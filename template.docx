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142"/>
        <w:rPr>
          <w:rFonts w:ascii="Times New Roman" w:hAnsi="Times New Roman"/>
          <w:i w:val="1"/>
          <w:iCs w:val="1"/>
          <w:shd w:val="clear" w:color="auto" w:fill="ffffff"/>
        </w:rPr>
      </w:pPr>
    </w:p>
    <w:p>
      <w:pPr>
        <w:pStyle w:val="Normal.0"/>
        <w:ind w:firstLine="142"/>
        <w:rPr>
          <w:rFonts w:ascii="Times New Roman" w:hAnsi="Times New Roman"/>
          <w:i w:val="1"/>
          <w:iCs w:val="1"/>
          <w:shd w:val="clear" w:color="auto" w:fill="ffffff"/>
        </w:rPr>
      </w:pPr>
    </w:p>
    <w:p>
      <w:pPr>
        <w:pStyle w:val="Normal.0"/>
        <w:ind w:firstLine="142"/>
        <w:rPr>
          <w:rFonts w:ascii="Times New Roman" w:hAnsi="Times New Roman"/>
          <w:i w:val="1"/>
          <w:iCs w:val="1"/>
          <w:shd w:val="clear" w:color="auto" w:fill="ffffff"/>
        </w:rPr>
      </w:pPr>
    </w:p>
    <w:p>
      <w:pPr>
        <w:pStyle w:val="Normal.0"/>
        <w:ind w:firstLine="142"/>
        <w:rPr>
          <w:rFonts w:ascii="Times New Roman" w:hAnsi="Times New Roman"/>
          <w:i w:val="1"/>
          <w:iCs w:val="1"/>
          <w:shd w:val="clear" w:color="auto" w:fill="ffffff"/>
        </w:rPr>
      </w:pPr>
    </w:p>
    <w:p>
      <w:pPr>
        <w:pStyle w:val="Normal.0"/>
        <w:ind w:firstLine="142"/>
        <w:rPr>
          <w:rFonts w:ascii="Times New Roman" w:hAnsi="Times New Roman"/>
          <w:i w:val="1"/>
          <w:iCs w:val="1"/>
          <w:shd w:val="clear" w:color="auto" w:fill="ffffff"/>
        </w:rPr>
      </w:pPr>
    </w:p>
    <w:p>
      <w:pPr>
        <w:pStyle w:val="Normal.0"/>
        <w:ind w:firstLine="142"/>
        <w:rPr>
          <w:rFonts w:ascii="Times New Roman" w:hAnsi="Times New Roman"/>
          <w:i w:val="1"/>
          <w:iCs w:val="1"/>
          <w:shd w:val="clear" w:color="auto" w:fill="ffffff"/>
        </w:rPr>
      </w:pPr>
    </w:p>
    <w:p>
      <w:pPr>
        <w:pStyle w:val="Normal.0"/>
        <w:ind w:firstLine="142"/>
        <w:rPr>
          <w:rFonts w:ascii="Times New Roman" w:hAnsi="Times New Roman"/>
          <w:i w:val="1"/>
          <w:iCs w:val="1"/>
          <w:shd w:val="clear" w:color="auto" w:fill="ffffff"/>
        </w:rPr>
      </w:pPr>
    </w:p>
    <w:p>
      <w:pPr>
        <w:pStyle w:val="Normal.0"/>
        <w:ind w:firstLine="142"/>
        <w:rPr>
          <w:rFonts w:ascii="Times New Roman" w:hAnsi="Times New Roman"/>
          <w:i w:val="1"/>
          <w:iCs w:val="1"/>
          <w:shd w:val="clear" w:color="auto" w:fill="ffffff"/>
        </w:rPr>
      </w:pPr>
    </w:p>
    <w:p>
      <w:pPr>
        <w:pStyle w:val="Normal.0"/>
        <w:ind w:firstLine="142"/>
        <w:rPr>
          <w:rFonts w:ascii="Times New Roman" w:hAnsi="Times New Roman"/>
          <w:i w:val="1"/>
          <w:iCs w:val="1"/>
          <w:shd w:val="clear" w:color="auto" w:fill="ffffff"/>
        </w:rPr>
      </w:pPr>
    </w:p>
    <w:p>
      <w:pPr>
        <w:pStyle w:val="Normal.0"/>
        <w:ind w:firstLine="142"/>
        <w:jc w:val="center"/>
        <w:rPr>
          <w:rFonts w:ascii="Cambria" w:cs="Cambria" w:hAnsi="Cambria" w:eastAsia="Cambria"/>
          <w:b w:val="1"/>
          <w:bCs w:val="1"/>
          <w:sz w:val="44"/>
          <w:szCs w:val="44"/>
        </w:rPr>
      </w:pPr>
      <w:r>
        <w:rPr>
          <w:rFonts w:ascii="Cambria" w:cs="Cambria" w:hAnsi="Cambria" w:eastAsia="Cambria"/>
          <w:b w:val="1"/>
          <w:bCs w:val="1"/>
          <w:sz w:val="44"/>
          <w:szCs w:val="44"/>
          <w:rtl w:val="0"/>
          <w:lang w:val="ru-RU"/>
        </w:rPr>
        <w:t>ТЕРМИНОЛОГИЧЕСКИЙ СЛОВАРЬ</w:t>
      </w:r>
    </w:p>
    <w:p>
      <w:pPr>
        <w:pStyle w:val="Normal.0"/>
        <w:ind w:firstLine="142"/>
        <w:jc w:val="center"/>
        <w:rPr>
          <w:rFonts w:ascii="Cambria" w:cs="Cambria" w:hAnsi="Cambria" w:eastAsia="Cambria"/>
          <w:b w:val="1"/>
          <w:bCs w:val="1"/>
          <w:sz w:val="44"/>
          <w:szCs w:val="44"/>
        </w:rPr>
      </w:pPr>
      <w:r>
        <w:rPr>
          <w:rFonts w:ascii="Cambria" w:cs="Cambria" w:hAnsi="Cambria" w:eastAsia="Cambria"/>
          <w:b w:val="1"/>
          <w:bCs w:val="1"/>
          <w:sz w:val="44"/>
          <w:szCs w:val="44"/>
          <w:rtl w:val="0"/>
          <w:lang w:val="ru-RU"/>
        </w:rPr>
        <w:t>ИИССИИДИОЛОГИЧЕСКИХ</w:t>
      </w:r>
    </w:p>
    <w:p>
      <w:pPr>
        <w:pStyle w:val="Normal.0"/>
        <w:ind w:firstLine="142"/>
        <w:jc w:val="center"/>
        <w:rPr>
          <w:rFonts w:ascii="Cambria" w:cs="Cambria" w:hAnsi="Cambria" w:eastAsia="Cambria"/>
          <w:b w:val="1"/>
          <w:bCs w:val="1"/>
          <w:sz w:val="44"/>
          <w:szCs w:val="44"/>
        </w:rPr>
      </w:pPr>
      <w:r>
        <w:rPr>
          <w:rFonts w:ascii="Cambria" w:cs="Cambria" w:hAnsi="Cambria" w:eastAsia="Cambria"/>
          <w:b w:val="1"/>
          <w:bCs w:val="1"/>
          <w:sz w:val="44"/>
          <w:szCs w:val="44"/>
          <w:rtl w:val="0"/>
          <w:lang w:val="ru-RU"/>
        </w:rPr>
        <w:t>НЕОЛОГИЗМОВ</w:t>
      </w:r>
    </w:p>
    <w:p>
      <w:pPr>
        <w:pStyle w:val="Standard"/>
        <w:spacing w:before="2040"/>
        <w:jc w:val="center"/>
        <w:rPr>
          <w:rFonts w:ascii="Academy" w:cs="Academy" w:hAnsi="Academy" w:eastAsia="Academy"/>
          <w:b w:val="1"/>
          <w:bCs w:val="1"/>
          <w:color w:val="000000"/>
          <w:spacing w:val="12"/>
          <w:sz w:val="32"/>
          <w:szCs w:val="32"/>
          <w:u w:color="000000"/>
        </w:rPr>
      </w:pPr>
    </w:p>
    <w:p>
      <w:pPr>
        <w:pStyle w:val="Standard"/>
        <w:spacing w:before="2040"/>
        <w:jc w:val="center"/>
        <w:rPr>
          <w:rFonts w:ascii="Academy" w:cs="Academy" w:hAnsi="Academy" w:eastAsia="Academy"/>
          <w:b w:val="1"/>
          <w:bCs w:val="1"/>
          <w:color w:val="000000"/>
          <w:spacing w:val="12"/>
          <w:sz w:val="32"/>
          <w:szCs w:val="32"/>
          <w:u w:color="000000"/>
        </w:rPr>
      </w:pPr>
    </w:p>
    <w:p>
      <w:pPr>
        <w:pStyle w:val="Standard"/>
        <w:spacing w:before="2040"/>
        <w:jc w:val="center"/>
        <w:rPr>
          <w:rFonts w:ascii="Academy" w:cs="Academy" w:hAnsi="Academy" w:eastAsia="Academy"/>
          <w:b w:val="1"/>
          <w:bCs w:val="1"/>
          <w:color w:val="000000"/>
          <w:spacing w:val="12"/>
          <w:sz w:val="32"/>
          <w:szCs w:val="32"/>
          <w:u w:color="000000"/>
        </w:rPr>
      </w:pPr>
    </w:p>
    <w:p>
      <w:pPr>
        <w:pStyle w:val="Standard"/>
        <w:spacing w:before="2040"/>
        <w:jc w:val="center"/>
        <w:rPr>
          <w:rFonts w:ascii="Academy" w:cs="Academy" w:hAnsi="Academy" w:eastAsia="Academy"/>
          <w:b w:val="1"/>
          <w:bCs w:val="1"/>
          <w:color w:val="000000"/>
          <w:spacing w:val="12"/>
          <w:sz w:val="32"/>
          <w:szCs w:val="32"/>
          <w:u w:color="000000"/>
        </w:rPr>
      </w:pPr>
    </w:p>
    <w:p>
      <w:pPr>
        <w:pStyle w:val="Standard"/>
        <w:spacing w:before="2040"/>
        <w:jc w:val="center"/>
        <w:rPr>
          <w:rFonts w:ascii="Academy" w:cs="Academy" w:hAnsi="Academy" w:eastAsia="Academy"/>
          <w:b w:val="1"/>
          <w:bCs w:val="1"/>
          <w:color w:val="000000"/>
          <w:spacing w:val="12"/>
          <w:sz w:val="32"/>
          <w:szCs w:val="32"/>
          <w:u w:color="000000"/>
        </w:rPr>
      </w:pPr>
    </w:p>
    <w:p>
      <w:pPr>
        <w:pStyle w:val="Standard"/>
        <w:spacing w:before="2040"/>
        <w:jc w:val="center"/>
        <w:rPr>
          <w:rFonts w:ascii="Academy" w:cs="Academy" w:hAnsi="Academy" w:eastAsia="Academy"/>
          <w:b w:val="1"/>
          <w:bCs w:val="1"/>
          <w:color w:val="000000"/>
          <w:spacing w:val="12"/>
          <w:sz w:val="32"/>
          <w:szCs w:val="32"/>
          <w:u w:color="000000"/>
        </w:rPr>
      </w:pPr>
    </w:p>
    <w:p>
      <w:pPr>
        <w:pStyle w:val="Standard"/>
        <w:spacing w:before="2040"/>
        <w:jc w:val="center"/>
        <w:rPr>
          <w:rFonts w:ascii="Academy" w:cs="Academy" w:hAnsi="Academy" w:eastAsia="Academy"/>
          <w:b w:val="1"/>
          <w:bCs w:val="1"/>
          <w:color w:val="000000"/>
          <w:spacing w:val="12"/>
          <w:sz w:val="32"/>
          <w:szCs w:val="32"/>
          <w:u w:color="000000"/>
        </w:rPr>
      </w:pPr>
    </w:p>
    <w:p>
      <w:pPr>
        <w:pStyle w:val="Standard"/>
        <w:spacing w:before="2040"/>
        <w:jc w:val="center"/>
        <w:rPr>
          <w:rFonts w:ascii="Academy" w:cs="Academy" w:hAnsi="Academy" w:eastAsia="Academy"/>
          <w:b w:val="1"/>
          <w:bCs w:val="1"/>
          <w:color w:val="000000"/>
          <w:spacing w:val="12"/>
          <w:sz w:val="32"/>
          <w:szCs w:val="32"/>
          <w:u w:color="000000"/>
        </w:rPr>
      </w:pPr>
    </w:p>
    <w:p>
      <w:pPr>
        <w:pStyle w:val="Standard"/>
        <w:spacing w:before="2040"/>
        <w:jc w:val="center"/>
        <w:rPr>
          <w:rFonts w:ascii="Academy" w:cs="Academy" w:hAnsi="Academy" w:eastAsia="Academy"/>
          <w:b w:val="1"/>
          <w:bCs w:val="1"/>
          <w:color w:val="000000"/>
          <w:spacing w:val="12"/>
          <w:sz w:val="32"/>
          <w:szCs w:val="32"/>
          <w:u w:color="000000"/>
        </w:rPr>
      </w:pPr>
    </w:p>
    <w:p>
      <w:pPr>
        <w:pStyle w:val="Standard"/>
        <w:spacing w:before="2040"/>
        <w:jc w:val="center"/>
        <w:rPr>
          <w:rFonts w:ascii="Academy" w:cs="Academy" w:hAnsi="Academy" w:eastAsia="Academy"/>
          <w:b w:val="1"/>
          <w:bCs w:val="1"/>
          <w:color w:val="000000"/>
          <w:spacing w:val="12"/>
          <w:sz w:val="32"/>
          <w:szCs w:val="32"/>
          <w:u w:color="000000"/>
        </w:rPr>
      </w:pPr>
    </w:p>
    <w:p>
      <w:pPr>
        <w:pStyle w:val="Standard"/>
        <w:spacing w:before="2040"/>
        <w:jc w:val="center"/>
        <w:rPr>
          <w:rFonts w:ascii="Academy" w:cs="Academy" w:hAnsi="Academy" w:eastAsia="Academy"/>
          <w:b w:val="1"/>
          <w:bCs w:val="1"/>
          <w:color w:val="000000"/>
          <w:spacing w:val="12"/>
          <w:sz w:val="32"/>
          <w:szCs w:val="32"/>
          <w:u w:color="000000"/>
        </w:rPr>
      </w:pPr>
    </w:p>
    <w:p>
      <w:pPr>
        <w:pStyle w:val="Standard"/>
        <w:spacing w:before="2040"/>
        <w:jc w:val="center"/>
        <w:rPr>
          <w:rFonts w:ascii="Academy" w:cs="Academy" w:hAnsi="Academy" w:eastAsia="Academy"/>
          <w:b w:val="1"/>
          <w:bCs w:val="1"/>
          <w:color w:val="000000"/>
          <w:spacing w:val="12"/>
          <w:sz w:val="32"/>
          <w:szCs w:val="32"/>
          <w:u w:color="000000"/>
        </w:rPr>
      </w:pPr>
    </w:p>
    <w:p>
      <w:pPr>
        <w:pStyle w:val="Standard"/>
        <w:spacing w:before="2040"/>
        <w:jc w:val="center"/>
        <w:rPr>
          <w:rFonts w:ascii="Academy" w:cs="Academy" w:hAnsi="Academy" w:eastAsia="Academy"/>
          <w:b w:val="1"/>
          <w:bCs w:val="1"/>
          <w:color w:val="000000"/>
          <w:spacing w:val="12"/>
          <w:sz w:val="32"/>
          <w:szCs w:val="32"/>
          <w:u w:color="000000"/>
        </w:rPr>
      </w:pPr>
    </w:p>
    <w:p>
      <w:pPr>
        <w:pStyle w:val="Standard"/>
        <w:spacing w:before="2040"/>
        <w:jc w:val="center"/>
        <w:rPr>
          <w:rFonts w:ascii="Academy" w:cs="Academy" w:hAnsi="Academy" w:eastAsia="Academy"/>
          <w:b w:val="1"/>
          <w:bCs w:val="1"/>
          <w:color w:val="000000"/>
          <w:spacing w:val="12"/>
          <w:sz w:val="32"/>
          <w:szCs w:val="32"/>
          <w:u w:color="000000"/>
        </w:rPr>
      </w:pPr>
      <w:r>
        <w:rPr>
          <w:rFonts w:ascii="Academy" w:cs="Academy" w:hAnsi="Academy" w:eastAsia="Academy"/>
          <w:b w:val="1"/>
          <w:bCs w:val="1"/>
          <w:color w:val="000000"/>
          <w:spacing w:val="12"/>
          <w:sz w:val="32"/>
          <w:szCs w:val="32"/>
          <w:u w:color="000000"/>
          <w:rtl w:val="0"/>
          <w:lang w:val="ru-RU"/>
        </w:rPr>
        <w:t xml:space="preserve">Крым </w:t>
      </w:r>
      <w:r>
        <w:rPr>
          <w:rFonts w:ascii="Academy" w:cs="Academy" w:hAnsi="Academy" w:eastAsia="Academy"/>
          <w:b w:val="1"/>
          <w:bCs w:val="1"/>
          <w:color w:val="000000"/>
          <w:spacing w:val="12"/>
          <w:sz w:val="32"/>
          <w:szCs w:val="32"/>
          <w:u w:color="000000"/>
          <w:rtl w:val="0"/>
          <w:lang w:val="ru-RU"/>
        </w:rPr>
        <w:t>2019</w:t>
      </w:r>
    </w:p>
    <w:p>
      <w:pPr>
        <w:pStyle w:val="Normal.0"/>
      </w:pPr>
      <w:r>
        <w:rPr>
          <w:rFonts w:ascii="Academy" w:cs="Academy" w:hAnsi="Academy" w:eastAsia="Academy"/>
          <w:b w:val="1"/>
          <w:bCs w:val="1"/>
          <w:spacing w:val="12"/>
          <w:sz w:val="32"/>
          <w:szCs w:val="32"/>
        </w:rPr>
        <w:br w:type="page"/>
      </w:r>
    </w:p>
    <w:p>
      <w:pPr>
        <w:pStyle w:val="heading 3"/>
        <w:jc w:val="center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ПОЯСНИТЕЛЬНАЯ ЗАПИСКА</w:t>
      </w:r>
    </w:p>
    <w:p>
      <w:pPr>
        <w:pStyle w:val="Normal.0"/>
        <w:ind w:firstLine="142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</w:p>
    <w:p>
      <w:pPr>
        <w:pStyle w:val="Normal.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SchoolBook" w:cs="SchoolBook" w:hAnsi="SchoolBook" w:eastAsia="SchoolBook"/>
          <w:i w:val="1"/>
          <w:iCs w:val="1"/>
          <w:rtl w:val="0"/>
          <w:lang w:val="ru-RU"/>
        </w:rPr>
        <w:t xml:space="preserve">        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Словари неологизмов </w:t>
      </w:r>
      <w:r>
        <w:rPr>
          <w:rFonts w:ascii="Times New Roman" w:hAnsi="Times New Roman"/>
          <w:i w:val="1"/>
          <w:iCs w:val="1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от др</w:t>
      </w:r>
      <w:r>
        <w:rPr>
          <w:rFonts w:ascii="Times New Roman" w:hAnsi="Times New Roman"/>
          <w:i w:val="1"/>
          <w:iCs w:val="1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греч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νέος — новый 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+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λόγος — слово</w:t>
      </w:r>
      <w:r>
        <w:rPr>
          <w:rFonts w:ascii="Times New Roman" w:hAnsi="Times New Roman"/>
          <w:i w:val="1"/>
          <w:iCs w:val="1"/>
          <w:shd w:val="clear" w:color="auto" w:fill="ffffff"/>
          <w:rtl w:val="0"/>
          <w:lang w:val="ru-RU"/>
        </w:rPr>
        <w:t>)</w:t>
      </w:r>
      <w:r>
        <w:rPr>
          <w:rFonts w:ascii="Times New Roman" w:hAnsi="Times New Roman"/>
          <w:b w:val="1"/>
          <w:bCs w:val="1"/>
          <w:i w:val="1"/>
          <w:iCs w:val="1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описывают слова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значения слов или сочетания слов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появившиеся в определенный период времени в ходе развития языка для обозначения новых понятий или  объяснения переосмысленных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Различаются неологизмы лексические и семантические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: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лексические – это слова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вновь образованные или заимствованные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;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семантические – это известные слова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которые приобрели новые значения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. </w:t>
      </w:r>
    </w:p>
    <w:p>
      <w:pPr>
        <w:pStyle w:val="Normal.0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Normal.0"/>
        <w:ind w:firstLine="142"/>
        <w:rPr>
          <w:rFonts w:ascii="Times New Roman" w:cs="Times New Roman" w:hAnsi="Times New Roman" w:eastAsia="Times New Roman"/>
          <w:i w:val="1"/>
          <w:iCs w:val="1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hd w:val="clear" w:color="auto" w:fill="ffffff"/>
          <w:rtl w:val="0"/>
          <w:lang w:val="ru-RU"/>
        </w:rPr>
        <w:t xml:space="preserve">      Данный словарь неологизмов содержит перечень новообразованных слов </w:t>
      </w:r>
      <w:r>
        <w:rPr>
          <w:rFonts w:ascii="Times New Roman" w:hAnsi="Times New Roman"/>
          <w:b w:val="1"/>
          <w:bCs w:val="1"/>
          <w:i w:val="1"/>
          <w:iCs w:val="1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hd w:val="clear" w:color="auto" w:fill="ffffff"/>
          <w:rtl w:val="0"/>
          <w:lang w:val="ru-RU"/>
        </w:rPr>
        <w:t>терминов</w:t>
      </w:r>
      <w:r>
        <w:rPr>
          <w:rFonts w:ascii="Times New Roman" w:hAnsi="Times New Roman"/>
          <w:b w:val="1"/>
          <w:bCs w:val="1"/>
          <w:i w:val="1"/>
          <w:iCs w:val="1"/>
          <w:shd w:val="clear" w:color="auto" w:fill="ffffff"/>
          <w:rtl w:val="0"/>
          <w:lang w:val="ru-RU"/>
        </w:rPr>
        <w:t xml:space="preserve">) </w:t>
      </w:r>
      <w:r>
        <w:rPr>
          <w:rFonts w:ascii="Times New Roman" w:hAnsi="Times New Roman" w:hint="default"/>
          <w:b w:val="1"/>
          <w:bCs w:val="1"/>
          <w:i w:val="1"/>
          <w:iCs w:val="1"/>
          <w:shd w:val="clear" w:color="auto" w:fill="ffffff"/>
          <w:rtl w:val="0"/>
          <w:lang w:val="ru-RU"/>
        </w:rPr>
        <w:t>и словосочетаний</w:t>
      </w:r>
      <w:r>
        <w:rPr>
          <w:rFonts w:ascii="Times New Roman" w:hAnsi="Times New Roman"/>
          <w:b w:val="1"/>
          <w:bCs w:val="1"/>
          <w:i w:val="1"/>
          <w:iCs w:val="1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hd w:val="clear" w:color="auto" w:fill="ffffff"/>
          <w:rtl w:val="0"/>
          <w:lang w:val="ru-RU"/>
        </w:rPr>
        <w:t>с недавнего времени используемых в ииссиидиологии</w:t>
      </w:r>
      <w:r>
        <w:rPr>
          <w:rFonts w:ascii="Times New Roman" w:hAnsi="Times New Roman"/>
          <w:b w:val="1"/>
          <w:bCs w:val="1"/>
          <w:i w:val="1"/>
          <w:iCs w:val="1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hd w:val="clear" w:color="auto" w:fill="ffffff"/>
          <w:rtl w:val="0"/>
          <w:lang w:val="ru-RU"/>
        </w:rPr>
        <w:t>и их толкование</w:t>
      </w:r>
      <w:r>
        <w:rPr>
          <w:rFonts w:ascii="Times New Roman" w:hAnsi="Times New Roman"/>
          <w:i w:val="1"/>
          <w:iCs w:val="1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По своей структуре он напоминает двуязычные словари и не подразумевает подробного толкования термина или понятия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а лишь предоставляет «перевод» в привычные в русском языке термины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что должно значительно облегчить контекстуальное понимание ии</w:t>
      </w:r>
      <w:r>
        <w:rPr>
          <w:rFonts w:ascii="Times New Roman" w:hAnsi="Times New Roman"/>
          <w:i w:val="1"/>
          <w:iCs w:val="1"/>
          <w:rtl w:val="0"/>
          <w:lang w:val="ru-RU"/>
        </w:rPr>
        <w:t>-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текстов</w:t>
      </w:r>
      <w:r>
        <w:rPr>
          <w:rFonts w:ascii="Times New Roman" w:hAnsi="Times New Roman"/>
          <w:i w:val="1"/>
          <w:iCs w:val="1"/>
          <w:rtl w:val="0"/>
          <w:lang w:val="ru-RU"/>
        </w:rPr>
        <w:t>.</w:t>
      </w:r>
    </w:p>
    <w:p>
      <w:pPr>
        <w:pStyle w:val="Normal.0"/>
        <w:ind w:firstLine="142"/>
        <w:rPr>
          <w:rFonts w:ascii="Times New Roman" w:cs="Times New Roman" w:hAnsi="Times New Roman" w:eastAsia="Times New Roman"/>
          <w:i w:val="1"/>
          <w:iCs w:val="1"/>
          <w:shd w:val="clear" w:color="auto" w:fill="ffffff"/>
        </w:rPr>
      </w:pPr>
      <w:r>
        <w:rPr>
          <w:rFonts w:ascii="Times New Roman" w:hAnsi="Times New Roman" w:hint="default"/>
          <w:i w:val="1"/>
          <w:iCs w:val="1"/>
          <w:shd w:val="clear" w:color="auto" w:fill="ffffff"/>
          <w:rtl w:val="0"/>
          <w:lang w:val="ru-RU"/>
        </w:rPr>
        <w:t xml:space="preserve">    Термины введены автором ИИССИИДИОЛОГИИ</w:t>
      </w:r>
      <w:r>
        <w:rPr>
          <w:rFonts w:ascii="Times New Roman" w:hAnsi="Times New Roman"/>
          <w:i w:val="1"/>
          <w:iCs w:val="1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  <w:lang w:val="ru-RU"/>
        </w:rPr>
        <w:t>Орисом О</w:t>
      </w:r>
      <w:r>
        <w:rPr>
          <w:rFonts w:ascii="Times New Roman" w:hAnsi="Times New Roman"/>
          <w:i w:val="1"/>
          <w:iCs w:val="1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  <w:lang w:val="ru-RU"/>
        </w:rPr>
        <w:t>В</w:t>
      </w:r>
      <w:r>
        <w:rPr>
          <w:rFonts w:ascii="Times New Roman" w:hAnsi="Times New Roman"/>
          <w:i w:val="1"/>
          <w:iCs w:val="1"/>
          <w:shd w:val="clear" w:color="auto" w:fill="ffffff"/>
          <w:rtl w:val="0"/>
          <w:lang w:val="ru-RU"/>
        </w:rPr>
        <w:t xml:space="preserve">., 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  <w:lang w:val="ru-RU"/>
        </w:rPr>
        <w:t>для обозначения новых понятий или существующих</w:t>
      </w:r>
      <w:r>
        <w:rPr>
          <w:rFonts w:ascii="Times New Roman" w:hAnsi="Times New Roman"/>
          <w:i w:val="1"/>
          <w:iCs w:val="1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  <w:lang w:val="ru-RU"/>
        </w:rPr>
        <w:t>но переосмысленных в ииссиидиологии</w:t>
      </w:r>
      <w:r>
        <w:rPr>
          <w:rFonts w:ascii="Times New Roman" w:hAnsi="Times New Roman"/>
          <w:i w:val="1"/>
          <w:iCs w:val="1"/>
          <w:shd w:val="clear" w:color="auto" w:fill="ffffff"/>
          <w:rtl w:val="0"/>
          <w:lang w:val="ru-RU"/>
        </w:rPr>
        <w:t xml:space="preserve">; 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  <w:lang w:val="ru-RU"/>
        </w:rPr>
        <w:t>являются авторскими и по смыслу привязаны к ииссиидиологическому контексту</w:t>
      </w:r>
      <w:r>
        <w:rPr>
          <w:rFonts w:ascii="Times New Roman" w:hAnsi="Times New Roman"/>
          <w:i w:val="1"/>
          <w:iCs w:val="1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  <w:lang w:val="ru-RU"/>
        </w:rPr>
        <w:t xml:space="preserve">Более подробно о возникновении и употреблении ииссиидиологических терминов и Звуковых Космических Кодов </w:t>
      </w:r>
      <w:r>
        <w:rPr>
          <w:rFonts w:ascii="Times New Roman" w:hAnsi="Times New Roman"/>
          <w:i w:val="1"/>
          <w:iCs w:val="1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  <w:lang w:val="ru-RU"/>
        </w:rPr>
        <w:t>ЗКК</w:t>
      </w:r>
      <w:r>
        <w:rPr>
          <w:rFonts w:ascii="Times New Roman" w:hAnsi="Times New Roman"/>
          <w:i w:val="1"/>
          <w:iCs w:val="1"/>
          <w:shd w:val="clear" w:color="auto" w:fill="ffffff"/>
          <w:rtl w:val="0"/>
          <w:lang w:val="ru-RU"/>
        </w:rPr>
        <w:t xml:space="preserve">) 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  <w:lang w:val="ru-RU"/>
        </w:rPr>
        <w:t xml:space="preserve">можно почитать в ответе Ориса </w:t>
      </w:r>
      <w:r>
        <w:rPr>
          <w:rFonts w:ascii="Times New Roman" w:hAnsi="Times New Roman"/>
          <w:i w:val="1"/>
          <w:iCs w:val="1"/>
          <w:shd w:val="clear" w:color="auto" w:fill="ffffff"/>
          <w:rtl w:val="0"/>
          <w:lang w:val="ru-RU"/>
        </w:rPr>
        <w:t>77:</w:t>
      </w:r>
    </w:p>
    <w:p>
      <w:pPr>
        <w:pStyle w:val="Normal.0"/>
        <w:ind w:firstLine="142"/>
        <w:rPr>
          <w:rFonts w:ascii="Times New Roman" w:cs="Times New Roman" w:hAnsi="Times New Roman" w:eastAsia="Times New Roman"/>
          <w:i w:val="1"/>
          <w:iCs w:val="1"/>
          <w:shd w:val="clear" w:color="auto" w:fill="ffffff"/>
        </w:rPr>
      </w:pPr>
      <w:r>
        <w:rPr>
          <w:rFonts w:ascii="Times New Roman" w:hAnsi="Times New Roman"/>
          <w:i w:val="1"/>
          <w:iCs w:val="1"/>
          <w:shd w:val="clear" w:color="auto" w:fill="ffffff"/>
          <w:rtl w:val="0"/>
          <w:lang w:val="ru-RU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"https://ayfaar.ru/articles/o_raznice_mejdu_ponyatiyami_s_zkk_i_bez_kodov"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https://ayfaar.ru/articles/o_raznice_mejdu_ponyatiyami_s_zkk_i_bez_kodov</w:t>
      </w:r>
      <w:r>
        <w:rPr/>
        <w:fldChar w:fldCharType="end" w:fldLock="0"/>
      </w:r>
      <w:r>
        <w:rPr>
          <w:rFonts w:ascii="Times New Roman" w:hAnsi="Times New Roman"/>
          <w:i w:val="1"/>
          <w:iCs w:val="1"/>
          <w:shd w:val="clear" w:color="auto" w:fill="ffffff"/>
          <w:rtl w:val="0"/>
          <w:lang w:val="ru-RU"/>
        </w:rPr>
        <w:t xml:space="preserve">. </w:t>
      </w:r>
    </w:p>
    <w:p>
      <w:pPr>
        <w:pStyle w:val="Normal.0"/>
        <w:ind w:firstLine="142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Словарь ии</w:t>
      </w:r>
      <w:r>
        <w:rPr>
          <w:rFonts w:ascii="Times New Roman" w:hAnsi="Times New Roman"/>
          <w:i w:val="1"/>
          <w:iCs w:val="1"/>
          <w:rtl w:val="0"/>
          <w:lang w:val="ru-RU"/>
        </w:rPr>
        <w:t>-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неологизмов составлен с конкретной целью помощи при чтении ииссиидиологической литературы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Читатели ииссиидиологии в определенный период проходят стадию необычного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качественно нового употребления этих терминов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а затем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довольно скоро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в процессе чтения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а также  устного и письменного употребления усваивают их</w:t>
      </w:r>
      <w:r>
        <w:rPr>
          <w:rFonts w:ascii="Times New Roman" w:hAnsi="Times New Roman"/>
          <w:i w:val="1"/>
          <w:iCs w:val="1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ru-RU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      Словарь включает термины из напечатанных томов ИИССИИДИОЛОГИИ </w:t>
      </w:r>
      <w:r>
        <w:rPr>
          <w:rFonts w:ascii="Times New Roman" w:hAnsi="Times New Roman"/>
          <w:i w:val="1"/>
          <w:iCs w:val="1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«Бессмертие доступно каждому»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«Основы»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),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письменных и устных ответов Ориса О</w:t>
      </w:r>
      <w:r>
        <w:rPr>
          <w:rFonts w:ascii="Times New Roman" w:hAnsi="Times New Roman"/>
          <w:i w:val="1"/>
          <w:iCs w:val="1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В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на вопросы читателей</w:t>
      </w:r>
      <w:r>
        <w:rPr>
          <w:rFonts w:ascii="Times New Roman" w:hAnsi="Times New Roman"/>
          <w:i w:val="1"/>
          <w:iCs w:val="1"/>
          <w:rtl w:val="0"/>
          <w:lang w:val="ru-RU"/>
        </w:rPr>
        <w:t>.</w:t>
      </w:r>
    </w:p>
    <w:p>
      <w:pPr>
        <w:pStyle w:val="Normal.0"/>
        <w:ind w:firstLine="142"/>
        <w:rPr>
          <w:rFonts w:ascii="Times New Roman" w:cs="Times New Roman" w:hAnsi="Times New Roman" w:eastAsia="Times New Roman"/>
          <w:i w:val="1"/>
          <w:iCs w:val="1"/>
          <w:shd w:val="clear" w:color="auto" w:fill="ffffff"/>
        </w:rPr>
      </w:pPr>
      <w:r>
        <w:rPr>
          <w:rFonts w:ascii="Times New Roman" w:hAnsi="Times New Roman" w:hint="default"/>
          <w:i w:val="1"/>
          <w:iCs w:val="1"/>
          <w:shd w:val="clear" w:color="auto" w:fill="ffffff"/>
          <w:rtl w:val="0"/>
          <w:lang w:val="ru-RU"/>
        </w:rPr>
        <w:t xml:space="preserve">      В словарь намеренно не включены широко употребимые в ииссиидиологии Звуковые Космические Коды</w:t>
      </w:r>
      <w:r>
        <w:rPr>
          <w:rFonts w:ascii="Times New Roman" w:hAnsi="Times New Roman"/>
          <w:i w:val="1"/>
          <w:iCs w:val="1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  <w:lang w:val="ru-RU"/>
        </w:rPr>
        <w:t>кроме тех</w:t>
      </w:r>
      <w:r>
        <w:rPr>
          <w:rFonts w:ascii="Times New Roman" w:hAnsi="Times New Roman"/>
          <w:i w:val="1"/>
          <w:iCs w:val="1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  <w:lang w:val="ru-RU"/>
        </w:rPr>
        <w:t>которые контекстуально встречаются наиболее часто и стали практически нарицательными</w:t>
      </w:r>
      <w:r>
        <w:rPr>
          <w:rFonts w:ascii="Times New Roman" w:hAnsi="Times New Roman"/>
          <w:i w:val="1"/>
          <w:iCs w:val="1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  <w:lang w:val="ru-RU"/>
        </w:rPr>
        <w:t>то есть обобщающими определенные свойства</w:t>
      </w:r>
      <w:r>
        <w:rPr>
          <w:rFonts w:ascii="Times New Roman" w:hAnsi="Times New Roman"/>
          <w:i w:val="1"/>
          <w:iCs w:val="1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  <w:lang w:val="ru-RU"/>
        </w:rPr>
        <w:t>качества и т</w:t>
      </w:r>
      <w:r>
        <w:rPr>
          <w:rFonts w:ascii="Times New Roman" w:hAnsi="Times New Roman"/>
          <w:i w:val="1"/>
          <w:iCs w:val="1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  <w:lang w:val="ru-RU"/>
        </w:rPr>
        <w:t>д</w:t>
      </w:r>
      <w:r>
        <w:rPr>
          <w:rFonts w:ascii="Times New Roman" w:hAnsi="Times New Roman"/>
          <w:i w:val="1"/>
          <w:iCs w:val="1"/>
          <w:shd w:val="clear" w:color="auto" w:fill="ffffff"/>
          <w:rtl w:val="0"/>
          <w:lang w:val="ru-RU"/>
        </w:rPr>
        <w:t xml:space="preserve">., 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  <w:lang w:val="ru-RU"/>
        </w:rPr>
        <w:t>а также сочетаний ЗКК с другими словами</w:t>
      </w:r>
      <w:r>
        <w:rPr>
          <w:rFonts w:ascii="Times New Roman" w:hAnsi="Times New Roman"/>
          <w:i w:val="1"/>
          <w:iCs w:val="1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  <w:lang w:val="ru-RU"/>
        </w:rPr>
        <w:t>Все ЗКК</w:t>
      </w:r>
      <w:r>
        <w:rPr>
          <w:rFonts w:ascii="Times New Roman" w:hAnsi="Times New Roman"/>
          <w:i w:val="1"/>
          <w:iCs w:val="1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  <w:lang w:val="ru-RU"/>
        </w:rPr>
        <w:t>как и сокращения</w:t>
      </w:r>
      <w:r>
        <w:rPr>
          <w:rFonts w:ascii="Times New Roman" w:hAnsi="Times New Roman"/>
          <w:i w:val="1"/>
          <w:iCs w:val="1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hd w:val="clear" w:color="auto" w:fill="ffffff"/>
          <w:rtl w:val="0"/>
          <w:lang w:val="ru-RU"/>
        </w:rPr>
        <w:t>употребляемые в ИИССИИДИОЛОГИИ будут представлены в отдельных словарях</w:t>
      </w:r>
      <w:r>
        <w:rPr>
          <w:rFonts w:ascii="Times New Roman" w:hAnsi="Times New Roman"/>
          <w:i w:val="1"/>
          <w:iCs w:val="1"/>
          <w:shd w:val="clear" w:color="auto" w:fill="ffffff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 w:hint="default"/>
          <w:i w:val="1"/>
          <w:iCs w:val="1"/>
          <w:rtl w:val="0"/>
          <w:lang w:val="ru-RU"/>
        </w:rPr>
        <w:t>По мере развития ИИССИИДИОЛОГИИ и появления новых терминов словарь будет обновляться</w:t>
      </w:r>
      <w:r>
        <w:rPr>
          <w:rFonts w:ascii="Times New Roman" w:hAnsi="Times New Roman"/>
          <w:i w:val="1"/>
          <w:iCs w:val="1"/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Fonts w:ascii="SchoolBook" w:cs="SchoolBook" w:hAnsi="SchoolBook" w:eastAsia="SchoolBook"/>
          <w:b w:val="1"/>
          <w:bCs w:val="1"/>
        </w:rPr>
        <w:br w:type="page"/>
      </w:r>
    </w:p>
    <w:p>
      <w:pPr>
        <w:pStyle w:val="Normal.0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ТЕРМИНОЛОГИЧЕСКИЙ СЛОВАРЬ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ИИССИИДИОЛОГИЧЕСКИХ НЕОЛОГИЗМОВ</w:t>
      </w:r>
    </w:p>
    <w:p>
      <w:pPr>
        <w:pStyle w:val="heading 3"/>
        <w:rPr>
          <w:del w:id="0" w:date="2019-06-22T23:07:00Z" w:author="Yuriy Lebid"/>
          <w:color w:val="000000"/>
          <w:u w:color="000000"/>
        </w:rPr>
      </w:pPr>
      <w:del w:id="1" w:date="2019-06-22T23:07:00Z" w:author="Yuriy Lebid">
        <w:r>
          <w:rPr>
            <w:color w:val="000000"/>
            <w:u w:color="000000"/>
            <w:rtl w:val="0"/>
            <w:lang w:val="ru-RU"/>
          </w:rPr>
          <w:delText>А</w:delText>
        </w:r>
      </w:del>
    </w:p>
    <w:p>
      <w:pPr>
        <w:pStyle w:val="heading 4"/>
        <w:rPr>
          <w:del w:id="2" w:date="2019-06-22T23:07:00Z" w:author="Yuriy Lebid"/>
          <w:color w:val="000000"/>
          <w:u w:color="000000"/>
        </w:rPr>
      </w:pPr>
      <w:del w:id="3" w:date="2019-06-22T23:07:00Z" w:author="Yuriy Lebid">
        <w:r>
          <w:rPr>
            <w:color w:val="000000"/>
            <w:u w:color="000000"/>
            <w:rtl w:val="0"/>
            <w:lang w:val="ru-RU"/>
          </w:rPr>
          <w:delText xml:space="preserve">ааииааическое информационное состояние </w:delText>
        </w:r>
      </w:del>
      <w:del w:id="4" w:date="2019-06-22T23:07:00Z" w:author="Yuriy Lebid">
        <w:r>
          <w:rPr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5" w:date="2019-06-22T23:07:00Z" w:author="Yuriy Lebid"/>
        </w:rPr>
      </w:pPr>
      <w:del w:id="6" w:date="2019-06-22T23:07:00Z" w:author="Yuriy Lebid">
        <w:r>
          <w:rPr>
            <w:rtl w:val="0"/>
          </w:rPr>
          <w:delText xml:space="preserve">состояние Фокусной Динамики </w:delText>
        </w:r>
      </w:del>
      <w:del w:id="7" w:date="2019-06-22T23:07:00Z" w:author="Yuriy Lebid">
        <w:r>
          <w:rPr>
            <w:rtl w:val="0"/>
          </w:rPr>
          <w:delText>(</w:delText>
        </w:r>
      </w:del>
      <w:del w:id="8" w:date="2019-06-22T23:07:00Z" w:author="Yuriy Lebid">
        <w:r>
          <w:rPr>
            <w:rtl w:val="0"/>
          </w:rPr>
          <w:delText>ФД</w:delText>
        </w:r>
      </w:del>
      <w:del w:id="9" w:date="2019-06-22T23:07:00Z" w:author="Yuriy Lebid">
        <w:r>
          <w:rPr>
            <w:rtl w:val="0"/>
          </w:rPr>
          <w:delText xml:space="preserve">) </w:delText>
        </w:r>
      </w:del>
      <w:del w:id="10" w:date="2019-06-22T23:07:00Z" w:author="Yuriy Lebid">
        <w:r>
          <w:rPr>
            <w:rtl w:val="0"/>
          </w:rPr>
          <w:delText>Высших Формо</w:delText>
        </w:r>
      </w:del>
      <w:del w:id="11" w:date="2019-06-22T23:07:00Z" w:author="Yuriy Lebid">
        <w:r>
          <w:rPr>
            <w:rtl w:val="0"/>
          </w:rPr>
          <w:delText>-</w:delText>
        </w:r>
      </w:del>
      <w:del w:id="12" w:date="2019-06-22T23:07:00Z" w:author="Yuriy Lebid">
        <w:r>
          <w:rPr>
            <w:rtl w:val="0"/>
          </w:rPr>
          <w:delText xml:space="preserve">Творцов Вселенского Коллективного Космического Разума </w:delText>
        </w:r>
      </w:del>
      <w:del w:id="13" w:date="2019-06-22T23:07:00Z" w:author="Yuriy Lebid">
        <w:r>
          <w:rPr>
            <w:rtl w:val="0"/>
          </w:rPr>
          <w:delText>(</w:delText>
        </w:r>
      </w:del>
      <w:del w:id="14" w:date="2019-06-22T23:07:00Z" w:author="Yuriy Lebid">
        <w:r>
          <w:rPr>
            <w:rtl w:val="0"/>
          </w:rPr>
          <w:delText>ВККР</w:delText>
        </w:r>
      </w:del>
      <w:del w:id="15" w:date="2019-06-22T23:07:00Z" w:author="Yuriy Lebid">
        <w:r>
          <w:rPr>
            <w:rtl w:val="0"/>
          </w:rPr>
          <w:delText xml:space="preserve">) </w:delText>
        </w:r>
      </w:del>
      <w:del w:id="16" w:date="2019-06-22T23:07:00Z" w:author="Yuriy Lebid">
        <w:r>
          <w:rPr>
            <w:rtl w:val="0"/>
          </w:rPr>
          <w:delText>Мироздания с наименьшей для них степенью субъективизма</w:delText>
        </w:r>
      </w:del>
      <w:del w:id="17" w:date="2019-06-22T23:07:00Z" w:author="Yuriy Lebid">
        <w:r>
          <w:rPr>
            <w:rtl w:val="0"/>
          </w:rPr>
          <w:delText xml:space="preserve">; </w:delText>
        </w:r>
      </w:del>
      <w:del w:id="18" w:date="2019-06-22T23:07:00Z" w:author="Yuriy Lebid">
        <w:r>
          <w:rPr>
            <w:rtl w:val="0"/>
          </w:rPr>
          <w:delText xml:space="preserve">свойственно глубинным Уровням консумматизации в ллууввумической бирвуляртности </w:delText>
        </w:r>
      </w:del>
    </w:p>
    <w:p>
      <w:pPr>
        <w:pStyle w:val="heading 4"/>
        <w:rPr>
          <w:del w:id="19" w:date="2019-06-22T23:07:00Z" w:author="Yuriy Lebid"/>
          <w:rFonts w:ascii="Times New Roman" w:cs="Times New Roman" w:hAnsi="Times New Roman" w:eastAsia="Times New Roman"/>
          <w:color w:val="000000"/>
          <w:u w:color="000000"/>
          <w:shd w:val="clear" w:color="auto" w:fill="ffffff"/>
        </w:rPr>
      </w:pPr>
      <w:del w:id="20" w:date="2019-06-22T23:07:00Z" w:author="Yuriy Lebid">
        <w:r>
          <w:rPr>
            <w:color w:val="000000"/>
            <w:u w:color="000000"/>
            <w:rtl w:val="0"/>
            <w:lang w:val="ru-RU"/>
          </w:rPr>
          <w:delText>Ааии</w:delText>
        </w:r>
      </w:del>
      <w:del w:id="21" w:date="2019-06-22T23:07:00Z" w:author="Yuriy Lebid">
        <w:r>
          <w:rPr>
            <w:color w:val="000000"/>
            <w:u w:color="000000"/>
            <w:rtl w:val="0"/>
            <w:lang w:val="ru-RU"/>
          </w:rPr>
          <w:delText>-</w:delText>
        </w:r>
      </w:del>
      <w:del w:id="22" w:date="2019-06-22T23:07:00Z" w:author="Yuriy Lebid">
        <w:r>
          <w:rPr>
            <w:color w:val="000000"/>
            <w:u w:color="000000"/>
            <w:rtl w:val="0"/>
            <w:lang w:val="ru-RU"/>
          </w:rPr>
          <w:delText>СС</w:delText>
        </w:r>
      </w:del>
      <w:del w:id="23" w:date="2019-06-22T23:07:00Z" w:author="Yuriy Lebid">
        <w:r>
          <w:rPr>
            <w:color w:val="000000"/>
            <w:u w:color="000000"/>
            <w:rtl w:val="0"/>
            <w:lang w:val="ru-RU"/>
          </w:rPr>
          <w:delText>-</w:delText>
        </w:r>
      </w:del>
      <w:del w:id="24" w:date="2019-06-22T23:07:00Z" w:author="Yuriy Lebid">
        <w:r>
          <w:rPr>
            <w:color w:val="000000"/>
            <w:u w:color="000000"/>
            <w:rtl w:val="0"/>
            <w:lang w:val="ru-RU"/>
          </w:rPr>
          <w:delText>М</w:delText>
        </w:r>
      </w:del>
      <w:del w:id="25" w:date="2019-06-22T23:07:00Z" w:author="Yuriy Lebid">
        <w:r>
          <w:rPr>
            <w:color w:val="000000"/>
            <w:u w:color="000000"/>
            <w:rtl w:val="0"/>
            <w:lang w:val="ru-RU"/>
          </w:rPr>
          <w:delText>-</w:delText>
        </w:r>
      </w:del>
      <w:del w:id="26" w:date="2019-06-22T23:07:00Z" w:author="Yuriy Lebid">
        <w:r>
          <w:rPr>
            <w:color w:val="000000"/>
            <w:u w:color="000000"/>
            <w:rtl w:val="0"/>
            <w:lang w:val="ru-RU"/>
          </w:rPr>
          <w:delText xml:space="preserve">период </w:delText>
        </w:r>
      </w:del>
      <w:del w:id="27" w:date="2019-06-22T23:07:00Z" w:author="Yuriy Lebid">
        <w:r>
          <w:rPr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8" w:date="2019-06-22T23:07:00Z" w:author="Yuriy Lebid"/>
        </w:rPr>
      </w:pPr>
      <w:del w:id="29" w:date="2019-06-22T23:07:00Z" w:author="Yuriy Lebid">
        <w:r>
          <w:rPr>
            <w:rtl w:val="0"/>
          </w:rPr>
          <w:delText xml:space="preserve">планетарный </w:delText>
        </w:r>
      </w:del>
      <w:del w:id="30" w:date="2019-06-22T23:07:00Z" w:author="Yuriy Lebid">
        <w:r>
          <w:rPr>
            <w:rtl w:val="0"/>
          </w:rPr>
          <w:delText>12-</w:delText>
        </w:r>
      </w:del>
      <w:del w:id="31" w:date="2019-06-22T23:07:00Z" w:author="Yuriy Lebid">
        <w:r>
          <w:rPr>
            <w:rtl w:val="0"/>
          </w:rPr>
          <w:delText>летний Цикл преобладания в Коллективном Разуме данной реальности Творческой Активности ААИИГЛА</w:delText>
        </w:r>
      </w:del>
      <w:del w:id="32" w:date="2019-06-22T23:07:00Z" w:author="Yuriy Lebid">
        <w:r>
          <w:rPr>
            <w:rtl w:val="0"/>
          </w:rPr>
          <w:delText>-</w:delText>
        </w:r>
      </w:del>
      <w:del w:id="33" w:date="2019-06-22T23:07:00Z" w:author="Yuriy Lebid">
        <w:r>
          <w:rPr>
            <w:rtl w:val="0"/>
          </w:rPr>
          <w:delText>МАА</w:delText>
        </w:r>
      </w:del>
      <w:del w:id="34" w:date="2019-06-22T23:07:00Z" w:author="Yuriy Lebid">
        <w:r>
          <w:rPr>
            <w:rtl w:val="0"/>
          </w:rPr>
          <w:delText>-</w:delText>
        </w:r>
      </w:del>
      <w:del w:id="35" w:date="2019-06-22T23:07:00Z" w:author="Yuriy Lebid">
        <w:r>
          <w:rPr>
            <w:rtl w:val="0"/>
          </w:rPr>
          <w:delText>Сущностей АИГЛЛИЛЛИАА</w:delText>
        </w:r>
      </w:del>
      <w:del w:id="36" w:date="2019-06-22T23:07:00Z" w:author="Yuriy Lebid">
        <w:r>
          <w:rPr>
            <w:rtl w:val="0"/>
          </w:rPr>
          <w:delText>-</w:delText>
        </w:r>
      </w:del>
      <w:del w:id="37" w:date="2019-06-22T23:07:00Z" w:author="Yuriy Lebid">
        <w:r>
          <w:rPr>
            <w:rtl w:val="0"/>
          </w:rPr>
          <w:delText>Ииссииди</w:delText>
        </w:r>
      </w:del>
    </w:p>
    <w:p>
      <w:pPr>
        <w:pStyle w:val="heading 4"/>
        <w:rPr>
          <w:del w:id="38" w:date="2019-06-22T23:07:00Z" w:author="Yuriy Lebid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39" w:date="2019-06-22T23:07:00Z" w:author="Yuriy Lebid">
        <w:r>
          <w:rPr>
            <w:color w:val="000000"/>
            <w:u w:color="000000"/>
            <w:rtl w:val="0"/>
            <w:lang w:val="ru-RU"/>
          </w:rPr>
          <w:delText xml:space="preserve">ааллаоо </w:delText>
        </w:r>
      </w:del>
      <w:del w:id="40" w:date="2019-06-22T23:07:00Z" w:author="Yuriy Lebid">
        <w:r>
          <w:rPr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41" w:date="2019-06-22T23:07:00Z" w:author="Yuriy Lebid"/>
          <w:sz w:val="22"/>
          <w:szCs w:val="22"/>
        </w:rPr>
      </w:pPr>
      <w:del w:id="42" w:date="2019-06-22T23:07:00Z" w:author="Yuriy Lebid">
        <w:r>
          <w:rPr>
            <w:rtl w:val="0"/>
          </w:rPr>
          <w:delText>духовное Сердце</w:delText>
        </w:r>
      </w:del>
      <w:del w:id="43" w:date="2019-06-22T23:07:00Z" w:author="Yuriy Lebid">
        <w:r>
          <w:rPr>
            <w:rtl w:val="0"/>
          </w:rPr>
          <w:delText xml:space="preserve">; </w:delText>
        </w:r>
      </w:del>
      <w:del w:id="44" w:date="2019-06-22T23:07:00Z" w:author="Yuriy Lebid">
        <w:r>
          <w:rPr>
            <w:rtl w:val="0"/>
          </w:rPr>
          <w:delText>Механизм чувственной реализации РАА</w:delText>
        </w:r>
      </w:del>
      <w:del w:id="45" w:date="2019-06-22T23:07:00Z" w:author="Yuriy Lebid">
        <w:r>
          <w:rPr>
            <w:rtl w:val="0"/>
          </w:rPr>
          <w:delText>-</w:delText>
        </w:r>
      </w:del>
      <w:del w:id="46" w:date="2019-06-22T23:07:00Z" w:author="Yuriy Lebid">
        <w:r>
          <w:rPr>
            <w:rtl w:val="0"/>
          </w:rPr>
          <w:delText>А</w:delText>
        </w:r>
      </w:del>
      <w:del w:id="47" w:date="2019-06-22T23:07:00Z" w:author="Yuriy Lebid">
        <w:r>
          <w:rPr>
            <w:rtl w:val="0"/>
          </w:rPr>
          <w:delText>-</w:delText>
        </w:r>
      </w:del>
      <w:del w:id="48" w:date="2019-06-22T23:07:00Z" w:author="Yuriy Lebid">
        <w:r>
          <w:rPr>
            <w:rtl w:val="0"/>
          </w:rPr>
          <w:delText xml:space="preserve">Творцов </w:delText>
        </w:r>
      </w:del>
      <w:del w:id="49" w:date="2019-06-22T23:07:00Z" w:author="Yuriy Lebid">
        <w:r>
          <w:rPr>
            <w:rtl w:val="0"/>
          </w:rPr>
          <w:delText>(</w:delText>
        </w:r>
      </w:del>
      <w:del w:id="50" w:date="2019-06-22T23:07:00Z" w:author="Yuriy Lebid">
        <w:r>
          <w:rPr>
            <w:rtl w:val="0"/>
          </w:rPr>
          <w:delText>селлксс</w:delText>
        </w:r>
      </w:del>
      <w:del w:id="51" w:date="2019-06-22T23:07:00Z" w:author="Yuriy Lebid">
        <w:r>
          <w:rPr>
            <w:rtl w:val="0"/>
          </w:rPr>
          <w:delText>-</w:delText>
        </w:r>
      </w:del>
      <w:del w:id="52" w:date="2019-06-22T23:07:00Z" w:author="Yuriy Lebid">
        <w:r>
          <w:rPr>
            <w:rtl w:val="0"/>
          </w:rPr>
          <w:delText>виваксов</w:delText>
        </w:r>
      </w:del>
      <w:del w:id="53" w:date="2019-06-22T23:07:00Z" w:author="Yuriy Lebid">
        <w:r>
          <w:rPr>
            <w:rtl w:val="0"/>
          </w:rPr>
          <w:delText xml:space="preserve">) </w:delText>
        </w:r>
      </w:del>
      <w:del w:id="54" w:date="2019-06-22T23:07:00Z" w:author="Yuriy Lebid">
        <w:r>
          <w:rPr>
            <w:rtl w:val="0"/>
          </w:rPr>
          <w:delText>через АСТТМАЙ</w:delText>
        </w:r>
      </w:del>
      <w:del w:id="55" w:date="2019-06-22T23:07:00Z" w:author="Yuriy Lebid">
        <w:r>
          <w:rPr>
            <w:rtl w:val="0"/>
          </w:rPr>
          <w:delText>-</w:delText>
        </w:r>
      </w:del>
      <w:del w:id="56" w:date="2019-06-22T23:07:00Z" w:author="Yuriy Lebid">
        <w:r>
          <w:rPr>
            <w:rtl w:val="0"/>
          </w:rPr>
          <w:delText>Парвулу</w:delText>
        </w:r>
      </w:del>
    </w:p>
    <w:p>
      <w:pPr>
        <w:pStyle w:val="heading 4"/>
        <w:rPr>
          <w:del w:id="57" w:date="2019-06-22T23:07:00Z" w:author="Yuriy Lebid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58" w:date="2019-06-22T23:07:00Z" w:author="Yuriy Lebid">
        <w:r>
          <w:rPr>
            <w:color w:val="000000"/>
            <w:u w:color="000000"/>
            <w:rtl w:val="0"/>
            <w:lang w:val="ru-RU"/>
          </w:rPr>
          <w:delText xml:space="preserve">ААЛЛММААЛЛАА </w:delText>
        </w:r>
      </w:del>
      <w:del w:id="59" w:date="2019-06-22T23:07:00Z" w:author="Yuriy Lebid">
        <w:r>
          <w:rPr>
            <w:rFonts w:ascii="SchoolBook" w:cs="SchoolBook" w:hAnsi="SchoolBook" w:eastAsia="SchoolBook"/>
            <w:i w:val="1"/>
            <w:iCs w:val="1"/>
            <w:color w:val="000000"/>
            <w:u w:color="000000"/>
            <w:rtl w:val="0"/>
            <w:lang w:val="ru-RU"/>
          </w:rPr>
          <w:delText xml:space="preserve">- </w:delText>
        </w:r>
      </w:del>
      <w:del w:id="60" w:date="2019-06-22T23:07:00Z" w:author="Yuriy Lebid">
        <w:r>
          <w:rPr>
            <w:rFonts w:ascii="SchoolBook" w:cs="SchoolBook" w:hAnsi="SchoolBook" w:eastAsia="SchoolBook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Звуковой Космический Код </w:delText>
        </w:r>
      </w:del>
      <w:del w:id="61" w:date="2019-06-22T23:07:00Z" w:author="Yuriy Lebid">
        <w:r>
          <w:rPr>
            <w:rFonts w:ascii="SchoolBook" w:cs="SchoolBook" w:hAnsi="SchoolBook" w:eastAsia="SchoolBook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62" w:date="2019-06-22T23:07:00Z" w:author="Yuriy Lebid">
        <w:r>
          <w:rPr>
            <w:rFonts w:ascii="SchoolBook" w:cs="SchoolBook" w:hAnsi="SchoolBook" w:eastAsia="SchoolBook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63" w:date="2019-06-22T23:07:00Z" w:author="Yuriy Lebid">
        <w:r>
          <w:rPr>
            <w:rFonts w:ascii="SchoolBook" w:cs="SchoolBook" w:hAnsi="SchoolBook" w:eastAsia="SchoolBook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</w:delText>
        </w:r>
      </w:del>
      <w:del w:id="64" w:date="2019-06-22T23:07:00Z" w:author="Yuriy Lebid">
        <w:r>
          <w:rPr>
            <w:rFonts w:ascii="SchoolBook" w:cs="SchoolBook" w:hAnsi="SchoolBook" w:eastAsia="SchoolBook"/>
            <w:i w:val="1"/>
            <w:iCs w:val="1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5" w:date="2019-06-22T23:07:00Z" w:author="Yuriy Lebid"/>
        </w:rPr>
      </w:pPr>
      <w:del w:id="66" w:date="2019-06-22T23:07:00Z" w:author="Yuriy Lebid">
        <w:r>
          <w:rPr>
            <w:rtl w:val="0"/>
          </w:rPr>
          <w:delText>универсальное Знание о Единой ИИССИИДИ</w:delText>
        </w:r>
      </w:del>
      <w:del w:id="67" w:date="2019-06-22T23:07:00Z" w:author="Yuriy Lebid">
        <w:r>
          <w:rPr>
            <w:rtl w:val="0"/>
          </w:rPr>
          <w:delText>-</w:delText>
        </w:r>
      </w:del>
      <w:del w:id="68" w:date="2019-06-22T23:07:00Z" w:author="Yuriy Lebid">
        <w:r>
          <w:rPr>
            <w:rtl w:val="0"/>
          </w:rPr>
          <w:delText>системе Мироздания</w:delText>
        </w:r>
      </w:del>
      <w:del w:id="69" w:date="2019-06-22T23:07:00Z" w:author="Yuriy Lebid">
        <w:r>
          <w:rPr>
            <w:rtl w:val="0"/>
          </w:rPr>
          <w:delText xml:space="preserve">, </w:delText>
        </w:r>
      </w:del>
      <w:del w:id="70" w:date="2019-06-22T23:07:00Z" w:author="Yuriy Lebid">
        <w:r>
          <w:rPr>
            <w:rtl w:val="0"/>
          </w:rPr>
          <w:delText>плеядианский аналог Ииссиидиологии</w:delText>
        </w:r>
      </w:del>
    </w:p>
    <w:p>
      <w:pPr>
        <w:pStyle w:val="heading 4"/>
        <w:rPr>
          <w:del w:id="71" w:date="2019-06-22T23:07:00Z" w:author="Yuriy Lebid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72" w:date="2019-06-22T23:07:00Z" w:author="Yuriy Lebid">
        <w:r>
          <w:rPr>
            <w:color w:val="000000"/>
            <w:u w:color="000000"/>
            <w:rtl w:val="0"/>
            <w:lang w:val="ru-RU"/>
          </w:rPr>
          <w:delText>ААРРГ</w:delText>
        </w:r>
      </w:del>
      <w:del w:id="73" w:date="2019-06-22T23:07:00Z" w:author="Yuriy Lebid">
        <w:r>
          <w:rPr>
            <w:color w:val="000000"/>
            <w:u w:color="000000"/>
            <w:rtl w:val="0"/>
            <w:lang w:val="ru-RU"/>
          </w:rPr>
          <w:delText>-</w:delText>
        </w:r>
      </w:del>
      <w:del w:id="74" w:date="2019-06-22T23:07:00Z" w:author="Yuriy Lebid">
        <w:r>
          <w:rPr>
            <w:color w:val="000000"/>
            <w:u w:color="000000"/>
            <w:rtl w:val="0"/>
            <w:lang w:val="ru-RU"/>
          </w:rPr>
          <w:delText xml:space="preserve">показатель </w:delText>
        </w:r>
      </w:del>
      <w:del w:id="75" w:date="2019-06-22T23:07:00Z" w:author="Yuriy Lebid">
        <w:r>
          <w:rPr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76" w:date="2019-06-22T23:07:00Z" w:author="Yuriy Lebid"/>
        </w:rPr>
      </w:pPr>
      <w:del w:id="77" w:date="2019-06-22T23:07:00Z" w:author="Yuriy Lebid">
        <w:r>
          <w:rPr>
            <w:rtl w:val="0"/>
          </w:rPr>
          <w:delText>«Межпространственный ноовременной Индекс»</w:delText>
        </w:r>
      </w:del>
      <w:del w:id="78" w:date="2019-06-22T23:07:00Z" w:author="Yuriy Lebid">
        <w:r>
          <w:rPr>
            <w:rtl w:val="0"/>
          </w:rPr>
          <w:delText xml:space="preserve">, </w:delText>
        </w:r>
      </w:del>
      <w:del w:id="79" w:date="2019-06-22T23:07:00Z" w:author="Yuriy Lebid">
        <w:r>
          <w:rPr>
            <w:rtl w:val="0"/>
          </w:rPr>
          <w:delText>устанавливающий ассоциативную разницу между бесконечным множеством «ноовременных факторов» различных «пространственно</w:delText>
        </w:r>
      </w:del>
      <w:del w:id="80" w:date="2019-06-22T23:07:00Z" w:author="Yuriy Lebid">
        <w:r>
          <w:rPr>
            <w:rtl w:val="0"/>
          </w:rPr>
          <w:delText>-</w:delText>
        </w:r>
      </w:del>
      <w:del w:id="81" w:date="2019-06-22T23:07:00Z" w:author="Yuriy Lebid">
        <w:r>
          <w:rPr>
            <w:rtl w:val="0"/>
          </w:rPr>
          <w:delText>временных Континуумов»</w:delText>
        </w:r>
      </w:del>
    </w:p>
    <w:p>
      <w:pPr>
        <w:pStyle w:val="heading 4"/>
        <w:rPr>
          <w:del w:id="82" w:date="2019-06-22T23:07:00Z" w:author="Yuriy Lebid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83" w:date="2019-06-22T23:07:00Z" w:author="Yuriy Lebid">
        <w:r>
          <w:rPr>
            <w:color w:val="000000"/>
            <w:u w:color="000000"/>
            <w:rtl w:val="0"/>
            <w:lang w:val="ru-RU"/>
          </w:rPr>
          <w:delText xml:space="preserve">аберрационный </w:delText>
        </w:r>
      </w:del>
      <w:del w:id="84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85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86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aberratio </w:delText>
        </w:r>
      </w:del>
      <w:del w:id="87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– уклонение</w:delText>
        </w:r>
      </w:del>
      <w:del w:id="88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89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удаление</w:delText>
        </w:r>
      </w:del>
      <w:del w:id="90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91" w:date="2019-06-22T23:07:00Z" w:author="Yuriy Lebid"/>
        </w:rPr>
      </w:pPr>
      <w:del w:id="92" w:date="2019-06-22T23:07:00Z" w:author="Yuriy Lebid">
        <w:r>
          <w:rPr>
            <w:rtl w:val="0"/>
          </w:rPr>
          <w:delText>неправильный</w:delText>
        </w:r>
      </w:del>
      <w:del w:id="93" w:date="2019-06-22T23:07:00Z" w:author="Yuriy Lebid">
        <w:r>
          <w:rPr>
            <w:rtl w:val="0"/>
          </w:rPr>
          <w:delText xml:space="preserve">, </w:delText>
        </w:r>
      </w:del>
      <w:del w:id="94" w:date="2019-06-22T23:07:00Z" w:author="Yuriy Lebid">
        <w:r>
          <w:rPr>
            <w:rtl w:val="0"/>
          </w:rPr>
          <w:delText>ложный</w:delText>
        </w:r>
      </w:del>
      <w:del w:id="95" w:date="2019-06-22T23:07:00Z" w:author="Yuriy Lebid">
        <w:r>
          <w:rPr>
            <w:rtl w:val="0"/>
          </w:rPr>
          <w:delText xml:space="preserve">, </w:delText>
        </w:r>
      </w:del>
      <w:del w:id="96" w:date="2019-06-22T23:07:00Z" w:author="Yuriy Lebid">
        <w:r>
          <w:rPr>
            <w:rtl w:val="0"/>
          </w:rPr>
          <w:delText>имеющий отклонения от данного типа бирвуляртности</w:delText>
        </w:r>
      </w:del>
    </w:p>
    <w:p>
      <w:pPr>
        <w:pStyle w:val="heading 4"/>
        <w:rPr>
          <w:del w:id="97" w:date="2019-06-22T23:07:00Z" w:author="Yuriy Lebid"/>
          <w:color w:val="000000"/>
          <w:u w:color="000000"/>
        </w:rPr>
      </w:pPr>
      <w:del w:id="98" w:date="2019-06-22T23:07:00Z" w:author="Yuriy Lebid">
        <w:r>
          <w:rPr>
            <w:color w:val="000000"/>
            <w:u w:color="000000"/>
            <w:rtl w:val="0"/>
            <w:lang w:val="ru-RU"/>
          </w:rPr>
          <w:delText xml:space="preserve">аберрация </w:delText>
        </w:r>
      </w:del>
      <w:del w:id="99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00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01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aberratio </w:delText>
        </w:r>
      </w:del>
      <w:del w:id="102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– уклонение</w:delText>
        </w:r>
      </w:del>
      <w:del w:id="103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04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удаление</w:delText>
        </w:r>
      </w:del>
      <w:del w:id="105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06" w:date="2019-06-22T23:07:00Z" w:author="Yuriy Lebid"/>
        </w:rPr>
      </w:pPr>
      <w:del w:id="107" w:date="2019-06-22T23:07:00Z" w:author="Yuriy Lebid">
        <w:r>
          <w:rPr>
            <w:rtl w:val="0"/>
          </w:rPr>
          <w:delText>отклонение от базисного Направления в данной Схеме Синтеза</w:delText>
        </w:r>
      </w:del>
      <w:del w:id="108" w:date="2019-06-22T23:07:00Z" w:author="Yuriy Lebid">
        <w:r>
          <w:rPr>
            <w:rtl w:val="0"/>
          </w:rPr>
          <w:delText xml:space="preserve">; </w:delText>
        </w:r>
      </w:del>
      <w:del w:id="109" w:date="2019-06-22T23:07:00Z" w:author="Yuriy Lebid">
        <w:r>
          <w:rPr>
            <w:rtl w:val="0"/>
          </w:rPr>
          <w:delText>субъективное заблуждение</w:delText>
        </w:r>
      </w:del>
      <w:del w:id="110" w:date="2019-06-22T23:07:00Z" w:author="Yuriy Lebid">
        <w:r>
          <w:rPr>
            <w:rtl w:val="0"/>
          </w:rPr>
          <w:delText xml:space="preserve">; </w:delText>
        </w:r>
      </w:del>
      <w:del w:id="111" w:date="2019-06-22T23:07:00Z" w:author="Yuriy Lebid">
        <w:r>
          <w:rPr>
            <w:rtl w:val="0"/>
          </w:rPr>
          <w:delText>ошибочная</w:delText>
        </w:r>
      </w:del>
      <w:del w:id="112" w:date="2019-06-22T23:07:00Z" w:author="Yuriy Lebid">
        <w:r>
          <w:rPr>
            <w:rtl w:val="0"/>
          </w:rPr>
          <w:delText xml:space="preserve">, </w:delText>
        </w:r>
      </w:del>
      <w:del w:id="113" w:date="2019-06-22T23:07:00Z" w:author="Yuriy Lebid">
        <w:r>
          <w:rPr>
            <w:rtl w:val="0"/>
          </w:rPr>
          <w:delText>однобокая интерпретация явления или процесса с позиций СФУУРММ</w:delText>
        </w:r>
      </w:del>
      <w:del w:id="114" w:date="2019-06-22T23:07:00Z" w:author="Yuriy Lebid">
        <w:r>
          <w:rPr>
            <w:rtl w:val="0"/>
          </w:rPr>
          <w:delText>-</w:delText>
        </w:r>
      </w:del>
      <w:del w:id="115" w:date="2019-06-22T23:07:00Z" w:author="Yuriy Lebid">
        <w:r>
          <w:rPr>
            <w:rtl w:val="0"/>
          </w:rPr>
          <w:delText xml:space="preserve">Форм той или иной Формы Самосознания </w:delText>
        </w:r>
      </w:del>
      <w:del w:id="116" w:date="2019-06-22T23:07:00Z" w:author="Yuriy Lebid">
        <w:r>
          <w:rPr>
            <w:rtl w:val="0"/>
          </w:rPr>
          <w:delText>(</w:delText>
        </w:r>
      </w:del>
      <w:del w:id="117" w:date="2019-06-22T23:07:00Z" w:author="Yuriy Lebid">
        <w:r>
          <w:rPr>
            <w:rtl w:val="0"/>
          </w:rPr>
          <w:delText>ФС</w:delText>
        </w:r>
      </w:del>
      <w:del w:id="118" w:date="2019-06-22T23:07:00Z" w:author="Yuriy Lebid">
        <w:r>
          <w:rPr>
            <w:rtl w:val="0"/>
          </w:rPr>
          <w:delText xml:space="preserve">); </w:delText>
        </w:r>
      </w:del>
      <w:del w:id="119" w:date="2019-06-22T23:07:00Z" w:author="Yuriy Lebid">
        <w:r>
          <w:rPr>
            <w:rtl w:val="0"/>
          </w:rPr>
          <w:delText>субъективная деформация «распакованной» Информации</w:delText>
        </w:r>
      </w:del>
      <w:del w:id="120" w:date="2019-06-22T23:07:00Z" w:author="Yuriy Lebid">
        <w:r>
          <w:rPr>
            <w:rtl w:val="0"/>
          </w:rPr>
          <w:delText xml:space="preserve">; </w:delText>
        </w:r>
      </w:del>
      <w:del w:id="121" w:date="2019-06-22T23:07:00Z" w:author="Yuriy Lebid">
        <w:r>
          <w:rPr>
            <w:rtl w:val="0"/>
          </w:rPr>
          <w:delText xml:space="preserve">«массовый» выход Фокусных Динамик </w:delText>
        </w:r>
      </w:del>
      <w:del w:id="122" w:date="2019-06-22T23:07:00Z" w:author="Yuriy Lebid">
        <w:r>
          <w:rPr>
            <w:rtl w:val="0"/>
          </w:rPr>
          <w:delText>(</w:delText>
        </w:r>
      </w:del>
      <w:del w:id="123" w:date="2019-06-22T23:07:00Z" w:author="Yuriy Lebid">
        <w:r>
          <w:rPr>
            <w:rtl w:val="0"/>
          </w:rPr>
          <w:delText>ФД</w:delText>
        </w:r>
      </w:del>
      <w:del w:id="124" w:date="2019-06-22T23:07:00Z" w:author="Yuriy Lebid">
        <w:r>
          <w:rPr>
            <w:rtl w:val="0"/>
          </w:rPr>
          <w:delText xml:space="preserve">) </w:delText>
        </w:r>
      </w:del>
      <w:del w:id="125" w:date="2019-06-22T23:07:00Z" w:author="Yuriy Lebid">
        <w:r>
          <w:rPr>
            <w:rtl w:val="0"/>
          </w:rPr>
          <w:delText>Формо</w:delText>
        </w:r>
      </w:del>
      <w:del w:id="126" w:date="2019-06-22T23:07:00Z" w:author="Yuriy Lebid">
        <w:r>
          <w:rPr>
            <w:rtl w:val="0"/>
          </w:rPr>
          <w:delText>-</w:delText>
        </w:r>
      </w:del>
      <w:del w:id="127" w:date="2019-06-22T23:07:00Z" w:author="Yuriy Lebid">
        <w:r>
          <w:rPr>
            <w:rtl w:val="0"/>
          </w:rPr>
          <w:delText>Творцов данной бирвуляртности в другие Схемы Синтеза</w:delText>
        </w:r>
      </w:del>
    </w:p>
    <w:p>
      <w:pPr>
        <w:pStyle w:val="heading 4"/>
        <w:rPr>
          <w:del w:id="128" w:date="2019-06-22T23:07:00Z" w:author="Yuriy Lebid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29" w:date="2019-06-22T23:07:00Z" w:author="Yuriy Lebid">
        <w:r>
          <w:rPr>
            <w:color w:val="000000"/>
            <w:u w:color="000000"/>
            <w:rtl w:val="0"/>
            <w:lang w:val="ru-RU"/>
          </w:rPr>
          <w:delText xml:space="preserve">абиотические Формы Самосознаний </w:delText>
        </w:r>
      </w:del>
      <w:del w:id="130" w:date="2019-06-22T23:07:00Z" w:author="Yuriy Lebid">
        <w:r>
          <w:rPr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(</w:delText>
        </w:r>
      </w:del>
      <w:del w:id="131" w:date="2019-06-22T23:07:00Z" w:author="Yuriy Lebid">
        <w:r>
          <w:rPr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ФС</w:delText>
        </w:r>
      </w:del>
      <w:del w:id="132" w:date="2019-06-22T23:07:00Z" w:author="Yuriy Lebid">
        <w:r>
          <w:rPr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33" w:date="2019-06-22T23:07:00Z" w:author="Yuriy Lebid"/>
        </w:rPr>
      </w:pPr>
      <w:del w:id="134" w:date="2019-06-22T23:07:00Z" w:author="Yuriy Lebid">
        <w:r>
          <w:rPr>
            <w:rtl w:val="0"/>
          </w:rPr>
          <w:delText>неорганические</w:delText>
        </w:r>
      </w:del>
      <w:del w:id="135" w:date="2019-06-22T23:07:00Z" w:author="Yuriy Lebid">
        <w:r>
          <w:rPr>
            <w:rtl w:val="0"/>
          </w:rPr>
          <w:delText xml:space="preserve">, </w:delText>
        </w:r>
      </w:del>
      <w:del w:id="136" w:date="2019-06-22T23:07:00Z" w:author="Yuriy Lebid">
        <w:r>
          <w:rPr>
            <w:rtl w:val="0"/>
          </w:rPr>
          <w:delText>небиологические</w:delText>
        </w:r>
      </w:del>
      <w:del w:id="137" w:date="2019-06-22T23:07:00Z" w:author="Yuriy Lebid">
        <w:r>
          <w:rPr>
            <w:rtl w:val="0"/>
          </w:rPr>
          <w:delText xml:space="preserve">, </w:delText>
        </w:r>
      </w:del>
      <w:del w:id="138" w:date="2019-06-22T23:07:00Z" w:author="Yuriy Lebid">
        <w:r>
          <w:rPr>
            <w:rtl w:val="0"/>
          </w:rPr>
          <w:delText>так называемые «неживые»</w:delText>
        </w:r>
      </w:del>
      <w:del w:id="139" w:date="2019-06-22T23:07:00Z" w:author="Yuriy Lebid">
        <w:r>
          <w:rPr>
            <w:rtl w:val="0"/>
          </w:rPr>
          <w:delText xml:space="preserve">, </w:delText>
        </w:r>
      </w:del>
      <w:del w:id="140" w:date="2019-06-22T23:07:00Z" w:author="Yuriy Lebid">
        <w:r>
          <w:rPr>
            <w:rtl w:val="0"/>
          </w:rPr>
          <w:delText>с позиций людей</w:delText>
        </w:r>
      </w:del>
      <w:del w:id="141" w:date="2019-06-22T23:07:00Z" w:author="Yuriy Lebid">
        <w:r>
          <w:rPr>
            <w:rtl w:val="0"/>
          </w:rPr>
          <w:delText xml:space="preserve">, </w:delText>
        </w:r>
      </w:del>
      <w:del w:id="142" w:date="2019-06-22T23:07:00Z" w:author="Yuriy Lebid">
        <w:r>
          <w:rPr>
            <w:rtl w:val="0"/>
          </w:rPr>
          <w:delText>ФС</w:delText>
        </w:r>
      </w:del>
      <w:del w:id="143" w:date="2019-06-22T23:07:00Z" w:author="Yuriy Lebid">
        <w:r>
          <w:rPr>
            <w:rtl w:val="0"/>
          </w:rPr>
          <w:delText xml:space="preserve">: </w:delText>
        </w:r>
      </w:del>
      <w:del w:id="144" w:date="2019-06-22T23:07:00Z" w:author="Yuriy Lebid">
        <w:r>
          <w:rPr>
            <w:rtl w:val="0"/>
          </w:rPr>
          <w:delText xml:space="preserve">атомарные </w:delText>
        </w:r>
      </w:del>
      <w:del w:id="145" w:date="2019-06-22T23:07:00Z" w:author="Yuriy Lebid">
        <w:r>
          <w:rPr>
            <w:rtl w:val="0"/>
          </w:rPr>
          <w:delText>(</w:delText>
        </w:r>
      </w:del>
      <w:del w:id="146" w:date="2019-06-22T23:07:00Z" w:author="Yuriy Lebid">
        <w:r>
          <w:rPr>
            <w:rtl w:val="0"/>
          </w:rPr>
          <w:delText>металлы и неметаллы</w:delText>
        </w:r>
      </w:del>
      <w:del w:id="147" w:date="2019-06-22T23:07:00Z" w:author="Yuriy Lebid">
        <w:r>
          <w:rPr>
            <w:rtl w:val="0"/>
          </w:rPr>
          <w:delText xml:space="preserve">), </w:delText>
        </w:r>
      </w:del>
      <w:del w:id="148" w:date="2019-06-22T23:07:00Z" w:author="Yuriy Lebid">
        <w:r>
          <w:rPr>
            <w:rtl w:val="0"/>
          </w:rPr>
          <w:delText>фермионные</w:delText>
        </w:r>
      </w:del>
      <w:del w:id="149" w:date="2019-06-22T23:07:00Z" w:author="Yuriy Lebid">
        <w:r>
          <w:rPr>
            <w:rtl w:val="0"/>
          </w:rPr>
          <w:delText xml:space="preserve">, </w:delText>
        </w:r>
      </w:del>
      <w:del w:id="150" w:date="2019-06-22T23:07:00Z" w:author="Yuriy Lebid">
        <w:r>
          <w:rPr>
            <w:rtl w:val="0"/>
          </w:rPr>
          <w:delText>бозонные</w:delText>
        </w:r>
      </w:del>
      <w:del w:id="151" w:date="2019-06-22T23:07:00Z" w:author="Yuriy Lebid">
        <w:r>
          <w:rPr>
            <w:rtl w:val="0"/>
          </w:rPr>
          <w:delText xml:space="preserve">, </w:delText>
        </w:r>
      </w:del>
      <w:del w:id="152" w:date="2019-06-22T23:07:00Z" w:author="Yuriy Lebid">
        <w:r>
          <w:rPr>
            <w:rtl w:val="0"/>
          </w:rPr>
          <w:delText>флаксовые и т</w:delText>
        </w:r>
      </w:del>
      <w:del w:id="153" w:date="2019-06-22T23:07:00Z" w:author="Yuriy Lebid">
        <w:r>
          <w:rPr>
            <w:rtl w:val="0"/>
          </w:rPr>
          <w:delText xml:space="preserve">. </w:delText>
        </w:r>
      </w:del>
      <w:del w:id="154" w:date="2019-06-22T23:07:00Z" w:author="Yuriy Lebid">
        <w:r>
          <w:rPr>
            <w:rtl w:val="0"/>
          </w:rPr>
          <w:delText>д</w:delText>
        </w:r>
      </w:del>
      <w:del w:id="155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56" w:date="2019-06-22T23:07:00Z" w:author="Yuriy Lebid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157" w:date="2019-06-22T23:07:00Z" w:author="Yuriy Lebid">
        <w:r>
          <w:rPr>
            <w:color w:val="000000"/>
            <w:u w:color="000000"/>
            <w:rtl w:val="0"/>
            <w:lang w:val="ru-RU"/>
          </w:rPr>
          <w:delText xml:space="preserve">абиссальный </w:delText>
        </w:r>
      </w:del>
      <w:del w:id="158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59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60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abyssus </w:delText>
        </w:r>
      </w:del>
      <w:del w:id="161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– бездна</w:delText>
        </w:r>
      </w:del>
      <w:del w:id="162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63" w:date="2019-06-22T23:07:00Z" w:author="Yuriy Lebid"/>
        </w:rPr>
      </w:pPr>
      <w:del w:id="164" w:date="2019-06-22T23:07:00Z" w:author="Yuriy Lebid">
        <w:r>
          <w:rPr>
            <w:rtl w:val="0"/>
          </w:rPr>
          <w:delText>бесконечны</w:delText>
        </w:r>
      </w:del>
      <w:del w:id="165" w:date="2019-06-22T23:07:00Z" w:author="Yuriy Lebid">
        <w:r>
          <w:rPr>
            <w:rFonts w:ascii="Times New Roman" w:hAnsi="Times New Roman" w:hint="default"/>
            <w:rtl w:val="0"/>
            <w:lang w:val="ru-RU"/>
          </w:rPr>
          <w:delText>й</w:delText>
        </w:r>
      </w:del>
      <w:del w:id="166" w:date="2019-06-22T23:07:00Z" w:author="Yuriy Lebid">
        <w:r>
          <w:rPr>
            <w:rtl w:val="0"/>
          </w:rPr>
          <w:delText xml:space="preserve">, </w:delText>
        </w:r>
      </w:del>
      <w:del w:id="167" w:date="2019-06-22T23:07:00Z" w:author="Yuriy Lebid">
        <w:r>
          <w:rPr>
            <w:rtl w:val="0"/>
          </w:rPr>
          <w:delText>бездонный</w:delText>
        </w:r>
      </w:del>
      <w:del w:id="168" w:date="2019-06-22T23:07:00Z" w:author="Yuriy Lebid">
        <w:r>
          <w:rPr>
            <w:rtl w:val="0"/>
          </w:rPr>
          <w:delText xml:space="preserve">, </w:delText>
        </w:r>
      </w:del>
      <w:del w:id="169" w:date="2019-06-22T23:07:00Z" w:author="Yuriy Lebid">
        <w:r>
          <w:rPr>
            <w:rtl w:val="0"/>
          </w:rPr>
          <w:delText>глубочай</w:delText>
        </w:r>
      </w:del>
      <w:del w:id="170" w:date="2019-06-22T23:07:00Z" w:author="Yuriy Lebid">
        <w:r>
          <w:rPr>
            <w:rFonts w:ascii="Times New Roman" w:hAnsi="Times New Roman" w:hint="default"/>
            <w:rtl w:val="0"/>
            <w:lang w:val="ru-RU"/>
          </w:rPr>
          <w:delText>ш</w:delText>
        </w:r>
      </w:del>
      <w:del w:id="171" w:date="2019-06-22T23:07:00Z" w:author="Yuriy Lebid">
        <w:r>
          <w:rPr>
            <w:rtl w:val="0"/>
          </w:rPr>
          <w:delText>ий по своей Сути</w:delText>
        </w:r>
      </w:del>
      <w:del w:id="172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Определение"/>
        <w:rPr>
          <w:del w:id="173" w:date="2019-06-22T23:07:00Z" w:author="Yuriy Lebid"/>
          <w:rFonts w:ascii="SchoolBook" w:cs="SchoolBook" w:hAnsi="SchoolBook" w:eastAsia="SchoolBook"/>
          <w:b w:val="1"/>
          <w:bCs w:val="1"/>
        </w:rPr>
      </w:pPr>
      <w:del w:id="174" w:date="2019-06-22T23:07:00Z" w:author="Yuriy Lebid">
        <w:r>
          <w:rPr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</w:delText>
        </w:r>
      </w:del>
      <w:del w:id="175" w:date="2019-06-22T23:07:00Z" w:author="Yuriy Lebid">
        <w:r>
          <w:rPr>
            <w:rtl w:val="0"/>
          </w:rPr>
          <w:delText xml:space="preserve">: </w:delText>
        </w:r>
      </w:del>
      <w:del w:id="176" w:date="2019-06-22T23:07:00Z" w:author="Yuriy Lebid">
        <w:r>
          <w:rPr>
            <w:rFonts w:ascii="SchoolBook" w:cs="SchoolBook" w:hAnsi="SchoolBook" w:eastAsia="SchoolBook"/>
            <w:b w:val="1"/>
            <w:bCs w:val="1"/>
            <w:rtl w:val="0"/>
            <w:lang w:val="ru-RU"/>
          </w:rPr>
          <w:delText>сллоогрентный</w:delText>
        </w:r>
      </w:del>
      <w:del w:id="177" w:date="2019-06-22T23:07:00Z" w:author="Yuriy Lebid">
        <w:r>
          <w:rPr>
            <w:rFonts w:ascii="SchoolBook" w:cs="SchoolBook" w:hAnsi="SchoolBook" w:eastAsia="SchoolBook"/>
            <w:b w:val="1"/>
            <w:bCs w:val="1"/>
            <w:rtl w:val="0"/>
            <w:lang w:val="ru-RU"/>
          </w:rPr>
          <w:delText>.</w:delText>
        </w:r>
      </w:del>
    </w:p>
    <w:p>
      <w:pPr>
        <w:pStyle w:val="heading 4"/>
        <w:rPr>
          <w:del w:id="178" w:date="2019-06-22T23:07:00Z" w:author="Yuriy Lebid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9" w:date="2019-06-22T23:07:00Z" w:author="Yuriy Lebid">
        <w:r>
          <w:rPr>
            <w:color w:val="000000"/>
            <w:u w:color="000000"/>
            <w:rtl w:val="0"/>
            <w:lang w:val="ru-RU"/>
          </w:rPr>
          <w:delText>абмарсс</w:delText>
        </w:r>
      </w:del>
      <w:del w:id="180" w:date="2019-06-22T23:07:00Z" w:author="Yuriy Lebid">
        <w:r>
          <w:rPr>
            <w:color w:val="000000"/>
            <w:u w:color="000000"/>
            <w:rtl w:val="0"/>
            <w:lang w:val="ru-RU"/>
          </w:rPr>
          <w:delText>-</w:delText>
        </w:r>
      </w:del>
      <w:del w:id="181" w:date="2019-06-22T23:07:00Z" w:author="Yuriy Lebid">
        <w:r>
          <w:rPr>
            <w:color w:val="000000"/>
            <w:u w:color="000000"/>
            <w:rtl w:val="0"/>
            <w:lang w:val="ru-RU"/>
          </w:rPr>
          <w:delText xml:space="preserve">окклоут </w:delText>
        </w:r>
      </w:del>
      <w:del w:id="182" w:date="2019-06-22T23:07:00Z" w:author="Yuriy Lebid">
        <w:r>
          <w:rPr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83" w:date="2019-06-22T23:07:00Z" w:author="Yuriy Lebid"/>
          <w:rFonts w:ascii="SchoolBook" w:cs="SchoolBook" w:hAnsi="SchoolBook" w:eastAsia="SchoolBook"/>
          <w:b w:val="1"/>
          <w:bCs w:val="1"/>
        </w:rPr>
      </w:pPr>
      <w:del w:id="184" w:date="2019-06-22T23:07:00Z" w:author="Yuriy Lebid">
        <w:r>
          <w:rPr>
            <w:rtl w:val="0"/>
          </w:rPr>
          <w:delText>взаимоинтересы спортивного характера</w:delText>
        </w:r>
      </w:del>
    </w:p>
    <w:p>
      <w:pPr>
        <w:pStyle w:val="heading 4"/>
        <w:rPr>
          <w:del w:id="185" w:date="2019-06-22T23:07:00Z" w:author="Yuriy Lebid"/>
          <w:color w:val="000000"/>
          <w:u w:color="000000"/>
        </w:rPr>
      </w:pPr>
      <w:del w:id="186" w:date="2019-06-22T23:07:00Z" w:author="Yuriy Lebid">
        <w:r>
          <w:rPr>
            <w:color w:val="000000"/>
            <w:u w:color="000000"/>
            <w:rtl w:val="0"/>
            <w:lang w:val="ru-RU"/>
          </w:rPr>
          <w:delText xml:space="preserve">абруптация </w:delText>
        </w:r>
      </w:del>
      <w:del w:id="187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88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89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abruption </w:delText>
        </w:r>
      </w:del>
      <w:del w:id="190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– разрыв</w:delText>
        </w:r>
      </w:del>
      <w:del w:id="191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92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расторжение </w:delText>
        </w:r>
      </w:del>
      <w:del w:id="193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94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отношений</w:delText>
        </w:r>
      </w:del>
      <w:del w:id="195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96" w:date="2019-06-22T23:07:00Z" w:author="Yuriy Lebid"/>
        </w:rPr>
      </w:pPr>
      <w:del w:id="197" w:date="2019-06-22T23:07:00Z" w:author="Yuriy Lebid">
        <w:r>
          <w:rPr>
            <w:rtl w:val="0"/>
          </w:rPr>
          <w:delText>прекращение взаимодей</w:delText>
        </w:r>
      </w:del>
      <w:del w:id="198" w:date="2019-06-22T23:07:00Z" w:author="Yuriy Lebid">
        <w:r>
          <w:rPr>
            <w:rFonts w:ascii="Times New Roman" w:hAnsi="Times New Roman" w:hint="default"/>
            <w:rtl w:val="0"/>
            <w:lang w:val="ru-RU"/>
          </w:rPr>
          <w:delText>с</w:delText>
        </w:r>
      </w:del>
      <w:del w:id="199" w:date="2019-06-22T23:07:00Z" w:author="Yuriy Lebid">
        <w:r>
          <w:rPr>
            <w:rtl w:val="0"/>
          </w:rPr>
          <w:delText>твий прежнего типа из</w:delText>
        </w:r>
      </w:del>
      <w:del w:id="200" w:date="2019-06-22T23:07:00Z" w:author="Yuriy Lebid">
        <w:r>
          <w:rPr>
            <w:rtl w:val="0"/>
          </w:rPr>
          <w:delText>-</w:delText>
        </w:r>
      </w:del>
      <w:del w:id="201" w:date="2019-06-22T23:07:00Z" w:author="Yuriy Lebid">
        <w:r>
          <w:rPr>
            <w:rtl w:val="0"/>
          </w:rPr>
          <w:delText>за объективных факторов</w:delText>
        </w:r>
      </w:del>
      <w:del w:id="202" w:date="2019-06-22T23:07:00Z" w:author="Yuriy Lebid">
        <w:r>
          <w:rPr>
            <w:rtl w:val="0"/>
          </w:rPr>
          <w:delText xml:space="preserve">; </w:delText>
        </w:r>
      </w:del>
      <w:del w:id="203" w:date="2019-06-22T23:07:00Z" w:author="Yuriy Lebid">
        <w:r>
          <w:rPr>
            <w:rtl w:val="0"/>
          </w:rPr>
          <w:delText>резонационное «схлопывание» между Конфигурациями очень схожих Формо</w:delText>
        </w:r>
      </w:del>
      <w:del w:id="204" w:date="2019-06-22T23:07:00Z" w:author="Yuriy Lebid">
        <w:r>
          <w:rPr>
            <w:rtl w:val="0"/>
          </w:rPr>
          <w:delText>-</w:delText>
        </w:r>
      </w:del>
      <w:del w:id="205" w:date="2019-06-22T23:07:00Z" w:author="Yuriy Lebid">
        <w:r>
          <w:rPr>
            <w:rtl w:val="0"/>
          </w:rPr>
          <w:delText xml:space="preserve">Типов с радикальным изменением качественности Фокусной Динамики </w:delText>
        </w:r>
      </w:del>
      <w:del w:id="206" w:date="2019-06-22T23:07:00Z" w:author="Yuriy Lebid">
        <w:r>
          <w:rPr>
            <w:rtl w:val="0"/>
          </w:rPr>
          <w:delText>(</w:delText>
        </w:r>
      </w:del>
      <w:del w:id="207" w:date="2019-06-22T23:07:00Z" w:author="Yuriy Lebid">
        <w:r>
          <w:rPr>
            <w:rtl w:val="0"/>
          </w:rPr>
          <w:delText>ФД</w:delText>
        </w:r>
      </w:del>
      <w:del w:id="208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209" w:date="2019-06-22T23:07:00Z" w:author="Yuriy Lebid"/>
          <w:color w:val="000000"/>
          <w:u w:color="000000"/>
        </w:rPr>
      </w:pPr>
      <w:del w:id="210" w:date="2019-06-22T23:07:00Z" w:author="Yuriy Lebid">
        <w:r>
          <w:rPr>
            <w:color w:val="000000"/>
            <w:u w:color="000000"/>
            <w:rtl w:val="0"/>
            <w:lang w:val="ru-RU"/>
          </w:rPr>
          <w:delText xml:space="preserve">абсенсивная </w:delText>
        </w:r>
      </w:del>
      <w:del w:id="211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212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213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absens, absum </w:delText>
        </w:r>
      </w:del>
      <w:del w:id="214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– отсутствующий</w:delText>
        </w:r>
      </w:del>
      <w:del w:id="215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216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отсутствовать</w:delText>
        </w:r>
      </w:del>
      <w:del w:id="217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218" w:date="2019-06-22T23:07:00Z" w:author="Yuriy Lebid"/>
        </w:rPr>
      </w:pPr>
      <w:del w:id="219" w:date="2019-06-22T23:07:00Z" w:author="Yuriy Lebid">
        <w:r>
          <w:rPr>
            <w:rtl w:val="0"/>
          </w:rPr>
          <w:delText xml:space="preserve">Форма Самосознания </w:delText>
        </w:r>
      </w:del>
      <w:del w:id="220" w:date="2019-06-22T23:07:00Z" w:author="Yuriy Lebid">
        <w:r>
          <w:rPr>
            <w:rtl w:val="0"/>
          </w:rPr>
          <w:delText>(</w:delText>
        </w:r>
      </w:del>
      <w:del w:id="221" w:date="2019-06-22T23:07:00Z" w:author="Yuriy Lebid">
        <w:r>
          <w:rPr>
            <w:rtl w:val="0"/>
          </w:rPr>
          <w:delText>ФС</w:delText>
        </w:r>
      </w:del>
      <w:del w:id="222" w:date="2019-06-22T23:07:00Z" w:author="Yuriy Lebid">
        <w:r>
          <w:rPr>
            <w:rtl w:val="0"/>
          </w:rPr>
          <w:delText xml:space="preserve">), </w:delText>
        </w:r>
      </w:del>
      <w:del w:id="223" w:date="2019-06-22T23:07:00Z" w:author="Yuriy Lebid">
        <w:r>
          <w:rPr>
            <w:rtl w:val="0"/>
          </w:rPr>
          <w:delText xml:space="preserve">ничего не отражающая или мало что способная отразить своей Фокусной Динамикой </w:delText>
        </w:r>
      </w:del>
      <w:del w:id="224" w:date="2019-06-22T23:07:00Z" w:author="Yuriy Lebid">
        <w:r>
          <w:rPr>
            <w:rtl w:val="0"/>
          </w:rPr>
          <w:delText>(</w:delText>
        </w:r>
      </w:del>
      <w:del w:id="225" w:date="2019-06-22T23:07:00Z" w:author="Yuriy Lebid">
        <w:r>
          <w:rPr>
            <w:rtl w:val="0"/>
          </w:rPr>
          <w:delText>ФД</w:delText>
        </w:r>
      </w:del>
      <w:del w:id="226" w:date="2019-06-22T23:07:00Z" w:author="Yuriy Lebid">
        <w:r>
          <w:rPr>
            <w:rtl w:val="0"/>
          </w:rPr>
          <w:delText xml:space="preserve">) </w:delText>
        </w:r>
      </w:del>
      <w:del w:id="227" w:date="2019-06-22T23:07:00Z" w:author="Yuriy Lebid">
        <w:r>
          <w:rPr>
            <w:rtl w:val="0"/>
          </w:rPr>
          <w:delText xml:space="preserve">из основных функций и признаков того Коллективного Космического Разума </w:delText>
        </w:r>
      </w:del>
      <w:del w:id="228" w:date="2019-06-22T23:07:00Z" w:author="Yuriy Lebid">
        <w:r>
          <w:rPr>
            <w:rtl w:val="0"/>
          </w:rPr>
          <w:delText>(</w:delText>
        </w:r>
      </w:del>
      <w:del w:id="229" w:date="2019-06-22T23:07:00Z" w:author="Yuriy Lebid">
        <w:r>
          <w:rPr>
            <w:rtl w:val="0"/>
          </w:rPr>
          <w:delText>ККР</w:delText>
        </w:r>
      </w:del>
      <w:del w:id="230" w:date="2019-06-22T23:07:00Z" w:author="Yuriy Lebid">
        <w:r>
          <w:rPr>
            <w:rtl w:val="0"/>
          </w:rPr>
          <w:delText xml:space="preserve">), </w:delText>
        </w:r>
      </w:del>
      <w:del w:id="231" w:date="2019-06-22T23:07:00Z" w:author="Yuriy Lebid">
        <w:r>
          <w:rPr>
            <w:rtl w:val="0"/>
          </w:rPr>
          <w:delText>к которому она принадлежит</w:delText>
        </w:r>
      </w:del>
      <w:del w:id="232" w:date="2019-06-22T23:07:00Z" w:author="Yuriy Lebid">
        <w:r>
          <w:rPr>
            <w:rtl w:val="0"/>
          </w:rPr>
          <w:delText xml:space="preserve">; </w:delText>
        </w:r>
      </w:del>
      <w:del w:id="233" w:date="2019-06-22T23:07:00Z" w:author="Yuriy Lebid">
        <w:r>
          <w:rPr>
            <w:rtl w:val="0"/>
          </w:rPr>
          <w:delText>характеризует деплиативное состояние ФД биологических аналогов НУУ</w:delText>
        </w:r>
      </w:del>
      <w:del w:id="234" w:date="2019-06-22T23:07:00Z" w:author="Yuriy Lebid">
        <w:r>
          <w:rPr>
            <w:rtl w:val="0"/>
          </w:rPr>
          <w:delText>-</w:delText>
        </w:r>
      </w:del>
      <w:del w:id="235" w:date="2019-06-22T23:07:00Z" w:author="Yuriy Lebid">
        <w:r>
          <w:rPr>
            <w:rtl w:val="0"/>
          </w:rPr>
          <w:delText>ВВУ</w:delText>
        </w:r>
      </w:del>
      <w:del w:id="236" w:date="2019-06-22T23:07:00Z" w:author="Yuriy Lebid">
        <w:r>
          <w:rPr>
            <w:rtl w:val="0"/>
          </w:rPr>
          <w:delText>-</w:delText>
        </w:r>
      </w:del>
      <w:del w:id="237" w:date="2019-06-22T23:07:00Z" w:author="Yuriy Lebid">
        <w:r>
          <w:rPr>
            <w:rtl w:val="0"/>
          </w:rPr>
          <w:delText>Формо</w:delText>
        </w:r>
      </w:del>
      <w:del w:id="238" w:date="2019-06-22T23:07:00Z" w:author="Yuriy Lebid">
        <w:r>
          <w:rPr>
            <w:rtl w:val="0"/>
          </w:rPr>
          <w:delText>-</w:delText>
        </w:r>
      </w:del>
      <w:del w:id="239" w:date="2019-06-22T23:07:00Z" w:author="Yuriy Lebid">
        <w:r>
          <w:rPr>
            <w:rtl w:val="0"/>
          </w:rPr>
          <w:delText>Типов по отношению к степени амплификационности общей ФД ЛЛУУ</w:delText>
        </w:r>
      </w:del>
      <w:del w:id="240" w:date="2019-06-22T23:07:00Z" w:author="Yuriy Lebid">
        <w:r>
          <w:rPr>
            <w:rtl w:val="0"/>
          </w:rPr>
          <w:delText>-</w:delText>
        </w:r>
      </w:del>
      <w:del w:id="241" w:date="2019-06-22T23:07:00Z" w:author="Yuriy Lebid">
        <w:r>
          <w:rPr>
            <w:rtl w:val="0"/>
          </w:rPr>
          <w:delText>ВВУ</w:delText>
        </w:r>
      </w:del>
      <w:del w:id="242" w:date="2019-06-22T23:07:00Z" w:author="Yuriy Lebid">
        <w:r>
          <w:rPr>
            <w:rtl w:val="0"/>
          </w:rPr>
          <w:delText>-</w:delText>
        </w:r>
      </w:del>
      <w:del w:id="243" w:date="2019-06-22T23:07:00Z" w:author="Yuriy Lebid">
        <w:r>
          <w:rPr>
            <w:rtl w:val="0"/>
          </w:rPr>
          <w:delText>Сущности</w:delText>
        </w:r>
      </w:del>
    </w:p>
    <w:p>
      <w:pPr>
        <w:pStyle w:val="heading 4"/>
        <w:rPr>
          <w:del w:id="244" w:date="2019-06-22T23:07:00Z" w:author="Yuriy Lebid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45" w:date="2019-06-22T23:07:00Z" w:author="Yuriy Lebid">
        <w:r>
          <w:rPr>
            <w:color w:val="000000"/>
            <w:u w:color="000000"/>
            <w:rtl w:val="0"/>
            <w:lang w:val="ru-RU"/>
          </w:rPr>
          <w:delText xml:space="preserve">абъюкстусы </w:delText>
        </w:r>
      </w:del>
      <w:del w:id="246" w:date="2019-06-22T23:07:00Z" w:author="Yuriy Lebid">
        <w:r>
          <w:rPr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47" w:date="2019-06-22T23:07:00Z" w:author="Yuriy Lebid"/>
        </w:rPr>
      </w:pPr>
      <w:del w:id="248" w:date="2019-06-22T23:07:00Z" w:author="Yuriy Lebid">
        <w:r>
          <w:rPr>
            <w:rtl w:val="0"/>
          </w:rPr>
          <w:delText>высоко информированные Космические Сущности</w:delText>
        </w:r>
      </w:del>
      <w:del w:id="249" w:date="2019-06-22T23:07:00Z" w:author="Yuriy Lebid">
        <w:r>
          <w:rPr>
            <w:rtl w:val="0"/>
          </w:rPr>
          <w:delText xml:space="preserve">, </w:delText>
        </w:r>
      </w:del>
      <w:del w:id="250" w:date="2019-06-22T23:07:00Z" w:author="Yuriy Lebid">
        <w:r>
          <w:rPr>
            <w:rtl w:val="0"/>
          </w:rPr>
          <w:delText xml:space="preserve">эфирные аналоги синтезированных Форм Самосознаний </w:delText>
        </w:r>
      </w:del>
      <w:del w:id="251" w:date="2019-06-22T23:07:00Z" w:author="Yuriy Lebid">
        <w:r>
          <w:rPr>
            <w:rtl w:val="0"/>
          </w:rPr>
          <w:delText>(</w:delText>
        </w:r>
      </w:del>
      <w:del w:id="252" w:date="2019-06-22T23:07:00Z" w:author="Yuriy Lebid">
        <w:r>
          <w:rPr>
            <w:rtl w:val="0"/>
          </w:rPr>
          <w:delText>ФС</w:delText>
        </w:r>
      </w:del>
      <w:del w:id="253" w:date="2019-06-22T23:07:00Z" w:author="Yuriy Lebid">
        <w:r>
          <w:rPr>
            <w:rtl w:val="0"/>
          </w:rPr>
          <w:delText xml:space="preserve">) </w:delText>
        </w:r>
      </w:del>
      <w:del w:id="254" w:date="2019-06-22T23:07:00Z" w:author="Yuriy Lebid">
        <w:r>
          <w:rPr>
            <w:rtl w:val="0"/>
          </w:rPr>
          <w:delText>аргллаамуров и инглимилинов</w:delText>
        </w:r>
      </w:del>
      <w:del w:id="255" w:date="2019-06-22T23:07:00Z" w:author="Yuriy Lebid">
        <w:r>
          <w:rPr>
            <w:rtl w:val="0"/>
          </w:rPr>
          <w:delText xml:space="preserve">, </w:delText>
        </w:r>
      </w:del>
      <w:del w:id="256" w:date="2019-06-22T23:07:00Z" w:author="Yuriy Lebid">
        <w:r>
          <w:rPr>
            <w:rtl w:val="0"/>
          </w:rPr>
          <w:delText xml:space="preserve">взаимодействующие с Фокусной Динамикой </w:delText>
        </w:r>
      </w:del>
      <w:del w:id="257" w:date="2019-06-22T23:07:00Z" w:author="Yuriy Lebid">
        <w:r>
          <w:rPr>
            <w:rtl w:val="0"/>
          </w:rPr>
          <w:delText>(</w:delText>
        </w:r>
      </w:del>
      <w:del w:id="258" w:date="2019-06-22T23:07:00Z" w:author="Yuriy Lebid">
        <w:r>
          <w:rPr>
            <w:rtl w:val="0"/>
          </w:rPr>
          <w:delText>ФД</w:delText>
        </w:r>
      </w:del>
      <w:del w:id="259" w:date="2019-06-22T23:07:00Z" w:author="Yuriy Lebid">
        <w:r>
          <w:rPr>
            <w:rtl w:val="0"/>
          </w:rPr>
          <w:delText xml:space="preserve">) </w:delText>
        </w:r>
      </w:del>
      <w:del w:id="260" w:date="2019-06-22T23:07:00Z" w:author="Yuriy Lebid">
        <w:r>
          <w:rPr>
            <w:rtl w:val="0"/>
          </w:rPr>
          <w:delText>наших димидиомиттенсных Форм</w:delText>
        </w:r>
      </w:del>
    </w:p>
    <w:p>
      <w:pPr>
        <w:pStyle w:val="heading 4"/>
        <w:rPr>
          <w:del w:id="261" w:date="2019-06-22T23:07:00Z" w:author="Yuriy Lebid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262" w:date="2019-06-22T23:07:00Z" w:author="Yuriy Lebid">
        <w:r>
          <w:rPr>
            <w:color w:val="000000"/>
            <w:u w:color="000000"/>
            <w:rtl w:val="0"/>
            <w:lang w:val="ru-RU"/>
          </w:rPr>
          <w:delText xml:space="preserve">аггермиррировать </w:delText>
        </w:r>
      </w:del>
      <w:del w:id="263" w:date="2019-06-22T23:07:00Z" w:author="Yuriy Lebid">
        <w:r>
          <w:rPr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64" w:date="2019-06-22T23:07:00Z" w:author="Yuriy Lebid"/>
          <w:rFonts w:ascii="SchoolBook" w:cs="SchoolBook" w:hAnsi="SchoolBook" w:eastAsia="SchoolBook"/>
          <w:i w:val="1"/>
          <w:iCs w:val="1"/>
        </w:rPr>
      </w:pPr>
      <w:del w:id="265" w:date="2019-06-22T23:07:00Z" w:author="Yuriy Lebid">
        <w:r>
          <w:rPr>
            <w:rtl w:val="0"/>
          </w:rPr>
          <w:delText>«синтезировать» особым образом – без электромагнитной либо другой амплификационной основы</w:delText>
        </w:r>
      </w:del>
    </w:p>
    <w:p>
      <w:pPr>
        <w:pStyle w:val="heading 4"/>
        <w:rPr>
          <w:del w:id="266" w:date="2019-06-22T23:07:00Z" w:author="Yuriy Lebid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67" w:date="2019-06-22T23:07:00Z" w:author="Yuriy Lebid">
        <w:r>
          <w:rPr>
            <w:color w:val="000000"/>
            <w:u w:color="000000"/>
            <w:rtl w:val="0"/>
            <w:lang w:val="ru-RU"/>
          </w:rPr>
          <w:delText xml:space="preserve">аградация </w:delText>
        </w:r>
      </w:del>
      <w:del w:id="268" w:date="2019-06-22T23:07:00Z" w:author="Yuriy Lebid">
        <w:r>
          <w:rPr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69" w:date="2019-06-22T23:07:00Z" w:author="Yuriy Lebid"/>
        </w:rPr>
      </w:pPr>
      <w:del w:id="270" w:date="2019-06-22T23:07:00Z" w:author="Yuriy Lebid">
        <w:r>
          <w:rPr>
            <w:rtl w:val="0"/>
          </w:rPr>
          <w:delText>развитие</w:delText>
        </w:r>
      </w:del>
      <w:del w:id="271" w:date="2019-06-22T23:07:00Z" w:author="Yuriy Lebid">
        <w:r>
          <w:rPr>
            <w:rtl w:val="0"/>
          </w:rPr>
          <w:delText xml:space="preserve">, </w:delText>
        </w:r>
      </w:del>
      <w:del w:id="272" w:date="2019-06-22T23:07:00Z" w:author="Yuriy Lebid">
        <w:r>
          <w:rPr>
            <w:rtl w:val="0"/>
          </w:rPr>
          <w:delText>качественная модификация</w:delText>
        </w:r>
      </w:del>
      <w:del w:id="273" w:date="2019-06-22T23:07:00Z" w:author="Yuriy Lebid">
        <w:r>
          <w:rPr>
            <w:rtl w:val="0"/>
          </w:rPr>
          <w:delText xml:space="preserve">, </w:delText>
        </w:r>
      </w:del>
      <w:del w:id="274" w:date="2019-06-22T23:07:00Z" w:author="Yuriy Lebid">
        <w:r>
          <w:rPr>
            <w:rtl w:val="0"/>
          </w:rPr>
          <w:delText>амплиативное совершенствование</w:delText>
        </w:r>
      </w:del>
    </w:p>
    <w:p>
      <w:pPr>
        <w:pStyle w:val="heading 4"/>
        <w:rPr>
          <w:del w:id="275" w:date="2019-06-22T23:07:00Z" w:author="Yuriy Lebid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76" w:date="2019-06-22T23:07:00Z" w:author="Yuriy Lebid">
        <w:r>
          <w:rPr>
            <w:color w:val="000000"/>
            <w:u w:color="000000"/>
            <w:rtl w:val="0"/>
            <w:lang w:val="ru-RU"/>
          </w:rPr>
          <w:delText xml:space="preserve">адверсоппозиция </w:delText>
        </w:r>
      </w:del>
      <w:del w:id="277" w:date="2019-06-22T23:07:00Z" w:author="Yuriy Lebid">
        <w:r>
          <w:rPr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78" w:date="2019-06-22T23:07:00Z" w:author="Yuriy Lebid"/>
        </w:rPr>
      </w:pPr>
      <w:del w:id="279" w:date="2019-06-22T23:07:00Z" w:author="Yuriy Lebid">
        <w:r>
          <w:rPr>
            <w:rtl w:val="0"/>
          </w:rPr>
          <w:delText xml:space="preserve">невозможность совместного сосуществования или эксгиберации Форм Самосознаний </w:delText>
        </w:r>
      </w:del>
      <w:del w:id="280" w:date="2019-06-22T23:07:00Z" w:author="Yuriy Lebid">
        <w:r>
          <w:rPr>
            <w:rtl w:val="0"/>
          </w:rPr>
          <w:delText>(</w:delText>
        </w:r>
      </w:del>
      <w:del w:id="281" w:date="2019-06-22T23:07:00Z" w:author="Yuriy Lebid">
        <w:r>
          <w:rPr>
            <w:rtl w:val="0"/>
          </w:rPr>
          <w:delText>Формо</w:delText>
        </w:r>
      </w:del>
      <w:del w:id="282" w:date="2019-06-22T23:07:00Z" w:author="Yuriy Lebid">
        <w:r>
          <w:rPr>
            <w:rtl w:val="0"/>
          </w:rPr>
          <w:delText>-</w:delText>
        </w:r>
      </w:del>
      <w:del w:id="283" w:date="2019-06-22T23:07:00Z" w:author="Yuriy Lebid">
        <w:r>
          <w:rPr>
            <w:rtl w:val="0"/>
          </w:rPr>
          <w:delText>систем Миров</w:delText>
        </w:r>
      </w:del>
      <w:del w:id="284" w:date="2019-06-22T23:07:00Z" w:author="Yuriy Lebid">
        <w:r>
          <w:rPr>
            <w:rtl w:val="0"/>
          </w:rPr>
          <w:delText xml:space="preserve">, </w:delText>
        </w:r>
      </w:del>
      <w:del w:id="285" w:date="2019-06-22T23:07:00Z" w:author="Yuriy Lebid">
        <w:r>
          <w:rPr>
            <w:rtl w:val="0"/>
          </w:rPr>
          <w:delText>Пространственно</w:delText>
        </w:r>
      </w:del>
      <w:del w:id="286" w:date="2019-06-22T23:07:00Z" w:author="Yuriy Lebid">
        <w:r>
          <w:rPr>
            <w:rtl w:val="0"/>
          </w:rPr>
          <w:delText>-</w:delText>
        </w:r>
      </w:del>
      <w:del w:id="287" w:date="2019-06-22T23:07:00Z" w:author="Yuriy Lebid">
        <w:r>
          <w:rPr>
            <w:rtl w:val="0"/>
          </w:rPr>
          <w:delText xml:space="preserve">Временных Континуумов </w:delText>
        </w:r>
      </w:del>
      <w:del w:id="288" w:date="2019-06-22T23:07:00Z" w:author="Yuriy Lebid">
        <w:r>
          <w:rPr>
            <w:rtl w:val="0"/>
          </w:rPr>
          <w:delText>(</w:delText>
        </w:r>
      </w:del>
      <w:del w:id="289" w:date="2019-06-22T23:07:00Z" w:author="Yuriy Lebid">
        <w:r>
          <w:rPr>
            <w:rtl w:val="0"/>
          </w:rPr>
          <w:delText>ПВК</w:delText>
        </w:r>
      </w:del>
      <w:del w:id="290" w:date="2019-06-22T23:07:00Z" w:author="Yuriy Lebid">
        <w:r>
          <w:rPr>
            <w:rtl w:val="0"/>
          </w:rPr>
          <w:delText xml:space="preserve">) </w:delText>
        </w:r>
      </w:del>
      <w:del w:id="291" w:date="2019-06-22T23:07:00Z" w:author="Yuriy Lebid">
        <w:r>
          <w:rPr>
            <w:rtl w:val="0"/>
          </w:rPr>
          <w:delText>и прочего</w:delText>
        </w:r>
      </w:del>
      <w:del w:id="292" w:date="2019-06-22T23:07:00Z" w:author="Yuriy Lebid">
        <w:r>
          <w:rPr>
            <w:rtl w:val="0"/>
          </w:rPr>
          <w:delText xml:space="preserve">) </w:delText>
        </w:r>
      </w:del>
      <w:del w:id="293" w:date="2019-06-22T23:07:00Z" w:author="Yuriy Lebid">
        <w:r>
          <w:rPr>
            <w:rtl w:val="0"/>
          </w:rPr>
          <w:delText xml:space="preserve">или их симультанного отражения через Фокусную Динамику </w:delText>
        </w:r>
      </w:del>
      <w:del w:id="294" w:date="2019-06-22T23:07:00Z" w:author="Yuriy Lebid">
        <w:r>
          <w:rPr>
            <w:rtl w:val="0"/>
          </w:rPr>
          <w:delText>(</w:delText>
        </w:r>
      </w:del>
      <w:del w:id="295" w:date="2019-06-22T23:07:00Z" w:author="Yuriy Lebid">
        <w:r>
          <w:rPr>
            <w:rtl w:val="0"/>
          </w:rPr>
          <w:delText>ФД</w:delText>
        </w:r>
      </w:del>
      <w:del w:id="296" w:date="2019-06-22T23:07:00Z" w:author="Yuriy Lebid">
        <w:r>
          <w:rPr>
            <w:rtl w:val="0"/>
          </w:rPr>
          <w:delText xml:space="preserve">) </w:delText>
        </w:r>
      </w:del>
      <w:del w:id="297" w:date="2019-06-22T23:07:00Z" w:author="Yuriy Lebid">
        <w:r>
          <w:rPr>
            <w:rtl w:val="0"/>
          </w:rPr>
          <w:delText>одного субъекта</w:delText>
        </w:r>
      </w:del>
      <w:del w:id="298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299" w:date="2019-06-22T23:07:00Z" w:author="Yuriy Lebid"/>
        </w:rPr>
      </w:pPr>
      <w:del w:id="300" w:date="2019-06-22T23:07:00Z" w:author="Yuriy Lebid">
        <w:r>
          <w:rPr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Синонимичное словосочетание</w:delText>
        </w:r>
      </w:del>
      <w:del w:id="301" w:date="2019-06-22T23:07:00Z" w:author="Yuriy Lebid">
        <w:r>
          <w:rPr>
            <w:rtl w:val="0"/>
          </w:rPr>
          <w:delText xml:space="preserve">: </w:delText>
        </w:r>
      </w:del>
      <w:del w:id="302" w:date="2019-06-22T23:07:00Z" w:author="Yuriy Lebid">
        <w:r>
          <w:rPr>
            <w:rFonts w:ascii="SchoolBook" w:cs="SchoolBook" w:hAnsi="SchoolBook" w:eastAsia="SchoolBook"/>
            <w:b w:val="1"/>
            <w:bCs w:val="1"/>
            <w:rtl w:val="0"/>
            <w:lang w:val="ru-RU"/>
          </w:rPr>
          <w:delText>адверсоппозиционное состояние</w:delText>
        </w:r>
      </w:del>
      <w:del w:id="303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304" w:date="2019-06-22T23:07:00Z" w:author="Yuriy Lebid"/>
          <w:rFonts w:ascii="SchoolBook" w:cs="SchoolBook" w:hAnsi="SchoolBook" w:eastAsia="SchoolBook"/>
          <w:b w:val="0"/>
          <w:bCs w:val="0"/>
          <w:color w:val="000000"/>
          <w:u w:color="000000"/>
          <w:shd w:val="clear" w:color="auto" w:fill="ffffff"/>
        </w:rPr>
      </w:pPr>
      <w:del w:id="305" w:date="2019-06-22T23:07:00Z" w:author="Yuriy Lebid">
        <w:r>
          <w:rPr>
            <w:color w:val="000000"/>
            <w:u w:color="000000"/>
            <w:shd w:val="clear" w:color="auto" w:fill="ffffff"/>
            <w:rtl w:val="0"/>
            <w:lang w:val="ru-RU"/>
          </w:rPr>
          <w:delText xml:space="preserve">адморедитация </w:delText>
        </w:r>
      </w:del>
      <w:del w:id="306" w:date="2019-06-22T23:07:00Z" w:author="Yuriy Lebid">
        <w:r>
          <w:rPr>
            <w:rFonts w:ascii="SchoolBook" w:cs="SchoolBook" w:hAnsi="SchoolBook" w:eastAsia="SchoolBook"/>
            <w:b w:val="0"/>
            <w:bCs w:val="0"/>
            <w:color w:val="000000"/>
            <w:u w:color="000000"/>
            <w:shd w:val="clear" w:color="auto" w:fill="ffffff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307" w:date="2019-06-22T23:07:00Z" w:author="Yuriy Lebid"/>
        </w:rPr>
      </w:pPr>
      <w:del w:id="308" w:date="2019-06-22T23:07:00Z" w:author="Yuriy Lebid">
        <w:r>
          <w:rPr>
            <w:shd w:val="clear" w:color="auto" w:fill="ffffff"/>
            <w:rtl w:val="0"/>
            <w:lang w:val="ru-RU"/>
          </w:rPr>
          <w:delText>трансцендентный «перенос» конфективной ССС</w:delText>
        </w:r>
      </w:del>
      <w:del w:id="309" w:date="2019-06-22T23:07:00Z" w:author="Yuriy Lebid">
        <w:r>
          <w:rPr>
            <w:shd w:val="clear" w:color="auto" w:fill="ffffff"/>
            <w:rtl w:val="0"/>
            <w:lang w:val="ru-RU"/>
          </w:rPr>
          <w:delText>-</w:delText>
        </w:r>
      </w:del>
      <w:del w:id="310" w:date="2019-06-22T23:07:00Z" w:author="Yuriy Lebid">
        <w:r>
          <w:rPr>
            <w:shd w:val="clear" w:color="auto" w:fill="ffffff"/>
            <w:rtl w:val="0"/>
            <w:lang w:val="ru-RU"/>
          </w:rPr>
          <w:delText>версии из Сентентиты в Рекордату</w:delText>
        </w:r>
      </w:del>
      <w:del w:id="311" w:date="2019-06-22T23:07:00Z" w:author="Yuriy Lebid">
        <w:r>
          <w:rPr>
            <w:rtl w:val="0"/>
          </w:rPr>
          <w:delText>;</w:delText>
        </w:r>
      </w:del>
      <w:del w:id="312" w:date="2019-06-22T23:07:00Z" w:author="Yuriy Lebid">
        <w:r>
          <w:rPr>
            <w:rFonts w:ascii="Calibri" w:cs="Calibri" w:hAnsi="Calibri" w:eastAsia="Calibri"/>
            <w:rtl w:val="0"/>
            <w:lang w:val="ru-RU"/>
          </w:rPr>
          <w:delText xml:space="preserve"> </w:delText>
        </w:r>
      </w:del>
      <w:del w:id="313" w:date="2019-06-22T23:07:00Z" w:author="Yuriy Lebid">
        <w:r>
          <w:rPr>
            <w:rtl w:val="0"/>
          </w:rPr>
          <w:delText>процесс</w:delText>
        </w:r>
      </w:del>
      <w:del w:id="314" w:date="2019-06-22T23:07:00Z" w:author="Yuriy Lebid">
        <w:r>
          <w:rPr>
            <w:rFonts w:ascii="Calibri" w:cs="Calibri" w:hAnsi="Calibri" w:eastAsia="Calibri"/>
            <w:rtl w:val="0"/>
            <w:lang w:val="ru-RU"/>
          </w:rPr>
          <w:delText xml:space="preserve"> </w:delText>
        </w:r>
      </w:del>
      <w:del w:id="315" w:date="2019-06-22T23:07:00Z" w:author="Yuriy Lebid">
        <w:r>
          <w:rPr>
            <w:rFonts w:ascii="Times" w:hAnsi="Times" w:hint="default"/>
            <w:shd w:val="clear" w:color="auto" w:fill="ffffff"/>
            <w:rtl w:val="0"/>
            <w:lang w:val="ru-RU"/>
          </w:rPr>
          <w:delText xml:space="preserve">образования проекций с </w:delText>
        </w:r>
      </w:del>
      <w:del w:id="316" w:date="2019-06-22T23:07:00Z" w:author="Yuriy Lebid">
        <w:r>
          <w:rPr>
            <w:rtl w:val="0"/>
          </w:rPr>
          <w:delText>отражением поправок в виде сатискаусов</w:delText>
        </w:r>
      </w:del>
      <w:del w:id="317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318" w:date="2019-06-22T23:07:00Z" w:author="Yuriy Lebid"/>
          <w:rFonts w:ascii="Times New Roman" w:cs="Times New Roman" w:hAnsi="Times New Roman" w:eastAsia="Times New Roman"/>
        </w:rPr>
      </w:pPr>
      <w:del w:id="319" w:date="2019-06-22T23:07:00Z" w:author="Yuriy Lebid">
        <w:r>
          <w:rPr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</w:delText>
        </w:r>
      </w:del>
      <w:del w:id="320" w:date="2019-06-22T23:07:00Z" w:author="Yuriy Lebid">
        <w:r>
          <w:rPr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321" w:date="2019-06-22T23:07:00Z" w:author="Yuriy Lebid">
        <w:r>
          <w:rPr>
            <w:rFonts w:ascii="SchoolBook" w:cs="SchoolBook" w:hAnsi="SchoolBook" w:eastAsia="SchoolBook"/>
            <w:b w:val="1"/>
            <w:bCs w:val="1"/>
            <w:rtl w:val="0"/>
            <w:lang w:val="ru-RU"/>
          </w:rPr>
          <w:delText>адморедитироваться</w:delText>
        </w:r>
      </w:del>
      <w:del w:id="322" w:date="2019-06-22T23:07:00Z" w:author="Yuriy Lebid">
        <w:r>
          <w:rPr>
            <w:rtl w:val="0"/>
          </w:rPr>
          <w:delText xml:space="preserve"> – проецироваться</w:delText>
        </w:r>
      </w:del>
      <w:del w:id="323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324" w:date="2019-06-22T23:07:00Z" w:author="Yuriy Lebid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325" w:date="2019-06-22T23:07:00Z" w:author="Yuriy Lebid">
        <w:r>
          <w:rPr>
            <w:color w:val="000000"/>
            <w:u w:color="000000"/>
            <w:rtl w:val="0"/>
            <w:lang w:val="ru-RU"/>
          </w:rPr>
          <w:delText xml:space="preserve">адиписцивный </w:delText>
        </w:r>
      </w:del>
      <w:del w:id="326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327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328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adipiscor </w:delText>
        </w:r>
      </w:del>
      <w:del w:id="329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– настигать</w:delText>
        </w:r>
      </w:del>
      <w:del w:id="330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331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овладевать чем</w:delText>
        </w:r>
      </w:del>
      <w:del w:id="332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-</w:delText>
        </w:r>
      </w:del>
      <w:del w:id="333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либо</w:delText>
        </w:r>
      </w:del>
      <w:del w:id="334" w:date="2019-06-22T23:07:00Z" w:author="Yuriy Lebid">
        <w:r>
          <w:rPr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335" w:date="2019-06-22T23:07:00Z" w:author="Yuriy Lebid"/>
        </w:rPr>
      </w:pPr>
      <w:del w:id="336" w:date="2019-06-22T23:07:00Z" w:author="Yuriy Lebid">
        <w:r>
          <w:rPr>
            <w:rtl w:val="0"/>
          </w:rPr>
          <w:delText>овладевающий Сознанием</w:delText>
        </w:r>
      </w:del>
      <w:del w:id="337" w:date="2019-06-22T23:07:00Z" w:author="Yuriy Lebid">
        <w:r>
          <w:rPr>
            <w:rtl w:val="0"/>
          </w:rPr>
          <w:delText xml:space="preserve">, </w:delText>
        </w:r>
      </w:del>
      <w:del w:id="338" w:date="2019-06-22T23:07:00Z" w:author="Yuriy Lebid">
        <w:r>
          <w:rPr>
            <w:rtl w:val="0"/>
          </w:rPr>
          <w:delText>захватывающий чьё</w:delText>
        </w:r>
      </w:del>
      <w:del w:id="339" w:date="2019-06-22T23:07:00Z" w:author="Yuriy Lebid">
        <w:r>
          <w:rPr>
            <w:rtl w:val="0"/>
          </w:rPr>
          <w:delText>-</w:delText>
        </w:r>
      </w:del>
      <w:del w:id="340" w:date="2019-06-22T23:07:00Z" w:author="Yuriy Lebid">
        <w:r>
          <w:rPr>
            <w:rtl w:val="0"/>
          </w:rPr>
          <w:delText>либо Сознание</w:delText>
        </w:r>
      </w:del>
    </w:p>
    <w:p>
      <w:pPr>
        <w:pStyle w:val="heading 4"/>
        <w:rPr>
          <w:del w:id="341" w:date="2019-06-22T23:07:00Z" w:author="Yuriy Lebid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342" w:date="2019-06-22T23:07:00Z" w:author="Yuriy Lebid">
        <w:r>
          <w:rPr>
            <w:color w:val="000000"/>
            <w:u w:color="000000"/>
            <w:rtl w:val="0"/>
            <w:lang w:val="ru-RU"/>
          </w:rPr>
          <w:delText xml:space="preserve">адсупердивинусный </w:delText>
        </w:r>
      </w:del>
      <w:del w:id="343" w:date="2019-06-22T23:07:00Z" w:author="Yuriy Lebid">
        <w:r>
          <w:rPr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344" w:date="2019-06-22T23:07:00Z" w:author="Yuriy Lebid"/>
        </w:rPr>
      </w:pPr>
      <w:del w:id="345" w:date="2019-06-22T23:07:00Z" w:author="Yuriy Lebid">
        <w:r>
          <w:rPr>
            <w:rtl w:val="0"/>
          </w:rPr>
          <w:delText xml:space="preserve">вид или тип Полей Сознаний </w:delText>
        </w:r>
      </w:del>
      <w:del w:id="346" w:date="2019-06-22T23:07:00Z" w:author="Yuriy Lebid">
        <w:r>
          <w:rPr>
            <w:rtl w:val="0"/>
          </w:rPr>
          <w:delText>(</w:delText>
        </w:r>
      </w:del>
      <w:del w:id="347" w:date="2019-06-22T23:07:00Z" w:author="Yuriy Lebid">
        <w:r>
          <w:rPr>
            <w:rtl w:val="0"/>
          </w:rPr>
          <w:delText>ПС</w:delText>
        </w:r>
      </w:del>
      <w:del w:id="348" w:date="2019-06-22T23:07:00Z" w:author="Yuriy Lebid">
        <w:r>
          <w:rPr>
            <w:rtl w:val="0"/>
          </w:rPr>
          <w:delText xml:space="preserve">), </w:delText>
        </w:r>
      </w:del>
      <w:del w:id="349" w:date="2019-06-22T23:07:00Z" w:author="Yuriy Lebid">
        <w:r>
          <w:rPr>
            <w:rtl w:val="0"/>
          </w:rPr>
          <w:delText>которые обеспечивают все взаимосвязи Творцов сигнорсиноптических ПС с Творцами амборутерных Полей</w:delText>
        </w:r>
      </w:del>
      <w:del w:id="350" w:date="2019-06-22T23:07:00Z" w:author="Yuriy Lebid">
        <w:r>
          <w:rPr>
            <w:rtl w:val="0"/>
          </w:rPr>
          <w:delText xml:space="preserve">, </w:delText>
        </w:r>
      </w:del>
      <w:del w:id="351" w:date="2019-06-22T23:07:00Z" w:author="Yuriy Lebid">
        <w:r>
          <w:rPr>
            <w:rtl w:val="0"/>
          </w:rPr>
          <w:delText>доступных нашей системе Восприятия</w:delText>
        </w:r>
      </w:del>
    </w:p>
    <w:p>
      <w:pPr>
        <w:pStyle w:val="heading 4"/>
        <w:rPr>
          <w:del w:id="352" w:date="2019-06-22T23:07:00Z" w:author="Yuriy Lebid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353" w:date="2019-06-22T23:07:00Z" w:author="Yuriy Lebid">
        <w:r>
          <w:rPr>
            <w:color w:val="000000"/>
            <w:u w:color="000000"/>
            <w:rtl w:val="0"/>
            <w:lang w:val="ru-RU"/>
          </w:rPr>
          <w:delText xml:space="preserve">аийквоофы атомов </w:delText>
        </w:r>
      </w:del>
      <w:del w:id="354" w:date="2019-06-22T23:07:00Z" w:author="Yuriy Lebid">
        <w:r>
          <w:rPr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355" w:date="2019-06-22T23:07:00Z" w:author="Yuriy Lebid"/>
        </w:rPr>
      </w:pPr>
      <w:del w:id="356" w:date="2019-06-22T23:07:00Z" w:author="Yuriy Lebid">
        <w:r>
          <w:rPr>
            <w:rtl w:val="0"/>
          </w:rPr>
          <w:delText>Формо</w:delText>
        </w:r>
      </w:del>
      <w:del w:id="357" w:date="2019-06-22T23:07:00Z" w:author="Yuriy Lebid">
        <w:r>
          <w:rPr>
            <w:rtl w:val="0"/>
          </w:rPr>
          <w:delText>-</w:delText>
        </w:r>
      </w:del>
      <w:del w:id="358" w:date="2019-06-22T23:07:00Z" w:author="Yuriy Lebid">
        <w:r>
          <w:rPr>
            <w:rtl w:val="0"/>
          </w:rPr>
          <w:delText>Творцы атомарных уровней Самосознания</w:delText>
        </w:r>
      </w:del>
    </w:p>
    <w:p>
      <w:pPr>
        <w:pStyle w:val="heading 4"/>
        <w:rPr>
          <w:del w:id="359" w:date="2019-06-22T23:07:00Z" w:author="Yuriy Lebid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360" w:date="2019-06-22T23:07:00Z" w:author="Yuriy Lebid">
        <w:r>
          <w:rPr>
            <w:color w:val="000000"/>
            <w:u w:color="000000"/>
            <w:rtl w:val="0"/>
            <w:lang w:val="ru-RU"/>
          </w:rPr>
          <w:delText xml:space="preserve">Айфаар </w:delText>
        </w:r>
      </w:del>
      <w:del w:id="361" w:date="2019-06-22T23:07:00Z" w:author="Yuriy Lebid">
        <w:r>
          <w:rPr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362" w:date="2019-06-22T23:07:00Z" w:author="Yuriy Lebid"/>
        </w:rPr>
      </w:pPr>
      <w:del w:id="363" w:date="2019-06-22T23:07:00Z" w:author="Yuriy Lebid">
        <w:r>
          <w:rPr>
            <w:rtl w:val="0"/>
          </w:rPr>
          <w:delText xml:space="preserve">1. </w:delText>
        </w:r>
      </w:del>
      <w:del w:id="364" w:date="2019-06-22T23:07:00Z" w:author="Yuriy Lebid">
        <w:r>
          <w:rPr>
            <w:rtl w:val="0"/>
          </w:rPr>
          <w:delText>Школа духовно</w:delText>
        </w:r>
      </w:del>
      <w:del w:id="365" w:date="2019-06-22T23:07:00Z" w:author="Yuriy Lebid">
        <w:r>
          <w:rPr>
            <w:rtl w:val="0"/>
          </w:rPr>
          <w:delText>-</w:delText>
        </w:r>
      </w:del>
      <w:del w:id="366" w:date="2019-06-22T23:07:00Z" w:author="Yuriy Lebid">
        <w:r>
          <w:rPr>
            <w:rtl w:val="0"/>
          </w:rPr>
          <w:delText>нравственного развития и работы над собой</w:delText>
        </w:r>
      </w:del>
      <w:del w:id="367" w:date="2019-06-22T23:07:00Z" w:author="Yuriy Lebid">
        <w:r>
          <w:rPr>
            <w:rtl w:val="0"/>
          </w:rPr>
          <w:delText xml:space="preserve">, </w:delText>
        </w:r>
      </w:del>
      <w:del w:id="368" w:date="2019-06-22T23:07:00Z" w:author="Yuriy Lebid">
        <w:r>
          <w:rPr>
            <w:rtl w:val="0"/>
          </w:rPr>
          <w:delText xml:space="preserve">ориентированная в ллууввумическом </w:delText>
        </w:r>
      </w:del>
      <w:del w:id="369" w:date="2019-06-22T23:07:00Z" w:author="Yuriy Lebid">
        <w:r>
          <w:rPr>
            <w:rtl w:val="0"/>
          </w:rPr>
          <w:delText>(</w:delText>
        </w:r>
      </w:del>
      <w:del w:id="370" w:date="2019-06-22T23:07:00Z" w:author="Yuriy Lebid">
        <w:r>
          <w:rPr>
            <w:rtl w:val="0"/>
          </w:rPr>
          <w:delText>истинно Человеческом</w:delText>
        </w:r>
      </w:del>
      <w:del w:id="371" w:date="2019-06-22T23:07:00Z" w:author="Yuriy Lebid">
        <w:r>
          <w:rPr>
            <w:rtl w:val="0"/>
          </w:rPr>
          <w:delText xml:space="preserve">) </w:delText>
        </w:r>
      </w:del>
      <w:del w:id="372" w:date="2019-06-22T23:07:00Z" w:author="Yuriy Lebid">
        <w:r>
          <w:rPr>
            <w:rtl w:val="0"/>
          </w:rPr>
          <w:delText>направлении</w:delText>
        </w:r>
      </w:del>
      <w:del w:id="373" w:date="2019-06-22T23:07:00Z" w:author="Yuriy Lebid">
        <w:r>
          <w:rPr>
            <w:rtl w:val="0"/>
          </w:rPr>
          <w:delText xml:space="preserve">, </w:delText>
        </w:r>
      </w:del>
      <w:del w:id="374" w:date="2019-06-22T23:07:00Z" w:author="Yuriy Lebid">
        <w:r>
          <w:rPr>
            <w:rtl w:val="0"/>
          </w:rPr>
          <w:delText xml:space="preserve">основными признаками которого являются </w:delText>
        </w:r>
      </w:del>
      <w:del w:id="375" w:date="2019-06-22T23:07:00Z" w:author="Yuriy Lebid">
        <w:r>
          <w:rPr>
            <w:rFonts w:ascii="Times New Roman" w:hAnsi="Times New Roman" w:hint="default"/>
            <w:rtl w:val="0"/>
            <w:lang w:val="ru-RU"/>
          </w:rPr>
          <w:delText>высокоинтеллектуальный Альтруизм и высокочувственный</w:delText>
        </w:r>
      </w:del>
      <w:del w:id="376" w:date="2019-06-22T23:07:00Z" w:author="Yuriy Lebid">
        <w:r>
          <w:rPr>
            <w:rtl w:val="0"/>
          </w:rPr>
          <w:delText xml:space="preserve"> Интеллект</w:delText>
        </w:r>
      </w:del>
      <w:del w:id="377" w:date="2019-06-22T23:07:00Z" w:author="Yuriy Lebid">
        <w:r>
          <w:rPr>
            <w:rtl w:val="0"/>
          </w:rPr>
          <w:delText xml:space="preserve">. </w:delText>
        </w:r>
      </w:del>
      <w:del w:id="378" w:date="2019-06-22T23:07:00Z" w:author="Yuriy Lebid">
        <w:r>
          <w:rPr>
            <w:rtl w:val="0"/>
          </w:rPr>
          <w:delText>Базовой идеологией Айфаара является знание Ииссиидиология</w:delText>
        </w:r>
      </w:del>
      <w:del w:id="379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Определение"/>
        <w:rPr>
          <w:del w:id="380" w:date="2019-06-22T23:07:00Z" w:author="Yuriy Lebid"/>
        </w:rPr>
      </w:pPr>
      <w:del w:id="381" w:date="2019-06-22T23:07:00Z" w:author="Yuriy Lebid">
        <w:r>
          <w:rPr>
            <w:rtl w:val="0"/>
          </w:rPr>
          <w:delText xml:space="preserve">2. </w:delText>
        </w:r>
      </w:del>
      <w:del w:id="382" w:date="2019-06-22T23:07:00Z" w:author="Yuriy Lebid">
        <w:r>
          <w:rPr>
            <w:rtl w:val="0"/>
          </w:rPr>
          <w:delText>Название школы развития</w:delText>
        </w:r>
      </w:del>
      <w:del w:id="383" w:date="2019-06-22T23:07:00Z" w:author="Yuriy Lebid">
        <w:r>
          <w:rPr>
            <w:rtl w:val="0"/>
          </w:rPr>
          <w:delText xml:space="preserve">; </w:delText>
        </w:r>
      </w:del>
      <w:del w:id="384" w:date="2019-06-22T23:07:00Z" w:author="Yuriy Lebid">
        <w:r>
          <w:rPr>
            <w:rtl w:val="0"/>
          </w:rPr>
          <w:delText>имя собственное – пишется с заглавной буквы</w:delText>
        </w:r>
      </w:del>
      <w:del w:id="385" w:date="2019-06-22T23:07:00Z" w:author="Yuriy Lebid">
        <w:r>
          <w:rPr>
            <w:rtl w:val="0"/>
          </w:rPr>
          <w:delText xml:space="preserve">: </w:delText>
        </w:r>
      </w:del>
      <w:del w:id="386" w:date="2019-06-22T23:07:00Z" w:author="Yuriy Lebid">
        <w:r>
          <w:rPr>
            <w:rFonts w:ascii="SchoolBook" w:cs="SchoolBook" w:hAnsi="SchoolBook" w:eastAsia="SchoolBook"/>
            <w:b w:val="1"/>
            <w:bCs w:val="1"/>
            <w:rtl w:val="0"/>
            <w:lang w:val="ru-RU"/>
          </w:rPr>
          <w:delText>Айфаар</w:delText>
        </w:r>
      </w:del>
      <w:del w:id="387" w:date="2019-06-22T23:07:00Z" w:author="Yuriy Lebid">
        <w:r>
          <w:rPr>
            <w:rtl w:val="0"/>
          </w:rPr>
          <w:delText xml:space="preserve">. </w:delText>
        </w:r>
      </w:del>
      <w:del w:id="388" w:date="2019-06-22T23:07:00Z" w:author="Yuriy Lebid">
        <w:r>
          <w:rPr>
            <w:rtl w:val="0"/>
          </w:rPr>
          <w:delText xml:space="preserve">Является редуцированной формой ииссиидиологического звукового космического кода «АЙФААР» </w:delText>
        </w:r>
      </w:del>
      <w:del w:id="389" w:date="2019-06-22T23:07:00Z" w:author="Yuriy Lebid">
        <w:r>
          <w:rPr>
            <w:rtl w:val="0"/>
          </w:rPr>
          <w:delText>(</w:delText>
        </w:r>
      </w:del>
      <w:del w:id="390" w:date="2019-06-22T23:07:00Z" w:author="Yuriy Lebid">
        <w:r>
          <w:rPr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см</w:delText>
        </w:r>
      </w:del>
      <w:del w:id="391" w:date="2019-06-22T23:07:00Z" w:author="Yuriy Lebid">
        <w:r>
          <w:rPr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. </w:delText>
        </w:r>
      </w:del>
      <w:del w:id="392" w:date="2019-06-22T23:07:00Z" w:author="Yuriy Lebid">
        <w:r>
          <w:rPr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знач</w:delText>
        </w:r>
      </w:del>
      <w:del w:id="393" w:date="2019-06-22T23:07:00Z" w:author="Yuriy Lebid">
        <w:r>
          <w:rPr>
            <w:rFonts w:ascii="SchoolBook" w:cs="SchoolBook" w:hAnsi="SchoolBook" w:eastAsia="SchoolBook"/>
            <w:i w:val="1"/>
            <w:iCs w:val="1"/>
            <w:rtl w:val="0"/>
            <w:lang w:val="ru-RU"/>
          </w:rPr>
          <w:delText>.</w:delText>
        </w:r>
      </w:del>
      <w:del w:id="394" w:date="2019-06-22T23:07:00Z" w:author="Yuriy Lebid">
        <w:r>
          <w:rPr>
            <w:rtl w:val="0"/>
          </w:rPr>
          <w:delText xml:space="preserve"> 3).</w:delText>
        </w:r>
      </w:del>
    </w:p>
    <w:p>
      <w:pPr>
        <w:pStyle w:val="Определение"/>
        <w:rPr>
          <w:del w:id="395" w:date="2019-06-22T23:07:00Z" w:author="Yuriy Lebid"/>
        </w:rPr>
      </w:pPr>
      <w:del w:id="396" w:date="2019-06-22T23:07:00Z" w:author="Yuriy Lebid">
        <w:r>
          <w:rPr>
            <w:rtl w:val="0"/>
          </w:rPr>
          <w:delText xml:space="preserve">3. </w:delText>
        </w:r>
      </w:del>
      <w:del w:id="397" w:date="2019-06-22T23:07:00Z" w:author="Yuriy Lebid">
        <w:r>
          <w:rPr>
            <w:rtl w:val="0"/>
          </w:rPr>
          <w:delText xml:space="preserve">Ииссиидиологический Звуковой Космический Код </w:delText>
        </w:r>
      </w:del>
      <w:del w:id="398" w:date="2019-06-22T23:07:00Z" w:author="Yuriy Lebid">
        <w:r>
          <w:rPr>
            <w:rtl w:val="0"/>
          </w:rPr>
          <w:delText>(</w:delText>
        </w:r>
      </w:del>
      <w:del w:id="399" w:date="2019-06-22T23:07:00Z" w:author="Yuriy Lebid">
        <w:r>
          <w:rPr>
            <w:rtl w:val="0"/>
          </w:rPr>
          <w:delText>ЗКК</w:delText>
        </w:r>
      </w:del>
      <w:del w:id="400" w:date="2019-06-22T23:07:00Z" w:author="Yuriy Lebid">
        <w:r>
          <w:rPr>
            <w:rtl w:val="0"/>
          </w:rPr>
          <w:delText xml:space="preserve">), </w:delText>
        </w:r>
      </w:del>
      <w:del w:id="401" w:date="2019-06-22T23:07:00Z" w:author="Yuriy Lebid">
        <w:r>
          <w:rPr>
            <w:rtl w:val="0"/>
          </w:rPr>
          <w:delText>означает Высший Коллегиальный Космический Разум нашей Вселенной</w:delText>
        </w:r>
      </w:del>
      <w:del w:id="402" w:date="2019-06-22T23:07:00Z" w:author="Yuriy Lebid">
        <w:r>
          <w:rPr>
            <w:rtl w:val="0"/>
          </w:rPr>
          <w:delText xml:space="preserve">. </w:delText>
        </w:r>
      </w:del>
      <w:del w:id="403" w:date="2019-06-22T23:07:00Z" w:author="Yuriy Lebid">
        <w:r>
          <w:rPr>
            <w:rtl w:val="0"/>
          </w:rPr>
          <w:delText xml:space="preserve">Пишется целиком заглавными буквами – </w:delText>
        </w:r>
      </w:del>
      <w:del w:id="404" w:date="2019-06-22T23:07:00Z" w:author="Yuriy Lebid">
        <w:r>
          <w:rPr>
            <w:rFonts w:ascii="SchoolBook" w:cs="SchoolBook" w:hAnsi="SchoolBook" w:eastAsia="SchoolBook"/>
            <w:b w:val="1"/>
            <w:bCs w:val="1"/>
            <w:rtl w:val="0"/>
            <w:lang w:val="ru-RU"/>
          </w:rPr>
          <w:delText>АЙФААР</w:delText>
        </w:r>
      </w:del>
      <w:del w:id="405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406" w:date="2019-06-22T23:07:00Z" w:author="Yuriy Lebid"/>
        </w:rPr>
      </w:pPr>
      <w:del w:id="407" w:date="2019-06-22T23:07:00Z" w:author="Yuriy Lebid">
        <w:r>
          <w:rPr>
            <w:rtl w:val="0"/>
          </w:rPr>
          <w:delText xml:space="preserve">4. </w:delText>
        </w:r>
      </w:del>
      <w:del w:id="408" w:date="2019-06-22T23:07:00Z" w:author="Yuriy Lebid">
        <w:r>
          <w:rPr>
            <w:rtl w:val="0"/>
          </w:rPr>
          <w:delText>Парадигма развития цивилизации в ллууввумическом направлении</w:delText>
        </w:r>
      </w:del>
      <w:del w:id="409" w:date="2019-06-22T23:07:00Z" w:author="Yuriy Lebid">
        <w:r>
          <w:rPr>
            <w:rtl w:val="0"/>
          </w:rPr>
          <w:delText xml:space="preserve">; </w:delText>
        </w:r>
      </w:del>
      <w:del w:id="410" w:date="2019-06-22T23:07:00Z" w:author="Yuriy Lebid">
        <w:r>
          <w:rPr>
            <w:rtl w:val="0"/>
          </w:rPr>
          <w:delText xml:space="preserve">предполагает коренную перестройку всех сфер жизни и творчества людей в соответствие с принципами </w:delText>
        </w:r>
      </w:del>
      <w:del w:id="411" w:date="2019-06-22T23:07:00Z" w:author="Yuriy Lebid">
        <w:r>
          <w:rPr>
            <w:rFonts w:ascii="Times New Roman" w:hAnsi="Times New Roman" w:hint="default"/>
            <w:rtl w:val="0"/>
            <w:lang w:val="ru-RU"/>
          </w:rPr>
          <w:delText>высокоинтеллектуального Альтруизма</w:delText>
        </w:r>
      </w:del>
      <w:del w:id="412" w:date="2019-06-22T23:07:00Z" w:author="Yuriy Lebid">
        <w:r>
          <w:rPr>
            <w:rtl w:val="0"/>
          </w:rPr>
          <w:delText xml:space="preserve"> (</w:delText>
        </w:r>
      </w:del>
      <w:del w:id="413" w:date="2019-06-22T23:07:00Z" w:author="Yuriy Lebid">
        <w:r>
          <w:rPr>
            <w:rtl w:val="0"/>
          </w:rPr>
          <w:delText>ВИА</w:delText>
        </w:r>
      </w:del>
      <w:del w:id="414" w:date="2019-06-22T23:07:00Z" w:author="Yuriy Lebid">
        <w:r>
          <w:rPr>
            <w:rtl w:val="0"/>
          </w:rPr>
          <w:delText xml:space="preserve">) </w:delText>
        </w:r>
      </w:del>
      <w:del w:id="415" w:date="2019-06-22T23:07:00Z" w:author="Yuriy Lebid">
        <w:r>
          <w:rPr>
            <w:rtl w:val="0"/>
          </w:rPr>
          <w:delText xml:space="preserve">и </w:delText>
        </w:r>
      </w:del>
      <w:del w:id="416" w:date="2019-06-22T23:07:00Z" w:author="Yuriy Lebid">
        <w:r>
          <w:rPr>
            <w:rFonts w:ascii="Times New Roman" w:hAnsi="Times New Roman" w:hint="default"/>
            <w:rtl w:val="0"/>
            <w:lang w:val="ru-RU"/>
          </w:rPr>
          <w:delText>высокочувственного</w:delText>
        </w:r>
      </w:del>
      <w:del w:id="417" w:date="2019-06-22T23:07:00Z" w:author="Yuriy Lebid">
        <w:r>
          <w:rPr>
            <w:rtl w:val="0"/>
          </w:rPr>
          <w:delText xml:space="preserve"> Интеллекта </w:delText>
        </w:r>
      </w:del>
      <w:del w:id="418" w:date="2019-06-22T23:07:00Z" w:author="Yuriy Lebid">
        <w:r>
          <w:rPr>
            <w:rtl w:val="0"/>
          </w:rPr>
          <w:delText>(</w:delText>
        </w:r>
      </w:del>
      <w:del w:id="419" w:date="2019-06-22T23:07:00Z" w:author="Yuriy Lebid">
        <w:r>
          <w:rPr>
            <w:rtl w:val="0"/>
          </w:rPr>
          <w:delText>ВЧИ</w:delText>
        </w:r>
      </w:del>
      <w:del w:id="420" w:date="2019-06-22T23:07:00Z" w:author="Yuriy Lebid">
        <w:r>
          <w:rPr>
            <w:rtl w:val="0"/>
          </w:rPr>
          <w:delText xml:space="preserve">). </w:delText>
        </w:r>
      </w:del>
    </w:p>
    <w:p>
      <w:pPr>
        <w:pStyle w:val="Определение"/>
        <w:rPr>
          <w:del w:id="421" w:date="2019-06-22T23:07:00Z" w:author="Yuriy Lebid"/>
          <w:rFonts w:ascii="Times New Roman" w:cs="Times New Roman" w:hAnsi="Times New Roman" w:eastAsia="Times New Roman"/>
        </w:rPr>
      </w:pPr>
      <w:del w:id="422" w:date="2019-06-22T23:07:00Z" w:author="Yuriy Lebid">
        <w:r>
          <w:rPr>
            <w:rFonts w:ascii="Times New Roman" w:hAnsi="Times New Roman"/>
            <w:b w:val="1"/>
            <w:bCs w:val="1"/>
            <w:rtl w:val="0"/>
            <w:lang w:val="ru-RU"/>
          </w:rPr>
          <w:delText xml:space="preserve">5. </w:delText>
        </w:r>
      </w:del>
      <w:del w:id="423" w:date="2019-06-22T23:07:00Z" w:author="Yuriy Lebid">
        <w:r>
          <w:rPr>
            <w:rFonts w:ascii="Times New Roman" w:hAnsi="Times New Roman" w:hint="default"/>
            <w:rtl w:val="0"/>
            <w:lang w:val="ru-RU"/>
          </w:rPr>
          <w:delText>Приветствие</w:delText>
        </w:r>
      </w:del>
      <w:del w:id="424" w:date="2019-06-22T23:07:00Z" w:author="Yuriy Lebid">
        <w:r>
          <w:rPr>
            <w:rFonts w:ascii="Times New Roman" w:hAnsi="Times New Roman"/>
            <w:rtl w:val="0"/>
            <w:lang w:val="ru-RU"/>
          </w:rPr>
          <w:delText xml:space="preserve">, </w:delText>
        </w:r>
      </w:del>
      <w:del w:id="425" w:date="2019-06-22T23:07:00Z" w:author="Yuriy Lebid">
        <w:r>
          <w:rPr>
            <w:rFonts w:ascii="Times New Roman" w:hAnsi="Times New Roman" w:hint="default"/>
            <w:rtl w:val="0"/>
            <w:lang w:val="ru-RU"/>
          </w:rPr>
          <w:delText>принятое в айфааровских сообществах</w:delText>
        </w:r>
      </w:del>
      <w:del w:id="426" w:date="2019-06-22T23:07:00Z" w:author="Yuriy Lebid">
        <w:r>
          <w:rPr>
            <w:rFonts w:ascii="Times New Roman" w:hAnsi="Times New Roman"/>
            <w:rtl w:val="0"/>
            <w:lang w:val="ru-RU"/>
          </w:rPr>
          <w:delText xml:space="preserve">. </w:delText>
        </w:r>
      </w:del>
      <w:del w:id="427" w:date="2019-06-22T23:07:00Z" w:author="Yuriy Lebid">
        <w:r>
          <w:rPr>
            <w:rFonts w:ascii="Times New Roman" w:hAnsi="Times New Roman" w:hint="default"/>
            <w:i w:val="1"/>
            <w:iCs w:val="1"/>
            <w:rtl w:val="0"/>
            <w:lang w:val="ru-RU"/>
          </w:rPr>
          <w:delText>Синонимы</w:delText>
        </w:r>
      </w:del>
      <w:del w:id="428" w:date="2019-06-22T23:07:00Z" w:author="Yuriy Lebid">
        <w:r>
          <w:rPr>
            <w:rFonts w:ascii="Times New Roman" w:hAnsi="Times New Roman"/>
            <w:i w:val="1"/>
            <w:iCs w:val="1"/>
            <w:rtl w:val="0"/>
            <w:lang w:val="ru-RU"/>
          </w:rPr>
          <w:delText xml:space="preserve">: </w:delText>
        </w:r>
      </w:del>
      <w:del w:id="429" w:date="2019-06-22T23:07:00Z" w:author="Yuriy Lebid">
        <w:r>
          <w:rPr>
            <w:rFonts w:ascii="Times New Roman" w:hAnsi="Times New Roman" w:hint="default"/>
            <w:rtl w:val="0"/>
            <w:lang w:val="ru-RU"/>
          </w:rPr>
          <w:delText>добрый день</w:delText>
        </w:r>
      </w:del>
      <w:del w:id="430" w:date="2019-06-22T23:07:00Z" w:author="Yuriy Lebid">
        <w:r>
          <w:rPr>
            <w:rFonts w:ascii="Times New Roman" w:hAnsi="Times New Roman"/>
            <w:rtl w:val="0"/>
            <w:lang w:val="ru-RU"/>
          </w:rPr>
          <w:delText xml:space="preserve">, </w:delText>
        </w:r>
      </w:del>
      <w:del w:id="431" w:date="2019-06-22T23:07:00Z" w:author="Yuriy Lebid">
        <w:r>
          <w:rPr>
            <w:rFonts w:ascii="Times New Roman" w:hAnsi="Times New Roman" w:hint="default"/>
            <w:rtl w:val="0"/>
            <w:lang w:val="ru-RU"/>
          </w:rPr>
          <w:delText>привет</w:delText>
        </w:r>
      </w:del>
      <w:del w:id="432" w:date="2019-06-22T23:07:00Z" w:author="Yuriy Lebid">
        <w:r>
          <w:rPr>
            <w:rFonts w:ascii="Times New Roman" w:hAnsi="Times New Roman"/>
            <w:rtl w:val="0"/>
            <w:lang w:val="ru-RU"/>
          </w:rPr>
          <w:delText xml:space="preserve">, </w:delText>
        </w:r>
      </w:del>
      <w:del w:id="433" w:date="2019-06-22T23:07:00Z" w:author="Yuriy Lebid">
        <w:r>
          <w:rPr>
            <w:rFonts w:ascii="Times New Roman" w:hAnsi="Times New Roman" w:hint="default"/>
            <w:rtl w:val="0"/>
            <w:lang w:val="ru-RU"/>
          </w:rPr>
          <w:delText>здравствуйте</w:delText>
        </w:r>
      </w:del>
      <w:del w:id="434" w:date="2019-06-22T23:07:00Z" w:author="Yuriy Lebid">
        <w:r>
          <w:rPr>
            <w:rFonts w:ascii="Times New Roman" w:hAnsi="Times New Roman"/>
            <w:rtl w:val="0"/>
            <w:lang w:val="ru-RU"/>
          </w:rPr>
          <w:delText>.</w:delText>
        </w:r>
      </w:del>
    </w:p>
    <w:p>
      <w:pPr>
        <w:pStyle w:val="heading 4"/>
        <w:rPr>
          <w:del w:id="435" w:date="2019-06-22T23:07:00Z" w:author="Yuriy Lebid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36" w:date="2019-06-22T23:07:00Z" w:author="Yuriy Lebid">
        <w:r>
          <w:rPr>
            <w:color w:val="000000"/>
            <w:u w:color="000000"/>
            <w:rtl w:val="0"/>
            <w:lang w:val="ru-RU"/>
          </w:rPr>
          <w:delText xml:space="preserve">айфааровец </w:delText>
        </w:r>
      </w:del>
      <w:del w:id="437" w:date="2019-06-22T23:07:00Z" w:author="Yuriy Lebid">
        <w:r>
          <w:rPr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438" w:date="2019-06-22T23:07:00Z" w:author="Yuriy Lebid"/>
        </w:rPr>
      </w:pPr>
      <w:del w:id="439" w:date="2019-06-22T23:07:00Z" w:author="Yuriy Lebid">
        <w:r>
          <w:rPr>
            <w:rtl w:val="0"/>
          </w:rPr>
          <w:delText>постоянный участник айфааровского сообщества</w:delText>
        </w:r>
      </w:del>
    </w:p>
    <w:p>
      <w:pPr>
        <w:pStyle w:val="heading 4"/>
        <w:rPr>
          <w:del w:id="440" w:date="2019-06-22T23:07:00Z" w:author="Yuriy Lebid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41" w:date="2019-06-22T23:07:00Z" w:author="Yuriy Lebid">
        <w:r>
          <w:rPr>
            <w:color w:val="000000"/>
            <w:u w:color="000000"/>
            <w:rtl w:val="0"/>
            <w:lang w:val="ru-RU"/>
          </w:rPr>
          <w:delText xml:space="preserve">айфааровский </w:delText>
        </w:r>
      </w:del>
      <w:del w:id="442" w:date="2019-06-22T23:07:00Z" w:author="Yuriy Lebid">
        <w:r>
          <w:rPr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443" w:date="2019-06-22T23:07:00Z" w:author="Yuriy Lebid"/>
        </w:rPr>
      </w:pPr>
      <w:del w:id="444" w:date="2019-06-22T23:07:00Z" w:author="Yuriy Lebid">
        <w:r>
          <w:rPr>
            <w:rtl w:val="0"/>
          </w:rPr>
          <w:delText>относящийся к парадигме «Айфаар»</w:delText>
        </w:r>
      </w:del>
      <w:del w:id="445" w:date="2019-06-22T23:07:00Z" w:author="Yuriy Lebid">
        <w:r>
          <w:rPr>
            <w:rtl w:val="0"/>
          </w:rPr>
          <w:delText xml:space="preserve">. </w:delText>
        </w:r>
      </w:del>
      <w:del w:id="446" w:date="2019-06-22T23:07:00Z" w:author="Yuriy Lebid">
        <w:r>
          <w:rPr>
            <w:rtl w:val="0"/>
          </w:rPr>
          <w:delText>Применимо для различных сфер жизни айфааровских сообществ</w:delText>
        </w:r>
      </w:del>
      <w:del w:id="447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Определение"/>
        <w:rPr>
          <w:del w:id="448" w:date="2019-06-22T23:07:00Z" w:author="Yuriy Lebid"/>
          <w:rStyle w:val="Нет"/>
          <w:rFonts w:ascii="SchoolBook" w:cs="SchoolBook" w:hAnsi="SchoolBook" w:eastAsia="SchoolBook"/>
          <w:b w:val="1"/>
          <w:bCs w:val="1"/>
          <w:i w:val="1"/>
          <w:iCs w:val="1"/>
        </w:rPr>
      </w:pPr>
      <w:del w:id="449" w:date="2019-06-22T23:07:00Z" w:author="Yuriy Lebid">
        <w:r>
          <w:rPr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450" w:date="2019-06-22T23:07:00Z" w:author="Yuriy Lebid">
        <w:r>
          <w:rPr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451" w:date="2019-06-22T23:07:00Z" w:author="Yuriy Lebid">
        <w:r>
          <w:rPr>
            <w:rFonts w:ascii="SchoolBook" w:cs="SchoolBook" w:hAnsi="SchoolBook" w:eastAsia="SchoolBook"/>
            <w:b w:val="1"/>
            <w:bCs w:val="1"/>
            <w:rtl w:val="0"/>
            <w:lang w:val="ru-RU"/>
          </w:rPr>
          <w:delText>айфааровские принципы</w:delText>
        </w:r>
      </w:del>
      <w:del w:id="452" w:date="2019-06-22T23:07:00Z" w:author="Yuriy Lebid">
        <w:r>
          <w:rPr>
            <w:rFonts w:ascii="SchoolBook" w:cs="SchoolBook" w:hAnsi="SchoolBook" w:eastAsia="SchoolBook"/>
            <w:b w:val="1"/>
            <w:bCs w:val="1"/>
            <w:rtl w:val="0"/>
            <w:lang w:val="ru-RU"/>
          </w:rPr>
          <w:delText xml:space="preserve">; </w:delText>
        </w:r>
      </w:del>
      <w:del w:id="453" w:date="2019-06-22T23:07:00Z" w:author="Yuriy Lebid">
        <w:r>
          <w:rPr>
            <w:rFonts w:ascii="SchoolBook" w:cs="SchoolBook" w:hAnsi="SchoolBook" w:eastAsia="SchoolBook"/>
            <w:b w:val="1"/>
            <w:bCs w:val="1"/>
            <w:rtl w:val="0"/>
            <w:lang w:val="ru-RU"/>
          </w:rPr>
          <w:delText>айфааровские отношения</w:delText>
        </w:r>
      </w:del>
      <w:del w:id="454" w:date="2019-06-22T23:07:00Z" w:author="Yuriy Lebid">
        <w:r>
          <w:rPr>
            <w:rFonts w:ascii="SchoolBook" w:cs="SchoolBook" w:hAnsi="SchoolBook" w:eastAsia="SchoolBook"/>
            <w:b w:val="1"/>
            <w:bCs w:val="1"/>
            <w:rtl w:val="0"/>
            <w:lang w:val="ru-RU"/>
          </w:rPr>
          <w:delText xml:space="preserve">; </w:delText>
        </w:r>
      </w:del>
      <w:del w:id="455" w:date="2019-06-22T23:07:00Z" w:author="Yuriy Lebid">
        <w:r>
          <w:rPr>
            <w:rFonts w:ascii="SchoolBook" w:cs="SchoolBook" w:hAnsi="SchoolBook" w:eastAsia="SchoolBook"/>
            <w:b w:val="1"/>
            <w:bCs w:val="1"/>
            <w:rtl w:val="0"/>
            <w:lang w:val="ru-RU"/>
          </w:rPr>
          <w:delText>айфааровские песни</w:delText>
        </w:r>
      </w:del>
      <w:del w:id="456" w:date="2019-06-22T23:07:00Z" w:author="Yuriy Lebid">
        <w:r>
          <w:rPr>
            <w:rFonts w:ascii="SchoolBook" w:cs="SchoolBook" w:hAnsi="SchoolBook" w:eastAsia="SchoolBook"/>
            <w:b w:val="1"/>
            <w:bCs w:val="1"/>
            <w:rtl w:val="0"/>
            <w:lang w:val="ru-RU"/>
          </w:rPr>
          <w:delText xml:space="preserve">; </w:delText>
        </w:r>
      </w:del>
      <w:del w:id="457" w:date="2019-06-22T23:07:00Z" w:author="Yuriy Lebid">
        <w:r>
          <w:rPr>
            <w:rFonts w:ascii="SchoolBook" w:cs="SchoolBook" w:hAnsi="SchoolBook" w:eastAsia="SchoolBook"/>
            <w:b w:val="1"/>
            <w:bCs w:val="1"/>
            <w:rtl w:val="0"/>
            <w:lang w:val="ru-RU"/>
          </w:rPr>
          <w:delText>айфааровский образ жизни</w:delText>
        </w:r>
      </w:del>
      <w:del w:id="458" w:date="2019-06-22T23:07:00Z" w:author="Yuriy Lebid">
        <w:r>
          <w:rPr>
            <w:rFonts w:ascii="SchoolBook" w:cs="SchoolBook" w:hAnsi="SchoolBook" w:eastAsia="SchoolBook"/>
            <w:b w:val="1"/>
            <w:bCs w:val="1"/>
            <w:rtl w:val="0"/>
            <w:lang w:val="ru-RU"/>
          </w:rPr>
          <w:delText xml:space="preserve">; </w:delText>
        </w:r>
      </w:del>
      <w:del w:id="459" w:date="2019-06-22T23:07:00Z" w:author="Yuriy Lebid">
        <w:r>
          <w:rPr>
            <w:rStyle w:val="Hyperlink.1"/>
          </w:rPr>
          <w:fldChar w:fldCharType="begin" w:fldLock="0"/>
        </w:r>
      </w:del>
      <w:del w:id="460" w:date="2019-06-22T23:07:00Z" w:author="Yuriy Lebid">
        <w:r>
          <w:rPr>
            <w:rStyle w:val="Hyperlink.1"/>
          </w:rPr>
          <w:delInstrText xml:space="preserve"> HYPERLINK "https://ayfaar.ru/dictionary/DIC_ayfaarovskaya_model_otnosheniy#%25D0%2590"</w:delInstrText>
        </w:r>
      </w:del>
      <w:del w:id="461" w:date="2019-06-22T23:07:00Z" w:author="Yuriy Lebid">
        <w:r>
          <w:rPr>
            <w:rStyle w:val="Hyperlink.1"/>
          </w:rPr>
          <w:fldChar w:fldCharType="separate" w:fldLock="0"/>
        </w:r>
      </w:del>
      <w:del w:id="462" w:date="2019-06-22T23:07:00Z" w:author="Yuriy Lebid">
        <w:r>
          <w:rPr>
            <w:rStyle w:val="Hyperlink.1"/>
            <w:rtl w:val="0"/>
          </w:rPr>
          <w:delText>айфааровская модель отношений</w:delText>
        </w:r>
      </w:del>
      <w:del w:id="463" w:date="2019-06-22T23:07:00Z" w:author="Yuriy Lebid">
        <w:r>
          <w:rPr/>
          <w:fldChar w:fldCharType="end" w:fldLock="0"/>
        </w:r>
      </w:del>
      <w:del w:id="464" w:date="2019-06-22T23:07:00Z" w:author="Yuriy Lebid">
        <w:r>
          <w:rPr>
            <w:rStyle w:val="Hyperlink.1"/>
            <w:rtl w:val="0"/>
          </w:rPr>
          <w:delText xml:space="preserve">; </w:delText>
        </w:r>
      </w:del>
      <w:del w:id="465" w:date="2019-06-22T23:07:00Z" w:author="Yuriy Lebid">
        <w:r>
          <w:rPr>
            <w:rStyle w:val="Hyperlink.1"/>
            <w:rtl w:val="0"/>
          </w:rPr>
          <w:delText>айфааровский самоанализ</w:delText>
        </w:r>
      </w:del>
      <w:del w:id="466" w:date="2019-06-22T23:07:00Z" w:author="Yuriy Lebid">
        <w:r>
          <w:rPr>
            <w:rStyle w:val="Hyperlink.1"/>
            <w:rtl w:val="0"/>
          </w:rPr>
          <w:delText xml:space="preserve">; </w:delText>
        </w:r>
      </w:del>
      <w:del w:id="467" w:date="2019-06-22T23:07:00Z" w:author="Yuriy Lebid">
        <w:r>
          <w:rPr>
            <w:rStyle w:val="Hyperlink.1"/>
          </w:rPr>
          <w:fldChar w:fldCharType="begin" w:fldLock="0"/>
        </w:r>
      </w:del>
      <w:del w:id="468" w:date="2019-06-22T23:07:00Z" w:author="Yuriy Lebid">
        <w:r>
          <w:rPr>
            <w:rStyle w:val="Hyperlink.1"/>
          </w:rPr>
          <w:delInstrText xml:space="preserve"> HYPERLINK "https://ayfaar.ru/dictionary/DIC_ayfaarovskie_subbotniki#%25D0%2590"</w:delInstrText>
        </w:r>
      </w:del>
      <w:del w:id="469" w:date="2019-06-22T23:07:00Z" w:author="Yuriy Lebid">
        <w:r>
          <w:rPr>
            <w:rStyle w:val="Hyperlink.1"/>
          </w:rPr>
          <w:fldChar w:fldCharType="separate" w:fldLock="0"/>
        </w:r>
      </w:del>
      <w:del w:id="470" w:date="2019-06-22T23:07:00Z" w:author="Yuriy Lebid">
        <w:r>
          <w:rPr>
            <w:rStyle w:val="Hyperlink.1"/>
            <w:rtl w:val="0"/>
          </w:rPr>
          <w:delText>айфааровские субботники</w:delText>
        </w:r>
      </w:del>
      <w:del w:id="471" w:date="2019-06-22T23:07:00Z" w:author="Yuriy Lebid">
        <w:r>
          <w:rPr/>
          <w:fldChar w:fldCharType="end" w:fldLock="0"/>
        </w:r>
      </w:del>
      <w:del w:id="472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473" w:date="2019-06-22T23:07:00Z" w:author="Yuriy Lebid">
        <w:r>
          <w:rPr>
            <w:rtl w:val="0"/>
          </w:rPr>
          <w:delText>и т</w:delText>
        </w:r>
      </w:del>
      <w:del w:id="474" w:date="2019-06-22T23:07:00Z" w:author="Yuriy Lebid">
        <w:r>
          <w:rPr>
            <w:rtl w:val="0"/>
          </w:rPr>
          <w:delText>.</w:delText>
        </w:r>
      </w:del>
      <w:del w:id="475" w:date="2019-06-22T23:07:00Z" w:author="Yuriy Lebid">
        <w:r>
          <w:rPr>
            <w:rtl w:val="0"/>
          </w:rPr>
          <w:delText>д</w:delText>
        </w:r>
      </w:del>
      <w:del w:id="476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47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7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акзулсспилксы </w:delText>
        </w:r>
      </w:del>
      <w:del w:id="47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480" w:date="2019-06-22T23:07:00Z" w:author="Yuriy Lebid"/>
        </w:rPr>
      </w:pPr>
      <w:del w:id="481" w:date="2019-06-22T23:07:00Z" w:author="Yuriy Lebid">
        <w:r>
          <w:rPr>
            <w:rtl w:val="0"/>
          </w:rPr>
          <w:delText>специфические Инфо</w:delText>
        </w:r>
      </w:del>
      <w:del w:id="482" w:date="2019-06-22T23:07:00Z" w:author="Yuriy Lebid">
        <w:r>
          <w:rPr>
            <w:rtl w:val="0"/>
          </w:rPr>
          <w:delText>-</w:delText>
        </w:r>
      </w:del>
      <w:del w:id="483" w:date="2019-06-22T23:07:00Z" w:author="Yuriy Lebid">
        <w:r>
          <w:rPr>
            <w:rtl w:val="0"/>
          </w:rPr>
          <w:delText xml:space="preserve">Формы – условно световые </w:delText>
        </w:r>
      </w:del>
      <w:del w:id="484" w:date="2019-06-22T23:07:00Z" w:author="Yuriy Lebid">
        <w:r>
          <w:rPr>
            <w:rtl w:val="0"/>
          </w:rPr>
          <w:delText>(</w:delText>
        </w:r>
      </w:del>
      <w:del w:id="485" w:date="2019-06-22T23:07:00Z" w:author="Yuriy Lebid">
        <w:r>
          <w:rPr>
            <w:rtl w:val="0"/>
          </w:rPr>
          <w:delText>поскольку состоят из фотино и гравитино</w:delText>
        </w:r>
      </w:del>
      <w:del w:id="486" w:date="2019-06-22T23:07:00Z" w:author="Yuriy Lebid">
        <w:r>
          <w:rPr>
            <w:rtl w:val="0"/>
          </w:rPr>
          <w:delText xml:space="preserve">) </w:delText>
        </w:r>
      </w:del>
      <w:del w:id="487" w:date="2019-06-22T23:07:00Z" w:author="Yuriy Lebid">
        <w:r>
          <w:rPr>
            <w:rtl w:val="0"/>
          </w:rPr>
          <w:delText xml:space="preserve">типы психоментальной субстанции Полей Сознаний </w:delText>
        </w:r>
      </w:del>
      <w:del w:id="488" w:date="2019-06-22T23:07:00Z" w:author="Yuriy Lebid">
        <w:r>
          <w:rPr>
            <w:rtl w:val="0"/>
          </w:rPr>
          <w:delText>(</w:delText>
        </w:r>
      </w:del>
      <w:del w:id="489" w:date="2019-06-22T23:07:00Z" w:author="Yuriy Lebid">
        <w:r>
          <w:rPr>
            <w:rtl w:val="0"/>
          </w:rPr>
          <w:delText>ПС</w:delText>
        </w:r>
      </w:del>
      <w:del w:id="490" w:date="2019-06-22T23:07:00Z" w:author="Yuriy Lebid">
        <w:r>
          <w:rPr>
            <w:rtl w:val="0"/>
          </w:rPr>
          <w:delText xml:space="preserve">), </w:delText>
        </w:r>
      </w:del>
      <w:del w:id="491" w:date="2019-06-22T23:07:00Z" w:author="Yuriy Lebid">
        <w:r>
          <w:rPr>
            <w:rtl w:val="0"/>
          </w:rPr>
          <w:delText xml:space="preserve">генерируемые представителями других </w:delText>
        </w:r>
      </w:del>
      <w:del w:id="492" w:date="2019-06-22T23:07:00Z" w:author="Yuriy Lebid">
        <w:r>
          <w:rPr>
            <w:rtl w:val="0"/>
          </w:rPr>
          <w:delText>(</w:delText>
        </w:r>
      </w:del>
      <w:del w:id="493" w:date="2019-06-22T23:07:00Z" w:author="Yuriy Lebid">
        <w:r>
          <w:rPr>
            <w:rtl w:val="0"/>
          </w:rPr>
          <w:delText>кроме людей</w:delText>
        </w:r>
      </w:del>
      <w:del w:id="494" w:date="2019-06-22T23:07:00Z" w:author="Yuriy Lebid">
        <w:r>
          <w:rPr>
            <w:rtl w:val="0"/>
          </w:rPr>
          <w:delText xml:space="preserve">) </w:delText>
        </w:r>
      </w:del>
      <w:del w:id="495" w:date="2019-06-22T23:07:00Z" w:author="Yuriy Lebid">
        <w:r>
          <w:rPr>
            <w:rtl w:val="0"/>
          </w:rPr>
          <w:delText>Прото</w:delText>
        </w:r>
      </w:del>
      <w:del w:id="496" w:date="2019-06-22T23:07:00Z" w:author="Yuriy Lebid">
        <w:r>
          <w:rPr>
            <w:rtl w:val="0"/>
          </w:rPr>
          <w:delText>-</w:delText>
        </w:r>
      </w:del>
      <w:del w:id="497" w:date="2019-06-22T23:07:00Z" w:author="Yuriy Lebid">
        <w:r>
          <w:rPr>
            <w:rtl w:val="0"/>
          </w:rPr>
          <w:delText>Форм</w:delText>
        </w:r>
      </w:del>
    </w:p>
    <w:p>
      <w:pPr>
        <w:pStyle w:val="heading 4"/>
        <w:rPr>
          <w:del w:id="49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9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аккусписы </w:delText>
        </w:r>
      </w:del>
      <w:del w:id="50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501" w:date="2019-06-22T23:07:00Z" w:author="Yuriy Lebid"/>
        </w:rPr>
      </w:pPr>
      <w:del w:id="502" w:date="2019-06-22T23:07:00Z" w:author="Yuriy Lebid">
        <w:r>
          <w:rPr>
            <w:rtl w:val="0"/>
          </w:rPr>
          <w:delText>Инфо</w:delText>
        </w:r>
      </w:del>
      <w:del w:id="503" w:date="2019-06-22T23:07:00Z" w:author="Yuriy Lebid">
        <w:r>
          <w:rPr>
            <w:rtl w:val="0"/>
          </w:rPr>
          <w:delText>-</w:delText>
        </w:r>
      </w:del>
      <w:del w:id="504" w:date="2019-06-22T23:07:00Z" w:author="Yuriy Lebid">
        <w:r>
          <w:rPr>
            <w:rtl w:val="0"/>
          </w:rPr>
          <w:delText>Формы сущностей</w:delText>
        </w:r>
      </w:del>
      <w:del w:id="505" w:date="2019-06-22T23:07:00Z" w:author="Yuriy Lebid">
        <w:r>
          <w:rPr>
            <w:rtl w:val="0"/>
          </w:rPr>
          <w:delText xml:space="preserve">, </w:delText>
        </w:r>
      </w:del>
      <w:del w:id="506" w:date="2019-06-22T23:07:00Z" w:author="Yuriy Lebid">
        <w:r>
          <w:rPr>
            <w:rtl w:val="0"/>
          </w:rPr>
          <w:delText>макро</w:delText>
        </w:r>
      </w:del>
      <w:del w:id="507" w:date="2019-06-22T23:07:00Z" w:author="Yuriy Lebid">
        <w:r>
          <w:rPr>
            <w:rtl w:val="0"/>
          </w:rPr>
          <w:delText>-</w:delText>
        </w:r>
      </w:del>
      <w:del w:id="508" w:date="2019-06-22T23:07:00Z" w:author="Yuriy Lebid">
        <w:r>
          <w:rPr>
            <w:rtl w:val="0"/>
          </w:rPr>
          <w:delText>эгрегоры различных типов удовольствия</w:delText>
        </w:r>
      </w:del>
      <w:del w:id="509" w:date="2019-06-22T23:07:00Z" w:author="Yuriy Lebid">
        <w:r>
          <w:rPr>
            <w:rtl w:val="0"/>
          </w:rPr>
          <w:delText xml:space="preserve">, </w:delText>
        </w:r>
      </w:del>
      <w:del w:id="510" w:date="2019-06-22T23:07:00Z" w:author="Yuriy Lebid">
        <w:r>
          <w:rPr>
            <w:rtl w:val="0"/>
          </w:rPr>
          <w:delText>наслаждения</w:delText>
        </w:r>
      </w:del>
      <w:del w:id="511" w:date="2019-06-22T23:07:00Z" w:author="Yuriy Lebid">
        <w:r>
          <w:rPr>
            <w:rtl w:val="0"/>
          </w:rPr>
          <w:delText xml:space="preserve">: </w:delText>
        </w:r>
      </w:del>
      <w:del w:id="512" w:date="2019-06-22T23:07:00Z" w:author="Yuriy Lebid">
        <w:r>
          <w:rPr>
            <w:rtl w:val="0"/>
          </w:rPr>
          <w:delText>чувственного</w:delText>
        </w:r>
      </w:del>
      <w:del w:id="513" w:date="2019-06-22T23:07:00Z" w:author="Yuriy Lebid">
        <w:r>
          <w:rPr>
            <w:rtl w:val="0"/>
          </w:rPr>
          <w:delText xml:space="preserve">, </w:delText>
        </w:r>
      </w:del>
      <w:del w:id="514" w:date="2019-06-22T23:07:00Z" w:author="Yuriy Lebid">
        <w:r>
          <w:rPr>
            <w:rtl w:val="0"/>
          </w:rPr>
          <w:delText>эмоционального</w:delText>
        </w:r>
      </w:del>
      <w:del w:id="515" w:date="2019-06-22T23:07:00Z" w:author="Yuriy Lebid">
        <w:r>
          <w:rPr>
            <w:rtl w:val="0"/>
          </w:rPr>
          <w:delText xml:space="preserve">, </w:delText>
        </w:r>
      </w:del>
      <w:del w:id="516" w:date="2019-06-22T23:07:00Z" w:author="Yuriy Lebid">
        <w:r>
          <w:rPr>
            <w:rtl w:val="0"/>
          </w:rPr>
          <w:delText>эстетического</w:delText>
        </w:r>
      </w:del>
      <w:del w:id="517" w:date="2019-06-22T23:07:00Z" w:author="Yuriy Lebid">
        <w:r>
          <w:rPr>
            <w:rtl w:val="0"/>
          </w:rPr>
          <w:delText xml:space="preserve">, </w:delText>
        </w:r>
      </w:del>
      <w:del w:id="518" w:date="2019-06-22T23:07:00Z" w:author="Yuriy Lebid">
        <w:r>
          <w:rPr>
            <w:rtl w:val="0"/>
          </w:rPr>
          <w:delText>культурного</w:delText>
        </w:r>
      </w:del>
      <w:del w:id="519" w:date="2019-06-22T23:07:00Z" w:author="Yuriy Lebid">
        <w:r>
          <w:rPr>
            <w:rtl w:val="0"/>
          </w:rPr>
          <w:delText xml:space="preserve">, </w:delText>
        </w:r>
      </w:del>
      <w:del w:id="520" w:date="2019-06-22T23:07:00Z" w:author="Yuriy Lebid">
        <w:r>
          <w:rPr>
            <w:rtl w:val="0"/>
          </w:rPr>
          <w:delText>ментального</w:delText>
        </w:r>
      </w:del>
      <w:del w:id="521" w:date="2019-06-22T23:07:00Z" w:author="Yuriy Lebid">
        <w:r>
          <w:rPr>
            <w:rtl w:val="0"/>
          </w:rPr>
          <w:delText xml:space="preserve">, </w:delText>
        </w:r>
      </w:del>
      <w:del w:id="522" w:date="2019-06-22T23:07:00Z" w:author="Yuriy Lebid">
        <w:r>
          <w:rPr>
            <w:rtl w:val="0"/>
          </w:rPr>
          <w:delText>бытового</w:delText>
        </w:r>
      </w:del>
      <w:del w:id="523" w:date="2019-06-22T23:07:00Z" w:author="Yuriy Lebid">
        <w:r>
          <w:rPr>
            <w:rtl w:val="0"/>
          </w:rPr>
          <w:delText xml:space="preserve">, </w:delText>
        </w:r>
      </w:del>
      <w:del w:id="524" w:date="2019-06-22T23:07:00Z" w:author="Yuriy Lebid">
        <w:r>
          <w:rPr>
            <w:rtl w:val="0"/>
          </w:rPr>
          <w:delText>физического</w:delText>
        </w:r>
      </w:del>
    </w:p>
    <w:p>
      <w:pPr>
        <w:pStyle w:val="heading 4"/>
        <w:rPr>
          <w:del w:id="52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  <w:shd w:val="clear" w:color="auto" w:fill="ffffff"/>
        </w:rPr>
      </w:pPr>
      <w:del w:id="526" w:date="2019-06-22T23:07:00Z" w:author="Yuriy Lebid">
        <w:r>
          <w:rPr>
            <w:rStyle w:val="Нет"/>
            <w:color w:val="000000"/>
            <w:u w:color="000000"/>
            <w:shd w:val="clear" w:color="auto" w:fill="ffffff"/>
            <w:rtl w:val="0"/>
            <w:lang w:val="ru-RU"/>
          </w:rPr>
          <w:delText xml:space="preserve">актумирование </w:delText>
        </w:r>
      </w:del>
      <w:del w:id="52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shd w:val="clear" w:color="auto" w:fill="ffffff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528" w:date="2019-06-22T23:07:00Z" w:author="Yuriy Lebid"/>
        </w:rPr>
      </w:pPr>
      <w:del w:id="529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порабощение Фокусной Динамики </w:delText>
        </w:r>
      </w:del>
      <w:del w:id="530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(</w:delText>
        </w:r>
      </w:del>
      <w:del w:id="531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ФД</w:delText>
        </w:r>
      </w:del>
      <w:del w:id="532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) </w:delText>
        </w:r>
      </w:del>
      <w:del w:id="533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примитивными</w:delText>
        </w:r>
      </w:del>
      <w:del w:id="534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, </w:delText>
        </w:r>
      </w:del>
      <w:del w:id="535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разнопротоформно фрагментированными Полями</w:delText>
        </w:r>
      </w:del>
      <w:del w:id="536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-</w:delText>
        </w:r>
      </w:del>
      <w:del w:id="537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Сознаниями </w:delText>
        </w:r>
      </w:del>
      <w:del w:id="538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(</w:delText>
        </w:r>
      </w:del>
      <w:del w:id="539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ПС</w:delText>
        </w:r>
      </w:del>
      <w:del w:id="540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)</w:delText>
        </w:r>
      </w:del>
    </w:p>
    <w:p>
      <w:pPr>
        <w:pStyle w:val="heading 4"/>
        <w:rPr>
          <w:del w:id="541" w:date="2019-06-22T23:07:00Z" w:author="Yuriy Lebid"/>
          <w:rStyle w:val="Нет"/>
          <w:color w:val="000000"/>
          <w:u w:color="000000"/>
        </w:rPr>
      </w:pPr>
      <w:del w:id="54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актуозность </w:delText>
        </w:r>
      </w:del>
      <w:del w:id="54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54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5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actuosus </w:delText>
        </w:r>
      </w:del>
      <w:del w:id="54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– активный</w:delText>
        </w:r>
      </w:del>
      <w:del w:id="5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48" w:date="2019-06-22T23:07:00Z" w:author="Yuriy Lebid"/>
        </w:rPr>
      </w:pPr>
      <w:del w:id="549" w:date="2019-06-22T23:07:00Z" w:author="Yuriy Lebid">
        <w:r>
          <w:rPr>
            <w:rtl w:val="0"/>
          </w:rPr>
          <w:delText>активность</w:delText>
        </w:r>
      </w:del>
      <w:del w:id="550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551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55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55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554" w:date="2019-06-22T23:07:00Z" w:author="Yuriy Lebid">
        <w:r>
          <w:rPr>
            <w:rStyle w:val="Hyperlink.1"/>
            <w:rtl w:val="0"/>
          </w:rPr>
          <w:delText xml:space="preserve">абиссальная актуозность </w:delText>
        </w:r>
      </w:del>
      <w:del w:id="55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– </w:delText>
        </w:r>
      </w:del>
      <w:del w:id="556" w:date="2019-06-22T23:07:00Z" w:author="Yuriy Lebid">
        <w:r>
          <w:rPr>
            <w:rtl w:val="0"/>
          </w:rPr>
          <w:delText>бесконечная активность</w:delText>
        </w:r>
      </w:del>
      <w:del w:id="557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558" w:date="2019-06-22T23:07:00Z" w:author="Yuriy Lebid"/>
          <w:rStyle w:val="Нет"/>
          <w:color w:val="000000"/>
          <w:u w:color="000000"/>
        </w:rPr>
      </w:pPr>
      <w:del w:id="55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акцессориальный </w:delText>
        </w:r>
      </w:del>
      <w:del w:id="56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56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56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accessorius- </w:delText>
        </w:r>
      </w:del>
      <w:del w:id="5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добавочный</w:delText>
        </w:r>
      </w:del>
      <w:del w:id="5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65" w:date="2019-06-22T23:07:00Z" w:author="Yuriy Lebid"/>
        </w:rPr>
      </w:pPr>
      <w:del w:id="566" w:date="2019-06-22T23:07:00Z" w:author="Yuriy Lebid">
        <w:r>
          <w:rPr>
            <w:rtl w:val="0"/>
          </w:rPr>
          <w:delText>«побочный»</w:delText>
        </w:r>
      </w:del>
      <w:del w:id="567" w:date="2019-06-22T23:07:00Z" w:author="Yuriy Lebid">
        <w:r>
          <w:rPr>
            <w:rtl w:val="0"/>
          </w:rPr>
          <w:delText xml:space="preserve">, </w:delText>
        </w:r>
      </w:del>
      <w:del w:id="568" w:date="2019-06-22T23:07:00Z" w:author="Yuriy Lebid">
        <w:r>
          <w:rPr>
            <w:rtl w:val="0"/>
          </w:rPr>
          <w:delText>осуществляемый параллельно с чем</w:delText>
        </w:r>
      </w:del>
      <w:del w:id="569" w:date="2019-06-22T23:07:00Z" w:author="Yuriy Lebid">
        <w:r>
          <w:rPr>
            <w:rtl w:val="0"/>
          </w:rPr>
          <w:delText>-</w:delText>
        </w:r>
      </w:del>
      <w:del w:id="570" w:date="2019-06-22T23:07:00Z" w:author="Yuriy Lebid">
        <w:r>
          <w:rPr>
            <w:rtl w:val="0"/>
          </w:rPr>
          <w:delText>то</w:delText>
        </w:r>
      </w:del>
      <w:del w:id="571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572" w:date="2019-06-22T23:07:00Z" w:author="Yuriy Lebid"/>
          <w:rStyle w:val="Hyperlink.1"/>
        </w:rPr>
      </w:pPr>
      <w:del w:id="57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</w:delText>
        </w:r>
      </w:del>
      <w:del w:id="57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575" w:date="2019-06-22T23:07:00Z" w:author="Yuriy Lebid">
        <w:r>
          <w:rPr>
            <w:rStyle w:val="Hyperlink.1"/>
            <w:rtl w:val="0"/>
          </w:rPr>
          <w:delText>акцессориальность</w:delText>
        </w:r>
      </w:del>
      <w:del w:id="576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Определение"/>
        <w:rPr>
          <w:del w:id="577" w:date="2019-06-22T23:07:00Z" w:author="Yuriy Lebid"/>
          <w:rStyle w:val="Нет"/>
          <w:rFonts w:ascii="SchoolBook" w:cs="SchoolBook" w:hAnsi="SchoolBook" w:eastAsia="SchoolBook"/>
          <w:b w:val="1"/>
          <w:bCs w:val="1"/>
          <w:i w:val="1"/>
          <w:iCs w:val="1"/>
        </w:rPr>
      </w:pPr>
      <w:del w:id="57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57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580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i w:val="1"/>
            <w:iCs w:val="1"/>
            <w:rtl w:val="0"/>
            <w:lang w:val="ru-RU"/>
          </w:rPr>
          <w:delText xml:space="preserve"> </w:delText>
        </w:r>
      </w:del>
      <w:del w:id="581" w:date="2019-06-22T23:07:00Z" w:author="Yuriy Lebid">
        <w:r>
          <w:rPr>
            <w:rStyle w:val="Hyperlink.1"/>
            <w:rtl w:val="0"/>
          </w:rPr>
          <w:delText xml:space="preserve">странноаттракторная акцессориальность </w:delText>
        </w:r>
      </w:del>
      <w:del w:id="582" w:date="2019-06-22T23:07:00Z" w:author="Yuriy Lebid">
        <w:r>
          <w:rPr>
            <w:rtl w:val="0"/>
          </w:rPr>
          <w:delText>– явление</w:delText>
        </w:r>
      </w:del>
      <w:del w:id="583" w:date="2019-06-22T23:07:00Z" w:author="Yuriy Lebid">
        <w:r>
          <w:rPr>
            <w:rtl w:val="0"/>
          </w:rPr>
          <w:delText xml:space="preserve">, </w:delText>
        </w:r>
      </w:del>
      <w:del w:id="584" w:date="2019-06-22T23:07:00Z" w:author="Yuriy Lebid">
        <w:r>
          <w:rPr>
            <w:rtl w:val="0"/>
          </w:rPr>
          <w:delText>при котором консуетные изменения состояния Творческого Потенциала в каждом из бесчисленного множества разноплановых параллельных</w:delText>
        </w:r>
      </w:del>
      <w:del w:id="58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586" w:date="2019-06-22T23:07:00Z" w:author="Yuriy Lebid">
        <w:r>
          <w:rPr>
            <w:rtl w:val="0"/>
          </w:rPr>
          <w:delText>событий рецептусно обусловливают вполне конкретные условия для преобразований определ</w:delText>
        </w:r>
      </w:del>
      <w:del w:id="587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588" w:date="2019-06-22T23:07:00Z" w:author="Yuriy Lebid">
        <w:r>
          <w:rPr>
            <w:rtl w:val="0"/>
          </w:rPr>
          <w:delText>нного рода в состояниях каждого из других событий</w:delText>
        </w:r>
      </w:del>
      <w:del w:id="589" w:date="2019-06-22T23:07:00Z" w:author="Yuriy Lebid">
        <w:r>
          <w:rPr>
            <w:rtl w:val="0"/>
          </w:rPr>
          <w:delText xml:space="preserve">, </w:delText>
        </w:r>
      </w:del>
      <w:del w:id="590" w:date="2019-06-22T23:07:00Z" w:author="Yuriy Lebid">
        <w:r>
          <w:rPr>
            <w:rtl w:val="0"/>
          </w:rPr>
          <w:delText>структурирующих информационные Процессы</w:delText>
        </w:r>
      </w:del>
      <w:del w:id="591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592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4"/>
          <w:szCs w:val="24"/>
          <w:u w:color="000000"/>
        </w:rPr>
      </w:pPr>
      <w:del w:id="59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АЛДЖЕЛЛИС </w:delText>
        </w:r>
      </w:del>
      <w:del w:id="59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- </w:delText>
        </w:r>
      </w:del>
      <w:del w:id="59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Звуковой Космический Код </w:delText>
        </w:r>
      </w:del>
      <w:del w:id="59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59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59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99" w:date="2019-06-22T23:07:00Z" w:author="Yuriy Lebid"/>
        </w:rPr>
      </w:pPr>
      <w:del w:id="600" w:date="2019-06-22T23:07:00Z" w:author="Yuriy Lebid">
        <w:r>
          <w:rPr>
            <w:rtl w:val="0"/>
          </w:rPr>
          <w:delText>высшая Христальная Астро</w:delText>
        </w:r>
      </w:del>
      <w:del w:id="601" w:date="2019-06-22T23:07:00Z" w:author="Yuriy Lebid">
        <w:r>
          <w:rPr>
            <w:rtl w:val="0"/>
          </w:rPr>
          <w:delText>-</w:delText>
        </w:r>
      </w:del>
      <w:del w:id="602" w:date="2019-06-22T23:07:00Z" w:author="Yuriy Lebid">
        <w:r>
          <w:rPr>
            <w:rtl w:val="0"/>
          </w:rPr>
          <w:delText>Форма Коллективного Разума ССМИИЙСМАА</w:delText>
        </w:r>
      </w:del>
      <w:del w:id="603" w:date="2019-06-22T23:07:00Z" w:author="Yuriy Lebid">
        <w:r>
          <w:rPr>
            <w:rtl w:val="0"/>
          </w:rPr>
          <w:delText>-</w:delText>
        </w:r>
      </w:del>
      <w:del w:id="604" w:date="2019-06-22T23:07:00Z" w:author="Yuriy Lebid">
        <w:r>
          <w:rPr>
            <w:rtl w:val="0"/>
          </w:rPr>
          <w:delText>А ОРИС</w:delText>
        </w:r>
      </w:del>
      <w:del w:id="605" w:date="2019-06-22T23:07:00Z" w:author="Yuriy Lebid">
        <w:r>
          <w:rPr>
            <w:rtl w:val="0"/>
          </w:rPr>
          <w:delText xml:space="preserve">, </w:delText>
        </w:r>
      </w:del>
      <w:del w:id="606" w:date="2019-06-22T23:07:00Z" w:author="Yuriy Lebid">
        <w:r>
          <w:rPr>
            <w:rtl w:val="0"/>
          </w:rPr>
          <w:delText>активно синтезирующая Свои Качества по спирали «ВСЕ</w:delText>
        </w:r>
      </w:del>
      <w:del w:id="607" w:date="2019-06-22T23:07:00Z" w:author="Yuriy Lebid">
        <w:r>
          <w:rPr>
            <w:rtl w:val="0"/>
          </w:rPr>
          <w:delText>-</w:delText>
        </w:r>
      </w:del>
      <w:del w:id="608" w:date="2019-06-22T23:07:00Z" w:author="Yuriy Lebid">
        <w:r>
          <w:rPr>
            <w:rtl w:val="0"/>
          </w:rPr>
          <w:delText>Любовь</w:delText>
        </w:r>
      </w:del>
      <w:del w:id="609" w:date="2019-06-22T23:07:00Z" w:author="Yuriy Lebid">
        <w:r>
          <w:rPr>
            <w:rtl w:val="0"/>
          </w:rPr>
          <w:delText>-</w:delText>
        </w:r>
      </w:del>
      <w:del w:id="610" w:date="2019-06-22T23:07:00Z" w:author="Yuriy Lebid">
        <w:r>
          <w:rPr>
            <w:rtl w:val="0"/>
          </w:rPr>
          <w:delText>ВСЕ</w:delText>
        </w:r>
      </w:del>
      <w:del w:id="611" w:date="2019-06-22T23:07:00Z" w:author="Yuriy Lebid">
        <w:r>
          <w:rPr>
            <w:rtl w:val="0"/>
          </w:rPr>
          <w:delText>-</w:delText>
        </w:r>
      </w:del>
      <w:del w:id="612" w:date="2019-06-22T23:07:00Z" w:author="Yuriy Lebid">
        <w:r>
          <w:rPr>
            <w:rtl w:val="0"/>
          </w:rPr>
          <w:delText>Мудрость» с соответствующими по уровню вибраций Аспектов Качеств Эволюционной Спирали ВСЕ</w:delText>
        </w:r>
      </w:del>
      <w:del w:id="613" w:date="2019-06-22T23:07:00Z" w:author="Yuriy Lebid">
        <w:r>
          <w:rPr>
            <w:rtl w:val="0"/>
          </w:rPr>
          <w:delText>-</w:delText>
        </w:r>
      </w:del>
      <w:del w:id="614" w:date="2019-06-22T23:07:00Z" w:author="Yuriy Lebid">
        <w:r>
          <w:rPr>
            <w:rtl w:val="0"/>
          </w:rPr>
          <w:delText>Воля</w:delText>
        </w:r>
      </w:del>
      <w:del w:id="615" w:date="2019-06-22T23:07:00Z" w:author="Yuriy Lebid">
        <w:r>
          <w:rPr>
            <w:rtl w:val="0"/>
          </w:rPr>
          <w:delText>-</w:delText>
        </w:r>
      </w:del>
      <w:del w:id="616" w:date="2019-06-22T23:07:00Z" w:author="Yuriy Lebid">
        <w:r>
          <w:rPr>
            <w:rtl w:val="0"/>
          </w:rPr>
          <w:delText>ВСЕ</w:delText>
        </w:r>
      </w:del>
      <w:del w:id="617" w:date="2019-06-22T23:07:00Z" w:author="Yuriy Lebid">
        <w:r>
          <w:rPr>
            <w:rtl w:val="0"/>
          </w:rPr>
          <w:delText>-</w:delText>
        </w:r>
      </w:del>
      <w:del w:id="618" w:date="2019-06-22T23:07:00Z" w:author="Yuriy Lebid">
        <w:r>
          <w:rPr>
            <w:rtl w:val="0"/>
          </w:rPr>
          <w:delText>Разума»</w:delText>
        </w:r>
      </w:del>
      <w:del w:id="619" w:date="2019-06-22T23:07:00Z" w:author="Yuriy Lebid">
        <w:r>
          <w:rPr>
            <w:rtl w:val="0"/>
          </w:rPr>
          <w:delText xml:space="preserve">; </w:delText>
        </w:r>
      </w:del>
      <w:del w:id="620" w:date="2019-06-22T23:07:00Z" w:author="Yuriy Lebid">
        <w:r>
          <w:rPr>
            <w:rtl w:val="0"/>
          </w:rPr>
          <w:delText>синтетическое Коллективное Сознание СЛУИ</w:delText>
        </w:r>
      </w:del>
      <w:del w:id="621" w:date="2019-06-22T23:07:00Z" w:author="Yuriy Lebid">
        <w:r>
          <w:rPr>
            <w:rtl w:val="0"/>
          </w:rPr>
          <w:delText>-</w:delText>
        </w:r>
      </w:del>
      <w:del w:id="622" w:date="2019-06-22T23:07:00Z" w:author="Yuriy Lebid">
        <w:r>
          <w:rPr>
            <w:rtl w:val="0"/>
          </w:rPr>
          <w:delText>СЛУУ</w:delText>
        </w:r>
      </w:del>
      <w:del w:id="623" w:date="2019-06-22T23:07:00Z" w:author="Yuriy Lebid">
        <w:r>
          <w:rPr>
            <w:rtl w:val="0"/>
          </w:rPr>
          <w:delText xml:space="preserve">, </w:delText>
        </w:r>
      </w:del>
      <w:del w:id="624" w:date="2019-06-22T23:07:00Z" w:author="Yuriy Lebid">
        <w:r>
          <w:rPr>
            <w:rtl w:val="0"/>
          </w:rPr>
          <w:delText>творчески реализующихся посредством активного включения в процессы синтеза Качеств Энерго</w:delText>
        </w:r>
      </w:del>
      <w:del w:id="625" w:date="2019-06-22T23:07:00Z" w:author="Yuriy Lebid">
        <w:r>
          <w:rPr>
            <w:rtl w:val="0"/>
          </w:rPr>
          <w:delText>-</w:delText>
        </w:r>
      </w:del>
      <w:del w:id="626" w:date="2019-06-22T23:07:00Z" w:author="Yuriy Lebid">
        <w:r>
          <w:rPr>
            <w:rtl w:val="0"/>
          </w:rPr>
          <w:delText xml:space="preserve">Плазмы </w:delText>
        </w:r>
      </w:del>
      <w:del w:id="627" w:date="2019-06-22T23:07:00Z" w:author="Yuriy Lebid">
        <w:r>
          <w:rPr>
            <w:rtl w:val="0"/>
          </w:rPr>
          <w:delText>12-</w:delText>
        </w:r>
      </w:del>
      <w:del w:id="628" w:date="2019-06-22T23:07:00Z" w:author="Yuriy Lebid">
        <w:r>
          <w:rPr>
            <w:rtl w:val="0"/>
          </w:rPr>
          <w:delText>го ДУУ</w:delText>
        </w:r>
      </w:del>
      <w:del w:id="629" w:date="2019-06-22T23:07:00Z" w:author="Yuriy Lebid">
        <w:r>
          <w:rPr>
            <w:rtl w:val="0"/>
          </w:rPr>
          <w:delText>-</w:delText>
        </w:r>
      </w:del>
      <w:del w:id="630" w:date="2019-06-22T23:07:00Z" w:author="Yuriy Lebid">
        <w:r>
          <w:rPr>
            <w:rtl w:val="0"/>
          </w:rPr>
          <w:delText xml:space="preserve">ЛЛИ </w:delText>
        </w:r>
      </w:del>
      <w:del w:id="631" w:date="2019-06-22T23:07:00Z" w:author="Yuriy Lebid">
        <w:r>
          <w:rPr>
            <w:rtl w:val="0"/>
          </w:rPr>
          <w:delText>(</w:delText>
        </w:r>
      </w:del>
      <w:del w:id="632" w:date="2019-06-22T23:07:00Z" w:author="Yuriy Lebid">
        <w:r>
          <w:rPr>
            <w:rtl w:val="0"/>
          </w:rPr>
          <w:delText>высшего «кармического Канала»</w:delText>
        </w:r>
      </w:del>
      <w:del w:id="633" w:date="2019-06-22T23:07:00Z" w:author="Yuriy Lebid">
        <w:r>
          <w:rPr>
            <w:rtl w:val="0"/>
          </w:rPr>
          <w:delText xml:space="preserve">) </w:delText>
        </w:r>
      </w:del>
      <w:del w:id="634" w:date="2019-06-22T23:07:00Z" w:author="Yuriy Lebid">
        <w:r>
          <w:rPr>
            <w:rtl w:val="0"/>
          </w:rPr>
          <w:delText>АИГЛЛИЛЛИАА</w:delText>
        </w:r>
      </w:del>
      <w:del w:id="635" w:date="2019-06-22T23:07:00Z" w:author="Yuriy Lebid">
        <w:r>
          <w:rPr>
            <w:rtl w:val="0"/>
          </w:rPr>
          <w:delText>-</w:delText>
        </w:r>
      </w:del>
      <w:del w:id="636" w:date="2019-06-22T23:07:00Z" w:author="Yuriy Lebid">
        <w:r>
          <w:rPr>
            <w:rtl w:val="0"/>
          </w:rPr>
          <w:delText xml:space="preserve">Ииссииди и </w:delText>
        </w:r>
      </w:del>
      <w:del w:id="637" w:date="2019-06-22T23:07:00Z" w:author="Yuriy Lebid">
        <w:r>
          <w:rPr>
            <w:rtl w:val="0"/>
          </w:rPr>
          <w:delText>12-</w:delText>
        </w:r>
      </w:del>
      <w:del w:id="638" w:date="2019-06-22T23:07:00Z" w:author="Yuriy Lebid">
        <w:r>
          <w:rPr>
            <w:rtl w:val="0"/>
          </w:rPr>
          <w:delText>го ДУУ</w:delText>
        </w:r>
      </w:del>
      <w:del w:id="639" w:date="2019-06-22T23:07:00Z" w:author="Yuriy Lebid">
        <w:r>
          <w:rPr>
            <w:rtl w:val="0"/>
          </w:rPr>
          <w:delText>-</w:delText>
        </w:r>
      </w:del>
      <w:del w:id="640" w:date="2019-06-22T23:07:00Z" w:author="Yuriy Lebid">
        <w:r>
          <w:rPr>
            <w:rtl w:val="0"/>
          </w:rPr>
          <w:delText>ЛЛИ ОРЛААКТОР</w:delText>
        </w:r>
      </w:del>
      <w:del w:id="641" w:date="2019-06-22T23:07:00Z" w:author="Yuriy Lebid">
        <w:r>
          <w:rPr>
            <w:rtl w:val="0"/>
          </w:rPr>
          <w:delText>-</w:delText>
        </w:r>
      </w:del>
      <w:del w:id="642" w:date="2019-06-22T23:07:00Z" w:author="Yuriy Lebid">
        <w:r>
          <w:rPr>
            <w:rtl w:val="0"/>
          </w:rPr>
          <w:delText>Ииссииди</w:delText>
        </w:r>
      </w:del>
    </w:p>
    <w:p>
      <w:pPr>
        <w:pStyle w:val="heading 4"/>
        <w:rPr>
          <w:del w:id="643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64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алломоглофность </w:delText>
        </w:r>
      </w:del>
      <w:del w:id="6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646" w:date="2019-06-22T23:07:00Z" w:author="Yuriy Lebid"/>
        </w:rPr>
      </w:pPr>
      <w:del w:id="647" w:date="2019-06-22T23:07:00Z" w:author="Yuriy Lebid">
        <w:r>
          <w:rPr>
            <w:rtl w:val="0"/>
          </w:rPr>
          <w:delText>свой</w:delText>
        </w:r>
      </w:del>
      <w:del w:id="648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с</w:delText>
        </w:r>
      </w:del>
      <w:del w:id="649" w:date="2019-06-22T23:07:00Z" w:author="Yuriy Lebid">
        <w:r>
          <w:rPr>
            <w:rtl w:val="0"/>
          </w:rPr>
          <w:delText>тво любых взаимодей</w:delText>
        </w:r>
      </w:del>
      <w:del w:id="650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с</w:delText>
        </w:r>
      </w:del>
      <w:del w:id="651" w:date="2019-06-22T23:07:00Z" w:author="Yuriy Lebid">
        <w:r>
          <w:rPr>
            <w:rtl w:val="0"/>
          </w:rPr>
          <w:delText xml:space="preserve">твий </w:delText>
        </w:r>
      </w:del>
      <w:del w:id="652" w:date="2019-06-22T23:07:00Z" w:author="Yuriy Lebid">
        <w:r>
          <w:rPr>
            <w:rtl w:val="0"/>
          </w:rPr>
          <w:delText>(</w:delText>
        </w:r>
      </w:del>
      <w:del w:id="653" w:date="2019-06-22T23:07:00Z" w:author="Yuriy Lebid">
        <w:r>
          <w:rPr>
            <w:rtl w:val="0"/>
          </w:rPr>
          <w:delText>как эфирных</w:delText>
        </w:r>
      </w:del>
      <w:del w:id="654" w:date="2019-06-22T23:07:00Z" w:author="Yuriy Lebid">
        <w:r>
          <w:rPr>
            <w:rtl w:val="0"/>
          </w:rPr>
          <w:delText xml:space="preserve">, </w:delText>
        </w:r>
      </w:del>
      <w:del w:id="655" w:date="2019-06-22T23:07:00Z" w:author="Yuriy Lebid">
        <w:r>
          <w:rPr>
            <w:rtl w:val="0"/>
          </w:rPr>
          <w:delText>так и фокусных</w:delText>
        </w:r>
      </w:del>
      <w:del w:id="656" w:date="2019-06-22T23:07:00Z" w:author="Yuriy Lebid">
        <w:r>
          <w:rPr>
            <w:rtl w:val="0"/>
          </w:rPr>
          <w:delText xml:space="preserve">) </w:delText>
        </w:r>
      </w:del>
      <w:del w:id="657" w:date="2019-06-22T23:07:00Z" w:author="Yuriy Lebid">
        <w:r>
          <w:rPr>
            <w:rtl w:val="0"/>
          </w:rPr>
          <w:delText>сохранять внутреннюю согласованность при наличии в них разнородных или разно</w:delText>
        </w:r>
      </w:del>
      <w:del w:id="658" w:date="2019-06-22T23:07:00Z" w:author="Yuriy Lebid">
        <w:r>
          <w:rPr>
            <w:rtl w:val="0"/>
          </w:rPr>
          <w:delText>-</w:delText>
        </w:r>
      </w:del>
      <w:del w:id="659" w:date="2019-06-22T23:07:00Z" w:author="Yuriy Lebid">
        <w:r>
          <w:rPr>
            <w:rtl w:val="0"/>
          </w:rPr>
          <w:delText>Качественных признаков</w:delText>
        </w:r>
      </w:del>
      <w:del w:id="660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Определение"/>
        <w:rPr>
          <w:del w:id="661" w:date="2019-06-22T23:07:00Z" w:author="Yuriy Lebid"/>
        </w:rPr>
      </w:pPr>
      <w:del w:id="66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Антоним</w:delText>
        </w:r>
      </w:del>
      <w:del w:id="66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664" w:date="2019-06-22T23:07:00Z" w:author="Yuriy Lebid">
        <w:r>
          <w:rPr>
            <w:rtl w:val="0"/>
          </w:rPr>
          <w:delText xml:space="preserve"> </w:delText>
        </w:r>
      </w:del>
      <w:del w:id="665" w:date="2019-06-22T23:07:00Z" w:author="Yuriy Lebid">
        <w:r>
          <w:rPr>
            <w:rStyle w:val="Hyperlink.1"/>
            <w:rtl w:val="0"/>
          </w:rPr>
          <w:delText>эллитимоглофность</w:delText>
        </w:r>
      </w:del>
      <w:del w:id="666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66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6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алломоглофные </w:delText>
        </w:r>
      </w:del>
      <w:del w:id="66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670" w:date="2019-06-22T23:07:00Z" w:author="Yuriy Lebid"/>
        </w:rPr>
      </w:pPr>
      <w:del w:id="671" w:date="2019-06-22T23:07:00Z" w:author="Yuriy Lebid">
        <w:r>
          <w:rPr>
            <w:rtl w:val="0"/>
          </w:rPr>
          <w:delText>вибрационно</w:delText>
        </w:r>
      </w:del>
      <w:del w:id="672" w:date="2019-06-22T23:07:00Z" w:author="Yuriy Lebid">
        <w:r>
          <w:rPr>
            <w:rStyle w:val="Нет"/>
            <w:rFonts w:ascii="Calibri" w:cs="Calibri" w:hAnsi="Calibri" w:eastAsia="Calibri"/>
            <w:rtl w:val="0"/>
            <w:lang w:val="ru-RU"/>
          </w:rPr>
          <w:delText xml:space="preserve"> </w:delText>
        </w:r>
      </w:del>
      <w:del w:id="673" w:date="2019-06-22T23:07:00Z" w:author="Yuriy Lebid">
        <w:r>
          <w:rPr>
            <w:rtl w:val="0"/>
          </w:rPr>
          <w:delText>согласованные между собой</w:delText>
        </w:r>
      </w:del>
      <w:del w:id="674" w:date="2019-06-22T23:07:00Z" w:author="Yuriy Lebid">
        <w:r>
          <w:rPr>
            <w:rtl w:val="0"/>
          </w:rPr>
          <w:delText xml:space="preserve">, </w:delText>
        </w:r>
      </w:del>
      <w:del w:id="675" w:date="2019-06-22T23:07:00Z" w:author="Yuriy Lebid">
        <w:r>
          <w:rPr>
            <w:rtl w:val="0"/>
          </w:rPr>
          <w:delText>похожие несмотря на наличие свой</w:delText>
        </w:r>
      </w:del>
      <w:del w:id="676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с</w:delText>
        </w:r>
      </w:del>
      <w:del w:id="677" w:date="2019-06-22T23:07:00Z" w:author="Yuriy Lebid">
        <w:r>
          <w:rPr>
            <w:rtl w:val="0"/>
          </w:rPr>
          <w:delText>твенных им признаков разнородности или разно</w:delText>
        </w:r>
      </w:del>
      <w:del w:id="678" w:date="2019-06-22T23:07:00Z" w:author="Yuriy Lebid">
        <w:r>
          <w:rPr>
            <w:rtl w:val="0"/>
          </w:rPr>
          <w:delText>-</w:delText>
        </w:r>
      </w:del>
      <w:del w:id="679" w:date="2019-06-22T23:07:00Z" w:author="Yuriy Lebid">
        <w:r>
          <w:rPr>
            <w:rtl w:val="0"/>
          </w:rPr>
          <w:delText>Качественности</w:delText>
        </w:r>
      </w:del>
      <w:del w:id="680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681" w:date="2019-06-22T23:07:00Z" w:author="Yuriy Lebid"/>
        </w:rPr>
      </w:pPr>
      <w:del w:id="68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68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684" w:date="2019-06-22T23:07:00Z" w:author="Yuriy Lebid">
        <w:r>
          <w:rPr>
            <w:rStyle w:val="Нет"/>
            <w:sz w:val="22"/>
            <w:szCs w:val="22"/>
            <w:rtl w:val="0"/>
            <w:lang w:val="ru-RU"/>
          </w:rPr>
          <w:delText xml:space="preserve"> </w:delText>
        </w:r>
      </w:del>
      <w:del w:id="685" w:date="2019-06-22T23:07:00Z" w:author="Yuriy Lebid">
        <w:r>
          <w:rPr>
            <w:rStyle w:val="Hyperlink.1"/>
            <w:rtl w:val="0"/>
          </w:rPr>
          <w:delText>алломоглофные взаимосвязи</w:delText>
        </w:r>
      </w:del>
      <w:del w:id="686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68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8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аллуттартный </w:delText>
        </w:r>
      </w:del>
      <w:del w:id="68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690" w:date="2019-06-22T23:07:00Z" w:author="Yuriy Lebid"/>
        </w:rPr>
      </w:pPr>
      <w:del w:id="691" w:date="2019-06-22T23:07:00Z" w:author="Yuriy Lebid">
        <w:r>
          <w:rPr>
            <w:rtl w:val="0"/>
          </w:rPr>
          <w:delText>«Каскадный» способ восприятия информации</w:delText>
        </w:r>
      </w:del>
      <w:del w:id="692" w:date="2019-06-22T23:07:00Z" w:author="Yuriy Lebid">
        <w:r>
          <w:rPr>
            <w:rtl w:val="0"/>
          </w:rPr>
          <w:delText xml:space="preserve">, </w:delText>
        </w:r>
      </w:del>
      <w:del w:id="693" w:date="2019-06-22T23:07:00Z" w:author="Yuriy Lebid">
        <w:r>
          <w:rPr>
            <w:rtl w:val="0"/>
          </w:rPr>
          <w:delText>получаемой в Глубинной Медитации через систему «пролонгированного определения» — АЛЛ</w:delText>
        </w:r>
      </w:del>
      <w:del w:id="694" w:date="2019-06-22T23:07:00Z" w:author="Yuriy Lebid">
        <w:r>
          <w:rPr>
            <w:rtl w:val="0"/>
          </w:rPr>
          <w:delText>-</w:delText>
        </w:r>
      </w:del>
      <w:del w:id="695" w:date="2019-06-22T23:07:00Z" w:author="Yuriy Lebid">
        <w:r>
          <w:rPr>
            <w:rtl w:val="0"/>
          </w:rPr>
          <w:delText>УТТ</w:delText>
        </w:r>
      </w:del>
      <w:del w:id="696" w:date="2019-06-22T23:07:00Z" w:author="Yuriy Lebid">
        <w:r>
          <w:rPr>
            <w:rtl w:val="0"/>
          </w:rPr>
          <w:delText>-</w:delText>
        </w:r>
      </w:del>
      <w:del w:id="697" w:date="2019-06-22T23:07:00Z" w:author="Yuriy Lebid">
        <w:r>
          <w:rPr>
            <w:rtl w:val="0"/>
          </w:rPr>
          <w:delText xml:space="preserve">АРТ </w:delText>
        </w:r>
      </w:del>
      <w:del w:id="698" w:date="2019-06-22T23:07:00Z" w:author="Yuriy Lebid">
        <w:r>
          <w:rPr>
            <w:rtl w:val="0"/>
          </w:rPr>
          <w:delText>(</w:delText>
        </w:r>
      </w:del>
      <w:del w:id="69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70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70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702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70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70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альтерные Творцы ГЛЛАА</w:delText>
        </w:r>
      </w:del>
      <w:del w:id="70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70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виваксов </w:delText>
        </w:r>
      </w:del>
      <w:del w:id="7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708" w:date="2019-06-22T23:07:00Z" w:author="Yuriy Lebid"/>
          <w:rStyle w:val="Нет"/>
          <w:rFonts w:ascii="Times New Roman" w:cs="Times New Roman" w:hAnsi="Times New Roman" w:eastAsia="Times New Roman"/>
        </w:rPr>
      </w:pPr>
      <w:del w:id="709" w:date="2019-06-22T23:07:00Z" w:author="Yuriy Lebid">
        <w:r>
          <w:rPr>
            <w:rtl w:val="0"/>
          </w:rPr>
          <w:delText>обеспечивают доступ Человеческого Опыта Третичной Иллюзии Инфо</w:delText>
        </w:r>
      </w:del>
      <w:del w:id="710" w:date="2019-06-22T23:07:00Z" w:author="Yuriy Lebid">
        <w:r>
          <w:rPr>
            <w:rtl w:val="0"/>
          </w:rPr>
          <w:delText>-</w:delText>
        </w:r>
      </w:del>
      <w:del w:id="711" w:date="2019-06-22T23:07:00Z" w:author="Yuriy Lebid">
        <w:r>
          <w:rPr>
            <w:rtl w:val="0"/>
          </w:rPr>
          <w:delText xml:space="preserve">Творцам </w:delText>
        </w:r>
      </w:del>
      <w:del w:id="712" w:date="2019-06-22T23:07:00Z" w:author="Yuriy Lebid">
        <w:r>
          <w:rPr>
            <w:rtl w:val="0"/>
          </w:rPr>
          <w:delText>(</w:delText>
        </w:r>
      </w:del>
      <w:del w:id="713" w:date="2019-06-22T23:07:00Z" w:author="Yuriy Lebid">
        <w:r>
          <w:rPr>
            <w:rtl w:val="0"/>
          </w:rPr>
          <w:delText>ГЛЛАА</w:delText>
        </w:r>
      </w:del>
      <w:del w:id="714" w:date="2019-06-22T23:07:00Z" w:author="Yuriy Lebid">
        <w:r>
          <w:rPr>
            <w:rtl w:val="0"/>
          </w:rPr>
          <w:delText>-</w:delText>
        </w:r>
      </w:del>
      <w:del w:id="715" w:date="2019-06-22T23:07:00Z" w:author="Yuriy Lebid">
        <w:r>
          <w:rPr>
            <w:rtl w:val="0"/>
          </w:rPr>
          <w:delText>ГЛЛИИ</w:delText>
        </w:r>
      </w:del>
      <w:del w:id="716" w:date="2019-06-22T23:07:00Z" w:author="Yuriy Lebid">
        <w:r>
          <w:rPr>
            <w:rtl w:val="0"/>
          </w:rPr>
          <w:delText xml:space="preserve">) </w:delText>
        </w:r>
      </w:del>
      <w:del w:id="717" w:date="2019-06-22T23:07:00Z" w:author="Yuriy Lebid">
        <w:r>
          <w:rPr>
            <w:rtl w:val="0"/>
          </w:rPr>
          <w:delText>Вторичной Иллюзии для применения его в Космическом Творчестве ЛЛУОЛЛССМ</w:delText>
        </w:r>
      </w:del>
      <w:del w:id="718" w:date="2019-06-22T23:07:00Z" w:author="Yuriy Lebid">
        <w:r>
          <w:rPr>
            <w:rtl w:val="0"/>
          </w:rPr>
          <w:delText xml:space="preserve">- </w:delText>
        </w:r>
      </w:del>
      <w:del w:id="719" w:date="2019-06-22T23:07:00Z" w:author="Yuriy Lebid">
        <w:r>
          <w:rPr>
            <w:rtl w:val="0"/>
          </w:rPr>
          <w:delText>и РРААЛЛСМ</w:delText>
        </w:r>
      </w:del>
      <w:del w:id="720" w:date="2019-06-22T23:07:00Z" w:author="Yuriy Lebid">
        <w:r>
          <w:rPr>
            <w:rtl w:val="0"/>
          </w:rPr>
          <w:delText>-</w:delText>
        </w:r>
      </w:del>
      <w:del w:id="721" w:date="2019-06-22T23:07:00Z" w:author="Yuriy Lebid">
        <w:r>
          <w:rPr>
            <w:rtl w:val="0"/>
          </w:rPr>
          <w:delText>Сущностей</w:delText>
        </w:r>
      </w:del>
    </w:p>
    <w:p>
      <w:pPr>
        <w:pStyle w:val="heading 4"/>
        <w:rPr>
          <w:del w:id="72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72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альтитудность </w:delText>
        </w:r>
      </w:del>
      <w:del w:id="7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72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72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altitude </w:delText>
        </w:r>
      </w:del>
      <w:del w:id="72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– высота</w:delText>
        </w:r>
      </w:del>
      <w:del w:id="72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72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глубина</w:delText>
        </w:r>
      </w:del>
      <w:del w:id="73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731" w:date="2019-06-22T23:07:00Z" w:author="Yuriy Lebid"/>
        </w:rPr>
      </w:pPr>
      <w:del w:id="732" w:date="2019-06-22T23:07:00Z" w:author="Yuriy Lebid">
        <w:r>
          <w:rPr>
            <w:rtl w:val="0"/>
          </w:rPr>
          <w:delText>поуровневость</w:delText>
        </w:r>
      </w:del>
      <w:del w:id="733" w:date="2019-06-22T23:07:00Z" w:author="Yuriy Lebid">
        <w:r>
          <w:rPr>
            <w:rtl w:val="0"/>
          </w:rPr>
          <w:delText xml:space="preserve">, </w:delText>
        </w:r>
      </w:del>
      <w:del w:id="734" w:date="2019-06-22T23:07:00Z" w:author="Yuriy Lebid">
        <w:r>
          <w:rPr>
            <w:rtl w:val="0"/>
          </w:rPr>
          <w:delText>определ</w:delText>
        </w:r>
      </w:del>
      <w:del w:id="735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736" w:date="2019-06-22T23:07:00Z" w:author="Yuriy Lebid">
        <w:r>
          <w:rPr>
            <w:rtl w:val="0"/>
          </w:rPr>
          <w:delText>нная диапазонность</w:delText>
        </w:r>
      </w:del>
      <w:del w:id="737" w:date="2019-06-22T23:07:00Z" w:author="Yuriy Lebid">
        <w:r>
          <w:rPr>
            <w:rtl w:val="0"/>
          </w:rPr>
          <w:delText xml:space="preserve">; </w:delText>
        </w:r>
      </w:del>
      <w:del w:id="738" w:date="2019-06-22T23:07:00Z" w:author="Yuriy Lebid">
        <w:r>
          <w:rPr>
            <w:rtl w:val="0"/>
          </w:rPr>
          <w:delText>свойство коварллертных Формо</w:delText>
        </w:r>
      </w:del>
      <w:del w:id="739" w:date="2019-06-22T23:07:00Z" w:author="Yuriy Lebid">
        <w:r>
          <w:rPr>
            <w:rtl w:val="0"/>
          </w:rPr>
          <w:delText>-</w:delText>
        </w:r>
      </w:del>
      <w:del w:id="740" w:date="2019-06-22T23:07:00Z" w:author="Yuriy Lebid">
        <w:r>
          <w:rPr>
            <w:rtl w:val="0"/>
          </w:rPr>
          <w:delText>структур к совместному проявлению в данной группе Пространственно</w:delText>
        </w:r>
      </w:del>
      <w:del w:id="741" w:date="2019-06-22T23:07:00Z" w:author="Yuriy Lebid">
        <w:r>
          <w:rPr>
            <w:rtl w:val="0"/>
          </w:rPr>
          <w:delText>-</w:delText>
        </w:r>
      </w:del>
      <w:del w:id="742" w:date="2019-06-22T23:07:00Z" w:author="Yuriy Lebid">
        <w:r>
          <w:rPr>
            <w:rtl w:val="0"/>
          </w:rPr>
          <w:delText xml:space="preserve">Временных Континуумов </w:delText>
        </w:r>
      </w:del>
      <w:del w:id="743" w:date="2019-06-22T23:07:00Z" w:author="Yuriy Lebid">
        <w:r>
          <w:rPr>
            <w:rtl w:val="0"/>
          </w:rPr>
          <w:delText>(</w:delText>
        </w:r>
      </w:del>
      <w:del w:id="744" w:date="2019-06-22T23:07:00Z" w:author="Yuriy Lebid">
        <w:r>
          <w:rPr>
            <w:rtl w:val="0"/>
          </w:rPr>
          <w:delText>ПВК</w:delText>
        </w:r>
      </w:del>
      <w:del w:id="745" w:date="2019-06-22T23:07:00Z" w:author="Yuriy Lebid">
        <w:r>
          <w:rPr>
            <w:rtl w:val="0"/>
          </w:rPr>
          <w:delText xml:space="preserve">), </w:delText>
        </w:r>
      </w:del>
      <w:del w:id="746" w:date="2019-06-22T23:07:00Z" w:author="Yuriy Lebid">
        <w:r>
          <w:rPr>
            <w:rtl w:val="0"/>
          </w:rPr>
          <w:delText xml:space="preserve">конкретный диапазон уровней эксгиберации Фокусной Динамики </w:delText>
        </w:r>
      </w:del>
      <w:del w:id="747" w:date="2019-06-22T23:07:00Z" w:author="Yuriy Lebid">
        <w:r>
          <w:rPr>
            <w:rtl w:val="0"/>
          </w:rPr>
          <w:delText>(</w:delText>
        </w:r>
      </w:del>
      <w:del w:id="748" w:date="2019-06-22T23:07:00Z" w:author="Yuriy Lebid">
        <w:r>
          <w:rPr>
            <w:rtl w:val="0"/>
          </w:rPr>
          <w:delText>ФД</w:delText>
        </w:r>
      </w:del>
      <w:del w:id="749" w:date="2019-06-22T23:07:00Z" w:author="Yuriy Lebid">
        <w:r>
          <w:rPr>
            <w:rtl w:val="0"/>
          </w:rPr>
          <w:delText xml:space="preserve">), </w:delText>
        </w:r>
      </w:del>
      <w:del w:id="750" w:date="2019-06-22T23:07:00Z" w:author="Yuriy Lebid">
        <w:r>
          <w:rPr>
            <w:rtl w:val="0"/>
          </w:rPr>
          <w:delText>аналог нескольких Уровней мерности</w:delText>
        </w:r>
      </w:del>
    </w:p>
    <w:p>
      <w:pPr>
        <w:pStyle w:val="heading 4"/>
        <w:rPr>
          <w:del w:id="75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75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альтссимусность </w:delText>
        </w:r>
      </w:del>
      <w:del w:id="75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754" w:date="2019-06-22T23:07:00Z" w:author="Yuriy Lebid"/>
        </w:rPr>
      </w:pPr>
      <w:del w:id="755" w:date="2019-06-22T23:07:00Z" w:author="Yuriy Lebid">
        <w:r>
          <w:rPr>
            <w:rtl w:val="0"/>
          </w:rPr>
          <w:delText>активность микространных взаимосвязей «внутри» каждой из скунккций или между скунккциями одного ССС</w:delText>
        </w:r>
      </w:del>
      <w:del w:id="756" w:date="2019-06-22T23:07:00Z" w:author="Yuriy Lebid">
        <w:r>
          <w:rPr>
            <w:rtl w:val="0"/>
          </w:rPr>
          <w:delText>-</w:delText>
        </w:r>
      </w:del>
      <w:del w:id="757" w:date="2019-06-22T23:07:00Z" w:author="Yuriy Lebid">
        <w:r>
          <w:rPr>
            <w:rtl w:val="0"/>
          </w:rPr>
          <w:delText xml:space="preserve">фрагмента </w:delText>
        </w:r>
      </w:del>
      <w:del w:id="758" w:date="2019-06-22T23:07:00Z" w:author="Yuriy Lebid">
        <w:r>
          <w:rPr>
            <w:rtl w:val="0"/>
          </w:rPr>
          <w:delText>(</w:delText>
        </w:r>
      </w:del>
      <w:del w:id="759" w:date="2019-06-22T23:07:00Z" w:author="Yuriy Lebid">
        <w:r>
          <w:rPr>
            <w:rtl w:val="0"/>
          </w:rPr>
          <w:delText>реконверстной Конфигурации</w:delText>
        </w:r>
      </w:del>
      <w:del w:id="760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76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76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альттабсоры </w:delText>
        </w:r>
      </w:del>
      <w:del w:id="7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764" w:date="2019-06-22T23:07:00Z" w:author="Yuriy Lebid"/>
        </w:rPr>
      </w:pPr>
      <w:del w:id="765" w:date="2019-06-22T23:07:00Z" w:author="Yuriy Lebid">
        <w:r>
          <w:rPr>
            <w:rtl w:val="0"/>
          </w:rPr>
          <w:delText>уникальные осцилляционные сочетания разных групп ОО</w:delText>
        </w:r>
      </w:del>
      <w:del w:id="766" w:date="2019-06-22T23:07:00Z" w:author="Yuriy Lebid">
        <w:r>
          <w:rPr>
            <w:rtl w:val="0"/>
          </w:rPr>
          <w:delText>-</w:delText>
        </w:r>
      </w:del>
      <w:del w:id="767" w:date="2019-06-22T23:07:00Z" w:author="Yuriy Lebid">
        <w:r>
          <w:rPr>
            <w:rtl w:val="0"/>
          </w:rPr>
          <w:delText>УУ</w:delText>
        </w:r>
      </w:del>
      <w:del w:id="768" w:date="2019-06-22T23:07:00Z" w:author="Yuriy Lebid">
        <w:r>
          <w:rPr>
            <w:rtl w:val="0"/>
          </w:rPr>
          <w:delText>-</w:delText>
        </w:r>
      </w:del>
      <w:del w:id="769" w:date="2019-06-22T23:07:00Z" w:author="Yuriy Lebid">
        <w:r>
          <w:rPr>
            <w:rtl w:val="0"/>
          </w:rPr>
          <w:delText xml:space="preserve">признаков Аспектов обоих Инвадерент </w:delText>
        </w:r>
      </w:del>
      <w:del w:id="770" w:date="2019-06-22T23:07:00Z" w:author="Yuriy Lebid">
        <w:r>
          <w:rPr>
            <w:rtl w:val="0"/>
          </w:rPr>
          <w:delText>(</w:delText>
        </w:r>
      </w:del>
      <w:del w:id="771" w:date="2019-06-22T23:07:00Z" w:author="Yuriy Lebid">
        <w:r>
          <w:rPr>
            <w:rtl w:val="0"/>
          </w:rPr>
          <w:delText>«ВСЕ</w:delText>
        </w:r>
      </w:del>
      <w:del w:id="772" w:date="2019-06-22T23:07:00Z" w:author="Yuriy Lebid">
        <w:r>
          <w:rPr>
            <w:rtl w:val="0"/>
          </w:rPr>
          <w:delText>-</w:delText>
        </w:r>
      </w:del>
      <w:del w:id="773" w:date="2019-06-22T23:07:00Z" w:author="Yuriy Lebid">
        <w:r>
          <w:rPr>
            <w:rtl w:val="0"/>
          </w:rPr>
          <w:delText>Любовь</w:delText>
        </w:r>
      </w:del>
      <w:del w:id="774" w:date="2019-06-22T23:07:00Z" w:author="Yuriy Lebid">
        <w:r>
          <w:rPr>
            <w:rtl w:val="0"/>
          </w:rPr>
          <w:delText>-</w:delText>
        </w:r>
      </w:del>
      <w:del w:id="775" w:date="2019-06-22T23:07:00Z" w:author="Yuriy Lebid">
        <w:r>
          <w:rPr>
            <w:rtl w:val="0"/>
          </w:rPr>
          <w:delText>ВСЕ</w:delText>
        </w:r>
      </w:del>
      <w:del w:id="776" w:date="2019-06-22T23:07:00Z" w:author="Yuriy Lebid">
        <w:r>
          <w:rPr>
            <w:rtl w:val="0"/>
          </w:rPr>
          <w:delText>-</w:delText>
        </w:r>
      </w:del>
      <w:del w:id="777" w:date="2019-06-22T23:07:00Z" w:author="Yuriy Lebid">
        <w:r>
          <w:rPr>
            <w:rtl w:val="0"/>
          </w:rPr>
          <w:delText>Мудрость»</w:delText>
        </w:r>
      </w:del>
      <w:del w:id="778" w:date="2019-06-22T23:07:00Z" w:author="Yuriy Lebid">
        <w:r>
          <w:rPr>
            <w:rtl w:val="0"/>
          </w:rPr>
          <w:delText xml:space="preserve">, </w:delText>
        </w:r>
      </w:del>
      <w:del w:id="779" w:date="2019-06-22T23:07:00Z" w:author="Yuriy Lebid">
        <w:r>
          <w:rPr>
            <w:rtl w:val="0"/>
          </w:rPr>
          <w:delText>«ВСЕ</w:delText>
        </w:r>
      </w:del>
      <w:del w:id="780" w:date="2019-06-22T23:07:00Z" w:author="Yuriy Lebid">
        <w:r>
          <w:rPr>
            <w:rtl w:val="0"/>
          </w:rPr>
          <w:delText>-</w:delText>
        </w:r>
      </w:del>
      <w:del w:id="781" w:date="2019-06-22T23:07:00Z" w:author="Yuriy Lebid">
        <w:r>
          <w:rPr>
            <w:rtl w:val="0"/>
          </w:rPr>
          <w:delText>Воля</w:delText>
        </w:r>
      </w:del>
      <w:del w:id="782" w:date="2019-06-22T23:07:00Z" w:author="Yuriy Lebid">
        <w:r>
          <w:rPr>
            <w:rtl w:val="0"/>
          </w:rPr>
          <w:delText>-</w:delText>
        </w:r>
      </w:del>
      <w:del w:id="783" w:date="2019-06-22T23:07:00Z" w:author="Yuriy Lebid">
        <w:r>
          <w:rPr>
            <w:rtl w:val="0"/>
          </w:rPr>
          <w:delText>ВСЕ</w:delText>
        </w:r>
      </w:del>
      <w:del w:id="784" w:date="2019-06-22T23:07:00Z" w:author="Yuriy Lebid">
        <w:r>
          <w:rPr>
            <w:rtl w:val="0"/>
          </w:rPr>
          <w:delText>-</w:delText>
        </w:r>
      </w:del>
      <w:del w:id="785" w:date="2019-06-22T23:07:00Z" w:author="Yuriy Lebid">
        <w:r>
          <w:rPr>
            <w:rtl w:val="0"/>
          </w:rPr>
          <w:delText>Разума»</w:delText>
        </w:r>
      </w:del>
      <w:del w:id="786" w:date="2019-06-22T23:07:00Z" w:author="Yuriy Lebid">
        <w:r>
          <w:rPr>
            <w:rtl w:val="0"/>
          </w:rPr>
          <w:delText xml:space="preserve">) </w:delText>
        </w:r>
      </w:del>
      <w:del w:id="787" w:date="2019-06-22T23:07:00Z" w:author="Yuriy Lebid">
        <w:r>
          <w:rPr>
            <w:rtl w:val="0"/>
          </w:rPr>
          <w:delText>свойственные для Творчества каждой из Стерео</w:delText>
        </w:r>
      </w:del>
      <w:del w:id="788" w:date="2019-06-22T23:07:00Z" w:author="Yuriy Lebid">
        <w:r>
          <w:rPr>
            <w:rtl w:val="0"/>
          </w:rPr>
          <w:delText>-</w:delText>
        </w:r>
      </w:del>
      <w:del w:id="789" w:date="2019-06-22T23:07:00Z" w:author="Yuriy Lebid">
        <w:r>
          <w:rPr>
            <w:rtl w:val="0"/>
          </w:rPr>
          <w:delText>Форм</w:delText>
        </w:r>
      </w:del>
      <w:del w:id="790" w:date="2019-06-22T23:07:00Z" w:author="Yuriy Lebid">
        <w:r>
          <w:rPr>
            <w:rtl w:val="0"/>
          </w:rPr>
          <w:delText xml:space="preserve">; </w:delText>
        </w:r>
      </w:del>
      <w:del w:id="791" w:date="2019-06-22T23:07:00Z" w:author="Yuriy Lebid">
        <w:r>
          <w:rPr>
            <w:rtl w:val="0"/>
          </w:rPr>
          <w:delText>сложнокомплектуемые конфигурации высоковибрационных взаимосвязей</w:delText>
        </w:r>
      </w:del>
      <w:del w:id="792" w:date="2019-06-22T23:07:00Z" w:author="Yuriy Lebid">
        <w:r>
          <w:rPr>
            <w:rtl w:val="0"/>
          </w:rPr>
          <w:delText xml:space="preserve">, </w:delText>
        </w:r>
      </w:del>
      <w:del w:id="793" w:date="2019-06-22T23:07:00Z" w:author="Yuriy Lebid">
        <w:r>
          <w:rPr>
            <w:rtl w:val="0"/>
          </w:rPr>
          <w:delText>проницающих практически все реализационные уровни Самосознания каждого из нас</w:delText>
        </w:r>
      </w:del>
    </w:p>
    <w:p>
      <w:pPr>
        <w:pStyle w:val="heading 4"/>
        <w:rPr>
          <w:del w:id="79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79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аммбеллст</w:delText>
        </w:r>
      </w:del>
      <w:del w:id="79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79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окклоут </w:delText>
        </w:r>
      </w:del>
      <w:del w:id="79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799" w:date="2019-06-22T23:07:00Z" w:author="Yuriy Lebid"/>
          <w:rStyle w:val="Нет"/>
          <w:rFonts w:ascii="Times New Roman" w:cs="Times New Roman" w:hAnsi="Times New Roman" w:eastAsia="Times New Roman"/>
        </w:rPr>
      </w:pPr>
      <w:del w:id="800" w:date="2019-06-22T23:07:00Z" w:author="Yuriy Lebid">
        <w:r>
          <w:rPr>
            <w:rtl w:val="0"/>
          </w:rPr>
          <w:delText>межродовой характер взаимоинтересов</w:delText>
        </w:r>
      </w:del>
    </w:p>
    <w:p>
      <w:pPr>
        <w:pStyle w:val="heading 4"/>
        <w:rPr>
          <w:del w:id="801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80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амбигулярно </w:delText>
        </w:r>
      </w:del>
      <w:del w:id="8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80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8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ambiguous </w:delText>
        </w:r>
      </w:del>
      <w:del w:id="80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– обоюдный</w:delText>
        </w:r>
      </w:del>
      <w:del w:id="8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808" w:date="2019-06-22T23:07:00Z" w:author="Yuriy Lebid"/>
        </w:rPr>
      </w:pPr>
      <w:del w:id="809" w:date="2019-06-22T23:07:00Z" w:author="Yuriy Lebid">
        <w:r>
          <w:rPr>
            <w:rtl w:val="0"/>
          </w:rPr>
          <w:delText>взаимообразно</w:delText>
        </w:r>
      </w:del>
      <w:del w:id="810" w:date="2019-06-22T23:07:00Z" w:author="Yuriy Lebid">
        <w:r>
          <w:rPr>
            <w:rtl w:val="0"/>
          </w:rPr>
          <w:delText xml:space="preserve">; </w:delText>
        </w:r>
      </w:del>
      <w:del w:id="811" w:date="2019-06-22T23:07:00Z" w:author="Yuriy Lebid">
        <w:r>
          <w:rPr>
            <w:rtl w:val="0"/>
          </w:rPr>
          <w:delText>действовать коварллертно или по обоюдному согласию</w:delText>
        </w:r>
      </w:del>
      <w:del w:id="812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Определение"/>
        <w:rPr>
          <w:del w:id="813" w:date="2019-06-22T23:07:00Z" w:author="Yuriy Lebid"/>
        </w:rPr>
      </w:pPr>
      <w:del w:id="81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Производные</w:delText>
        </w:r>
      </w:del>
      <w:del w:id="81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816" w:date="2019-06-22T23:07:00Z" w:author="Yuriy Lebid">
        <w:r>
          <w:rPr>
            <w:rStyle w:val="Hyperlink.1"/>
            <w:rtl w:val="0"/>
          </w:rPr>
          <w:delText>амбигулярный</w:delText>
        </w:r>
      </w:del>
      <w:del w:id="817" w:date="2019-06-22T23:07:00Z" w:author="Yuriy Lebid">
        <w:r>
          <w:rPr>
            <w:rStyle w:val="Hyperlink.1"/>
            <w:rtl w:val="0"/>
          </w:rPr>
          <w:delText xml:space="preserve">, </w:delText>
        </w:r>
      </w:del>
      <w:del w:id="818" w:date="2019-06-22T23:07:00Z" w:author="Yuriy Lebid">
        <w:r>
          <w:rPr>
            <w:rStyle w:val="Hyperlink.1"/>
            <w:rtl w:val="0"/>
          </w:rPr>
          <w:delText>амбигулярность</w:delText>
        </w:r>
      </w:del>
      <w:del w:id="819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82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2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амборутерный тип Полей</w:delText>
        </w:r>
      </w:del>
      <w:del w:id="82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82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Сознаний </w:delText>
        </w:r>
      </w:del>
      <w:del w:id="8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825" w:date="2019-06-22T23:07:00Z" w:author="Yuriy Lebid"/>
        </w:rPr>
      </w:pPr>
      <w:del w:id="826" w:date="2019-06-22T23:07:00Z" w:author="Yuriy Lebid">
        <w:r>
          <w:rPr>
            <w:rtl w:val="0"/>
          </w:rPr>
          <w:delText>Поля</w:delText>
        </w:r>
      </w:del>
      <w:del w:id="827" w:date="2019-06-22T23:07:00Z" w:author="Yuriy Lebid">
        <w:r>
          <w:rPr>
            <w:rtl w:val="0"/>
          </w:rPr>
          <w:delText>-</w:delText>
        </w:r>
      </w:del>
      <w:del w:id="828" w:date="2019-06-22T23:07:00Z" w:author="Yuriy Lebid">
        <w:r>
          <w:rPr>
            <w:rtl w:val="0"/>
          </w:rPr>
          <w:delText xml:space="preserve">Сознаний </w:delText>
        </w:r>
      </w:del>
      <w:del w:id="829" w:date="2019-06-22T23:07:00Z" w:author="Yuriy Lebid">
        <w:r>
          <w:rPr>
            <w:rtl w:val="0"/>
          </w:rPr>
          <w:delText>(</w:delText>
        </w:r>
      </w:del>
      <w:del w:id="830" w:date="2019-06-22T23:07:00Z" w:author="Yuriy Lebid">
        <w:r>
          <w:rPr>
            <w:rtl w:val="0"/>
          </w:rPr>
          <w:delText>ПС</w:delText>
        </w:r>
      </w:del>
      <w:del w:id="831" w:date="2019-06-22T23:07:00Z" w:author="Yuriy Lebid">
        <w:r>
          <w:rPr>
            <w:rtl w:val="0"/>
          </w:rPr>
          <w:delText xml:space="preserve">) </w:delText>
        </w:r>
      </w:del>
      <w:del w:id="832" w:date="2019-06-22T23:07:00Z" w:author="Yuriy Lebid">
        <w:r>
          <w:rPr>
            <w:rtl w:val="0"/>
          </w:rPr>
          <w:delText xml:space="preserve">электромагнитного типа </w:delText>
        </w:r>
      </w:del>
      <w:del w:id="833" w:date="2019-06-22T23:07:00Z" w:author="Yuriy Lebid">
        <w:r>
          <w:rPr>
            <w:rtl w:val="0"/>
          </w:rPr>
          <w:delText>(</w:delText>
        </w:r>
      </w:del>
      <w:del w:id="834" w:date="2019-06-22T23:07:00Z" w:author="Yuriy Lebid">
        <w:r>
          <w:rPr>
            <w:rtl w:val="0"/>
          </w:rPr>
          <w:delText>силовые поля</w:delText>
        </w:r>
      </w:del>
      <w:del w:id="835" w:date="2019-06-22T23:07:00Z" w:author="Yuriy Lebid">
        <w:r>
          <w:rPr>
            <w:rtl w:val="0"/>
          </w:rPr>
          <w:delText xml:space="preserve">), </w:delText>
        </w:r>
      </w:del>
      <w:del w:id="836" w:date="2019-06-22T23:07:00Z" w:author="Yuriy Lebid">
        <w:r>
          <w:rPr>
            <w:rtl w:val="0"/>
          </w:rPr>
          <w:delText>доступные нашей системе восприятия</w:delText>
        </w:r>
      </w:del>
    </w:p>
    <w:p>
      <w:pPr>
        <w:pStyle w:val="heading 4"/>
        <w:rPr>
          <w:del w:id="837" w:date="2019-06-22T23:07:00Z" w:author="Yuriy Lebid"/>
          <w:rStyle w:val="Нет"/>
          <w:color w:val="000000"/>
          <w:u w:color="000000"/>
        </w:rPr>
      </w:pPr>
      <w:del w:id="83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амицирация </w:delText>
        </w:r>
      </w:del>
      <w:del w:id="83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84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84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amicio </w:delText>
        </w:r>
      </w:del>
      <w:del w:id="8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– надевать</w:delText>
        </w:r>
      </w:del>
      <w:del w:id="84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84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одеваться</w:delText>
        </w:r>
      </w:del>
      <w:del w:id="8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846" w:date="2019-06-22T23:07:00Z" w:author="Yuriy Lebid"/>
        </w:rPr>
      </w:pPr>
      <w:del w:id="847" w:date="2019-06-22T23:07:00Z" w:author="Yuriy Lebid">
        <w:r>
          <w:rPr>
            <w:rtl w:val="0"/>
          </w:rPr>
          <w:delText>приобретение новых свойств</w:delText>
        </w:r>
      </w:del>
      <w:del w:id="848" w:date="2019-06-22T23:07:00Z" w:author="Yuriy Lebid">
        <w:r>
          <w:rPr>
            <w:rtl w:val="0"/>
          </w:rPr>
          <w:delText xml:space="preserve">, </w:delText>
        </w:r>
      </w:del>
      <w:del w:id="849" w:date="2019-06-22T23:07:00Z" w:author="Yuriy Lebid">
        <w:r>
          <w:rPr>
            <w:rtl w:val="0"/>
          </w:rPr>
          <w:delText xml:space="preserve">перефокусировка в новую Форму Самосознания </w:delText>
        </w:r>
      </w:del>
      <w:del w:id="850" w:date="2019-06-22T23:07:00Z" w:author="Yuriy Lebid">
        <w:r>
          <w:rPr>
            <w:rtl w:val="0"/>
          </w:rPr>
          <w:delText>(</w:delText>
        </w:r>
      </w:del>
      <w:del w:id="851" w:date="2019-06-22T23:07:00Z" w:author="Yuriy Lebid">
        <w:r>
          <w:rPr>
            <w:rtl w:val="0"/>
          </w:rPr>
          <w:delText>ФС</w:delText>
        </w:r>
      </w:del>
      <w:del w:id="852" w:date="2019-06-22T23:07:00Z" w:author="Yuriy Lebid">
        <w:r>
          <w:rPr>
            <w:rtl w:val="0"/>
          </w:rPr>
          <w:delText xml:space="preserve">) </w:delText>
        </w:r>
      </w:del>
      <w:del w:id="853" w:date="2019-06-22T23:07:00Z" w:author="Yuriy Lebid">
        <w:r>
          <w:rPr>
            <w:rtl w:val="0"/>
          </w:rPr>
          <w:delText>в результате завершения определ</w:delText>
        </w:r>
      </w:del>
      <w:del w:id="854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855" w:date="2019-06-22T23:07:00Z" w:author="Yuriy Lebid">
        <w:r>
          <w:rPr>
            <w:rtl w:val="0"/>
          </w:rPr>
          <w:delText>нного этапа Синтеза</w:delText>
        </w:r>
      </w:del>
    </w:p>
    <w:p>
      <w:pPr>
        <w:pStyle w:val="heading 4"/>
        <w:rPr>
          <w:del w:id="856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85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амицирировать </w:delText>
        </w:r>
      </w:del>
      <w:del w:id="85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85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86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amicio </w:delText>
        </w:r>
      </w:del>
      <w:del w:id="86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– надевать</w:delText>
        </w:r>
      </w:del>
      <w:del w:id="86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8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одеваться</w:delText>
        </w:r>
      </w:del>
      <w:del w:id="8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865" w:date="2019-06-22T23:07:00Z" w:author="Yuriy Lebid"/>
        </w:rPr>
      </w:pPr>
      <w:del w:id="866" w:date="2019-06-22T23:07:00Z" w:author="Yuriy Lebid">
        <w:r>
          <w:rPr>
            <w:rtl w:val="0"/>
          </w:rPr>
          <w:delText>что</w:delText>
        </w:r>
      </w:del>
      <w:del w:id="867" w:date="2019-06-22T23:07:00Z" w:author="Yuriy Lebid">
        <w:r>
          <w:rPr>
            <w:rtl w:val="0"/>
          </w:rPr>
          <w:delText>-</w:delText>
        </w:r>
      </w:del>
      <w:del w:id="868" w:date="2019-06-22T23:07:00Z" w:author="Yuriy Lebid">
        <w:r>
          <w:rPr>
            <w:rtl w:val="0"/>
          </w:rPr>
          <w:delText>то видоизменять</w:delText>
        </w:r>
      </w:del>
      <w:del w:id="869" w:date="2019-06-22T23:07:00Z" w:author="Yuriy Lebid">
        <w:r>
          <w:rPr>
            <w:rtl w:val="0"/>
          </w:rPr>
          <w:delText xml:space="preserve">, </w:delText>
        </w:r>
      </w:del>
      <w:del w:id="870" w:date="2019-06-22T23:07:00Z" w:author="Yuriy Lebid">
        <w:r>
          <w:rPr>
            <w:rtl w:val="0"/>
          </w:rPr>
          <w:delText>модифицировать</w:delText>
        </w:r>
      </w:del>
      <w:del w:id="871" w:date="2019-06-22T23:07:00Z" w:author="Yuriy Lebid">
        <w:r>
          <w:rPr>
            <w:rtl w:val="0"/>
          </w:rPr>
          <w:delText xml:space="preserve">, </w:delText>
        </w:r>
      </w:del>
      <w:del w:id="872" w:date="2019-06-22T23:07:00Z" w:author="Yuriy Lebid">
        <w:r>
          <w:rPr>
            <w:rtl w:val="0"/>
          </w:rPr>
          <w:delText xml:space="preserve">качественно улучшать </w:delText>
        </w:r>
      </w:del>
      <w:del w:id="873" w:date="2019-06-22T23:07:00Z" w:author="Yuriy Lebid">
        <w:r>
          <w:rPr>
            <w:rtl w:val="0"/>
          </w:rPr>
          <w:delText>(</w:delText>
        </w:r>
      </w:del>
      <w:del w:id="874" w:date="2019-06-22T23:07:00Z" w:author="Yuriy Lebid">
        <w:r>
          <w:rPr>
            <w:rtl w:val="0"/>
          </w:rPr>
          <w:delText>амплиатизировать</w:delText>
        </w:r>
      </w:del>
      <w:del w:id="875" w:date="2019-06-22T23:07:00Z" w:author="Yuriy Lebid">
        <w:r>
          <w:rPr>
            <w:rtl w:val="0"/>
          </w:rPr>
          <w:delText xml:space="preserve">) </w:delText>
        </w:r>
      </w:del>
      <w:del w:id="876" w:date="2019-06-22T23:07:00Z" w:author="Yuriy Lebid">
        <w:r>
          <w:rPr>
            <w:rtl w:val="0"/>
          </w:rPr>
          <w:delText xml:space="preserve">в соответствии с признаками основной </w:delText>
        </w:r>
      </w:del>
      <w:del w:id="877" w:date="2019-06-22T23:07:00Z" w:author="Yuriy Lebid">
        <w:r>
          <w:rPr>
            <w:rtl w:val="0"/>
          </w:rPr>
          <w:delText>(</w:delText>
        </w:r>
      </w:del>
      <w:del w:id="878" w:date="2019-06-22T23:07:00Z" w:author="Yuriy Lebid">
        <w:r>
          <w:rPr>
            <w:rtl w:val="0"/>
          </w:rPr>
          <w:delText>базовой</w:delText>
        </w:r>
      </w:del>
      <w:del w:id="879" w:date="2019-06-22T23:07:00Z" w:author="Yuriy Lebid">
        <w:r>
          <w:rPr>
            <w:rtl w:val="0"/>
          </w:rPr>
          <w:delText xml:space="preserve">) </w:delText>
        </w:r>
      </w:del>
      <w:del w:id="880" w:date="2019-06-22T23:07:00Z" w:author="Yuriy Lebid">
        <w:r>
          <w:rPr>
            <w:rtl w:val="0"/>
          </w:rPr>
          <w:delText>Схемы Синтеза</w:delText>
        </w:r>
      </w:del>
    </w:p>
    <w:p>
      <w:pPr>
        <w:pStyle w:val="heading 4"/>
        <w:rPr>
          <w:del w:id="88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8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амициссимизация </w:delText>
        </w:r>
      </w:del>
      <w:del w:id="88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884" w:date="2019-06-22T23:07:00Z" w:author="Yuriy Lebid"/>
        </w:rPr>
      </w:pPr>
      <w:del w:id="885" w:date="2019-06-22T23:07:00Z" w:author="Yuriy Lebid">
        <w:r>
          <w:rPr>
            <w:rtl w:val="0"/>
          </w:rPr>
          <w:delText>этап условного конкатенационного динамического преобразования Информации между меркавгнацией и конфектизацией</w:delText>
        </w:r>
      </w:del>
      <w:del w:id="886" w:date="2019-06-22T23:07:00Z" w:author="Yuriy Lebid">
        <w:r>
          <w:rPr>
            <w:rtl w:val="0"/>
          </w:rPr>
          <w:delText>; (</w:delText>
        </w:r>
      </w:del>
      <w:del w:id="887" w:date="2019-06-22T23:07:00Z" w:author="Yuriy Lebid">
        <w:r>
          <w:rPr>
            <w:rtl w:val="0"/>
          </w:rPr>
          <w:delText xml:space="preserve">Атерэкс </w:delText>
        </w:r>
      </w:del>
      <w:del w:id="888" w:date="2019-06-22T23:07:00Z" w:author="Yuriy Lebid">
        <w:r>
          <w:rPr>
            <w:rtl w:val="0"/>
          </w:rPr>
          <w:delText xml:space="preserve">+ </w:delText>
        </w:r>
      </w:del>
      <w:del w:id="889" w:date="2019-06-22T23:07:00Z" w:author="Yuriy Lebid">
        <w:r>
          <w:rPr>
            <w:rtl w:val="0"/>
          </w:rPr>
          <w:delText>консуммативное Состояние</w:delText>
        </w:r>
      </w:del>
      <w:del w:id="890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891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89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амициссимное ССС</w:delText>
        </w:r>
      </w:del>
      <w:del w:id="89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89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Состояние </w:delText>
        </w:r>
      </w:del>
      <w:del w:id="89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896" w:date="2019-06-22T23:07:00Z" w:author="Yuriy Lebid"/>
        </w:rPr>
      </w:pPr>
      <w:del w:id="897" w:date="2019-06-22T23:07:00Z" w:author="Yuriy Lebid">
        <w:r>
          <w:rPr>
            <w:rtl w:val="0"/>
          </w:rPr>
          <w:delText>состояние Информации</w:delText>
        </w:r>
      </w:del>
      <w:del w:id="898" w:date="2019-06-22T23:07:00Z" w:author="Yuriy Lebid">
        <w:r>
          <w:rPr>
            <w:rtl w:val="0"/>
          </w:rPr>
          <w:delText xml:space="preserve">, </w:delText>
        </w:r>
      </w:del>
      <w:del w:id="899" w:date="2019-06-22T23:07:00Z" w:author="Yuriy Lebid">
        <w:r>
          <w:rPr>
            <w:rtl w:val="0"/>
          </w:rPr>
          <w:delText xml:space="preserve">присущее Ей в Единый Миг Вечности – между примогенитивностью и постмеркавгнационностью </w:delText>
        </w:r>
      </w:del>
      <w:del w:id="900" w:date="2019-06-22T23:07:00Z" w:author="Yuriy Lebid">
        <w:r>
          <w:rPr>
            <w:rtl w:val="0"/>
          </w:rPr>
          <w:delText>(</w:delText>
        </w:r>
      </w:del>
      <w:del w:id="901" w:date="2019-06-22T23:07:00Z" w:author="Yuriy Lebid">
        <w:r>
          <w:rPr>
            <w:rtl w:val="0"/>
          </w:rPr>
          <w:delText>консуммативностью</w:delText>
        </w:r>
      </w:del>
      <w:del w:id="902" w:date="2019-06-22T23:07:00Z" w:author="Yuriy Lebid">
        <w:r>
          <w:rPr>
            <w:rtl w:val="0"/>
          </w:rPr>
          <w:delText xml:space="preserve">); </w:delText>
        </w:r>
      </w:del>
      <w:del w:id="903" w:date="2019-06-22T23:07:00Z" w:author="Yuriy Lebid">
        <w:r>
          <w:rPr>
            <w:rtl w:val="0"/>
          </w:rPr>
          <w:delText xml:space="preserve">характерно лишь для субъективной Фокусной Динамики </w:delText>
        </w:r>
      </w:del>
      <w:del w:id="904" w:date="2019-06-22T23:07:00Z" w:author="Yuriy Lebid">
        <w:r>
          <w:rPr>
            <w:rtl w:val="0"/>
          </w:rPr>
          <w:delText>(</w:delText>
        </w:r>
      </w:del>
      <w:del w:id="905" w:date="2019-06-22T23:07:00Z" w:author="Yuriy Lebid">
        <w:r>
          <w:rPr>
            <w:rtl w:val="0"/>
          </w:rPr>
          <w:delText>ФД</w:delText>
        </w:r>
      </w:del>
      <w:del w:id="906" w:date="2019-06-22T23:07:00Z" w:author="Yuriy Lebid">
        <w:r>
          <w:rPr>
            <w:rtl w:val="0"/>
          </w:rPr>
          <w:delText xml:space="preserve">) </w:delText>
        </w:r>
      </w:del>
      <w:del w:id="907" w:date="2019-06-22T23:07:00Z" w:author="Yuriy Lebid">
        <w:r>
          <w:rPr>
            <w:rtl w:val="0"/>
          </w:rPr>
          <w:delText>Формо</w:delText>
        </w:r>
      </w:del>
      <w:del w:id="908" w:date="2019-06-22T23:07:00Z" w:author="Yuriy Lebid">
        <w:r>
          <w:rPr>
            <w:rtl w:val="0"/>
          </w:rPr>
          <w:delText>-</w:delText>
        </w:r>
      </w:del>
      <w:del w:id="909" w:date="2019-06-22T23:07:00Z" w:author="Yuriy Lebid">
        <w:r>
          <w:rPr>
            <w:rtl w:val="0"/>
          </w:rPr>
          <w:delText>Творцов любого из Уровней эксгиберации Энерго</w:delText>
        </w:r>
      </w:del>
      <w:del w:id="910" w:date="2019-06-22T23:07:00Z" w:author="Yuriy Lebid">
        <w:r>
          <w:rPr>
            <w:rtl w:val="0"/>
          </w:rPr>
          <w:delText>-</w:delText>
        </w:r>
      </w:del>
      <w:del w:id="911" w:date="2019-06-22T23:07:00Z" w:author="Yuriy Lebid">
        <w:r>
          <w:rPr>
            <w:rtl w:val="0"/>
          </w:rPr>
          <w:delText>Плазмы</w:delText>
        </w:r>
      </w:del>
    </w:p>
    <w:p>
      <w:pPr>
        <w:pStyle w:val="heading 4"/>
        <w:rPr>
          <w:del w:id="912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91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амплиативность </w:delText>
        </w:r>
      </w:del>
      <w:del w:id="9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91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91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amplio </w:delText>
        </w:r>
      </w:del>
      <w:del w:id="9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– расширять</w:delText>
        </w:r>
      </w:del>
      <w:del w:id="91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91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прославлять</w:delText>
        </w:r>
      </w:del>
      <w:del w:id="92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921" w:date="2019-06-22T23:07:00Z" w:author="Yuriy Lebid"/>
        </w:rPr>
      </w:pPr>
      <w:del w:id="922" w:date="2019-06-22T23:07:00Z" w:author="Yuriy Lebid">
        <w:r>
          <w:rPr>
            <w:rtl w:val="0"/>
          </w:rPr>
          <w:delText>высококачественность</w:delText>
        </w:r>
      </w:del>
      <w:del w:id="923" w:date="2019-06-22T23:07:00Z" w:author="Yuriy Lebid">
        <w:r>
          <w:rPr>
            <w:rtl w:val="0"/>
          </w:rPr>
          <w:delText xml:space="preserve">, </w:delText>
        </w:r>
      </w:del>
      <w:del w:id="924" w:date="2019-06-22T23:07:00Z" w:author="Yuriy Lebid">
        <w:r>
          <w:rPr>
            <w:rtl w:val="0"/>
          </w:rPr>
          <w:delText>более высоковибрационное состояние по отношению к чему</w:delText>
        </w:r>
      </w:del>
      <w:del w:id="925" w:date="2019-06-22T23:07:00Z" w:author="Yuriy Lebid">
        <w:r>
          <w:rPr>
            <w:rtl w:val="0"/>
          </w:rPr>
          <w:delText>-</w:delText>
        </w:r>
      </w:del>
      <w:del w:id="926" w:date="2019-06-22T23:07:00Z" w:author="Yuriy Lebid">
        <w:r>
          <w:rPr>
            <w:rtl w:val="0"/>
          </w:rPr>
          <w:delText>либо</w:delText>
        </w:r>
      </w:del>
      <w:del w:id="927" w:date="2019-06-22T23:07:00Z" w:author="Yuriy Lebid">
        <w:r>
          <w:rPr>
            <w:rtl w:val="0"/>
          </w:rPr>
          <w:delText xml:space="preserve">; </w:delText>
        </w:r>
      </w:del>
      <w:del w:id="928" w:date="2019-06-22T23:07:00Z" w:author="Yuriy Lebid">
        <w:r>
          <w:rPr>
            <w:rtl w:val="0"/>
          </w:rPr>
          <w:delText xml:space="preserve">состояние Фокусной Динамики </w:delText>
        </w:r>
      </w:del>
      <w:del w:id="929" w:date="2019-06-22T23:07:00Z" w:author="Yuriy Lebid">
        <w:r>
          <w:rPr>
            <w:rtl w:val="0"/>
          </w:rPr>
          <w:delText>(</w:delText>
        </w:r>
      </w:del>
      <w:del w:id="930" w:date="2019-06-22T23:07:00Z" w:author="Yuriy Lebid">
        <w:r>
          <w:rPr>
            <w:rtl w:val="0"/>
          </w:rPr>
          <w:delText>ФД</w:delText>
        </w:r>
      </w:del>
      <w:del w:id="931" w:date="2019-06-22T23:07:00Z" w:author="Yuriy Lebid">
        <w:r>
          <w:rPr>
            <w:rtl w:val="0"/>
          </w:rPr>
          <w:delText xml:space="preserve">) </w:delText>
        </w:r>
      </w:del>
      <w:del w:id="932" w:date="2019-06-22T23:07:00Z" w:author="Yuriy Lebid">
        <w:r>
          <w:rPr>
            <w:rtl w:val="0"/>
          </w:rPr>
          <w:delText xml:space="preserve">с явными тенденциями к эволюционности </w:delText>
        </w:r>
      </w:del>
      <w:del w:id="933" w:date="2019-06-22T23:07:00Z" w:author="Yuriy Lebid">
        <w:r>
          <w:rPr>
            <w:rtl w:val="0"/>
          </w:rPr>
          <w:delText>(</w:delText>
        </w:r>
      </w:del>
      <w:del w:id="934" w:date="2019-06-22T23:07:00Z" w:author="Yuriy Lebid">
        <w:r>
          <w:rPr>
            <w:rtl w:val="0"/>
          </w:rPr>
          <w:delText>повышению степени качественности признаков</w:delText>
        </w:r>
      </w:del>
      <w:del w:id="935" w:date="2019-06-22T23:07:00Z" w:author="Yuriy Lebid">
        <w:r>
          <w:rPr>
            <w:rtl w:val="0"/>
          </w:rPr>
          <w:delText xml:space="preserve">, </w:delText>
        </w:r>
      </w:del>
      <w:del w:id="936" w:date="2019-06-22T23:07:00Z" w:author="Yuriy Lebid">
        <w:r>
          <w:rPr>
            <w:rtl w:val="0"/>
          </w:rPr>
          <w:delText>свойственных данному типу бирвуляртности и</w:delText>
        </w:r>
      </w:del>
      <w:del w:id="937" w:date="2019-06-22T23:07:00Z" w:author="Yuriy Lebid">
        <w:r>
          <w:rPr>
            <w:rtl w:val="0"/>
          </w:rPr>
          <w:delText>/</w:delText>
        </w:r>
      </w:del>
      <w:del w:id="938" w:date="2019-06-22T23:07:00Z" w:author="Yuriy Lebid">
        <w:r>
          <w:rPr>
            <w:rtl w:val="0"/>
          </w:rPr>
          <w:delText>или Схеме Синтеза</w:delText>
        </w:r>
      </w:del>
      <w:del w:id="939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940" w:date="2019-06-22T23:07:00Z" w:author="Yuriy Lebid"/>
          <w:rStyle w:val="Нет"/>
          <w:color w:val="000000"/>
          <w:u w:color="000000"/>
        </w:rPr>
      </w:pPr>
      <w:del w:id="94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амплиативный </w:delText>
        </w:r>
      </w:del>
      <w:del w:id="9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94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94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amplificus </w:delText>
        </w:r>
      </w:del>
      <w:del w:id="9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– великолепный</w:delText>
        </w:r>
      </w:del>
      <w:del w:id="94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947" w:date="2019-06-22T23:07:00Z" w:author="Yuriy Lebid"/>
        </w:rPr>
      </w:pPr>
      <w:del w:id="948" w:date="2019-06-22T23:07:00Z" w:author="Yuriy Lebid">
        <w:r>
          <w:rPr>
            <w:rtl w:val="0"/>
          </w:rPr>
          <w:delText>высококачественный</w:delText>
        </w:r>
      </w:del>
      <w:del w:id="949" w:date="2019-06-22T23:07:00Z" w:author="Yuriy Lebid">
        <w:r>
          <w:rPr>
            <w:rtl w:val="0"/>
          </w:rPr>
          <w:delText xml:space="preserve">, </w:delText>
        </w:r>
      </w:del>
      <w:del w:id="950" w:date="2019-06-22T23:07:00Z" w:author="Yuriy Lebid">
        <w:r>
          <w:rPr>
            <w:rtl w:val="0"/>
          </w:rPr>
          <w:delText>более высоковибрационный по отношению к чему</w:delText>
        </w:r>
      </w:del>
      <w:del w:id="951" w:date="2019-06-22T23:07:00Z" w:author="Yuriy Lebid">
        <w:r>
          <w:rPr>
            <w:rtl w:val="0"/>
          </w:rPr>
          <w:delText>-</w:delText>
        </w:r>
      </w:del>
      <w:del w:id="952" w:date="2019-06-22T23:07:00Z" w:author="Yuriy Lebid">
        <w:r>
          <w:rPr>
            <w:rtl w:val="0"/>
          </w:rPr>
          <w:delText>либо</w:delText>
        </w:r>
      </w:del>
    </w:p>
    <w:p>
      <w:pPr>
        <w:pStyle w:val="heading 4"/>
        <w:rPr>
          <w:del w:id="953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95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амплиссимность </w:delText>
        </w:r>
      </w:del>
      <w:del w:id="95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95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95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amplius </w:delText>
        </w:r>
      </w:del>
      <w:del w:id="95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– больше</w:delText>
        </w:r>
      </w:del>
      <w:del w:id="95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960" w:date="2019-06-22T23:07:00Z" w:author="Yuriy Lebid"/>
        </w:rPr>
      </w:pPr>
      <w:del w:id="961" w:date="2019-06-22T23:07:00Z" w:author="Yuriy Lebid">
        <w:r>
          <w:rPr>
            <w:rtl w:val="0"/>
          </w:rPr>
          <w:delText>принцип проявления бесконечно сложной качественной многоспектральности скррууллерртной системы Мироздания</w:delText>
        </w:r>
      </w:del>
    </w:p>
    <w:p>
      <w:pPr>
        <w:pStyle w:val="heading 4"/>
        <w:rPr>
          <w:del w:id="962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96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амплиссимный </w:delText>
        </w:r>
      </w:del>
      <w:del w:id="9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9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96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amplius </w:delText>
        </w:r>
      </w:del>
      <w:del w:id="9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– больше</w:delText>
        </w:r>
      </w:del>
      <w:del w:id="9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969" w:date="2019-06-22T23:07:00Z" w:author="Yuriy Lebid"/>
        </w:rPr>
      </w:pPr>
      <w:del w:id="970" w:date="2019-06-22T23:07:00Z" w:author="Yuriy Lebid">
        <w:r>
          <w:rPr>
            <w:rtl w:val="0"/>
          </w:rPr>
          <w:delText>неизмеримый</w:delText>
        </w:r>
      </w:del>
      <w:del w:id="971" w:date="2019-06-22T23:07:00Z" w:author="Yuriy Lebid">
        <w:r>
          <w:rPr>
            <w:rtl w:val="0"/>
          </w:rPr>
          <w:delText xml:space="preserve">, </w:delText>
        </w:r>
      </w:del>
      <w:del w:id="972" w:date="2019-06-22T23:07:00Z" w:author="Yuriy Lebid">
        <w:r>
          <w:rPr>
            <w:rtl w:val="0"/>
          </w:rPr>
          <w:delText>обширный</w:delText>
        </w:r>
      </w:del>
      <w:del w:id="973" w:date="2019-06-22T23:07:00Z" w:author="Yuriy Lebid">
        <w:r>
          <w:rPr>
            <w:rtl w:val="0"/>
          </w:rPr>
          <w:delText xml:space="preserve">, </w:delText>
        </w:r>
      </w:del>
      <w:del w:id="974" w:date="2019-06-22T23:07:00Z" w:author="Yuriy Lebid">
        <w:r>
          <w:rPr>
            <w:rtl w:val="0"/>
          </w:rPr>
          <w:delText>неограниченный данными условиями эксгиберации</w:delText>
        </w:r>
      </w:del>
      <w:del w:id="975" w:date="2019-06-22T23:07:00Z" w:author="Yuriy Lebid">
        <w:r>
          <w:rPr>
            <w:rtl w:val="0"/>
          </w:rPr>
          <w:delText xml:space="preserve">, </w:delText>
        </w:r>
      </w:del>
      <w:del w:id="976" w:date="2019-06-22T23:07:00Z" w:author="Yuriy Lebid">
        <w:r>
          <w:rPr>
            <w:rtl w:val="0"/>
          </w:rPr>
          <w:delText>широкоспектральный</w:delText>
        </w:r>
      </w:del>
      <w:del w:id="977" w:date="2019-06-22T23:07:00Z" w:author="Yuriy Lebid">
        <w:r>
          <w:rPr>
            <w:rtl w:val="0"/>
          </w:rPr>
          <w:delText xml:space="preserve">; </w:delText>
        </w:r>
      </w:del>
      <w:del w:id="978" w:date="2019-06-22T23:07:00Z" w:author="Yuriy Lebid">
        <w:r>
          <w:rPr>
            <w:rtl w:val="0"/>
          </w:rPr>
          <w:delText xml:space="preserve">критерий субъективного восприятия сллоогрентности как активного существования рассматриваемого нами объекта или Фокусной Динамики </w:delText>
        </w:r>
      </w:del>
      <w:del w:id="979" w:date="2019-06-22T23:07:00Z" w:author="Yuriy Lebid">
        <w:r>
          <w:rPr>
            <w:rtl w:val="0"/>
          </w:rPr>
          <w:delText>(</w:delText>
        </w:r>
      </w:del>
      <w:del w:id="980" w:date="2019-06-22T23:07:00Z" w:author="Yuriy Lebid">
        <w:r>
          <w:rPr>
            <w:rtl w:val="0"/>
          </w:rPr>
          <w:delText>ФД</w:delText>
        </w:r>
      </w:del>
      <w:del w:id="981" w:date="2019-06-22T23:07:00Z" w:author="Yuriy Lebid">
        <w:r>
          <w:rPr>
            <w:rtl w:val="0"/>
          </w:rPr>
          <w:delText xml:space="preserve">) </w:delText>
        </w:r>
      </w:del>
      <w:del w:id="982" w:date="2019-06-22T23:07:00Z" w:author="Yuriy Lebid">
        <w:r>
          <w:rPr>
            <w:rtl w:val="0"/>
          </w:rPr>
          <w:delText>за любыми пределами свойственного нам режима эксгиберации</w:delText>
        </w:r>
      </w:del>
    </w:p>
    <w:p>
      <w:pPr>
        <w:pStyle w:val="heading 4"/>
        <w:rPr>
          <w:del w:id="983" w:date="2019-06-22T23:07:00Z" w:author="Yuriy Lebid"/>
          <w:rStyle w:val="Нет"/>
          <w:color w:val="000000"/>
          <w:u w:color="000000"/>
        </w:rPr>
      </w:pPr>
      <w:del w:id="98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амплификация </w:delText>
        </w:r>
      </w:del>
      <w:del w:id="98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98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98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amplification </w:delText>
        </w:r>
      </w:del>
      <w:del w:id="98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– усиление</w:delText>
        </w:r>
      </w:del>
      <w:del w:id="98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99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расширение</w:delText>
        </w:r>
      </w:del>
      <w:del w:id="99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99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улучшение</w:delText>
        </w:r>
      </w:del>
      <w:del w:id="99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994" w:date="2019-06-22T23:07:00Z" w:author="Yuriy Lebid"/>
        </w:rPr>
      </w:pPr>
      <w:del w:id="995" w:date="2019-06-22T23:07:00Z" w:author="Yuriy Lebid">
        <w:r>
          <w:rPr>
            <w:rtl w:val="0"/>
          </w:rPr>
          <w:delText>эволюционирование</w:delText>
        </w:r>
      </w:del>
      <w:del w:id="996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997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99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99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000" w:date="2019-06-22T23:07:00Z" w:author="Yuriy Lebid">
        <w:r>
          <w:rPr>
            <w:rStyle w:val="Hyperlink.1"/>
            <w:rtl w:val="0"/>
          </w:rPr>
          <w:delText xml:space="preserve">амплификация эгллеролифтивная </w:delText>
        </w:r>
      </w:del>
      <w:del w:id="1001" w:date="2019-06-22T23:07:00Z" w:author="Yuriy Lebid">
        <w:r>
          <w:rPr>
            <w:rtl w:val="0"/>
          </w:rPr>
          <w:delText>– эволюция в самом широком е</w:delText>
        </w:r>
      </w:del>
      <w:del w:id="1002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003" w:date="2019-06-22T23:07:00Z" w:author="Yuriy Lebid">
        <w:r>
          <w:rPr>
            <w:rtl w:val="0"/>
          </w:rPr>
          <w:delText xml:space="preserve"> смысле</w:delText>
        </w:r>
      </w:del>
      <w:del w:id="1004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005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100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амплификационный </w:delText>
        </w:r>
      </w:del>
      <w:del w:id="10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00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00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amplification </w:delText>
        </w:r>
      </w:del>
      <w:del w:id="101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– усиление</w:delText>
        </w:r>
      </w:del>
      <w:del w:id="101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01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расширение</w:delText>
        </w:r>
      </w:del>
      <w:del w:id="101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0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улучшение</w:delText>
        </w:r>
      </w:del>
      <w:del w:id="101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016" w:date="2019-06-22T23:07:00Z" w:author="Yuriy Lebid"/>
          <w:rStyle w:val="Нет"/>
          <w:sz w:val="20"/>
          <w:szCs w:val="20"/>
        </w:rPr>
      </w:pPr>
      <w:del w:id="1017" w:date="2019-06-22T23:07:00Z" w:author="Yuriy Lebid">
        <w:r>
          <w:rPr>
            <w:rtl w:val="0"/>
          </w:rPr>
          <w:delText>эволюционный</w:delText>
        </w:r>
      </w:del>
      <w:del w:id="1018" w:date="2019-06-22T23:07:00Z" w:author="Yuriy Lebid">
        <w:r>
          <w:rPr>
            <w:rtl w:val="0"/>
          </w:rPr>
          <w:delText xml:space="preserve">, </w:delText>
        </w:r>
      </w:del>
      <w:del w:id="1019" w:date="2019-06-22T23:07:00Z" w:author="Yuriy Lebid">
        <w:r>
          <w:rPr>
            <w:rtl w:val="0"/>
          </w:rPr>
          <w:delText>эволюционирующий</w:delText>
        </w:r>
      </w:del>
      <w:del w:id="1020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021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02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02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024" w:date="2019-06-22T23:07:00Z" w:author="Yuriy Lebid">
        <w:r>
          <w:rPr>
            <w:rStyle w:val="Hyperlink.1"/>
            <w:rtl w:val="0"/>
          </w:rPr>
          <w:delText>амплификационная функция</w:delText>
        </w:r>
      </w:del>
      <w:del w:id="1025" w:date="2019-06-22T23:07:00Z" w:author="Yuriy Lebid">
        <w:r>
          <w:rPr>
            <w:rtl w:val="0"/>
          </w:rPr>
          <w:delText xml:space="preserve"> – эволюционная Задача</w:delText>
        </w:r>
      </w:del>
      <w:del w:id="1026" w:date="2019-06-22T23:07:00Z" w:author="Yuriy Lebid">
        <w:r>
          <w:rPr>
            <w:rtl w:val="0"/>
          </w:rPr>
          <w:delText>;</w:delText>
        </w:r>
      </w:del>
    </w:p>
    <w:p>
      <w:pPr>
        <w:pStyle w:val="Определение"/>
        <w:rPr>
          <w:del w:id="1027" w:date="2019-06-22T23:07:00Z" w:author="Yuriy Lebid"/>
          <w:rStyle w:val="Нет"/>
          <w:rFonts w:ascii="Times New Roman" w:cs="Times New Roman" w:hAnsi="Times New Roman" w:eastAsia="Times New Roman"/>
        </w:rPr>
      </w:pPr>
      <w:del w:id="1028" w:date="2019-06-22T23:07:00Z" w:author="Yuriy Lebid">
        <w:r>
          <w:rPr>
            <w:rStyle w:val="Нет"/>
            <w:rFonts w:ascii="Times New Roman" w:hAnsi="Times New Roman" w:hint="default"/>
            <w:b w:val="1"/>
            <w:bCs w:val="1"/>
            <w:rtl w:val="0"/>
            <w:lang w:val="ru-RU"/>
          </w:rPr>
          <w:delText>амплификационный организационно</w:delText>
        </w:r>
      </w:del>
      <w:del w:id="1029" w:date="2019-06-22T23:07:00Z" w:author="Yuriy Lebid">
        <w:r>
          <w:rPr>
            <w:rStyle w:val="Нет"/>
            <w:rFonts w:ascii="Times New Roman" w:hAnsi="Times New Roman"/>
            <w:b w:val="1"/>
            <w:bCs w:val="1"/>
            <w:rtl w:val="0"/>
            <w:lang w:val="ru-RU"/>
          </w:rPr>
          <w:delText>-</w:delText>
        </w:r>
      </w:del>
      <w:del w:id="1030" w:date="2019-06-22T23:07:00Z" w:author="Yuriy Lebid">
        <w:r>
          <w:rPr>
            <w:rStyle w:val="Нет"/>
            <w:rFonts w:ascii="Times New Roman" w:hAnsi="Times New Roman" w:hint="default"/>
            <w:b w:val="1"/>
            <w:bCs w:val="1"/>
            <w:rtl w:val="0"/>
            <w:lang w:val="ru-RU"/>
          </w:rPr>
          <w:delText>направляющий Импульс</w:delText>
        </w:r>
      </w:del>
      <w:del w:id="1031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 – </w:delText>
        </w:r>
      </w:del>
    </w:p>
    <w:p>
      <w:pPr>
        <w:pStyle w:val="Определение"/>
        <w:rPr>
          <w:del w:id="1032" w:date="2019-06-22T23:07:00Z" w:author="Yuriy Lebid"/>
          <w:rStyle w:val="Нет"/>
          <w:rFonts w:ascii="Times New Roman" w:cs="Times New Roman" w:hAnsi="Times New Roman" w:eastAsia="Times New Roman"/>
          <w:i w:val="1"/>
          <w:iCs w:val="1"/>
        </w:rPr>
      </w:pPr>
      <w:del w:id="1033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эгллеролифтивный Элемент Творчества</w:delText>
        </w:r>
      </w:del>
      <w:del w:id="1034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, </w:delText>
        </w:r>
      </w:del>
      <w:del w:id="1035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непрерывно</w:delText>
        </w:r>
      </w:del>
      <w:del w:id="1036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-</w:delText>
        </w:r>
      </w:del>
      <w:del w:id="1037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симультанно инициирующий Фокусную Динамику </w:delText>
        </w:r>
      </w:del>
      <w:del w:id="1038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(</w:delText>
        </w:r>
      </w:del>
      <w:del w:id="1039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ФД</w:delText>
        </w:r>
      </w:del>
      <w:del w:id="1040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) </w:delText>
        </w:r>
      </w:del>
      <w:del w:id="1041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любой Формы Самосознания и Коллективного Космического Разума </w:delText>
        </w:r>
      </w:del>
      <w:del w:id="1042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(</w:delText>
        </w:r>
      </w:del>
      <w:del w:id="1043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ККР</w:delText>
        </w:r>
      </w:del>
      <w:del w:id="1044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), </w:delText>
        </w:r>
      </w:del>
      <w:del w:id="1045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а также Вселенского Коллективного Космического Разума </w:delText>
        </w:r>
      </w:del>
      <w:del w:id="1046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(</w:delText>
        </w:r>
      </w:del>
      <w:del w:id="1047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ВККР</w:delText>
        </w:r>
      </w:del>
      <w:del w:id="1048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) </w:delText>
        </w:r>
      </w:del>
      <w:del w:id="1049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Мироздания в целом</w:delText>
        </w:r>
      </w:del>
      <w:del w:id="1050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;</w:delText>
        </w:r>
      </w:del>
    </w:p>
    <w:p>
      <w:pPr>
        <w:pStyle w:val="Определение"/>
        <w:rPr>
          <w:del w:id="1051" w:date="2019-06-22T23:07:00Z" w:author="Yuriy Lebid"/>
          <w:rStyle w:val="Нет"/>
          <w:rFonts w:ascii="Times New Roman" w:cs="Times New Roman" w:hAnsi="Times New Roman" w:eastAsia="Times New Roman"/>
        </w:rPr>
      </w:pPr>
      <w:del w:id="1052" w:date="2019-06-22T23:07:00Z" w:author="Yuriy Lebid">
        <w:r>
          <w:rPr>
            <w:rStyle w:val="Нет"/>
            <w:rFonts w:ascii="Times New Roman" w:hAnsi="Times New Roman" w:hint="default"/>
            <w:b w:val="1"/>
            <w:bCs w:val="1"/>
            <w:rtl w:val="0"/>
            <w:lang w:val="ru-RU"/>
          </w:rPr>
          <w:delText>Амплификационные</w:delText>
        </w:r>
      </w:del>
      <w:del w:id="1053" w:date="2019-06-22T23:07:00Z" w:author="Yuriy Lebid">
        <w:r>
          <w:rPr>
            <w:rStyle w:val="Нет"/>
            <w:rFonts w:ascii="Times New Roman" w:hAnsi="Times New Roman"/>
            <w:b w:val="1"/>
            <w:bCs w:val="1"/>
            <w:rtl w:val="0"/>
            <w:lang w:val="ru-RU"/>
          </w:rPr>
          <w:delText>/</w:delText>
        </w:r>
      </w:del>
      <w:del w:id="1054" w:date="2019-06-22T23:07:00Z" w:author="Yuriy Lebid">
        <w:r>
          <w:rPr>
            <w:rStyle w:val="Нет"/>
            <w:rFonts w:ascii="Times New Roman" w:hAnsi="Times New Roman" w:hint="default"/>
            <w:b w:val="1"/>
            <w:bCs w:val="1"/>
            <w:rtl w:val="0"/>
            <w:lang w:val="ru-RU"/>
          </w:rPr>
          <w:delText>Квалитационные Векторы</w:delText>
        </w:r>
      </w:del>
      <w:del w:id="1055" w:date="2019-06-22T23:07:00Z" w:author="Yuriy Lebid">
        <w:r>
          <w:rPr>
            <w:rStyle w:val="Нет"/>
            <w:rFonts w:ascii="Times New Roman" w:hAnsi="Times New Roman"/>
            <w:b w:val="1"/>
            <w:bCs w:val="1"/>
            <w:i w:val="1"/>
            <w:iCs w:val="1"/>
            <w:rtl w:val="0"/>
            <w:lang w:val="ru-RU"/>
          </w:rPr>
          <w:delText xml:space="preserve"> </w:delText>
        </w:r>
      </w:del>
      <w:del w:id="1056" w:date="2019-06-22T23:07:00Z" w:author="Yuriy Lebid">
        <w:r>
          <w:rPr>
            <w:rStyle w:val="Нет"/>
            <w:rFonts w:ascii="Times New Roman" w:hAnsi="Times New Roman" w:hint="default"/>
            <w:b w:val="1"/>
            <w:bCs w:val="1"/>
            <w:rtl w:val="0"/>
            <w:lang w:val="ru-RU"/>
          </w:rPr>
          <w:delText>и Ветви</w:delText>
        </w:r>
      </w:del>
      <w:del w:id="1057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 – творческие Векторы</w:delText>
        </w:r>
      </w:del>
      <w:del w:id="1058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, </w:delText>
        </w:r>
      </w:del>
      <w:del w:id="1059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характеризующие Направления Творческой Активности всех Чистых Космических Качеств </w:delText>
        </w:r>
      </w:del>
      <w:del w:id="1060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(</w:delText>
        </w:r>
      </w:del>
      <w:del w:id="1061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ЧКК</w:delText>
        </w:r>
      </w:del>
      <w:del w:id="1062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) </w:delText>
        </w:r>
      </w:del>
      <w:del w:id="1063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через фокусно</w:delText>
        </w:r>
      </w:del>
      <w:del w:id="1064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-</w:delText>
        </w:r>
      </w:del>
      <w:del w:id="1065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эфирные взаимосвязи Формо</w:delText>
        </w:r>
      </w:del>
      <w:del w:id="1066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-</w:delText>
        </w:r>
      </w:del>
      <w:del w:id="1067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Творцов и Инфо</w:delText>
        </w:r>
      </w:del>
      <w:del w:id="1068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-</w:delText>
        </w:r>
      </w:del>
      <w:del w:id="1069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Творцов – «Эволюционный» </w:delText>
        </w:r>
      </w:del>
      <w:del w:id="1070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(</w:delText>
        </w:r>
      </w:del>
      <w:del w:id="1071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эгллеролифтивный</w:delText>
        </w:r>
      </w:del>
      <w:del w:id="1072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) </w:delText>
        </w:r>
      </w:del>
      <w:del w:id="1073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и «Инволюционный» </w:delText>
        </w:r>
      </w:del>
      <w:del w:id="1074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(</w:delText>
        </w:r>
      </w:del>
      <w:del w:id="1075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ирркогликтивный</w:delText>
        </w:r>
      </w:del>
      <w:del w:id="1076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).</w:delText>
        </w:r>
      </w:del>
    </w:p>
    <w:p>
      <w:pPr>
        <w:pStyle w:val="heading 4"/>
        <w:rPr>
          <w:del w:id="107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07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амтеррссаты </w:delText>
        </w:r>
      </w:del>
      <w:del w:id="107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080" w:date="2019-06-22T23:07:00Z" w:author="Yuriy Lebid"/>
          <w:rStyle w:val="Нет"/>
          <w:rFonts w:ascii="SchoolBook" w:cs="SchoolBook" w:hAnsi="SchoolBook" w:eastAsia="SchoolBook"/>
          <w:b w:val="1"/>
          <w:bCs w:val="1"/>
          <w:sz w:val="20"/>
          <w:szCs w:val="20"/>
        </w:rPr>
      </w:pPr>
      <w:del w:id="1081" w:date="2019-06-22T23:07:00Z" w:author="Yuriy Lebid">
        <w:r>
          <w:rPr>
            <w:rtl w:val="0"/>
          </w:rPr>
          <w:delText>Энерго</w:delText>
        </w:r>
      </w:del>
      <w:del w:id="1082" w:date="2019-06-22T23:07:00Z" w:author="Yuriy Lebid">
        <w:r>
          <w:rPr>
            <w:rtl w:val="0"/>
          </w:rPr>
          <w:delText>-</w:delText>
        </w:r>
      </w:del>
      <w:del w:id="1083" w:date="2019-06-22T23:07:00Z" w:author="Yuriy Lebid">
        <w:r>
          <w:rPr>
            <w:rtl w:val="0"/>
          </w:rPr>
          <w:delText>Информационные лучи</w:delText>
        </w:r>
      </w:del>
      <w:del w:id="1084" w:date="2019-06-22T23:07:00Z" w:author="Yuriy Lebid">
        <w:r>
          <w:rPr>
            <w:rtl w:val="0"/>
          </w:rPr>
          <w:delText xml:space="preserve">, </w:delText>
        </w:r>
      </w:del>
      <w:del w:id="1085" w:date="2019-06-22T23:07:00Z" w:author="Yuriy Lebid">
        <w:r>
          <w:rPr>
            <w:rtl w:val="0"/>
          </w:rPr>
          <w:delText>генерируемые Земл</w:delText>
        </w:r>
      </w:del>
      <w:del w:id="1086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087" w:date="2019-06-22T23:07:00Z" w:author="Yuriy Lebid">
        <w:r>
          <w:rPr>
            <w:rtl w:val="0"/>
          </w:rPr>
          <w:delText>й</w:delText>
        </w:r>
      </w:del>
    </w:p>
    <w:p>
      <w:pPr>
        <w:pStyle w:val="heading 4"/>
        <w:rPr>
          <w:del w:id="1088" w:date="2019-06-22T23:07:00Z" w:author="Yuriy Lebid"/>
          <w:rStyle w:val="Нет"/>
          <w:color w:val="000000"/>
          <w:u w:color="000000"/>
        </w:rPr>
      </w:pPr>
      <w:del w:id="108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аналогентность </w:delText>
        </w:r>
      </w:del>
      <w:del w:id="109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09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09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analogia </w:delText>
        </w:r>
      </w:del>
      <w:del w:id="109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– соразмерность</w:delText>
        </w:r>
      </w:del>
      <w:del w:id="109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09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аналогия</w:delText>
        </w:r>
      </w:del>
      <w:del w:id="109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097" w:date="2019-06-22T23:07:00Z" w:author="Yuriy Lebid"/>
        </w:rPr>
      </w:pPr>
      <w:del w:id="1098" w:date="2019-06-22T23:07:00Z" w:author="Yuriy Lebid">
        <w:r>
          <w:rPr>
            <w:rtl w:val="0"/>
          </w:rPr>
          <w:delText>свойство</w:delText>
        </w:r>
      </w:del>
      <w:del w:id="1099" w:date="2019-06-22T23:07:00Z" w:author="Yuriy Lebid">
        <w:r>
          <w:rPr>
            <w:rtl w:val="0"/>
          </w:rPr>
          <w:delText xml:space="preserve">, </w:delText>
        </w:r>
      </w:del>
      <w:del w:id="1100" w:date="2019-06-22T23:07:00Z" w:author="Yuriy Lebid">
        <w:r>
          <w:rPr>
            <w:rtl w:val="0"/>
          </w:rPr>
          <w:delText>определяющее сходство по одним признакам и различия по другим</w:delText>
        </w:r>
      </w:del>
    </w:p>
    <w:p>
      <w:pPr>
        <w:pStyle w:val="heading 4"/>
        <w:rPr>
          <w:del w:id="1101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110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аналогентный </w:delText>
        </w:r>
      </w:del>
      <w:del w:id="11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10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1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analogus </w:delText>
        </w:r>
      </w:del>
      <w:del w:id="110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– аналогичный</w:delText>
        </w:r>
      </w:del>
      <w:del w:id="11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10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соразмерный</w:delText>
        </w:r>
      </w:del>
      <w:del w:id="110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110" w:date="2019-06-22T23:07:00Z" w:author="Yuriy Lebid"/>
        </w:rPr>
      </w:pPr>
      <w:del w:id="1111" w:date="2019-06-22T23:07:00Z" w:author="Yuriy Lebid">
        <w:r>
          <w:rPr>
            <w:rtl w:val="0"/>
          </w:rPr>
          <w:delText>в ч</w:delText>
        </w:r>
      </w:del>
      <w:del w:id="1112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113" w:date="2019-06-22T23:07:00Z" w:author="Yuriy Lebid">
        <w:r>
          <w:rPr>
            <w:rtl w:val="0"/>
          </w:rPr>
          <w:delText>м</w:delText>
        </w:r>
      </w:del>
      <w:del w:id="1114" w:date="2019-06-22T23:07:00Z" w:author="Yuriy Lebid">
        <w:r>
          <w:rPr>
            <w:rtl w:val="0"/>
          </w:rPr>
          <w:delText>-</w:delText>
        </w:r>
      </w:del>
      <w:del w:id="1115" w:date="2019-06-22T23:07:00Z" w:author="Yuriy Lebid">
        <w:r>
          <w:rPr>
            <w:rtl w:val="0"/>
          </w:rPr>
          <w:delText>то очень похожий</w:delText>
        </w:r>
      </w:del>
      <w:del w:id="1116" w:date="2019-06-22T23:07:00Z" w:author="Yuriy Lebid">
        <w:r>
          <w:rPr>
            <w:rtl w:val="0"/>
          </w:rPr>
          <w:delText xml:space="preserve">, </w:delText>
        </w:r>
      </w:del>
      <w:del w:id="1117" w:date="2019-06-22T23:07:00Z" w:author="Yuriy Lebid">
        <w:r>
          <w:rPr>
            <w:rtl w:val="0"/>
          </w:rPr>
          <w:delText>а в ч</w:delText>
        </w:r>
      </w:del>
      <w:del w:id="1118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119" w:date="2019-06-22T23:07:00Z" w:author="Yuriy Lebid">
        <w:r>
          <w:rPr>
            <w:rtl w:val="0"/>
          </w:rPr>
          <w:delText>м</w:delText>
        </w:r>
      </w:del>
      <w:del w:id="1120" w:date="2019-06-22T23:07:00Z" w:author="Yuriy Lebid">
        <w:r>
          <w:rPr>
            <w:rtl w:val="0"/>
          </w:rPr>
          <w:delText>-</w:delText>
        </w:r>
      </w:del>
      <w:del w:id="1121" w:date="2019-06-22T23:07:00Z" w:author="Yuriy Lebid">
        <w:r>
          <w:rPr>
            <w:rtl w:val="0"/>
          </w:rPr>
          <w:delText>то нет</w:delText>
        </w:r>
      </w:del>
      <w:del w:id="1122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123" w:date="2019-06-22T23:07:00Z" w:author="Yuriy Lebid"/>
          <w:rStyle w:val="Нет"/>
          <w:rFonts w:ascii="Times" w:cs="Times" w:hAnsi="Times" w:eastAsia="Times"/>
          <w:i w:val="1"/>
          <w:iCs w:val="1"/>
          <w:sz w:val="22"/>
          <w:szCs w:val="22"/>
        </w:rPr>
      </w:pPr>
      <w:del w:id="112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12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126" w:date="2019-06-22T23:07:00Z" w:author="Yuriy Lebid">
        <w:r>
          <w:rPr>
            <w:rStyle w:val="Нет"/>
            <w:rFonts w:ascii="Times" w:hAnsi="Times"/>
            <w:i w:val="1"/>
            <w:iCs w:val="1"/>
            <w:sz w:val="22"/>
            <w:szCs w:val="22"/>
            <w:rtl w:val="0"/>
            <w:lang w:val="ru-RU"/>
          </w:rPr>
          <w:delText xml:space="preserve"> </w:delText>
        </w:r>
      </w:del>
      <w:del w:id="1127" w:date="2019-06-22T23:07:00Z" w:author="Yuriy Lebid">
        <w:r>
          <w:rPr>
            <w:rStyle w:val="Hyperlink.1"/>
            <w:rtl w:val="0"/>
          </w:rPr>
          <w:delText xml:space="preserve">аналогентные Вселенные </w:delText>
        </w:r>
      </w:del>
      <w:del w:id="1128" w:date="2019-06-22T23:07:00Z" w:author="Yuriy Lebid">
        <w:r>
          <w:rPr>
            <w:rtl w:val="0"/>
          </w:rPr>
          <w:delText>— имеющие одинаковый</w:delText>
        </w:r>
      </w:del>
      <w:del w:id="1129" w:date="2019-06-22T23:07:00Z" w:author="Yuriy Lebid">
        <w:r>
          <w:rPr>
            <w:rtl w:val="0"/>
          </w:rPr>
          <w:delText xml:space="preserve">, </w:delText>
        </w:r>
      </w:del>
      <w:del w:id="1130" w:date="2019-06-22T23:07:00Z" w:author="Yuriy Lebid">
        <w:r>
          <w:rPr>
            <w:rtl w:val="0"/>
          </w:rPr>
          <w:delText>очень узкий частотный диапазон энергоинформационного проявления основной массы Своих Форм</w:delText>
        </w:r>
      </w:del>
      <w:del w:id="1131" w:date="2019-06-22T23:07:00Z" w:author="Yuriy Lebid">
        <w:r>
          <w:rPr>
            <w:rtl w:val="0"/>
          </w:rPr>
          <w:delText xml:space="preserve">, </w:delText>
        </w:r>
      </w:del>
      <w:del w:id="1132" w:date="2019-06-22T23:07:00Z" w:author="Yuriy Lebid">
        <w:r>
          <w:rPr>
            <w:rtl w:val="0"/>
          </w:rPr>
          <w:delText>но в разной степени отличающиеся друг от друга процессами Синтеза свойственных Каждой из них Аспектов доминантных Чистых Качеств</w:delText>
        </w:r>
      </w:del>
      <w:del w:id="1133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13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13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анкриллавиры </w:delText>
        </w:r>
      </w:del>
      <w:del w:id="113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137" w:date="2019-06-22T23:07:00Z" w:author="Yuriy Lebid"/>
        </w:rPr>
      </w:pPr>
      <w:del w:id="1138" w:date="2019-06-22T23:07:00Z" w:author="Yuriy Lebid">
        <w:r>
          <w:rPr>
            <w:rtl w:val="0"/>
          </w:rPr>
          <w:delText>эфирные Сущности</w:delText>
        </w:r>
      </w:del>
      <w:del w:id="1139" w:date="2019-06-22T23:07:00Z" w:author="Yuriy Lebid">
        <w:r>
          <w:rPr>
            <w:rtl w:val="0"/>
          </w:rPr>
          <w:delText xml:space="preserve">, </w:delText>
        </w:r>
      </w:del>
      <w:del w:id="1140" w:date="2019-06-22T23:07:00Z" w:author="Yuriy Lebid">
        <w:r>
          <w:rPr>
            <w:rtl w:val="0"/>
          </w:rPr>
          <w:delText xml:space="preserve">аггермиррированные в ноовременном Континууме </w:delText>
        </w:r>
      </w:del>
      <w:del w:id="1141" w:date="2019-06-22T23:07:00Z" w:author="Yuriy Lebid">
        <w:r>
          <w:rPr>
            <w:rtl w:val="0"/>
          </w:rPr>
          <w:delText>(</w:delText>
        </w:r>
      </w:del>
      <w:del w:id="1142" w:date="2019-06-22T23:07:00Z" w:author="Yuriy Lebid">
        <w:r>
          <w:rPr>
            <w:rtl w:val="0"/>
          </w:rPr>
          <w:delText>НВК</w:delText>
        </w:r>
      </w:del>
      <w:del w:id="1143" w:date="2019-06-22T23:07:00Z" w:author="Yuriy Lebid">
        <w:r>
          <w:rPr>
            <w:rtl w:val="0"/>
          </w:rPr>
          <w:delText xml:space="preserve">) </w:delText>
        </w:r>
      </w:del>
      <w:del w:id="1144" w:date="2019-06-22T23:07:00Z" w:author="Yuriy Lebid">
        <w:r>
          <w:rPr>
            <w:rtl w:val="0"/>
          </w:rPr>
          <w:delText>из мощных анклавов бесчисленного множества Инфо</w:delText>
        </w:r>
      </w:del>
      <w:del w:id="1145" w:date="2019-06-22T23:07:00Z" w:author="Yuriy Lebid">
        <w:r>
          <w:rPr>
            <w:rtl w:val="0"/>
          </w:rPr>
          <w:delText>-</w:delText>
        </w:r>
      </w:del>
      <w:del w:id="1146" w:date="2019-06-22T23:07:00Z" w:author="Yuriy Lebid">
        <w:r>
          <w:rPr>
            <w:rtl w:val="0"/>
          </w:rPr>
          <w:delText>Форм анссаллмерсов и представляющие эгрегоры родов и семейств</w:delText>
        </w:r>
      </w:del>
    </w:p>
    <w:p>
      <w:pPr>
        <w:pStyle w:val="heading 4"/>
        <w:rPr>
          <w:del w:id="1147" w:date="2019-06-22T23:07:00Z" w:author="Yuriy Lebid"/>
          <w:rStyle w:val="Нет"/>
          <w:color w:val="000000"/>
          <w:u w:color="000000"/>
        </w:rPr>
      </w:pPr>
      <w:del w:id="114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аннигилировать </w:delText>
        </w:r>
      </w:del>
      <w:del w:id="11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1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15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annihilo </w:delText>
        </w:r>
      </w:del>
      <w:del w:id="115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– сводить к нулю</w:delText>
        </w:r>
      </w:del>
      <w:del w:id="115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154" w:date="2019-06-22T23:07:00Z" w:author="Yuriy Lebid"/>
        </w:rPr>
      </w:pPr>
      <w:del w:id="115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значение совпадает с принятым в физике</w:delText>
        </w:r>
      </w:del>
      <w:del w:id="115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157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прореагировать с соответствующей античастицей с взаимным уничтожением и возникновением других частиц</w:delText>
        </w:r>
      </w:del>
      <w:del w:id="1158" w:date="2019-06-22T23:07:00Z" w:author="Yuriy Lebid">
        <w:r>
          <w:rPr>
            <w:rStyle w:val="Нет"/>
            <w:rFonts w:ascii="Calibri" w:cs="Calibri" w:hAnsi="Calibri" w:eastAsia="Calibri"/>
            <w:rtl w:val="0"/>
            <w:lang w:val="ru-RU"/>
          </w:rPr>
          <w:delText xml:space="preserve">; </w:delText>
        </w:r>
      </w:del>
      <w:del w:id="1159" w:date="2019-06-22T23:07:00Z" w:author="Yuriy Lebid">
        <w:r>
          <w:rPr>
            <w:rtl w:val="0"/>
          </w:rPr>
          <w:delText>уничтожить</w:delText>
        </w:r>
      </w:del>
      <w:del w:id="1160" w:date="2019-06-22T23:07:00Z" w:author="Yuriy Lebid">
        <w:r>
          <w:rPr>
            <w:rtl w:val="0"/>
          </w:rPr>
          <w:delText>(</w:delText>
        </w:r>
      </w:del>
      <w:del w:id="1161" w:date="2019-06-22T23:07:00Z" w:author="Yuriy Lebid">
        <w:r>
          <w:rPr>
            <w:rtl w:val="0"/>
          </w:rPr>
          <w:delText>ся</w:delText>
        </w:r>
      </w:del>
      <w:del w:id="1162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16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16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анссаллмерс </w:delText>
        </w:r>
      </w:del>
      <w:del w:id="11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Normal.0"/>
        <w:rPr>
          <w:del w:id="1166" w:date="2019-06-22T23:07:00Z" w:author="Yuriy Lebid"/>
        </w:rPr>
      </w:pPr>
      <w:del w:id="1167" w:date="2019-06-22T23:07:00Z" w:author="Yuriy Lebid">
        <w:r>
          <w:rPr>
            <w:rtl w:val="0"/>
          </w:rPr>
          <w:delText xml:space="preserve">             Инфо</w:delText>
        </w:r>
      </w:del>
      <w:del w:id="1168" w:date="2019-06-22T23:07:00Z" w:author="Yuriy Lebid">
        <w:r>
          <w:rPr>
            <w:rtl w:val="0"/>
          </w:rPr>
          <w:delText>-</w:delText>
        </w:r>
      </w:del>
      <w:del w:id="1169" w:date="2019-06-22T23:07:00Z" w:author="Yuriy Lebid">
        <w:r>
          <w:rPr>
            <w:rtl w:val="0"/>
          </w:rPr>
          <w:delText xml:space="preserve">Форма </w:delText>
        </w:r>
      </w:del>
      <w:del w:id="1170" w:date="2019-06-22T23:07:00Z" w:author="Yuriy Lebid">
        <w:r>
          <w:rPr>
            <w:rStyle w:val="Нет"/>
            <w:rFonts w:ascii="Times New Roman" w:hAnsi="Times New Roman" w:hint="default"/>
            <w:shd w:val="clear" w:color="auto" w:fill="ffffff"/>
            <w:rtl w:val="0"/>
            <w:lang w:val="ru-RU"/>
          </w:rPr>
          <w:delText xml:space="preserve">ноовременного Континуума </w:delText>
        </w:r>
      </w:del>
      <w:del w:id="1171" w:date="2019-06-22T23:07:00Z" w:author="Yuriy Lebid">
        <w:r>
          <w:rPr>
            <w:rStyle w:val="Нет"/>
            <w:rFonts w:ascii="Times New Roman" w:hAnsi="Times New Roman"/>
            <w:shd w:val="clear" w:color="auto" w:fill="ffffff"/>
            <w:rtl w:val="0"/>
            <w:lang w:val="ru-RU"/>
          </w:rPr>
          <w:delText>(</w:delText>
        </w:r>
      </w:del>
      <w:del w:id="1172" w:date="2019-06-22T23:07:00Z" w:author="Yuriy Lebid">
        <w:r>
          <w:rPr>
            <w:rtl w:val="0"/>
          </w:rPr>
          <w:delText>НВК</w:delText>
        </w:r>
      </w:del>
      <w:del w:id="1173" w:date="2019-06-22T23:07:00Z" w:author="Yuriy Lebid">
        <w:r>
          <w:rPr>
            <w:rtl w:val="0"/>
          </w:rPr>
          <w:delText xml:space="preserve">), </w:delText>
        </w:r>
      </w:del>
      <w:del w:id="1174" w:date="2019-06-22T23:07:00Z" w:author="Yuriy Lebid">
        <w:r>
          <w:rPr>
            <w:rtl w:val="0"/>
          </w:rPr>
          <w:delText xml:space="preserve">представляющая из себя         </w:delText>
        </w:r>
      </w:del>
    </w:p>
    <w:p>
      <w:pPr>
        <w:pStyle w:val="Normal.0"/>
        <w:rPr>
          <w:del w:id="1175" w:date="2019-06-22T23:07:00Z" w:author="Yuriy Lebid"/>
        </w:rPr>
      </w:pPr>
      <w:del w:id="1176" w:date="2019-06-22T23:07:00Z" w:author="Yuriy Lebid">
        <w:r>
          <w:rPr>
            <w:rtl w:val="0"/>
          </w:rPr>
          <w:delText xml:space="preserve">             несколько кондиктумов </w:delText>
        </w:r>
      </w:del>
      <w:del w:id="1177" w:date="2019-06-22T23:07:00Z" w:author="Yuriy Lebid">
        <w:r>
          <w:rPr>
            <w:rtl w:val="0"/>
          </w:rPr>
          <w:delText>(</w:delText>
        </w:r>
      </w:del>
      <w:del w:id="1178" w:date="2019-06-22T23:07:00Z" w:author="Yuriy Lebid">
        <w:r>
          <w:rPr>
            <w:rtl w:val="0"/>
          </w:rPr>
          <w:delText>иногда от сотен до сотен тысяч</w:delText>
        </w:r>
      </w:del>
      <w:del w:id="117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!</w:delText>
        </w:r>
      </w:del>
      <w:del w:id="1180" w:date="2019-06-22T23:07:00Z" w:author="Yuriy Lebid">
        <w:r>
          <w:rPr>
            <w:rtl w:val="0"/>
          </w:rPr>
          <w:delText xml:space="preserve">) </w:delText>
        </w:r>
      </w:del>
      <w:del w:id="1181" w:date="2019-06-22T23:07:00Z" w:author="Yuriy Lebid">
        <w:r>
          <w:rPr>
            <w:rtl w:val="0"/>
          </w:rPr>
          <w:delText xml:space="preserve">близких по Сути своих      </w:delText>
        </w:r>
      </w:del>
    </w:p>
    <w:p>
      <w:pPr>
        <w:pStyle w:val="Normal.0"/>
        <w:rPr>
          <w:del w:id="1182" w:date="2019-06-22T23:07:00Z" w:author="Yuriy Lebid"/>
        </w:rPr>
      </w:pPr>
      <w:del w:id="1183" w:date="2019-06-22T23:07:00Z" w:author="Yuriy Lebid">
        <w:r>
          <w:rPr>
            <w:rtl w:val="0"/>
          </w:rPr>
          <w:delText xml:space="preserve">             реализаций</w:delText>
        </w:r>
      </w:del>
      <w:del w:id="1184" w:date="2019-06-22T23:07:00Z" w:author="Yuriy Lebid">
        <w:r>
          <w:rPr>
            <w:rtl w:val="0"/>
          </w:rPr>
          <w:delText xml:space="preserve">, </w:delText>
        </w:r>
      </w:del>
      <w:del w:id="1185" w:date="2019-06-22T23:07:00Z" w:author="Yuriy Lebid">
        <w:r>
          <w:rPr>
            <w:rtl w:val="0"/>
          </w:rPr>
          <w:delText>объединенных под эгидой основного</w:delText>
        </w:r>
      </w:del>
      <w:del w:id="1186" w:date="2019-06-22T23:07:00Z" w:author="Yuriy Lebid">
        <w:r>
          <w:rPr>
            <w:rtl w:val="0"/>
          </w:rPr>
          <w:delText xml:space="preserve">, </w:delText>
        </w:r>
      </w:del>
      <w:del w:id="1187" w:date="2019-06-22T23:07:00Z" w:author="Yuriy Lebid">
        <w:r>
          <w:rPr>
            <w:rtl w:val="0"/>
          </w:rPr>
          <w:delText xml:space="preserve">обладающего индивидуальным     </w:delText>
        </w:r>
      </w:del>
    </w:p>
    <w:p>
      <w:pPr>
        <w:pStyle w:val="Normal.0"/>
        <w:rPr>
          <w:del w:id="1188" w:date="2019-06-22T23:07:00Z" w:author="Yuriy Lebid"/>
        </w:rPr>
      </w:pPr>
      <w:del w:id="1189" w:date="2019-06-22T23:07:00Z" w:author="Yuriy Lebid">
        <w:r>
          <w:rPr>
            <w:rtl w:val="0"/>
          </w:rPr>
          <w:delText xml:space="preserve">             гомункулом</w:delText>
        </w:r>
      </w:del>
      <w:del w:id="1190" w:date="2019-06-22T23:07:00Z" w:author="Yuriy Lebid">
        <w:r>
          <w:rPr>
            <w:rtl w:val="0"/>
          </w:rPr>
          <w:delText xml:space="preserve">; </w:delText>
        </w:r>
      </w:del>
      <w:del w:id="1191" w:date="2019-06-22T23:07:00Z" w:author="Yuriy Lebid">
        <w:r>
          <w:rPr>
            <w:rtl w:val="0"/>
          </w:rPr>
          <w:delText>практически автономная</w:delText>
        </w:r>
      </w:del>
      <w:del w:id="1192" w:date="2019-06-22T23:07:00Z" w:author="Yuriy Lebid">
        <w:r>
          <w:rPr>
            <w:rtl w:val="0"/>
          </w:rPr>
          <w:delText xml:space="preserve">, </w:delText>
        </w:r>
      </w:del>
      <w:del w:id="1193" w:date="2019-06-22T23:07:00Z" w:author="Yuriy Lebid">
        <w:r>
          <w:rPr>
            <w:rtl w:val="0"/>
          </w:rPr>
          <w:delText xml:space="preserve">то есть имеющая возможность существовать </w:delText>
        </w:r>
      </w:del>
    </w:p>
    <w:p>
      <w:pPr>
        <w:pStyle w:val="Normal.0"/>
        <w:rPr>
          <w:del w:id="1194" w:date="2019-06-22T23:07:00Z" w:author="Yuriy Lebid"/>
        </w:rPr>
      </w:pPr>
      <w:del w:id="1195" w:date="2019-06-22T23:07:00Z" w:author="Yuriy Lebid">
        <w:r>
          <w:rPr>
            <w:rtl w:val="0"/>
          </w:rPr>
          <w:delText xml:space="preserve">             без породившего е</w:delText>
        </w:r>
      </w:del>
      <w:del w:id="1196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197" w:date="2019-06-22T23:07:00Z" w:author="Yuriy Lebid">
        <w:r>
          <w:rPr>
            <w:rtl w:val="0"/>
          </w:rPr>
          <w:delText xml:space="preserve"> хозяина</w:delText>
        </w:r>
      </w:del>
      <w:del w:id="1198" w:date="2019-06-22T23:07:00Z" w:author="Yuriy Lebid">
        <w:r>
          <w:rPr>
            <w:rtl w:val="0"/>
          </w:rPr>
          <w:delText xml:space="preserve">, </w:delText>
        </w:r>
      </w:del>
      <w:del w:id="1199" w:date="2019-06-22T23:07:00Z" w:author="Yuriy Lebid">
        <w:r>
          <w:rPr>
            <w:rtl w:val="0"/>
          </w:rPr>
          <w:delText>очень хитрая и коварная эфирная сущность</w:delText>
        </w:r>
      </w:del>
      <w:del w:id="1200" w:date="2019-06-22T23:07:00Z" w:author="Yuriy Lebid">
        <w:r>
          <w:rPr>
            <w:rtl w:val="0"/>
          </w:rPr>
          <w:delText xml:space="preserve">, </w:delText>
        </w:r>
      </w:del>
      <w:del w:id="1201" w:date="2019-06-22T23:07:00Z" w:author="Yuriy Lebid">
        <w:r>
          <w:rPr>
            <w:rtl w:val="0"/>
          </w:rPr>
          <w:delText xml:space="preserve">способная </w:delText>
        </w:r>
      </w:del>
    </w:p>
    <w:p>
      <w:pPr>
        <w:pStyle w:val="Normal.0"/>
        <w:rPr>
          <w:del w:id="1202" w:date="2019-06-22T23:07:00Z" w:author="Yuriy Lebid"/>
        </w:rPr>
      </w:pPr>
      <w:del w:id="1203" w:date="2019-06-22T23:07:00Z" w:author="Yuriy Lebid">
        <w:r>
          <w:rPr>
            <w:rtl w:val="0"/>
          </w:rPr>
          <w:delText xml:space="preserve">             подавить и переориентировать в нужном ей направлении реализации даже вполне </w:delText>
        </w:r>
      </w:del>
    </w:p>
    <w:p>
      <w:pPr>
        <w:pStyle w:val="Normal.0"/>
        <w:rPr>
          <w:del w:id="1204" w:date="2019-06-22T23:07:00Z" w:author="Yuriy Lebid"/>
        </w:rPr>
      </w:pPr>
      <w:del w:id="1205" w:date="2019-06-22T23:07:00Z" w:author="Yuriy Lebid">
        <w:r>
          <w:rPr>
            <w:rtl w:val="0"/>
          </w:rPr>
          <w:delText xml:space="preserve">             устойчивую Фокусную Динамику </w:delText>
        </w:r>
      </w:del>
      <w:del w:id="1206" w:date="2019-06-22T23:07:00Z" w:author="Yuriy Lebid">
        <w:r>
          <w:rPr>
            <w:rtl w:val="0"/>
          </w:rPr>
          <w:delText>(</w:delText>
        </w:r>
      </w:del>
      <w:del w:id="1207" w:date="2019-06-22T23:07:00Z" w:author="Yuriy Lebid">
        <w:r>
          <w:rPr>
            <w:rtl w:val="0"/>
          </w:rPr>
          <w:delText>ФД</w:delText>
        </w:r>
      </w:del>
      <w:del w:id="1208" w:date="2019-06-22T23:07:00Z" w:author="Yuriy Lebid">
        <w:r>
          <w:rPr>
            <w:rtl w:val="0"/>
          </w:rPr>
          <w:delText xml:space="preserve">) </w:delText>
        </w:r>
      </w:del>
      <w:del w:id="1209" w:date="2019-06-22T23:07:00Z" w:author="Yuriy Lebid">
        <w:r>
          <w:rPr>
            <w:rtl w:val="0"/>
          </w:rPr>
          <w:delText>человека</w:delText>
        </w:r>
      </w:del>
    </w:p>
    <w:p>
      <w:pPr>
        <w:pStyle w:val="heading 4"/>
        <w:rPr>
          <w:del w:id="121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21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атранклары </w:delText>
        </w:r>
      </w:del>
      <w:del w:id="121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213" w:date="2019-06-22T23:07:00Z" w:author="Yuriy Lebid"/>
        </w:rPr>
      </w:pPr>
      <w:del w:id="1214" w:date="2019-06-22T23:07:00Z" w:author="Yuriy Lebid">
        <w:r>
          <w:rPr>
            <w:rtl w:val="0"/>
          </w:rPr>
          <w:delText xml:space="preserve">формации Коллективных Космических Разумов </w:delText>
        </w:r>
      </w:del>
      <w:del w:id="1215" w:date="2019-06-22T23:07:00Z" w:author="Yuriy Lebid">
        <w:r>
          <w:rPr>
            <w:rtl w:val="0"/>
          </w:rPr>
          <w:delText>(</w:delText>
        </w:r>
      </w:del>
      <w:del w:id="1216" w:date="2019-06-22T23:07:00Z" w:author="Yuriy Lebid">
        <w:r>
          <w:rPr>
            <w:rtl w:val="0"/>
          </w:rPr>
          <w:delText>ККР</w:delText>
        </w:r>
      </w:del>
      <w:del w:id="1217" w:date="2019-06-22T23:07:00Z" w:author="Yuriy Lebid">
        <w:r>
          <w:rPr>
            <w:rtl w:val="0"/>
          </w:rPr>
          <w:delText xml:space="preserve">) </w:delText>
        </w:r>
      </w:del>
      <w:del w:id="1218" w:date="2019-06-22T23:07:00Z" w:author="Yuriy Lebid">
        <w:r>
          <w:rPr>
            <w:rtl w:val="0"/>
          </w:rPr>
          <w:delText>разнообразные по своим сочетаниям признаков</w:delText>
        </w:r>
      </w:del>
    </w:p>
    <w:p>
      <w:pPr>
        <w:pStyle w:val="heading 4"/>
        <w:rPr>
          <w:del w:id="121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22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Антроглофные Вселенные </w:delText>
        </w:r>
      </w:del>
      <w:del w:id="122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222" w:date="2019-06-22T23:07:00Z" w:author="Yuriy Lebid"/>
          <w:rStyle w:val="Нет"/>
          <w:rFonts w:ascii="Times New Roman" w:cs="Times New Roman" w:hAnsi="Times New Roman" w:eastAsia="Times New Roman"/>
          <w:i w:val="1"/>
          <w:iCs w:val="1"/>
        </w:rPr>
      </w:pPr>
      <w:del w:id="1223" w:date="2019-06-22T23:07:00Z" w:author="Yuriy Lebid">
        <w:r>
          <w:rPr>
            <w:rtl w:val="0"/>
          </w:rPr>
          <w:delText>Вселенные</w:delText>
        </w:r>
      </w:del>
      <w:del w:id="1224" w:date="2019-06-22T23:07:00Z" w:author="Yuriy Lebid">
        <w:r>
          <w:rPr>
            <w:rtl w:val="0"/>
          </w:rPr>
          <w:delText xml:space="preserve">, </w:delText>
        </w:r>
      </w:del>
      <w:del w:id="1225" w:date="2019-06-22T23:07:00Z" w:author="Yuriy Lebid">
        <w:r>
          <w:rPr>
            <w:rtl w:val="0"/>
          </w:rPr>
          <w:delText>принадлежащие менее качественному</w:delText>
        </w:r>
      </w:del>
      <w:del w:id="1226" w:date="2019-06-22T23:07:00Z" w:author="Yuriy Lebid">
        <w:r>
          <w:rPr>
            <w:rtl w:val="0"/>
          </w:rPr>
          <w:delText xml:space="preserve">, </w:delText>
        </w:r>
      </w:del>
      <w:del w:id="1227" w:date="2019-06-22T23:07:00Z" w:author="Yuriy Lebid">
        <w:r>
          <w:rPr>
            <w:rtl w:val="0"/>
          </w:rPr>
          <w:delText>по отношению к рассматриваемому</w:delText>
        </w:r>
      </w:del>
      <w:del w:id="1228" w:date="2019-06-22T23:07:00Z" w:author="Yuriy Lebid">
        <w:r>
          <w:rPr>
            <w:rtl w:val="0"/>
          </w:rPr>
          <w:delText xml:space="preserve">, </w:delText>
        </w:r>
      </w:del>
      <w:del w:id="1229" w:date="2019-06-22T23:07:00Z" w:author="Yuriy Lebid">
        <w:r>
          <w:rPr>
            <w:rtl w:val="0"/>
          </w:rPr>
          <w:delText>частотному диапазону</w:delText>
        </w:r>
      </w:del>
      <w:del w:id="1230" w:date="2019-06-22T23:07:00Z" w:author="Yuriy Lebid">
        <w:r>
          <w:rPr>
            <w:rtl w:val="0"/>
          </w:rPr>
          <w:delText xml:space="preserve">; </w:delText>
        </w:r>
      </w:del>
      <w:del w:id="1231" w:date="2019-06-22T23:07:00Z" w:author="Yuriy Lebid">
        <w:r>
          <w:rPr>
            <w:rtl w:val="0"/>
          </w:rPr>
          <w:delText>в инерционных процессах Синтеза их Формо</w:delText>
        </w:r>
      </w:del>
      <w:del w:id="1232" w:date="2019-06-22T23:07:00Z" w:author="Yuriy Lebid">
        <w:r>
          <w:rPr>
            <w:rtl w:val="0"/>
          </w:rPr>
          <w:delText>-</w:delText>
        </w:r>
      </w:del>
      <w:del w:id="1233" w:date="2019-06-22T23:07:00Z" w:author="Yuriy Lebid">
        <w:r>
          <w:rPr>
            <w:rtl w:val="0"/>
          </w:rPr>
          <w:delText xml:space="preserve">Творцы используют в своей Фокусной Динамике </w:delText>
        </w:r>
      </w:del>
      <w:del w:id="1234" w:date="2019-06-22T23:07:00Z" w:author="Yuriy Lebid">
        <w:r>
          <w:rPr>
            <w:rtl w:val="0"/>
          </w:rPr>
          <w:delText>(</w:delText>
        </w:r>
      </w:del>
      <w:del w:id="1235" w:date="2019-06-22T23:07:00Z" w:author="Yuriy Lebid">
        <w:r>
          <w:rPr>
            <w:rtl w:val="0"/>
          </w:rPr>
          <w:delText>ФД</w:delText>
        </w:r>
      </w:del>
      <w:del w:id="1236" w:date="2019-06-22T23:07:00Z" w:author="Yuriy Lebid">
        <w:r>
          <w:rPr>
            <w:rtl w:val="0"/>
          </w:rPr>
          <w:delText xml:space="preserve">) </w:delText>
        </w:r>
      </w:del>
      <w:del w:id="1237" w:date="2019-06-22T23:07:00Z" w:author="Yuriy Lebid">
        <w:r>
          <w:rPr>
            <w:rtl w:val="0"/>
          </w:rPr>
          <w:delText>на одно доминантное Качество меньше</w:delText>
        </w:r>
      </w:del>
      <w:del w:id="1238" w:date="2019-06-22T23:07:00Z" w:author="Yuriy Lebid">
        <w:r>
          <w:rPr>
            <w:rtl w:val="0"/>
          </w:rPr>
          <w:delText xml:space="preserve">, </w:delText>
        </w:r>
      </w:del>
      <w:del w:id="1239" w:date="2019-06-22T23:07:00Z" w:author="Yuriy Lebid">
        <w:r>
          <w:rPr>
            <w:rtl w:val="0"/>
          </w:rPr>
          <w:delText>чем у дувуйллерртных и конверглофных по отношению к ним Вселенных</w:delText>
        </w:r>
      </w:del>
      <w:del w:id="1240" w:date="2019-06-22T23:07:00Z" w:author="Yuriy Lebid">
        <w:r>
          <w:rPr>
            <w:rtl w:val="0"/>
          </w:rPr>
          <w:delText xml:space="preserve">; </w:delText>
        </w:r>
      </w:del>
      <w:del w:id="1241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shd w:val="clear" w:color="auto" w:fill="ffffff"/>
            <w:rtl w:val="0"/>
            <w:lang w:val="ru-RU"/>
          </w:rPr>
          <w:delText>например</w:delText>
        </w:r>
      </w:del>
      <w:del w:id="1242" w:date="2019-06-22T23:07:00Z" w:author="Yuriy Lebid">
        <w:r>
          <w:rPr>
            <w:rStyle w:val="Нет"/>
            <w:rFonts w:ascii="Times New Roman" w:hAnsi="Times New Roman"/>
            <w:shd w:val="clear" w:color="auto" w:fill="ffffff"/>
            <w:rtl w:val="0"/>
            <w:lang w:val="ru-RU"/>
          </w:rPr>
          <w:delText xml:space="preserve">, </w:delText>
        </w:r>
      </w:del>
      <w:del w:id="1243" w:date="2019-06-22T23:07:00Z" w:author="Yuriy Lebid">
        <w:r>
          <w:rPr>
            <w:rStyle w:val="Нет"/>
            <w:rFonts w:ascii="Times New Roman" w:hAnsi="Times New Roman" w:hint="default"/>
            <w:shd w:val="clear" w:color="auto" w:fill="ffffff"/>
            <w:rtl w:val="0"/>
            <w:lang w:val="ru-RU"/>
          </w:rPr>
          <w:delText>Вселенные со схемой Синтеза </w:delText>
        </w:r>
      </w:del>
      <w:del w:id="1244" w:date="2019-06-22T23:07:00Z" w:author="Yuriy Lebid">
        <w:r>
          <w:rPr>
            <w:rStyle w:val="Hyperlink.2"/>
          </w:rPr>
          <w:fldChar w:fldCharType="begin" w:fldLock="0"/>
        </w:r>
      </w:del>
      <w:del w:id="1245" w:date="2019-06-22T23:07:00Z" w:author="Yuriy Lebid">
        <w:r>
          <w:rPr>
            <w:rStyle w:val="Hyperlink.2"/>
          </w:rPr>
          <w:delInstrText xml:space="preserve"> HYPERLINK "https://vk.com/pages?oid=-1882336&amp;p=%25D0%2599%25D0%2598%25D0%25AE-%25D0%25A3%25D0%259B%25D0%259B%25D0%25A3-%25D0%2599%25D0%2598%25D0%25AE"</w:delInstrText>
        </w:r>
      </w:del>
      <w:del w:id="1246" w:date="2019-06-22T23:07:00Z" w:author="Yuriy Lebid">
        <w:r>
          <w:rPr>
            <w:rStyle w:val="Hyperlink.2"/>
          </w:rPr>
          <w:fldChar w:fldCharType="separate" w:fldLock="0"/>
        </w:r>
      </w:del>
      <w:del w:id="1247" w:date="2019-06-22T23:07:00Z" w:author="Yuriy Lebid">
        <w:r>
          <w:rPr>
            <w:rStyle w:val="Hyperlink.2"/>
            <w:rtl w:val="0"/>
          </w:rPr>
          <w:delText>ВСЕ</w:delText>
        </w:r>
      </w:del>
      <w:del w:id="1248" w:date="2019-06-22T23:07:00Z" w:author="Yuriy Lebid">
        <w:r>
          <w:rPr>
            <w:rStyle w:val="Hyperlink.2"/>
            <w:rtl w:val="0"/>
          </w:rPr>
          <w:delText>-</w:delText>
        </w:r>
      </w:del>
      <w:del w:id="1249" w:date="2019-06-22T23:07:00Z" w:author="Yuriy Lebid">
        <w:r>
          <w:rPr>
            <w:rStyle w:val="Hyperlink.2"/>
            <w:rtl w:val="0"/>
          </w:rPr>
          <w:delText>Любовь</w:delText>
        </w:r>
      </w:del>
      <w:del w:id="1250" w:date="2019-06-22T23:07:00Z" w:author="Yuriy Lebid">
        <w:r>
          <w:rPr>
            <w:rStyle w:val="Hyperlink.2"/>
            <w:rtl w:val="0"/>
          </w:rPr>
          <w:delText>-</w:delText>
        </w:r>
      </w:del>
      <w:del w:id="1251" w:date="2019-06-22T23:07:00Z" w:author="Yuriy Lebid">
        <w:r>
          <w:rPr>
            <w:rStyle w:val="Hyperlink.2"/>
            <w:rtl w:val="0"/>
          </w:rPr>
          <w:delText>ВСЕ</w:delText>
        </w:r>
      </w:del>
      <w:del w:id="1252" w:date="2019-06-22T23:07:00Z" w:author="Yuriy Lebid">
        <w:r>
          <w:rPr>
            <w:rStyle w:val="Hyperlink.2"/>
            <w:rtl w:val="0"/>
          </w:rPr>
          <w:delText>-</w:delText>
        </w:r>
      </w:del>
      <w:del w:id="1253" w:date="2019-06-22T23:07:00Z" w:author="Yuriy Lebid">
        <w:r>
          <w:rPr>
            <w:rStyle w:val="Hyperlink.2"/>
            <w:rtl w:val="0"/>
          </w:rPr>
          <w:delText>Мудрость</w:delText>
        </w:r>
      </w:del>
      <w:del w:id="1254" w:date="2019-06-22T23:07:00Z" w:author="Yuriy Lebid">
        <w:r>
          <w:rPr/>
          <w:fldChar w:fldCharType="end" w:fldLock="0"/>
        </w:r>
      </w:del>
      <w:del w:id="1255" w:date="2019-06-22T23:07:00Z" w:author="Yuriy Lebid">
        <w:r>
          <w:rPr>
            <w:rStyle w:val="Hyperlink.2"/>
            <w:rtl w:val="0"/>
          </w:rPr>
          <w:delText> </w:delText>
        </w:r>
      </w:del>
      <w:del w:id="1256" w:date="2019-06-22T23:07:00Z" w:author="Yuriy Lebid">
        <w:r>
          <w:rPr>
            <w:rStyle w:val="Hyperlink.2"/>
            <w:rtl w:val="0"/>
          </w:rPr>
          <w:delText>+</w:delText>
        </w:r>
      </w:del>
      <w:del w:id="1257" w:date="2019-06-22T23:07:00Z" w:author="Yuriy Lebid">
        <w:r>
          <w:rPr>
            <w:rStyle w:val="Hyperlink.2"/>
            <w:rtl w:val="0"/>
          </w:rPr>
          <w:delText> </w:delText>
        </w:r>
      </w:del>
      <w:del w:id="1258" w:date="2019-06-22T23:07:00Z" w:author="Yuriy Lebid">
        <w:r>
          <w:rPr>
            <w:rStyle w:val="Hyperlink.2"/>
          </w:rPr>
          <w:fldChar w:fldCharType="begin" w:fldLock="0"/>
        </w:r>
      </w:del>
      <w:del w:id="1259" w:date="2019-06-22T23:07:00Z" w:author="Yuriy Lebid">
        <w:r>
          <w:rPr>
            <w:rStyle w:val="Hyperlink.2"/>
          </w:rPr>
          <w:delInstrText xml:space="preserve"> HYPERLINK "https://vk.com/pages?oid=-1882336&amp;p=%25D0%259A%25D0%25A0%25D0%2590-%25D0%2590%25D0%2593%25D0%2593%25D0%2590-%25D0%2590%25D0%2593%25D0%2593%25D0%2590"</w:delInstrText>
        </w:r>
      </w:del>
      <w:del w:id="1260" w:date="2019-06-22T23:07:00Z" w:author="Yuriy Lebid">
        <w:r>
          <w:rPr>
            <w:rStyle w:val="Hyperlink.2"/>
          </w:rPr>
          <w:fldChar w:fldCharType="separate" w:fldLock="0"/>
        </w:r>
      </w:del>
      <w:del w:id="1261" w:date="2019-06-22T23:07:00Z" w:author="Yuriy Lebid">
        <w:r>
          <w:rPr>
            <w:rStyle w:val="Hyperlink.2"/>
            <w:rtl w:val="0"/>
          </w:rPr>
          <w:delText>ВСЕ</w:delText>
        </w:r>
      </w:del>
      <w:del w:id="1262" w:date="2019-06-22T23:07:00Z" w:author="Yuriy Lebid">
        <w:r>
          <w:rPr>
            <w:rStyle w:val="Hyperlink.2"/>
            <w:rtl w:val="0"/>
          </w:rPr>
          <w:delText>-</w:delText>
        </w:r>
      </w:del>
      <w:del w:id="1263" w:date="2019-06-22T23:07:00Z" w:author="Yuriy Lebid">
        <w:r>
          <w:rPr>
            <w:rStyle w:val="Hyperlink.2"/>
            <w:rtl w:val="0"/>
          </w:rPr>
          <w:delText>Воля</w:delText>
        </w:r>
      </w:del>
      <w:del w:id="1264" w:date="2019-06-22T23:07:00Z" w:author="Yuriy Lebid">
        <w:r>
          <w:rPr>
            <w:rStyle w:val="Hyperlink.2"/>
            <w:rtl w:val="0"/>
          </w:rPr>
          <w:delText>-</w:delText>
        </w:r>
      </w:del>
      <w:del w:id="1265" w:date="2019-06-22T23:07:00Z" w:author="Yuriy Lebid">
        <w:r>
          <w:rPr>
            <w:rStyle w:val="Hyperlink.2"/>
            <w:rtl w:val="0"/>
          </w:rPr>
          <w:delText>ВСЕ</w:delText>
        </w:r>
      </w:del>
      <w:del w:id="1266" w:date="2019-06-22T23:07:00Z" w:author="Yuriy Lebid">
        <w:r>
          <w:rPr>
            <w:rStyle w:val="Hyperlink.2"/>
            <w:rtl w:val="0"/>
          </w:rPr>
          <w:delText>-</w:delText>
        </w:r>
      </w:del>
      <w:del w:id="1267" w:date="2019-06-22T23:07:00Z" w:author="Yuriy Lebid">
        <w:r>
          <w:rPr>
            <w:rStyle w:val="Hyperlink.2"/>
            <w:rtl w:val="0"/>
          </w:rPr>
          <w:delText>Разума</w:delText>
        </w:r>
      </w:del>
      <w:del w:id="1268" w:date="2019-06-22T23:07:00Z" w:author="Yuriy Lebid">
        <w:r>
          <w:rPr/>
          <w:fldChar w:fldCharType="end" w:fldLock="0"/>
        </w:r>
      </w:del>
      <w:del w:id="1269" w:date="2019-06-22T23:07:00Z" w:author="Yuriy Lebid">
        <w:r>
          <w:rPr>
            <w:rStyle w:val="Hyperlink.2"/>
            <w:rtl w:val="0"/>
          </w:rPr>
          <w:delText> являются антроглофными по отношению к Вселенным со схемой ВСЕ</w:delText>
        </w:r>
      </w:del>
      <w:del w:id="1270" w:date="2019-06-22T23:07:00Z" w:author="Yuriy Lebid">
        <w:r>
          <w:rPr>
            <w:rStyle w:val="Hyperlink.2"/>
            <w:rtl w:val="0"/>
          </w:rPr>
          <w:delText>-</w:delText>
        </w:r>
      </w:del>
      <w:del w:id="1271" w:date="2019-06-22T23:07:00Z" w:author="Yuriy Lebid">
        <w:r>
          <w:rPr>
            <w:rStyle w:val="Hyperlink.2"/>
            <w:rtl w:val="0"/>
          </w:rPr>
          <w:delText>Любовь</w:delText>
        </w:r>
      </w:del>
      <w:del w:id="1272" w:date="2019-06-22T23:07:00Z" w:author="Yuriy Lebid">
        <w:r>
          <w:rPr>
            <w:rStyle w:val="Hyperlink.2"/>
            <w:rtl w:val="0"/>
          </w:rPr>
          <w:delText>-</w:delText>
        </w:r>
      </w:del>
      <w:del w:id="1273" w:date="2019-06-22T23:07:00Z" w:author="Yuriy Lebid">
        <w:r>
          <w:rPr>
            <w:rStyle w:val="Hyperlink.2"/>
            <w:rtl w:val="0"/>
          </w:rPr>
          <w:delText>ВСЕ</w:delText>
        </w:r>
      </w:del>
      <w:del w:id="1274" w:date="2019-06-22T23:07:00Z" w:author="Yuriy Lebid">
        <w:r>
          <w:rPr>
            <w:rStyle w:val="Hyperlink.2"/>
            <w:rtl w:val="0"/>
          </w:rPr>
          <w:delText>-</w:delText>
        </w:r>
      </w:del>
      <w:del w:id="1275" w:date="2019-06-22T23:07:00Z" w:author="Yuriy Lebid">
        <w:r>
          <w:rPr>
            <w:rStyle w:val="Hyperlink.2"/>
            <w:rtl w:val="0"/>
          </w:rPr>
          <w:delText xml:space="preserve">Мудрость </w:delText>
        </w:r>
      </w:del>
      <w:del w:id="1276" w:date="2019-06-22T23:07:00Z" w:author="Yuriy Lebid">
        <w:r>
          <w:rPr>
            <w:rStyle w:val="Hyperlink.2"/>
            <w:rtl w:val="0"/>
          </w:rPr>
          <w:delText xml:space="preserve">+ </w:delText>
        </w:r>
      </w:del>
      <w:del w:id="1277" w:date="2019-06-22T23:07:00Z" w:author="Yuriy Lebid">
        <w:r>
          <w:rPr>
            <w:rStyle w:val="Hyperlink.2"/>
            <w:rtl w:val="0"/>
          </w:rPr>
          <w:delText>ВСЕ</w:delText>
        </w:r>
      </w:del>
      <w:del w:id="1278" w:date="2019-06-22T23:07:00Z" w:author="Yuriy Lebid">
        <w:r>
          <w:rPr>
            <w:rStyle w:val="Hyperlink.2"/>
            <w:rtl w:val="0"/>
          </w:rPr>
          <w:delText>-</w:delText>
        </w:r>
      </w:del>
      <w:del w:id="1279" w:date="2019-06-22T23:07:00Z" w:author="Yuriy Lebid">
        <w:r>
          <w:rPr>
            <w:rStyle w:val="Hyperlink.2"/>
            <w:rtl w:val="0"/>
          </w:rPr>
          <w:delText>Воля</w:delText>
        </w:r>
      </w:del>
      <w:del w:id="1280" w:date="2019-06-22T23:07:00Z" w:author="Yuriy Lebid">
        <w:r>
          <w:rPr>
            <w:rStyle w:val="Hyperlink.2"/>
            <w:rtl w:val="0"/>
          </w:rPr>
          <w:delText xml:space="preserve">- </w:delText>
        </w:r>
      </w:del>
      <w:del w:id="1281" w:date="2019-06-22T23:07:00Z" w:author="Yuriy Lebid">
        <w:r>
          <w:rPr>
            <w:rStyle w:val="Hyperlink.2"/>
            <w:rtl w:val="0"/>
          </w:rPr>
          <w:delText>ВСЕ</w:delText>
        </w:r>
      </w:del>
      <w:del w:id="1282" w:date="2019-06-22T23:07:00Z" w:author="Yuriy Lebid">
        <w:r>
          <w:rPr>
            <w:rStyle w:val="Hyperlink.2"/>
            <w:rtl w:val="0"/>
          </w:rPr>
          <w:delText>-</w:delText>
        </w:r>
      </w:del>
      <w:del w:id="1283" w:date="2019-06-22T23:07:00Z" w:author="Yuriy Lebid">
        <w:r>
          <w:rPr>
            <w:rStyle w:val="Hyperlink.2"/>
            <w:rtl w:val="0"/>
          </w:rPr>
          <w:delText xml:space="preserve">Разума </w:delText>
        </w:r>
      </w:del>
      <w:del w:id="1284" w:date="2019-06-22T23:07:00Z" w:author="Yuriy Lebid">
        <w:r>
          <w:rPr>
            <w:rStyle w:val="Hyperlink.2"/>
            <w:rtl w:val="0"/>
          </w:rPr>
          <w:delText>+</w:delText>
        </w:r>
      </w:del>
      <w:del w:id="1285" w:date="2019-06-22T23:07:00Z" w:author="Yuriy Lebid">
        <w:r>
          <w:rPr>
            <w:rStyle w:val="Hyperlink.2"/>
            <w:rtl w:val="0"/>
          </w:rPr>
          <w:delText> </w:delText>
        </w:r>
      </w:del>
      <w:del w:id="1286" w:date="2019-06-22T23:07:00Z" w:author="Yuriy Lebid">
        <w:r>
          <w:rPr>
            <w:rStyle w:val="Hyperlink.2"/>
          </w:rPr>
          <w:fldChar w:fldCharType="begin" w:fldLock="0"/>
        </w:r>
      </w:del>
      <w:del w:id="1287" w:date="2019-06-22T23:07:00Z" w:author="Yuriy Lebid">
        <w:r>
          <w:rPr>
            <w:rStyle w:val="Hyperlink.2"/>
          </w:rPr>
          <w:delInstrText xml:space="preserve"> HYPERLINK "https://vk.com/pages?oid=-1882336&amp;p=%25D0%25A2%25D0%25A2%25D0%25A3%25D0%25A2%25D0%25A2%25D0%2592%25D0%2592%25D0%25A3%25D0%25A2%25D0%25A2%25D0%25A3-%25D0%25A2%25D0%25A2-%25D0%2592%25D0%2592%25D0%25A3"</w:delInstrText>
        </w:r>
      </w:del>
      <w:del w:id="1288" w:date="2019-06-22T23:07:00Z" w:author="Yuriy Lebid">
        <w:r>
          <w:rPr>
            <w:rStyle w:val="Hyperlink.2"/>
          </w:rPr>
          <w:fldChar w:fldCharType="separate" w:fldLock="0"/>
        </w:r>
      </w:del>
      <w:del w:id="1289" w:date="2019-06-22T23:07:00Z" w:author="Yuriy Lebid">
        <w:r>
          <w:rPr>
            <w:rStyle w:val="Hyperlink.2"/>
            <w:rtl w:val="0"/>
          </w:rPr>
          <w:delText>ВСЕ</w:delText>
        </w:r>
      </w:del>
      <w:del w:id="1290" w:date="2019-06-22T23:07:00Z" w:author="Yuriy Lebid">
        <w:r>
          <w:rPr>
            <w:rStyle w:val="Hyperlink.2"/>
            <w:rtl w:val="0"/>
          </w:rPr>
          <w:delText>-</w:delText>
        </w:r>
      </w:del>
      <w:del w:id="1291" w:date="2019-06-22T23:07:00Z" w:author="Yuriy Lebid">
        <w:r>
          <w:rPr>
            <w:rStyle w:val="Hyperlink.2"/>
            <w:rtl w:val="0"/>
          </w:rPr>
          <w:delText>Единство</w:delText>
        </w:r>
      </w:del>
      <w:del w:id="1292" w:date="2019-06-22T23:07:00Z" w:author="Yuriy Lebid">
        <w:r>
          <w:rPr/>
          <w:fldChar w:fldCharType="end" w:fldLock="0"/>
        </w:r>
      </w:del>
      <w:del w:id="1293" w:date="2019-06-22T23:07:00Z" w:author="Yuriy Lebid">
        <w:r>
          <w:rPr>
            <w:rStyle w:val="Hyperlink.2"/>
            <w:rtl w:val="0"/>
          </w:rPr>
          <w:delText xml:space="preserve">, </w:delText>
        </w:r>
      </w:del>
      <w:del w:id="1294" w:date="2019-06-22T23:07:00Z" w:author="Yuriy Lebid">
        <w:r>
          <w:rPr>
            <w:rStyle w:val="Hyperlink.2"/>
            <w:rtl w:val="0"/>
          </w:rPr>
          <w:delText>которые</w:delText>
        </w:r>
      </w:del>
      <w:del w:id="1295" w:date="2019-06-22T23:07:00Z" w:author="Yuriy Lebid">
        <w:r>
          <w:rPr>
            <w:rStyle w:val="Hyperlink.2"/>
            <w:rtl w:val="0"/>
          </w:rPr>
          <w:delText xml:space="preserve">, </w:delText>
        </w:r>
      </w:del>
      <w:del w:id="1296" w:date="2019-06-22T23:07:00Z" w:author="Yuriy Lebid">
        <w:r>
          <w:rPr>
            <w:rStyle w:val="Hyperlink.2"/>
            <w:rtl w:val="0"/>
          </w:rPr>
          <w:delText>в свою очередь</w:delText>
        </w:r>
      </w:del>
      <w:del w:id="1297" w:date="2019-06-22T23:07:00Z" w:author="Yuriy Lebid">
        <w:r>
          <w:rPr>
            <w:rStyle w:val="Hyperlink.2"/>
            <w:rtl w:val="0"/>
          </w:rPr>
          <w:delText xml:space="preserve">, </w:delText>
        </w:r>
      </w:del>
      <w:del w:id="1298" w:date="2019-06-22T23:07:00Z" w:author="Yuriy Lebid">
        <w:r>
          <w:rPr>
            <w:rStyle w:val="Hyperlink.2"/>
            <w:rtl w:val="0"/>
          </w:rPr>
          <w:delText>«антроглофны» по отношению ко Вселенным со схемой Синтеза ВСЕ</w:delText>
        </w:r>
      </w:del>
      <w:del w:id="1299" w:date="2019-06-22T23:07:00Z" w:author="Yuriy Lebid">
        <w:r>
          <w:rPr>
            <w:rStyle w:val="Hyperlink.2"/>
            <w:rtl w:val="0"/>
          </w:rPr>
          <w:delText xml:space="preserve">- </w:delText>
        </w:r>
      </w:del>
      <w:del w:id="1300" w:date="2019-06-22T23:07:00Z" w:author="Yuriy Lebid">
        <w:r>
          <w:rPr>
            <w:rStyle w:val="Hyperlink.2"/>
            <w:rtl w:val="0"/>
          </w:rPr>
          <w:delText>Любовь</w:delText>
        </w:r>
      </w:del>
      <w:del w:id="1301" w:date="2019-06-22T23:07:00Z" w:author="Yuriy Lebid">
        <w:r>
          <w:rPr>
            <w:rStyle w:val="Hyperlink.2"/>
            <w:rtl w:val="0"/>
          </w:rPr>
          <w:delText>-</w:delText>
        </w:r>
      </w:del>
      <w:del w:id="1302" w:date="2019-06-22T23:07:00Z" w:author="Yuriy Lebid">
        <w:r>
          <w:rPr>
            <w:rStyle w:val="Hyperlink.2"/>
            <w:rtl w:val="0"/>
          </w:rPr>
          <w:delText>ВСЕ</w:delText>
        </w:r>
      </w:del>
      <w:del w:id="1303" w:date="2019-06-22T23:07:00Z" w:author="Yuriy Lebid">
        <w:r>
          <w:rPr>
            <w:rStyle w:val="Hyperlink.2"/>
            <w:rtl w:val="0"/>
          </w:rPr>
          <w:delText>-</w:delText>
        </w:r>
      </w:del>
      <w:del w:id="1304" w:date="2019-06-22T23:07:00Z" w:author="Yuriy Lebid">
        <w:r>
          <w:rPr>
            <w:rStyle w:val="Hyperlink.2"/>
            <w:rtl w:val="0"/>
          </w:rPr>
          <w:delText xml:space="preserve">Мудрость </w:delText>
        </w:r>
      </w:del>
      <w:del w:id="1305" w:date="2019-06-22T23:07:00Z" w:author="Yuriy Lebid">
        <w:r>
          <w:rPr>
            <w:rStyle w:val="Hyperlink.2"/>
            <w:rtl w:val="0"/>
          </w:rPr>
          <w:delText xml:space="preserve">+ </w:delText>
        </w:r>
      </w:del>
      <w:del w:id="1306" w:date="2019-06-22T23:07:00Z" w:author="Yuriy Lebid">
        <w:r>
          <w:rPr>
            <w:rStyle w:val="Hyperlink.2"/>
            <w:rtl w:val="0"/>
          </w:rPr>
          <w:delText>ВСЕ</w:delText>
        </w:r>
      </w:del>
      <w:del w:id="1307" w:date="2019-06-22T23:07:00Z" w:author="Yuriy Lebid">
        <w:r>
          <w:rPr>
            <w:rStyle w:val="Hyperlink.2"/>
            <w:rtl w:val="0"/>
          </w:rPr>
          <w:delText>-</w:delText>
        </w:r>
      </w:del>
      <w:del w:id="1308" w:date="2019-06-22T23:07:00Z" w:author="Yuriy Lebid">
        <w:r>
          <w:rPr>
            <w:rStyle w:val="Hyperlink.2"/>
            <w:rtl w:val="0"/>
          </w:rPr>
          <w:delText>Воля</w:delText>
        </w:r>
      </w:del>
      <w:del w:id="1309" w:date="2019-06-22T23:07:00Z" w:author="Yuriy Lebid">
        <w:r>
          <w:rPr>
            <w:rStyle w:val="Hyperlink.2"/>
            <w:rtl w:val="0"/>
          </w:rPr>
          <w:delText>-</w:delText>
        </w:r>
      </w:del>
      <w:del w:id="1310" w:date="2019-06-22T23:07:00Z" w:author="Yuriy Lebid">
        <w:r>
          <w:rPr>
            <w:rStyle w:val="Hyperlink.2"/>
            <w:rtl w:val="0"/>
          </w:rPr>
          <w:delText>ВСЕ</w:delText>
        </w:r>
      </w:del>
      <w:del w:id="1311" w:date="2019-06-22T23:07:00Z" w:author="Yuriy Lebid">
        <w:r>
          <w:rPr>
            <w:rStyle w:val="Hyperlink.2"/>
            <w:rtl w:val="0"/>
          </w:rPr>
          <w:delText>-</w:delText>
        </w:r>
      </w:del>
      <w:del w:id="1312" w:date="2019-06-22T23:07:00Z" w:author="Yuriy Lebid">
        <w:r>
          <w:rPr>
            <w:rStyle w:val="Hyperlink.2"/>
            <w:rtl w:val="0"/>
          </w:rPr>
          <w:delText xml:space="preserve">Разума </w:delText>
        </w:r>
      </w:del>
      <w:del w:id="1313" w:date="2019-06-22T23:07:00Z" w:author="Yuriy Lebid">
        <w:r>
          <w:rPr>
            <w:rStyle w:val="Hyperlink.2"/>
            <w:rtl w:val="0"/>
          </w:rPr>
          <w:delText xml:space="preserve">+ </w:delText>
        </w:r>
      </w:del>
      <w:del w:id="1314" w:date="2019-06-22T23:07:00Z" w:author="Yuriy Lebid">
        <w:r>
          <w:rPr>
            <w:rStyle w:val="Hyperlink.2"/>
            <w:rtl w:val="0"/>
          </w:rPr>
          <w:delText>ВСЕ</w:delText>
        </w:r>
      </w:del>
      <w:del w:id="1315" w:date="2019-06-22T23:07:00Z" w:author="Yuriy Lebid">
        <w:r>
          <w:rPr>
            <w:rStyle w:val="Hyperlink.2"/>
            <w:rtl w:val="0"/>
          </w:rPr>
          <w:delText>-</w:delText>
        </w:r>
      </w:del>
      <w:del w:id="1316" w:date="2019-06-22T23:07:00Z" w:author="Yuriy Lebid">
        <w:r>
          <w:rPr>
            <w:rStyle w:val="Hyperlink.2"/>
            <w:rtl w:val="0"/>
          </w:rPr>
          <w:delText xml:space="preserve">Единство </w:delText>
        </w:r>
      </w:del>
      <w:del w:id="1317" w:date="2019-06-22T23:07:00Z" w:author="Yuriy Lebid">
        <w:r>
          <w:rPr>
            <w:rStyle w:val="Hyperlink.2"/>
            <w:rtl w:val="0"/>
          </w:rPr>
          <w:delText>+</w:delText>
        </w:r>
      </w:del>
      <w:del w:id="1318" w:date="2019-06-22T23:07:00Z" w:author="Yuriy Lebid">
        <w:r>
          <w:rPr>
            <w:rStyle w:val="Hyperlink.2"/>
            <w:rtl w:val="0"/>
          </w:rPr>
          <w:delText> </w:delText>
        </w:r>
      </w:del>
      <w:del w:id="1319" w:date="2019-06-22T23:07:00Z" w:author="Yuriy Lebid">
        <w:r>
          <w:rPr>
            <w:rStyle w:val="Hyperlink.2"/>
          </w:rPr>
          <w:fldChar w:fldCharType="begin" w:fldLock="0"/>
        </w:r>
      </w:del>
      <w:del w:id="1320" w:date="2019-06-22T23:07:00Z" w:author="Yuriy Lebid">
        <w:r>
          <w:rPr>
            <w:rStyle w:val="Hyperlink.2"/>
          </w:rPr>
          <w:delInstrText xml:space="preserve"> HYPERLINK "https://vk.com/pages?oid=-1882336&amp;p=%25D0%259D%25D0%2599%25D0%25AE%25D0%25AE%25D0%2598%25D0%25A4%25D0%25A4-%25D0%25A4%25D0%259B%25D0%259B-%25D0%2590%25D0%2590"</w:delInstrText>
        </w:r>
      </w:del>
      <w:del w:id="1321" w:date="2019-06-22T23:07:00Z" w:author="Yuriy Lebid">
        <w:r>
          <w:rPr>
            <w:rStyle w:val="Hyperlink.2"/>
          </w:rPr>
          <w:fldChar w:fldCharType="separate" w:fldLock="0"/>
        </w:r>
      </w:del>
      <w:del w:id="1322" w:date="2019-06-22T23:07:00Z" w:author="Yuriy Lebid">
        <w:r>
          <w:rPr>
            <w:rStyle w:val="Hyperlink.2"/>
            <w:rtl w:val="0"/>
          </w:rPr>
          <w:delText>ВСЕ</w:delText>
        </w:r>
      </w:del>
      <w:del w:id="1323" w:date="2019-06-22T23:07:00Z" w:author="Yuriy Lebid">
        <w:r>
          <w:rPr>
            <w:rStyle w:val="Hyperlink.2"/>
            <w:rtl w:val="0"/>
          </w:rPr>
          <w:delText>-</w:delText>
        </w:r>
      </w:del>
      <w:del w:id="1324" w:date="2019-06-22T23:07:00Z" w:author="Yuriy Lebid">
        <w:r>
          <w:rPr>
            <w:rStyle w:val="Hyperlink.2"/>
            <w:rtl w:val="0"/>
          </w:rPr>
          <w:delText>Целостность</w:delText>
        </w:r>
      </w:del>
      <w:del w:id="1325" w:date="2019-06-22T23:07:00Z" w:author="Yuriy Lebid">
        <w:r>
          <w:rPr/>
          <w:fldChar w:fldCharType="end" w:fldLock="0"/>
        </w:r>
      </w:del>
    </w:p>
    <w:p>
      <w:pPr>
        <w:pStyle w:val="heading 4"/>
        <w:rPr>
          <w:del w:id="132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2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апокликмия </w:delText>
        </w:r>
      </w:del>
      <w:del w:id="132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29" w:date="2019-06-22T23:07:00Z" w:author="Yuriy Lebid"/>
        </w:rPr>
      </w:pPr>
      <w:del w:id="1330" w:date="2019-06-22T23:07:00Z" w:author="Yuriy Lebid">
        <w:r>
          <w:rPr>
            <w:rtl w:val="0"/>
          </w:rPr>
          <w:delText>«пространственно</w:delText>
        </w:r>
      </w:del>
      <w:del w:id="1331" w:date="2019-06-22T23:07:00Z" w:author="Yuriy Lebid">
        <w:r>
          <w:rPr>
            <w:rtl w:val="0"/>
          </w:rPr>
          <w:delText>-</w:delText>
        </w:r>
      </w:del>
      <w:del w:id="1332" w:date="2019-06-22T23:07:00Z" w:author="Yuriy Lebid">
        <w:r>
          <w:rPr>
            <w:rtl w:val="0"/>
          </w:rPr>
          <w:delText>временная дифференциация»</w:delText>
        </w:r>
      </w:del>
      <w:del w:id="1333" w:date="2019-06-22T23:07:00Z" w:author="Yuriy Lebid">
        <w:r>
          <w:rPr>
            <w:rtl w:val="0"/>
          </w:rPr>
          <w:delText xml:space="preserve">, </w:delText>
        </w:r>
      </w:del>
      <w:del w:id="1334" w:date="2019-06-22T23:07:00Z" w:author="Yuriy Lebid">
        <w:r>
          <w:rPr>
            <w:rtl w:val="0"/>
          </w:rPr>
          <w:delText>в результате которой Конфигурации всех Форм</w:delText>
        </w:r>
      </w:del>
      <w:del w:id="1335" w:date="2019-06-22T23:07:00Z" w:author="Yuriy Lebid">
        <w:r>
          <w:rPr>
            <w:rtl w:val="0"/>
          </w:rPr>
          <w:delText xml:space="preserve">, </w:delText>
        </w:r>
      </w:del>
      <w:del w:id="1336" w:date="2019-06-22T23:07:00Z" w:author="Yuriy Lebid">
        <w:r>
          <w:rPr>
            <w:rtl w:val="0"/>
          </w:rPr>
          <w:delText>структурирующих данный «Континуум»</w:delText>
        </w:r>
      </w:del>
      <w:del w:id="1337" w:date="2019-06-22T23:07:00Z" w:author="Yuriy Lebid">
        <w:r>
          <w:rPr>
            <w:rtl w:val="0"/>
          </w:rPr>
          <w:delText xml:space="preserve">, </w:delText>
        </w:r>
      </w:del>
      <w:del w:id="1338" w:date="2019-06-22T23:07:00Z" w:author="Yuriy Lebid">
        <w:r>
          <w:rPr>
            <w:rtl w:val="0"/>
          </w:rPr>
          <w:delText>распределяются по небольшим качественным диапазонам</w:delText>
        </w:r>
      </w:del>
      <w:del w:id="1339" w:date="2019-06-22T23:07:00Z" w:author="Yuriy Lebid">
        <w:r>
          <w:rPr>
            <w:rtl w:val="0"/>
          </w:rPr>
          <w:delText xml:space="preserve">, </w:delText>
        </w:r>
      </w:del>
      <w:del w:id="1340" w:date="2019-06-22T23:07:00Z" w:author="Yuriy Lebid">
        <w:r>
          <w:rPr>
            <w:rtl w:val="0"/>
          </w:rPr>
          <w:delText>унося с собой в другие Формо</w:delText>
        </w:r>
      </w:del>
      <w:del w:id="1341" w:date="2019-06-22T23:07:00Z" w:author="Yuriy Lebid">
        <w:r>
          <w:rPr>
            <w:rtl w:val="0"/>
          </w:rPr>
          <w:delText>-</w:delText>
        </w:r>
      </w:del>
      <w:del w:id="1342" w:date="2019-06-22T23:07:00Z" w:author="Yuriy Lebid">
        <w:r>
          <w:rPr>
            <w:rtl w:val="0"/>
          </w:rPr>
          <w:delText>системы Миров весь свойственный им эволюционный Опыт</w:delText>
        </w:r>
      </w:del>
      <w:del w:id="1343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344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34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34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347" w:date="2019-06-22T23:07:00Z" w:author="Yuriy Lebid">
        <w:r>
          <w:rPr>
            <w:rStyle w:val="Hyperlink.1"/>
            <w:rtl w:val="0"/>
          </w:rPr>
          <w:delText xml:space="preserve">ротационная апокликмия </w:delText>
        </w:r>
      </w:del>
      <w:del w:id="1348" w:date="2019-06-22T23:07:00Z" w:author="Yuriy Lebid">
        <w:r>
          <w:rPr>
            <w:rtl w:val="0"/>
          </w:rPr>
          <w:delText>– динамичная</w:delText>
        </w:r>
      </w:del>
      <w:del w:id="1349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1350" w:date="2019-06-22T23:07:00Z" w:author="Yuriy Lebid">
        <w:r>
          <w:rPr>
            <w:rtl w:val="0"/>
          </w:rPr>
          <w:delText>«пространственно</w:delText>
        </w:r>
      </w:del>
      <w:del w:id="1351" w:date="2019-06-22T23:07:00Z" w:author="Yuriy Lebid">
        <w:r>
          <w:rPr>
            <w:rtl w:val="0"/>
          </w:rPr>
          <w:delText>-</w:delText>
        </w:r>
      </w:del>
      <w:del w:id="1352" w:date="2019-06-22T23:07:00Z" w:author="Yuriy Lebid">
        <w:r>
          <w:rPr>
            <w:rtl w:val="0"/>
          </w:rPr>
          <w:delText>временная дифференциация»</w:delText>
        </w:r>
      </w:del>
      <w:del w:id="1353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35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5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апорецерталлмм</w:delText>
        </w:r>
      </w:del>
      <w:del w:id="135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35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окклоут </w:delText>
        </w:r>
      </w:del>
      <w:del w:id="135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59" w:date="2019-06-22T23:07:00Z" w:author="Yuriy Lebid"/>
          <w:rStyle w:val="Нет"/>
          <w:rFonts w:ascii="Times" w:cs="Times" w:hAnsi="Times" w:eastAsia="Times"/>
          <w:sz w:val="20"/>
          <w:szCs w:val="20"/>
        </w:rPr>
      </w:pPr>
      <w:del w:id="1360" w:date="2019-06-22T23:07:00Z" w:author="Yuriy Lebid">
        <w:r>
          <w:rPr>
            <w:rtl w:val="0"/>
          </w:rPr>
          <w:delText>культурный</w:delText>
        </w:r>
      </w:del>
      <w:del w:id="1361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1362" w:date="2019-06-22T23:07:00Z" w:author="Yuriy Lebid">
        <w:r>
          <w:rPr>
            <w:rtl w:val="0"/>
          </w:rPr>
          <w:delText>(</w:delText>
        </w:r>
      </w:del>
      <w:del w:id="1363" w:date="2019-06-22T23:07:00Z" w:author="Yuriy Lebid">
        <w:r>
          <w:rPr>
            <w:rtl w:val="0"/>
          </w:rPr>
          <w:delText>относящийся к какой</w:delText>
        </w:r>
      </w:del>
      <w:del w:id="1364" w:date="2019-06-22T23:07:00Z" w:author="Yuriy Lebid">
        <w:r>
          <w:rPr>
            <w:rtl w:val="0"/>
          </w:rPr>
          <w:delText>-</w:delText>
        </w:r>
      </w:del>
      <w:del w:id="1365" w:date="2019-06-22T23:07:00Z" w:author="Yuriy Lebid">
        <w:r>
          <w:rPr>
            <w:rtl w:val="0"/>
          </w:rPr>
          <w:delText>либо культуре</w:delText>
        </w:r>
      </w:del>
      <w:del w:id="1366" w:date="2019-06-22T23:07:00Z" w:author="Yuriy Lebid">
        <w:r>
          <w:rPr>
            <w:rtl w:val="0"/>
          </w:rPr>
          <w:delText>)</w:delText>
        </w:r>
      </w:del>
      <w:del w:id="1367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1368" w:date="2019-06-22T23:07:00Z" w:author="Yuriy Lebid">
        <w:r>
          <w:rPr>
            <w:rtl w:val="0"/>
          </w:rPr>
          <w:delText>характер взаимоинтересов</w:delText>
        </w:r>
      </w:del>
    </w:p>
    <w:p>
      <w:pPr>
        <w:pStyle w:val="heading 4"/>
        <w:rPr>
          <w:del w:id="136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7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аппакреппс</w:delText>
        </w:r>
      </w:del>
      <w:del w:id="137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37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окклоуд </w:delText>
        </w:r>
      </w:del>
      <w:del w:id="137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74" w:date="2019-06-22T23:07:00Z" w:author="Yuriy Lebid"/>
        </w:rPr>
      </w:pPr>
      <w:del w:id="1375" w:date="2019-06-22T23:07:00Z" w:author="Yuriy Lebid">
        <w:r>
          <w:rPr>
            <w:rtl w:val="0"/>
          </w:rPr>
          <w:delText>межгосударственный характер взаимоинтересов</w:delText>
        </w:r>
      </w:del>
    </w:p>
    <w:p>
      <w:pPr>
        <w:pStyle w:val="heading 4"/>
        <w:rPr>
          <w:del w:id="137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7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аппамрес</w:delText>
        </w:r>
      </w:del>
      <w:del w:id="137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37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окклоут </w:delText>
        </w:r>
      </w:del>
      <w:del w:id="138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81" w:date="2019-06-22T23:07:00Z" w:author="Yuriy Lebid"/>
        </w:rPr>
      </w:pPr>
      <w:del w:id="1382" w:date="2019-06-22T23:07:00Z" w:author="Yuriy Lebid">
        <w:r>
          <w:rPr>
            <w:rtl w:val="0"/>
          </w:rPr>
          <w:delText>сексуальный</w:delText>
        </w:r>
      </w:del>
      <w:del w:id="1383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1384" w:date="2019-06-22T23:07:00Z" w:author="Yuriy Lebid">
        <w:r>
          <w:rPr>
            <w:rtl w:val="0"/>
          </w:rPr>
          <w:delText>характер взаимоинтересов</w:delText>
        </w:r>
      </w:del>
    </w:p>
    <w:p>
      <w:pPr>
        <w:pStyle w:val="heading 4"/>
        <w:rPr>
          <w:del w:id="1385" w:date="2019-06-22T23:07:00Z" w:author="Yuriy Lebid"/>
          <w:rStyle w:val="Нет"/>
          <w:rFonts w:ascii="Calibri" w:cs="Calibri" w:hAnsi="Calibri" w:eastAsia="Calibri"/>
          <w:b w:val="0"/>
          <w:bCs w:val="0"/>
          <w:color w:val="000000"/>
          <w:u w:color="000000"/>
        </w:rPr>
      </w:pPr>
      <w:del w:id="138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апперприимсс </w:delText>
        </w:r>
      </w:del>
      <w:del w:id="138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88" w:date="2019-06-22T23:07:00Z" w:author="Yuriy Lebid"/>
        </w:rPr>
      </w:pPr>
      <w:del w:id="1389" w:date="2019-06-22T23:07:00Z" w:author="Yuriy Lebid">
        <w:r>
          <w:rPr>
            <w:rtl w:val="0"/>
          </w:rPr>
          <w:delText>состояние «между чем</w:delText>
        </w:r>
      </w:del>
      <w:del w:id="1390" w:date="2019-06-22T23:07:00Z" w:author="Yuriy Lebid">
        <w:r>
          <w:rPr>
            <w:rtl w:val="0"/>
          </w:rPr>
          <w:delText>-</w:delText>
        </w:r>
      </w:del>
      <w:del w:id="1391" w:date="2019-06-22T23:07:00Z" w:author="Yuriy Lebid">
        <w:r>
          <w:rPr>
            <w:rtl w:val="0"/>
          </w:rPr>
          <w:delText>то одним и чем</w:delText>
        </w:r>
      </w:del>
      <w:del w:id="1392" w:date="2019-06-22T23:07:00Z" w:author="Yuriy Lebid">
        <w:r>
          <w:rPr>
            <w:rtl w:val="0"/>
          </w:rPr>
          <w:delText>-</w:delText>
        </w:r>
      </w:del>
      <w:del w:id="1393" w:date="2019-06-22T23:07:00Z" w:author="Yuriy Lebid">
        <w:r>
          <w:rPr>
            <w:rtl w:val="0"/>
          </w:rPr>
          <w:delText>то другим» у</w:delText>
        </w:r>
      </w:del>
      <w:del w:id="139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1395" w:date="2019-06-22T23:07:00Z" w:author="Yuriy Lebid">
        <w:r>
          <w:rPr>
            <w:rtl w:val="0"/>
          </w:rPr>
          <w:delText xml:space="preserve">наших димидиомиттенсных Форм Самосознаний </w:delText>
        </w:r>
      </w:del>
      <w:del w:id="1396" w:date="2019-06-22T23:07:00Z" w:author="Yuriy Lebid">
        <w:r>
          <w:rPr>
            <w:rtl w:val="0"/>
          </w:rPr>
          <w:delText>(</w:delText>
        </w:r>
      </w:del>
      <w:del w:id="1397" w:date="2019-06-22T23:07:00Z" w:author="Yuriy Lebid">
        <w:r>
          <w:rPr>
            <w:rtl w:val="0"/>
          </w:rPr>
          <w:delText>ФС</w:delText>
        </w:r>
      </w:del>
      <w:del w:id="1398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399" w:date="2019-06-22T23:07:00Z" w:author="Yuriy Lebid"/>
          <w:rStyle w:val="Нет"/>
          <w:color w:val="000000"/>
          <w:u w:color="000000"/>
        </w:rPr>
      </w:pPr>
      <w:del w:id="140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априорный </w:delText>
        </w:r>
      </w:del>
      <w:del w:id="140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40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от </w:delText>
        </w:r>
      </w:del>
      <w:del w:id="14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>лат</w:delText>
        </w:r>
      </w:del>
      <w:del w:id="140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 xml:space="preserve">. a priori </w:delText>
        </w:r>
      </w:del>
      <w:del w:id="14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>— буквально</w:delText>
        </w:r>
      </w:del>
      <w:del w:id="140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 xml:space="preserve">: </w:delText>
        </w:r>
      </w:del>
      <w:del w:id="14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>«от предшествующего»</w:delText>
        </w:r>
      </w:del>
      <w:del w:id="1408" w:date="2019-06-22T23:07:00Z" w:author="Yuriy Lebid">
        <w:r>
          <w:rPr>
            <w:rStyle w:val="Нет"/>
            <w:rFonts w:ascii="Arial" w:hAnsi="Arial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409" w:date="2019-06-22T23:07:00Z" w:author="Yuriy Lebid"/>
          <w:rStyle w:val="Нет"/>
          <w:shd w:val="clear" w:color="auto" w:fill="ffffff"/>
        </w:rPr>
      </w:pPr>
      <w:del w:id="1410" w:date="2019-06-22T23:07:00Z" w:author="Yuriy Lebid">
        <w:r>
          <w:rPr>
            <w:rtl w:val="0"/>
          </w:rPr>
          <w:delText xml:space="preserve">выходящий за пределы </w:delText>
        </w:r>
      </w:del>
      <w:del w:id="1411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знания фактов</w:delText>
        </w:r>
      </w:del>
      <w:del w:id="1412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, </w:delText>
        </w:r>
      </w:del>
      <w:del w:id="1413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умозрительный</w:delText>
        </w:r>
      </w:del>
    </w:p>
    <w:p>
      <w:pPr>
        <w:pStyle w:val="heading 4"/>
        <w:rPr>
          <w:del w:id="141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1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апрраграммия </w:delText>
        </w:r>
      </w:del>
      <w:del w:id="141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17" w:date="2019-06-22T23:07:00Z" w:author="Yuriy Lebid"/>
        </w:rPr>
      </w:pPr>
      <w:del w:id="1418" w:date="2019-06-22T23:07:00Z" w:author="Yuriy Lebid">
        <w:r>
          <w:rPr>
            <w:rtl w:val="0"/>
          </w:rPr>
          <w:delText>способность зрения</w:delText>
        </w:r>
      </w:del>
      <w:del w:id="141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1420" w:date="2019-06-22T23:07:00Z" w:author="Yuriy Lebid">
        <w:r>
          <w:rPr>
            <w:rtl w:val="0"/>
          </w:rPr>
          <w:delText>во много раз приближать наблюдаемый объект и на большом расстоянии рассматривать его в мельчайших деталях</w:delText>
        </w:r>
      </w:del>
    </w:p>
    <w:p>
      <w:pPr>
        <w:pStyle w:val="heading 4"/>
        <w:rPr>
          <w:del w:id="142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2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аппраккаурун </w:delText>
        </w:r>
      </w:del>
      <w:del w:id="142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24" w:date="2019-06-22T23:07:00Z" w:author="Yuriy Lebid"/>
        </w:rPr>
      </w:pPr>
      <w:del w:id="1425" w:date="2019-06-22T23:07:00Z" w:author="Yuriy Lebid">
        <w:r>
          <w:rPr>
            <w:rtl w:val="0"/>
          </w:rPr>
          <w:delText>макро</w:delText>
        </w:r>
      </w:del>
      <w:del w:id="1426" w:date="2019-06-22T23:07:00Z" w:author="Yuriy Lebid">
        <w:r>
          <w:rPr>
            <w:rtl w:val="0"/>
          </w:rPr>
          <w:delText>-</w:delText>
        </w:r>
      </w:del>
      <w:del w:id="1427" w:date="2019-06-22T23:07:00Z" w:author="Yuriy Lebid">
        <w:r>
          <w:rPr>
            <w:rtl w:val="0"/>
          </w:rPr>
          <w:delText>эгрегор</w:delText>
        </w:r>
      </w:del>
      <w:del w:id="1428" w:date="2019-06-22T23:07:00Z" w:author="Yuriy Lebid">
        <w:r>
          <w:rPr>
            <w:rtl w:val="0"/>
          </w:rPr>
          <w:delText xml:space="preserve">, </w:delText>
        </w:r>
      </w:del>
      <w:del w:id="1429" w:date="2019-06-22T23:07:00Z" w:author="Yuriy Lebid">
        <w:r>
          <w:rPr>
            <w:rtl w:val="0"/>
          </w:rPr>
          <w:delText>структурированный очень совместимыми между собой паттернами Информации</w:delText>
        </w:r>
      </w:del>
      <w:del w:id="1430" w:date="2019-06-22T23:07:00Z" w:author="Yuriy Lebid">
        <w:r>
          <w:rPr>
            <w:rtl w:val="0"/>
          </w:rPr>
          <w:delText xml:space="preserve">, </w:delText>
        </w:r>
      </w:del>
      <w:del w:id="1431" w:date="2019-06-22T23:07:00Z" w:author="Yuriy Lebid">
        <w:r>
          <w:rPr>
            <w:rtl w:val="0"/>
          </w:rPr>
          <w:delText>хорошо резонирующей с нашим типом бирвуляртности</w:delText>
        </w:r>
      </w:del>
    </w:p>
    <w:p>
      <w:pPr>
        <w:pStyle w:val="heading 4"/>
        <w:rPr>
          <w:del w:id="143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3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апприверр </w:delText>
        </w:r>
      </w:del>
      <w:del w:id="143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35" w:date="2019-06-22T23:07:00Z" w:author="Yuriy Lebid"/>
          <w:rStyle w:val="Нет"/>
          <w:rFonts w:ascii="Times" w:cs="Times" w:hAnsi="Times" w:eastAsia="Times"/>
        </w:rPr>
      </w:pPr>
      <w:del w:id="1436" w:date="2019-06-22T23:07:00Z" w:author="Yuriy Lebid">
        <w:r>
          <w:rPr>
            <w:rtl w:val="0"/>
          </w:rPr>
          <w:delText>нано</w:delText>
        </w:r>
      </w:del>
      <w:del w:id="1437" w:date="2019-06-22T23:07:00Z" w:author="Yuriy Lebid">
        <w:r>
          <w:rPr>
            <w:rtl w:val="0"/>
          </w:rPr>
          <w:delText>-</w:delText>
        </w:r>
      </w:del>
      <w:del w:id="1438" w:date="2019-06-22T23:07:00Z" w:author="Yuriy Lebid">
        <w:r>
          <w:rPr>
            <w:rtl w:val="0"/>
          </w:rPr>
          <w:delText>эгрегор духовности</w:delText>
        </w:r>
      </w:del>
      <w:del w:id="1439" w:date="2019-06-22T23:07:00Z" w:author="Yuriy Lebid">
        <w:r>
          <w:rPr>
            <w:rtl w:val="0"/>
          </w:rPr>
          <w:delText xml:space="preserve">, </w:delText>
        </w:r>
      </w:del>
      <w:del w:id="1440" w:date="2019-06-22T23:07:00Z" w:author="Yuriy Lebid">
        <w:r>
          <w:rPr>
            <w:rtl w:val="0"/>
          </w:rPr>
          <w:delText>всю Информацию которого детально</w:delText>
        </w:r>
      </w:del>
      <w:del w:id="1441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1442" w:date="2019-06-22T23:07:00Z" w:author="Yuriy Lebid">
        <w:r>
          <w:rPr>
            <w:rtl w:val="0"/>
          </w:rPr>
          <w:delText xml:space="preserve">структурирует </w:delText>
        </w:r>
      </w:del>
      <w:del w:id="1443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каждое из возможных направлений человеческой духовной деятельности</w:delText>
        </w:r>
      </w:del>
    </w:p>
    <w:p>
      <w:pPr>
        <w:pStyle w:val="heading 4"/>
        <w:rPr>
          <w:del w:id="144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4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арварркуры </w:delText>
        </w:r>
      </w:del>
      <w:del w:id="144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47" w:date="2019-06-22T23:07:00Z" w:author="Yuriy Lebid"/>
        </w:rPr>
      </w:pPr>
      <w:del w:id="1448" w:date="2019-06-22T23:07:00Z" w:author="Yuriy Lebid">
        <w:r>
          <w:rPr>
            <w:rtl w:val="0"/>
          </w:rPr>
          <w:delText>неустойчивые</w:delText>
        </w:r>
      </w:del>
      <w:del w:id="1449" w:date="2019-06-22T23:07:00Z" w:author="Yuriy Lebid">
        <w:r>
          <w:rPr>
            <w:rtl w:val="0"/>
          </w:rPr>
          <w:delText xml:space="preserve">, </w:delText>
        </w:r>
      </w:del>
      <w:del w:id="1450" w:date="2019-06-22T23:07:00Z" w:author="Yuriy Lebid">
        <w:r>
          <w:rPr>
            <w:rtl w:val="0"/>
          </w:rPr>
          <w:delText>фрагментированные Поля</w:delText>
        </w:r>
      </w:del>
      <w:del w:id="1451" w:date="2019-06-22T23:07:00Z" w:author="Yuriy Lebid">
        <w:r>
          <w:rPr>
            <w:rtl w:val="0"/>
          </w:rPr>
          <w:delText>-</w:delText>
        </w:r>
      </w:del>
      <w:del w:id="1452" w:date="2019-06-22T23:07:00Z" w:author="Yuriy Lebid">
        <w:r>
          <w:rPr>
            <w:rtl w:val="0"/>
          </w:rPr>
          <w:delText xml:space="preserve">Сознания </w:delText>
        </w:r>
      </w:del>
      <w:del w:id="1453" w:date="2019-06-22T23:07:00Z" w:author="Yuriy Lebid">
        <w:r>
          <w:rPr>
            <w:rtl w:val="0"/>
          </w:rPr>
          <w:delText>(</w:delText>
        </w:r>
      </w:del>
      <w:del w:id="1454" w:date="2019-06-22T23:07:00Z" w:author="Yuriy Lebid">
        <w:r>
          <w:rPr>
            <w:rtl w:val="0"/>
          </w:rPr>
          <w:delText>ПС</w:delText>
        </w:r>
      </w:del>
      <w:del w:id="1455" w:date="2019-06-22T23:07:00Z" w:author="Yuriy Lebid">
        <w:r>
          <w:rPr>
            <w:rtl w:val="0"/>
          </w:rPr>
          <w:delText xml:space="preserve">), </w:delText>
        </w:r>
      </w:del>
      <w:del w:id="1456" w:date="2019-06-22T23:07:00Z" w:author="Yuriy Lebid">
        <w:r>
          <w:rPr>
            <w:rtl w:val="0"/>
          </w:rPr>
          <w:delText>субстанция которых представляет совершенно беспомощные</w:delText>
        </w:r>
      </w:del>
      <w:del w:id="1457" w:date="2019-06-22T23:07:00Z" w:author="Yuriy Lebid">
        <w:r>
          <w:rPr>
            <w:rtl w:val="0"/>
          </w:rPr>
          <w:delText xml:space="preserve">, </w:delText>
        </w:r>
      </w:del>
      <w:del w:id="1458" w:date="2019-06-22T23:07:00Z" w:author="Yuriy Lebid">
        <w:r>
          <w:rPr>
            <w:rtl w:val="0"/>
          </w:rPr>
          <w:delText xml:space="preserve">хаотичные и энергетически ничтожные </w:delText>
        </w:r>
      </w:del>
      <w:del w:id="1459" w:date="2019-06-22T23:07:00Z" w:author="Yuriy Lebid">
        <w:r>
          <w:rPr>
            <w:rtl w:val="0"/>
          </w:rPr>
          <w:delText>(</w:delText>
        </w:r>
      </w:del>
      <w:del w:id="1460" w:date="2019-06-22T23:07:00Z" w:author="Yuriy Lebid">
        <w:r>
          <w:rPr>
            <w:rtl w:val="0"/>
          </w:rPr>
          <w:delText>в плане воздействия на нашу Фокусную Динамику</w:delText>
        </w:r>
      </w:del>
      <w:del w:id="1461" w:date="2019-06-22T23:07:00Z" w:author="Yuriy Lebid">
        <w:r>
          <w:rPr>
            <w:rtl w:val="0"/>
          </w:rPr>
          <w:delText xml:space="preserve">) </w:delText>
        </w:r>
      </w:del>
      <w:del w:id="1462" w:date="2019-06-22T23:07:00Z" w:author="Yuriy Lebid">
        <w:r>
          <w:rPr>
            <w:rtl w:val="0"/>
          </w:rPr>
          <w:delText>паттерны всевозможной Информации</w:delText>
        </w:r>
      </w:del>
      <w:del w:id="1463" w:date="2019-06-22T23:07:00Z" w:author="Yuriy Lebid">
        <w:r>
          <w:rPr>
            <w:rtl w:val="0"/>
          </w:rPr>
          <w:delText xml:space="preserve">: </w:delText>
        </w:r>
      </w:del>
      <w:del w:id="1464" w:date="2019-06-22T23:07:00Z" w:author="Yuriy Lebid">
        <w:r>
          <w:rPr>
            <w:rtl w:val="0"/>
          </w:rPr>
          <w:delText>«обрывки» каких</w:delText>
        </w:r>
      </w:del>
      <w:del w:id="1465" w:date="2019-06-22T23:07:00Z" w:author="Yuriy Lebid">
        <w:r>
          <w:rPr>
            <w:rtl w:val="0"/>
          </w:rPr>
          <w:delText>-</w:delText>
        </w:r>
      </w:del>
      <w:del w:id="1466" w:date="2019-06-22T23:07:00Z" w:author="Yuriy Lebid">
        <w:r>
          <w:rPr>
            <w:rtl w:val="0"/>
          </w:rPr>
          <w:delText>то сведений</w:delText>
        </w:r>
      </w:del>
      <w:del w:id="1467" w:date="2019-06-22T23:07:00Z" w:author="Yuriy Lebid">
        <w:r>
          <w:rPr>
            <w:rtl w:val="0"/>
          </w:rPr>
          <w:delText xml:space="preserve">, </w:delText>
        </w:r>
      </w:del>
      <w:del w:id="1468" w:date="2019-06-22T23:07:00Z" w:author="Yuriy Lebid">
        <w:r>
          <w:rPr>
            <w:rtl w:val="0"/>
          </w:rPr>
          <w:delText>Мыслей</w:delText>
        </w:r>
      </w:del>
      <w:del w:id="1469" w:date="2019-06-22T23:07:00Z" w:author="Yuriy Lebid">
        <w:r>
          <w:rPr>
            <w:rtl w:val="0"/>
          </w:rPr>
          <w:delText xml:space="preserve">, </w:delText>
        </w:r>
      </w:del>
      <w:del w:id="1470" w:date="2019-06-22T23:07:00Z" w:author="Yuriy Lebid">
        <w:r>
          <w:rPr>
            <w:rtl w:val="0"/>
          </w:rPr>
          <w:delText>эмоций</w:delText>
        </w:r>
      </w:del>
    </w:p>
    <w:p>
      <w:pPr>
        <w:pStyle w:val="heading 4"/>
        <w:rPr>
          <w:del w:id="147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7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АРГЛААМ</w:delText>
        </w:r>
      </w:del>
      <w:del w:id="147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47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Моллустра </w:delText>
        </w:r>
      </w:del>
      <w:del w:id="147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76" w:date="2019-06-22T23:07:00Z" w:author="Yuriy Lebid"/>
        </w:rPr>
      </w:pPr>
      <w:del w:id="147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в плеядианских цивилизациях </w:delText>
        </w:r>
      </w:del>
      <w:del w:id="1478" w:date="2019-06-22T23:07:00Z" w:author="Yuriy Lebid">
        <w:r>
          <w:rPr>
            <w:rtl w:val="0"/>
          </w:rPr>
          <w:delText>универсальный</w:delText>
        </w:r>
      </w:del>
      <w:del w:id="1479" w:date="2019-06-22T23:07:00Z" w:author="Yuriy Lebid">
        <w:r>
          <w:rPr>
            <w:rtl w:val="0"/>
          </w:rPr>
          <w:delText xml:space="preserve">, </w:delText>
        </w:r>
      </w:del>
      <w:del w:id="1480" w:date="2019-06-22T23:07:00Z" w:author="Yuriy Lebid">
        <w:r>
          <w:rPr>
            <w:rtl w:val="0"/>
          </w:rPr>
          <w:delText>но менее распростран</w:delText>
        </w:r>
      </w:del>
      <w:del w:id="1481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482" w:date="2019-06-22T23:07:00Z" w:author="Yuriy Lebid">
        <w:r>
          <w:rPr>
            <w:rtl w:val="0"/>
          </w:rPr>
          <w:delText>нный</w:delText>
        </w:r>
      </w:del>
      <w:del w:id="1483" w:date="2019-06-22T23:07:00Z" w:author="Yuriy Lebid">
        <w:r>
          <w:rPr>
            <w:rtl w:val="0"/>
          </w:rPr>
          <w:delText xml:space="preserve">, </w:delText>
        </w:r>
      </w:del>
      <w:del w:id="1484" w:date="2019-06-22T23:07:00Z" w:author="Yuriy Lebid">
        <w:r>
          <w:rPr>
            <w:rtl w:val="0"/>
          </w:rPr>
          <w:delText>чем УЛГРУУ</w:delText>
        </w:r>
      </w:del>
      <w:del w:id="1485" w:date="2019-06-22T23:07:00Z" w:author="Yuriy Lebid">
        <w:r>
          <w:rPr>
            <w:rtl w:val="0"/>
          </w:rPr>
          <w:delText>-</w:delText>
        </w:r>
      </w:del>
      <w:del w:id="1486" w:date="2019-06-22T23:07:00Z" w:author="Yuriy Lebid">
        <w:r>
          <w:rPr>
            <w:rtl w:val="0"/>
          </w:rPr>
          <w:delText>Силгллууммон «способ общения для всех»</w:delText>
        </w:r>
      </w:del>
    </w:p>
    <w:p>
      <w:pPr>
        <w:pStyle w:val="heading 4"/>
        <w:rPr>
          <w:del w:id="1487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148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АРГЛЛААМУНИ </w:delText>
        </w:r>
      </w:del>
      <w:del w:id="148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- </w:delText>
        </w:r>
      </w:del>
      <w:del w:id="149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Звуковой Космический Код </w:delText>
        </w:r>
      </w:del>
      <w:del w:id="149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>(</w:delText>
        </w:r>
      </w:del>
      <w:del w:id="149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>ЗКК</w:delText>
        </w:r>
      </w:del>
      <w:del w:id="149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494" w:date="2019-06-22T23:07:00Z" w:author="Yuriy Lebid"/>
        </w:rPr>
      </w:pPr>
      <w:del w:id="1495" w:date="2019-06-22T23:07:00Z" w:author="Yuriy Lebid">
        <w:r>
          <w:rPr>
            <w:rtl w:val="0"/>
          </w:rPr>
          <w:delText>1-</w:delText>
        </w:r>
      </w:del>
      <w:del w:id="1496" w:date="2019-06-22T23:07:00Z" w:author="Yuriy Lebid">
        <w:r>
          <w:rPr>
            <w:rtl w:val="0"/>
          </w:rPr>
          <w:delText>й ИИССИИДИ</w:delText>
        </w:r>
      </w:del>
      <w:del w:id="1497" w:date="2019-06-22T23:07:00Z" w:author="Yuriy Lebid">
        <w:r>
          <w:rPr>
            <w:rtl w:val="0"/>
          </w:rPr>
          <w:delText>-</w:delText>
        </w:r>
      </w:del>
      <w:del w:id="1498" w:date="2019-06-22T23:07:00Z" w:author="Yuriy Lebid">
        <w:r>
          <w:rPr>
            <w:rtl w:val="0"/>
          </w:rPr>
          <w:delText>Центр</w:delText>
        </w:r>
      </w:del>
      <w:del w:id="1499" w:date="2019-06-22T23:07:00Z" w:author="Yuriy Lebid">
        <w:r>
          <w:rPr>
            <w:rtl w:val="0"/>
          </w:rPr>
          <w:delText xml:space="preserve">; </w:delText>
        </w:r>
      </w:del>
      <w:del w:id="1500" w:date="2019-06-22T23:07:00Z" w:author="Yuriy Lebid">
        <w:r>
          <w:rPr>
            <w:rtl w:val="0"/>
          </w:rPr>
          <w:delText xml:space="preserve">«базовый» энергоинформационный Центр «кристаллизации эгоизма и физического выживания» </w:delText>
        </w:r>
      </w:del>
      <w:del w:id="1501" w:date="2019-06-22T23:07:00Z" w:author="Yuriy Lebid">
        <w:r>
          <w:rPr>
            <w:rtl w:val="0"/>
          </w:rPr>
          <w:delText>(</w:delText>
        </w:r>
      </w:del>
      <w:del w:id="1502" w:date="2019-06-22T23:07:00Z" w:author="Yuriy Lebid">
        <w:r>
          <w:rPr>
            <w:rtl w:val="0"/>
          </w:rPr>
          <w:delText>преобладание самых грубых инстинктов</w:delText>
        </w:r>
      </w:del>
      <w:del w:id="1503" w:date="2019-06-22T23:07:00Z" w:author="Yuriy Lebid">
        <w:r>
          <w:rPr>
            <w:rtl w:val="0"/>
          </w:rPr>
          <w:delText xml:space="preserve">, </w:delText>
        </w:r>
      </w:del>
      <w:del w:id="1504" w:date="2019-06-22T23:07:00Z" w:author="Yuriy Lebid">
        <w:r>
          <w:rPr>
            <w:rtl w:val="0"/>
          </w:rPr>
          <w:delText>функции мышечно</w:delText>
        </w:r>
      </w:del>
      <w:del w:id="1505" w:date="2019-06-22T23:07:00Z" w:author="Yuriy Lebid">
        <w:r>
          <w:rPr>
            <w:rtl w:val="0"/>
          </w:rPr>
          <w:delText>-</w:delText>
        </w:r>
      </w:del>
      <w:del w:id="1506" w:date="2019-06-22T23:07:00Z" w:author="Yuriy Lebid">
        <w:r>
          <w:rPr>
            <w:rtl w:val="0"/>
          </w:rPr>
          <w:delText>скелетных движений</w:delText>
        </w:r>
      </w:del>
      <w:del w:id="1507" w:date="2019-06-22T23:07:00Z" w:author="Yuriy Lebid">
        <w:r>
          <w:rPr>
            <w:rtl w:val="0"/>
          </w:rPr>
          <w:delText xml:space="preserve">, </w:delText>
        </w:r>
      </w:del>
      <w:del w:id="1508" w:date="2019-06-22T23:07:00Z" w:author="Yuriy Lebid">
        <w:r>
          <w:rPr>
            <w:rtl w:val="0"/>
          </w:rPr>
          <w:delText>кроветворения</w:delText>
        </w:r>
      </w:del>
      <w:del w:id="1509" w:date="2019-06-22T23:07:00Z" w:author="Yuriy Lebid">
        <w:r>
          <w:rPr>
            <w:rtl w:val="0"/>
          </w:rPr>
          <w:delText xml:space="preserve">, </w:delText>
        </w:r>
      </w:del>
      <w:del w:id="1510" w:date="2019-06-22T23:07:00Z" w:author="Yuriy Lebid">
        <w:r>
          <w:rPr>
            <w:rtl w:val="0"/>
          </w:rPr>
          <w:delText>энергоснабжения и физического существования Формы</w:delText>
        </w:r>
      </w:del>
      <w:del w:id="1511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512" w:date="2019-06-22T23:07:00Z" w:author="Yuriy Lebid"/>
          <w:rStyle w:val="Нет"/>
          <w:color w:val="000000"/>
          <w:u w:color="000000"/>
        </w:rPr>
      </w:pPr>
      <w:del w:id="151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аррбайлинация </w:delText>
        </w:r>
      </w:del>
      <w:del w:id="151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15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51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151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518" w:date="2019-06-22T23:07:00Z" w:author="Yuriy Lebid">
        <w:r>
          <w:rPr>
            <w:rtl w:val="0"/>
          </w:rPr>
          <w:delText xml:space="preserve"> эвакуация землян специальными звездол</w:delText>
        </w:r>
      </w:del>
      <w:del w:id="1519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520" w:date="2019-06-22T23:07:00Z" w:author="Yuriy Lebid">
        <w:r>
          <w:rPr>
            <w:rtl w:val="0"/>
          </w:rPr>
          <w:delText>тами</w:delText>
        </w:r>
      </w:del>
      <w:del w:id="1521" w:date="2019-06-22T23:07:00Z" w:author="Yuriy Lebid">
        <w:r>
          <w:rPr>
            <w:rtl w:val="0"/>
          </w:rPr>
          <w:delText>-</w:delText>
        </w:r>
      </w:del>
      <w:del w:id="1522" w:date="2019-06-22T23:07:00Z" w:author="Yuriy Lebid">
        <w:r>
          <w:rPr>
            <w:rtl w:val="0"/>
          </w:rPr>
          <w:delText>репонерами</w:delText>
        </w:r>
      </w:del>
    </w:p>
    <w:p>
      <w:pPr>
        <w:pStyle w:val="heading 4"/>
        <w:rPr>
          <w:del w:id="1523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52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арркасатор </w:delText>
        </w:r>
      </w:del>
      <w:del w:id="152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26" w:date="2019-06-22T23:07:00Z" w:author="Yuriy Lebid"/>
        </w:rPr>
      </w:pPr>
      <w:del w:id="1527" w:date="2019-06-22T23:07:00Z" w:author="Yuriy Lebid">
        <w:r>
          <w:rPr>
            <w:rtl w:val="0"/>
          </w:rPr>
          <w:delText>милли</w:delText>
        </w:r>
      </w:del>
      <w:del w:id="1528" w:date="2019-06-22T23:07:00Z" w:author="Yuriy Lebid">
        <w:r>
          <w:rPr>
            <w:rtl w:val="0"/>
          </w:rPr>
          <w:delText>-</w:delText>
        </w:r>
      </w:del>
      <w:del w:id="1529" w:date="2019-06-22T23:07:00Z" w:author="Yuriy Lebid">
        <w:r>
          <w:rPr>
            <w:rtl w:val="0"/>
          </w:rPr>
          <w:delText>эгрегор</w:delText>
        </w:r>
      </w:del>
      <w:del w:id="1530" w:date="2019-06-22T23:07:00Z" w:author="Yuriy Lebid">
        <w:r>
          <w:rPr>
            <w:rtl w:val="0"/>
          </w:rPr>
          <w:delText xml:space="preserve">, </w:delText>
        </w:r>
      </w:del>
      <w:del w:id="1531" w:date="2019-06-22T23:07:00Z" w:author="Yuriy Lebid">
        <w:r>
          <w:rPr>
            <w:rtl w:val="0"/>
          </w:rPr>
          <w:delText>интер</w:delText>
        </w:r>
      </w:del>
      <w:del w:id="1532" w:date="2019-06-22T23:07:00Z" w:author="Yuriy Lebid">
        <w:r>
          <w:rPr>
            <w:rtl w:val="0"/>
          </w:rPr>
          <w:delText>-</w:delText>
        </w:r>
      </w:del>
      <w:del w:id="1533" w:date="2019-06-22T23:07:00Z" w:author="Yuriy Lebid">
        <w:r>
          <w:rPr>
            <w:rtl w:val="0"/>
          </w:rPr>
          <w:delText>эгрегор</w:delText>
        </w:r>
      </w:del>
      <w:del w:id="1534" w:date="2019-06-22T23:07:00Z" w:author="Yuriy Lebid">
        <w:r>
          <w:rPr>
            <w:rtl w:val="0"/>
          </w:rPr>
          <w:delText xml:space="preserve">, </w:delText>
        </w:r>
      </w:del>
      <w:del w:id="1535" w:date="2019-06-22T23:07:00Z" w:author="Yuriy Lebid">
        <w:r>
          <w:rPr>
            <w:rtl w:val="0"/>
          </w:rPr>
          <w:delText>находящийся внутри нано</w:delText>
        </w:r>
      </w:del>
      <w:del w:id="1536" w:date="2019-06-22T23:07:00Z" w:author="Yuriy Lebid">
        <w:r>
          <w:rPr>
            <w:rtl w:val="0"/>
          </w:rPr>
          <w:delText>-</w:delText>
        </w:r>
      </w:del>
      <w:del w:id="1537" w:date="2019-06-22T23:07:00Z" w:author="Yuriy Lebid">
        <w:r>
          <w:rPr>
            <w:rtl w:val="0"/>
          </w:rPr>
          <w:delText xml:space="preserve">эгрегора </w:delText>
        </w:r>
      </w:del>
      <w:del w:id="153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апприверра</w:delText>
        </w:r>
      </w:del>
      <w:del w:id="1539" w:date="2019-06-22T23:07:00Z" w:author="Yuriy Lebid">
        <w:r>
          <w:rPr>
            <w:rtl w:val="0"/>
          </w:rPr>
          <w:delText xml:space="preserve"> и структурированный всеми возможными версиями Учения ААЛЛММААЛЛАА </w:delText>
        </w:r>
      </w:del>
      <w:del w:id="1540" w:date="2019-06-22T23:07:00Z" w:author="Yuriy Lebid">
        <w:r>
          <w:rPr>
            <w:rtl w:val="0"/>
          </w:rPr>
          <w:delText>(</w:delText>
        </w:r>
      </w:del>
      <w:del w:id="1541" w:date="2019-06-22T23:07:00Z" w:author="Yuriy Lebid">
        <w:r>
          <w:rPr>
            <w:rtl w:val="0"/>
          </w:rPr>
          <w:delText>среди которых – и все Представления ииссиидиологического Знания самых разных версий</w:delText>
        </w:r>
      </w:del>
      <w:del w:id="1542" w:date="2019-06-22T23:07:00Z" w:author="Yuriy Lebid">
        <w:r>
          <w:rPr>
            <w:rtl w:val="0"/>
          </w:rPr>
          <w:delText xml:space="preserve">, </w:delText>
        </w:r>
      </w:del>
      <w:del w:id="1543" w:date="2019-06-22T23:07:00Z" w:author="Yuriy Lebid">
        <w:r>
          <w:rPr>
            <w:rtl w:val="0"/>
          </w:rPr>
          <w:delText>созданных и распростран</w:delText>
        </w:r>
      </w:del>
      <w:del w:id="1544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545" w:date="2019-06-22T23:07:00Z" w:author="Yuriy Lebid">
        <w:r>
          <w:rPr>
            <w:rtl w:val="0"/>
          </w:rPr>
          <w:delText>нных на разных планетарных Версиях Физического Глобуса Коллективного Космического Разума ГРЭИЙСЛИИСС</w:delText>
        </w:r>
      </w:del>
      <w:del w:id="1546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547" w:date="2019-06-22T23:07:00Z" w:author="Yuriy Lebid"/>
          <w:rStyle w:val="Нет"/>
          <w:color w:val="000000"/>
          <w:u w:color="000000"/>
        </w:rPr>
      </w:pPr>
      <w:del w:id="154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аспектабильный </w:delText>
        </w:r>
      </w:del>
      <w:del w:id="15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5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55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aspectabilis </w:delText>
        </w:r>
      </w:del>
      <w:del w:id="155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– видимый</w:delText>
        </w:r>
      </w:del>
      <w:del w:id="155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55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зримый</w:delText>
        </w:r>
      </w:del>
      <w:del w:id="155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556" w:date="2019-06-22T23:07:00Z" w:author="Yuriy Lebid"/>
        </w:rPr>
      </w:pPr>
      <w:del w:id="1557" w:date="2019-06-22T23:07:00Z" w:author="Yuriy Lebid">
        <w:r>
          <w:rPr>
            <w:rtl w:val="0"/>
          </w:rPr>
          <w:delText>видимый</w:delText>
        </w:r>
      </w:del>
      <w:del w:id="1558" w:date="2019-06-22T23:07:00Z" w:author="Yuriy Lebid">
        <w:r>
          <w:rPr>
            <w:rtl w:val="0"/>
          </w:rPr>
          <w:delText xml:space="preserve">, </w:delText>
        </w:r>
      </w:del>
      <w:del w:id="1559" w:date="2019-06-22T23:07:00Z" w:author="Yuriy Lebid">
        <w:r>
          <w:rPr>
            <w:rtl w:val="0"/>
          </w:rPr>
          <w:delText>проявленный</w:delText>
        </w:r>
      </w:del>
      <w:del w:id="1560" w:date="2019-06-22T23:07:00Z" w:author="Yuriy Lebid">
        <w:r>
          <w:rPr>
            <w:rtl w:val="0"/>
          </w:rPr>
          <w:delText xml:space="preserve">, </w:delText>
        </w:r>
      </w:del>
      <w:del w:id="1561" w:date="2019-06-22T23:07:00Z" w:author="Yuriy Lebid">
        <w:r>
          <w:rPr>
            <w:rtl w:val="0"/>
          </w:rPr>
          <w:delText>зримо и явственно воспринимаемый</w:delText>
        </w:r>
      </w:del>
      <w:del w:id="1562" w:date="2019-06-22T23:07:00Z" w:author="Yuriy Lebid">
        <w:r>
          <w:rPr>
            <w:rtl w:val="0"/>
          </w:rPr>
          <w:delText xml:space="preserve">, </w:delText>
        </w:r>
      </w:del>
      <w:del w:id="1563" w:date="2019-06-22T23:07:00Z" w:author="Yuriy Lebid">
        <w:r>
          <w:rPr>
            <w:rtl w:val="0"/>
          </w:rPr>
          <w:delText>обладающий аспектами</w:delText>
        </w:r>
      </w:del>
      <w:del w:id="1564" w:date="2019-06-22T23:07:00Z" w:author="Yuriy Lebid">
        <w:r>
          <w:rPr>
            <w:rtl w:val="0"/>
          </w:rPr>
          <w:delText xml:space="preserve">. </w:delText>
        </w:r>
      </w:del>
      <w:del w:id="156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Антонимы</w:delText>
        </w:r>
      </w:del>
      <w:del w:id="156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567" w:date="2019-06-22T23:07:00Z" w:author="Yuriy Lebid">
        <w:r>
          <w:rPr>
            <w:rtl w:val="0"/>
          </w:rPr>
          <w:delText>воображаемый</w:delText>
        </w:r>
      </w:del>
      <w:del w:id="1568" w:date="2019-06-22T23:07:00Z" w:author="Yuriy Lebid">
        <w:r>
          <w:rPr>
            <w:rtl w:val="0"/>
          </w:rPr>
          <w:delText xml:space="preserve">, </w:delText>
        </w:r>
      </w:del>
      <w:del w:id="1569" w:date="2019-06-22T23:07:00Z" w:author="Yuriy Lebid">
        <w:r>
          <w:rPr>
            <w:rtl w:val="0"/>
          </w:rPr>
          <w:delText>умозрительный</w:delText>
        </w:r>
      </w:del>
      <w:del w:id="1570" w:date="2019-06-22T23:07:00Z" w:author="Yuriy Lebid">
        <w:r>
          <w:rPr>
            <w:rtl w:val="0"/>
          </w:rPr>
          <w:delText xml:space="preserve">, </w:delText>
        </w:r>
      </w:del>
      <w:del w:id="1571" w:date="2019-06-22T23:07:00Z" w:author="Yuriy Lebid">
        <w:r>
          <w:rPr>
            <w:rtl w:val="0"/>
          </w:rPr>
          <w:delText>ноуменальный</w:delText>
        </w:r>
      </w:del>
      <w:del w:id="1572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57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57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АССВААТ</w:delText>
        </w:r>
      </w:del>
      <w:del w:id="157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57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Ксиллниллс </w:delText>
        </w:r>
      </w:del>
      <w:del w:id="157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78" w:date="2019-06-22T23:07:00Z" w:author="Yuriy Lebid"/>
        </w:rPr>
      </w:pPr>
      <w:del w:id="157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в плеядианских цивилизациях </w:delText>
        </w:r>
      </w:del>
      <w:del w:id="1580" w:date="2019-06-22T23:07:00Z" w:author="Yuriy Lebid">
        <w:r>
          <w:rPr>
            <w:rtl w:val="0"/>
          </w:rPr>
          <w:delText>универсальный</w:delText>
        </w:r>
      </w:del>
      <w:del w:id="1581" w:date="2019-06-22T23:07:00Z" w:author="Yuriy Lebid">
        <w:r>
          <w:rPr>
            <w:rtl w:val="0"/>
          </w:rPr>
          <w:delText xml:space="preserve">, </w:delText>
        </w:r>
      </w:del>
      <w:del w:id="1582" w:date="2019-06-22T23:07:00Z" w:author="Yuriy Lebid">
        <w:r>
          <w:rPr>
            <w:rtl w:val="0"/>
          </w:rPr>
          <w:delText>но менее распростран</w:delText>
        </w:r>
      </w:del>
      <w:del w:id="1583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584" w:date="2019-06-22T23:07:00Z" w:author="Yuriy Lebid">
        <w:r>
          <w:rPr>
            <w:rtl w:val="0"/>
          </w:rPr>
          <w:delText>нный</w:delText>
        </w:r>
      </w:del>
      <w:del w:id="1585" w:date="2019-06-22T23:07:00Z" w:author="Yuriy Lebid">
        <w:r>
          <w:rPr>
            <w:rtl w:val="0"/>
          </w:rPr>
          <w:delText xml:space="preserve">, </w:delText>
        </w:r>
      </w:del>
      <w:del w:id="1586" w:date="2019-06-22T23:07:00Z" w:author="Yuriy Lebid">
        <w:r>
          <w:rPr>
            <w:rtl w:val="0"/>
          </w:rPr>
          <w:delText>чем УЛГРУУ</w:delText>
        </w:r>
      </w:del>
      <w:del w:id="1587" w:date="2019-06-22T23:07:00Z" w:author="Yuriy Lebid">
        <w:r>
          <w:rPr>
            <w:rtl w:val="0"/>
          </w:rPr>
          <w:delText>-</w:delText>
        </w:r>
      </w:del>
      <w:del w:id="1588" w:date="2019-06-22T23:07:00Z" w:author="Yuriy Lebid">
        <w:r>
          <w:rPr>
            <w:rtl w:val="0"/>
          </w:rPr>
          <w:delText>Силгллууммон</w:delText>
        </w:r>
      </w:del>
      <w:del w:id="1589" w:date="2019-06-22T23:07:00Z" w:author="Yuriy Lebid">
        <w:r>
          <w:rPr>
            <w:rStyle w:val="Hyperlink.1"/>
            <w:rtl w:val="0"/>
          </w:rPr>
          <w:delText>,</w:delText>
        </w:r>
      </w:del>
      <w:del w:id="1590" w:date="2019-06-22T23:07:00Z" w:author="Yuriy Lebid">
        <w:r>
          <w:rPr>
            <w:rtl w:val="0"/>
          </w:rPr>
          <w:delText xml:space="preserve"> «способ общения для всех»</w:delText>
        </w:r>
      </w:del>
    </w:p>
    <w:p>
      <w:pPr>
        <w:pStyle w:val="heading 4"/>
        <w:rPr>
          <w:del w:id="159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59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ассмиилсс </w:delText>
        </w:r>
      </w:del>
      <w:del w:id="159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94" w:date="2019-06-22T23:07:00Z" w:author="Yuriy Lebid"/>
          <w:rStyle w:val="Hyperlink.1"/>
        </w:rPr>
      </w:pPr>
      <w:del w:id="1595" w:date="2019-06-22T23:07:00Z" w:author="Yuriy Lebid">
        <w:r>
          <w:rPr>
            <w:rtl w:val="0"/>
          </w:rPr>
          <w:delText xml:space="preserve">плазменная составляющая аналога нашего </w:delText>
        </w:r>
      </w:del>
      <w:del w:id="1596" w:date="2019-06-22T23:07:00Z" w:author="Yuriy Lebid">
        <w:r>
          <w:rPr>
            <w:rtl w:val="0"/>
          </w:rPr>
          <w:delText>"</w:delText>
        </w:r>
      </w:del>
      <w:del w:id="1597" w:date="2019-06-22T23:07:00Z" w:author="Yuriy Lebid">
        <w:r>
          <w:rPr>
            <w:rtl w:val="0"/>
          </w:rPr>
          <w:delText>мозга</w:delText>
        </w:r>
      </w:del>
      <w:del w:id="1598" w:date="2019-06-22T23:07:00Z" w:author="Yuriy Lebid">
        <w:r>
          <w:rPr>
            <w:rtl w:val="0"/>
          </w:rPr>
          <w:delText xml:space="preserve">" </w:delText>
        </w:r>
      </w:del>
      <w:del w:id="1599" w:date="2019-06-22T23:07:00Z" w:author="Yuriy Lebid">
        <w:r>
          <w:rPr>
            <w:rtl w:val="0"/>
          </w:rPr>
          <w:delText xml:space="preserve">у </w:delText>
        </w:r>
      </w:del>
      <w:del w:id="1600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димидиомиттенсных Форм</w:delText>
        </w:r>
      </w:del>
      <w:del w:id="1601" w:date="2019-06-22T23:07:00Z" w:author="Yuriy Lebid">
        <w:r>
          <w:rPr>
            <w:rtl w:val="0"/>
          </w:rPr>
          <w:delText xml:space="preserve"> (</w:delText>
        </w:r>
      </w:del>
      <w:del w:id="1602" w:date="2019-06-22T23:07:00Z" w:author="Yuriy Lebid">
        <w:r>
          <w:rPr>
            <w:rtl w:val="0"/>
          </w:rPr>
          <w:delText>ДМ</w:delText>
        </w:r>
      </w:del>
      <w:del w:id="1603" w:date="2019-06-22T23:07:00Z" w:author="Yuriy Lebid">
        <w:r>
          <w:rPr>
            <w:rtl w:val="0"/>
          </w:rPr>
          <w:delText>-</w:delText>
        </w:r>
      </w:del>
      <w:del w:id="1604" w:date="2019-06-22T23:07:00Z" w:author="Yuriy Lebid">
        <w:r>
          <w:rPr>
            <w:rtl w:val="0"/>
          </w:rPr>
          <w:delText>Форм</w:delText>
        </w:r>
      </w:del>
      <w:del w:id="1605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606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160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ассуетивный </w:delText>
        </w:r>
      </w:del>
      <w:del w:id="160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60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61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assuetus </w:delText>
        </w:r>
      </w:del>
      <w:del w:id="161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– привычный</w:delText>
        </w:r>
      </w:del>
      <w:del w:id="161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61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обычный</w:delText>
        </w:r>
      </w:del>
      <w:del w:id="16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615" w:date="2019-06-22T23:07:00Z" w:author="Yuriy Lebid"/>
          <w:rStyle w:val="Hyperlink.1"/>
        </w:rPr>
      </w:pPr>
      <w:del w:id="1616" w:date="2019-06-22T23:07:00Z" w:author="Yuriy Lebid">
        <w:r>
          <w:rPr>
            <w:rtl w:val="0"/>
          </w:rPr>
          <w:delText>дувуйллерртный</w:delText>
        </w:r>
      </w:del>
      <w:del w:id="1617" w:date="2019-06-22T23:07:00Z" w:author="Yuriy Lebid">
        <w:r>
          <w:rPr>
            <w:rtl w:val="0"/>
          </w:rPr>
          <w:delText xml:space="preserve">, </w:delText>
        </w:r>
      </w:del>
      <w:del w:id="1618" w:date="2019-06-22T23:07:00Z" w:author="Yuriy Lebid">
        <w:r>
          <w:rPr>
            <w:rtl w:val="0"/>
          </w:rPr>
          <w:delText>рецептусный</w:delText>
        </w:r>
      </w:del>
    </w:p>
    <w:p>
      <w:pPr>
        <w:pStyle w:val="heading 4"/>
        <w:rPr>
          <w:del w:id="161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2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астральный </w:delText>
        </w:r>
      </w:del>
      <w:del w:id="162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22" w:date="2019-06-22T23:07:00Z" w:author="Yuriy Lebid"/>
          <w:rStyle w:val="Нет"/>
          <w:rFonts w:ascii="Times New Roman" w:cs="Times New Roman" w:hAnsi="Times New Roman" w:eastAsia="Times New Roman"/>
        </w:rPr>
      </w:pPr>
      <w:del w:id="162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1624" w:date="2019-06-22T23:07:00Z" w:author="Yuriy Lebid">
        <w:r>
          <w:rPr>
            <w:rtl w:val="0"/>
          </w:rPr>
          <w:delText xml:space="preserve"> означает преобладание проявления в «человеческих» Формо</w:delText>
        </w:r>
      </w:del>
      <w:del w:id="1625" w:date="2019-06-22T23:07:00Z" w:author="Yuriy Lebid">
        <w:r>
          <w:rPr>
            <w:rtl w:val="0"/>
          </w:rPr>
          <w:delText>-</w:delText>
        </w:r>
      </w:del>
      <w:del w:id="1626" w:date="2019-06-22T23:07:00Z" w:author="Yuriy Lebid">
        <w:r>
          <w:rPr>
            <w:rtl w:val="0"/>
          </w:rPr>
          <w:delText>системах Миров исключительно импульсивной рассудочной Творческой Активности</w:delText>
        </w:r>
      </w:del>
      <w:del w:id="1627" w:date="2019-06-22T23:07:00Z" w:author="Yuriy Lebid">
        <w:r>
          <w:rPr>
            <w:rtl w:val="0"/>
          </w:rPr>
          <w:delText xml:space="preserve">, </w:delText>
        </w:r>
      </w:del>
      <w:del w:id="1628" w:date="2019-06-22T23:07:00Z" w:author="Yuriy Lebid">
        <w:r>
          <w:rPr>
            <w:rtl w:val="0"/>
          </w:rPr>
          <w:delText>характерной для лутальных «временных наполняющих» биологических аналогов НУУ</w:delText>
        </w:r>
      </w:del>
      <w:del w:id="1629" w:date="2019-06-22T23:07:00Z" w:author="Yuriy Lebid">
        <w:r>
          <w:rPr>
            <w:rtl w:val="0"/>
          </w:rPr>
          <w:delText>-</w:delText>
        </w:r>
      </w:del>
      <w:del w:id="1630" w:date="2019-06-22T23:07:00Z" w:author="Yuriy Lebid">
        <w:r>
          <w:rPr>
            <w:rtl w:val="0"/>
          </w:rPr>
          <w:delText>ВВУ</w:delText>
        </w:r>
      </w:del>
      <w:del w:id="1631" w:date="2019-06-22T23:07:00Z" w:author="Yuriy Lebid">
        <w:r>
          <w:rPr>
            <w:rtl w:val="0"/>
          </w:rPr>
          <w:delText>-</w:delText>
        </w:r>
      </w:del>
      <w:del w:id="1632" w:date="2019-06-22T23:07:00Z" w:author="Yuriy Lebid">
        <w:r>
          <w:rPr>
            <w:rtl w:val="0"/>
          </w:rPr>
          <w:delText>Формо</w:delText>
        </w:r>
      </w:del>
      <w:del w:id="1633" w:date="2019-06-22T23:07:00Z" w:author="Yuriy Lebid">
        <w:r>
          <w:rPr>
            <w:rtl w:val="0"/>
          </w:rPr>
          <w:delText>-</w:delText>
        </w:r>
      </w:del>
      <w:del w:id="1634" w:date="2019-06-22T23:07:00Z" w:author="Yuriy Lebid">
        <w:r>
          <w:rPr>
            <w:rtl w:val="0"/>
          </w:rPr>
          <w:delText>Типов</w:delText>
        </w:r>
      </w:del>
      <w:del w:id="1635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636" w:date="2019-06-22T23:07:00Z" w:author="Yuriy Lebid"/>
          <w:rStyle w:val="Нет"/>
          <w:rFonts w:ascii="Times" w:cs="Times" w:hAnsi="Times" w:eastAsia="Times"/>
          <w:i w:val="1"/>
          <w:iCs w:val="1"/>
        </w:rPr>
      </w:pPr>
      <w:del w:id="163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63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639" w:date="2019-06-22T23:07:00Z" w:author="Yuriy Lebid">
        <w:r>
          <w:rPr>
            <w:rStyle w:val="Нет"/>
            <w:rFonts w:ascii="Times" w:hAnsi="Times"/>
            <w:i w:val="1"/>
            <w:iCs w:val="1"/>
            <w:rtl w:val="0"/>
            <w:lang w:val="ru-RU"/>
          </w:rPr>
          <w:delText xml:space="preserve"> </w:delText>
        </w:r>
      </w:del>
      <w:del w:id="1640" w:date="2019-06-22T23:07:00Z" w:author="Yuriy Lebid">
        <w:r>
          <w:rPr>
            <w:rStyle w:val="Hyperlink.1"/>
            <w:rtl w:val="0"/>
          </w:rPr>
          <w:delText>Астральный План</w:delText>
        </w:r>
      </w:del>
      <w:del w:id="1641" w:date="2019-06-22T23:07:00Z" w:author="Yuriy Lebid">
        <w:r>
          <w:rPr>
            <w:rStyle w:val="Hyperlink.1"/>
            <w:rtl w:val="0"/>
          </w:rPr>
          <w:delText>-</w:delText>
        </w:r>
      </w:del>
      <w:del w:id="1642" w:date="2019-06-22T23:07:00Z" w:author="Yuriy Lebid">
        <w:r>
          <w:rPr>
            <w:rStyle w:val="Hyperlink.1"/>
            <w:rtl w:val="0"/>
          </w:rPr>
          <w:delText xml:space="preserve">Обертон </w:delText>
        </w:r>
      </w:del>
      <w:del w:id="1643" w:date="2019-06-22T23:07:00Z" w:author="Yuriy Lebid">
        <w:r>
          <w:rPr>
            <w:rtl w:val="0"/>
          </w:rPr>
          <w:delText>– Планетарная Сфера специфического творческого проявления всех Прото</w:delText>
        </w:r>
      </w:del>
      <w:del w:id="1644" w:date="2019-06-22T23:07:00Z" w:author="Yuriy Lebid">
        <w:r>
          <w:rPr>
            <w:rtl w:val="0"/>
          </w:rPr>
          <w:delText>-</w:delText>
        </w:r>
      </w:del>
      <w:del w:id="1645" w:date="2019-06-22T23:07:00Z" w:author="Yuriy Lebid">
        <w:r>
          <w:rPr>
            <w:rtl w:val="0"/>
          </w:rPr>
          <w:delText xml:space="preserve">Форм «СИНТЕТИЧЕСКАЯ ГУМАНОИДНАЯ» Эволюционная Ветвь </w:delText>
        </w:r>
      </w:del>
      <w:del w:id="1646" w:date="2019-06-22T23:07:00Z" w:author="Yuriy Lebid">
        <w:r>
          <w:rPr>
            <w:rtl w:val="0"/>
          </w:rPr>
          <w:delText>(</w:delText>
        </w:r>
      </w:del>
      <w:del w:id="1647" w:date="2019-06-22T23:07:00Z" w:author="Yuriy Lebid">
        <w:r>
          <w:rPr>
            <w:rtl w:val="0"/>
          </w:rPr>
          <w:delText>ГООЛГАМАА</w:delText>
        </w:r>
      </w:del>
      <w:del w:id="1648" w:date="2019-06-22T23:07:00Z" w:author="Yuriy Lebid">
        <w:r>
          <w:rPr>
            <w:rtl w:val="0"/>
          </w:rPr>
          <w:delText>-</w:delText>
        </w:r>
      </w:del>
      <w:del w:id="1649" w:date="2019-06-22T23:07:00Z" w:author="Yuriy Lebid">
        <w:r>
          <w:rPr>
            <w:rtl w:val="0"/>
          </w:rPr>
          <w:delText xml:space="preserve">А </w:delText>
        </w:r>
      </w:del>
      <w:del w:id="1650" w:date="2019-06-22T23:07:00Z" w:author="Yuriy Lebid">
        <w:r>
          <w:rPr>
            <w:rtl w:val="0"/>
          </w:rPr>
          <w:delText xml:space="preserve">- </w:delText>
        </w:r>
      </w:del>
      <w:del w:id="165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65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65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65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</w:delText>
        </w:r>
      </w:del>
      <w:del w:id="1655" w:date="2019-06-22T23:07:00Z" w:author="Yuriy Lebid">
        <w:r>
          <w:rPr>
            <w:rtl w:val="0"/>
          </w:rPr>
          <w:delText xml:space="preserve">. </w:delText>
        </w:r>
      </w:del>
      <w:del w:id="165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65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65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65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): </w:delText>
        </w:r>
      </w:del>
      <w:del w:id="1660" w:date="2019-06-22T23:07:00Z" w:author="Yuriy Lebid">
        <w:r>
          <w:rPr>
            <w:rtl w:val="0"/>
          </w:rPr>
          <w:delText>ДЛЛААБЛЛА</w:delText>
        </w:r>
      </w:del>
      <w:del w:id="1661" w:date="2019-06-22T23:07:00Z" w:author="Yuriy Lebid">
        <w:r>
          <w:rPr>
            <w:rtl w:val="0"/>
          </w:rPr>
          <w:delText xml:space="preserve">- </w:delText>
        </w:r>
      </w:del>
      <w:del w:id="1662" w:date="2019-06-22T23:07:00Z" w:author="Yuriy Lebid">
        <w:r>
          <w:rPr>
            <w:rtl w:val="0"/>
          </w:rPr>
          <w:delText>СВУ</w:delText>
        </w:r>
      </w:del>
      <w:del w:id="1663" w:date="2019-06-22T23:07:00Z" w:author="Yuriy Lebid">
        <w:r>
          <w:rPr>
            <w:rtl w:val="0"/>
          </w:rPr>
          <w:delText>-</w:delText>
        </w:r>
      </w:del>
      <w:del w:id="1664" w:date="2019-06-22T23:07:00Z" w:author="Yuriy Lebid">
        <w:r>
          <w:rPr>
            <w:rtl w:val="0"/>
          </w:rPr>
          <w:delText>УЛЛМИИ</w:delText>
        </w:r>
      </w:del>
      <w:del w:id="1665" w:date="2019-06-22T23:07:00Z" w:author="Yuriy Lebid">
        <w:r>
          <w:rPr>
            <w:rtl w:val="0"/>
          </w:rPr>
          <w:delText>-</w:delText>
        </w:r>
      </w:del>
      <w:del w:id="1666" w:date="2019-06-22T23:07:00Z" w:author="Yuriy Lebid">
        <w:r>
          <w:rPr>
            <w:rtl w:val="0"/>
          </w:rPr>
          <w:delText>И</w:delText>
        </w:r>
      </w:del>
      <w:del w:id="1667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166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6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Астро</w:delText>
        </w:r>
      </w:del>
      <w:del w:id="167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67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Плазма </w:delText>
        </w:r>
      </w:del>
      <w:del w:id="167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73" w:date="2019-06-22T23:07:00Z" w:author="Yuriy Lebid"/>
          <w:rStyle w:val="Hyperlink.1"/>
        </w:rPr>
      </w:pPr>
      <w:del w:id="1674" w:date="2019-06-22T23:07:00Z" w:author="Yuriy Lebid">
        <w:r>
          <w:rPr>
            <w:rtl w:val="0"/>
          </w:rPr>
          <w:delText>одна из двух условных информационных составляющих Энерго</w:delText>
        </w:r>
      </w:del>
      <w:del w:id="1675" w:date="2019-06-22T23:07:00Z" w:author="Yuriy Lebid">
        <w:r>
          <w:rPr>
            <w:rtl w:val="0"/>
          </w:rPr>
          <w:delText>-</w:delText>
        </w:r>
      </w:del>
      <w:del w:id="1676" w:date="2019-06-22T23:07:00Z" w:author="Yuriy Lebid">
        <w:r>
          <w:rPr>
            <w:rtl w:val="0"/>
          </w:rPr>
          <w:delText>Плазмы</w:delText>
        </w:r>
      </w:del>
      <w:del w:id="1677" w:date="2019-06-22T23:07:00Z" w:author="Yuriy Lebid">
        <w:r>
          <w:rPr>
            <w:rtl w:val="0"/>
          </w:rPr>
          <w:delText xml:space="preserve">. </w:delText>
        </w:r>
      </w:del>
      <w:del w:id="167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67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68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68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</w:delText>
        </w:r>
      </w:del>
      <w:del w:id="1682" w:date="2019-06-22T23:07:00Z" w:author="Yuriy Lebid">
        <w:r>
          <w:rPr>
            <w:rtl w:val="0"/>
          </w:rPr>
          <w:delText xml:space="preserve">: </w:delText>
        </w:r>
      </w:del>
      <w:del w:id="1683" w:date="2019-06-22T23:07:00Z" w:author="Yuriy Lebid">
        <w:r>
          <w:rPr>
            <w:rtl w:val="0"/>
          </w:rPr>
          <w:delText>ПЛАВАФЛАГММА</w:delText>
        </w:r>
      </w:del>
      <w:del w:id="1684" w:date="2019-06-22T23:07:00Z" w:author="Yuriy Lebid">
        <w:r>
          <w:rPr>
            <w:rtl w:val="0"/>
          </w:rPr>
          <w:delText>-</w:delText>
        </w:r>
      </w:del>
      <w:del w:id="1685" w:date="2019-06-22T23:07:00Z" w:author="Yuriy Lebid">
        <w:r>
          <w:rPr>
            <w:rtl w:val="0"/>
          </w:rPr>
          <w:delText>А</w:delText>
        </w:r>
      </w:del>
      <w:del w:id="1686" w:date="2019-06-22T23:07:00Z" w:author="Yuriy Lebid">
        <w:r>
          <w:rPr>
            <w:rtl w:val="0"/>
          </w:rPr>
          <w:delText>.</w:delText>
        </w:r>
      </w:del>
      <w:del w:id="1687" w:date="2019-06-22T23:07:00Z" w:author="Yuriy Lebid">
        <w:r>
          <w:rPr>
            <w:rStyle w:val="Hyperlink.1"/>
            <w:rtl w:val="0"/>
          </w:rPr>
          <w:delText xml:space="preserve"> </w:delText>
        </w:r>
      </w:del>
    </w:p>
    <w:p>
      <w:pPr>
        <w:pStyle w:val="heading 4"/>
        <w:rPr>
          <w:del w:id="168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8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АСТТМАЙ</w:delText>
        </w:r>
      </w:del>
      <w:del w:id="169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69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РАА</w:delText>
        </w:r>
      </w:del>
      <w:del w:id="169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69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А</w:delText>
        </w:r>
      </w:del>
      <w:del w:id="169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69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Парвула </w:delText>
        </w:r>
      </w:del>
      <w:del w:id="169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97" w:date="2019-06-22T23:07:00Z" w:author="Yuriy Lebid"/>
        </w:rPr>
      </w:pPr>
      <w:del w:id="1698" w:date="2019-06-22T23:07:00Z" w:author="Yuriy Lebid">
        <w:r>
          <w:rPr>
            <w:rtl w:val="0"/>
          </w:rPr>
          <w:delText>персонифицированный Экзистенциальный Принцип</w:delText>
        </w:r>
      </w:del>
      <w:del w:id="1699" w:date="2019-06-22T23:07:00Z" w:author="Yuriy Lebid">
        <w:r>
          <w:rPr>
            <w:rtl w:val="0"/>
          </w:rPr>
          <w:delText xml:space="preserve">, </w:delText>
        </w:r>
      </w:del>
      <w:del w:id="1700" w:date="2019-06-22T23:07:00Z" w:author="Yuriy Lebid">
        <w:r>
          <w:rPr>
            <w:rtl w:val="0"/>
          </w:rPr>
          <w:delText>информационно обеспечивающий конкатенацию коварллертных взаимосвязей каждой проявленной человеческой «личности» с образованием субтеррансивного эмпирического Опыта симультанного Существования во множестве сценариев развития</w:delText>
        </w:r>
      </w:del>
    </w:p>
    <w:p>
      <w:pPr>
        <w:pStyle w:val="heading 4"/>
        <w:rPr>
          <w:del w:id="1701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70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Атерэкс </w:delText>
        </w:r>
      </w:del>
      <w:del w:id="17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04" w:date="2019-06-22T23:07:00Z" w:author="Yuriy Lebid"/>
        </w:rPr>
      </w:pPr>
      <w:del w:id="1705" w:date="2019-06-22T23:07:00Z" w:author="Yuriy Lebid">
        <w:r>
          <w:rPr>
            <w:rtl w:val="0"/>
          </w:rPr>
          <w:delText>целостная эфирная копия примогенитивного состояния</w:delText>
        </w:r>
      </w:del>
      <w:del w:id="1706" w:date="2019-06-22T23:07:00Z" w:author="Yuriy Lebid">
        <w:r>
          <w:rPr>
            <w:rtl w:val="0"/>
          </w:rPr>
          <w:delText xml:space="preserve">, </w:delText>
        </w:r>
      </w:del>
      <w:del w:id="1707" w:date="2019-06-22T23:07:00Z" w:author="Yuriy Lebid">
        <w:r>
          <w:rPr>
            <w:rtl w:val="0"/>
          </w:rPr>
          <w:delText xml:space="preserve">в котором через эфир </w:delText>
        </w:r>
      </w:del>
      <w:del w:id="1708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Универсального Плазменно</w:delText>
        </w:r>
      </w:del>
      <w:del w:id="1709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>-</w:delText>
        </w:r>
      </w:del>
      <w:del w:id="1710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 xml:space="preserve">Дифференциационного Излучения </w:delText>
        </w:r>
      </w:del>
      <w:del w:id="1711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>(</w:delText>
        </w:r>
      </w:del>
      <w:del w:id="1712" w:date="2019-06-22T23:07:00Z" w:author="Yuriy Lebid">
        <w:r>
          <w:rPr>
            <w:rtl w:val="0"/>
          </w:rPr>
          <w:delText>УПДИ</w:delText>
        </w:r>
      </w:del>
      <w:del w:id="1713" w:date="2019-06-22T23:07:00Z" w:author="Yuriy Lebid">
        <w:r>
          <w:rPr>
            <w:rtl w:val="0"/>
          </w:rPr>
          <w:delText xml:space="preserve">) </w:delText>
        </w:r>
      </w:del>
      <w:del w:id="1714" w:date="2019-06-22T23:07:00Z" w:author="Yuriy Lebid">
        <w:r>
          <w:rPr>
            <w:rtl w:val="0"/>
          </w:rPr>
          <w:delText>закодированы абсолютно все изначальные скунккциональные связи Примогенитивного состояния</w:delText>
        </w:r>
      </w:del>
      <w:del w:id="1715" w:date="2019-06-22T23:07:00Z" w:author="Yuriy Lebid">
        <w:r>
          <w:rPr>
            <w:rtl w:val="0"/>
          </w:rPr>
          <w:delText xml:space="preserve">; </w:delText>
        </w:r>
      </w:del>
      <w:del w:id="1716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эфирное «пространство» ноовременного Континуума </w:delText>
        </w:r>
      </w:del>
      <w:del w:id="1717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(</w:delText>
        </w:r>
      </w:del>
      <w:del w:id="1718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НВК</w:delText>
        </w:r>
      </w:del>
      <w:del w:id="1719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)</w:delText>
        </w:r>
      </w:del>
    </w:p>
    <w:p>
      <w:pPr>
        <w:pStyle w:val="heading 4"/>
        <w:rPr>
          <w:del w:id="172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2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аторсоллекты </w:delText>
        </w:r>
      </w:del>
      <w:del w:id="172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23" w:date="2019-06-22T23:07:00Z" w:author="Yuriy Lebid"/>
        </w:rPr>
      </w:pPr>
      <w:del w:id="1724" w:date="2019-06-22T23:07:00Z" w:author="Yuriy Lebid">
        <w:r>
          <w:rPr>
            <w:rtl w:val="0"/>
          </w:rPr>
          <w:delText>сельские поселения в димидиомиттенсных реальностях</w:delText>
        </w:r>
      </w:del>
    </w:p>
    <w:p>
      <w:pPr>
        <w:pStyle w:val="heading 4"/>
        <w:rPr>
          <w:del w:id="172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2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атранклары </w:delText>
        </w:r>
      </w:del>
      <w:del w:id="172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28" w:date="2019-06-22T23:07:00Z" w:author="Yuriy Lebid"/>
          <w:rStyle w:val="Нет"/>
          <w:rFonts w:ascii="Times" w:cs="Times" w:hAnsi="Times" w:eastAsia="Times"/>
        </w:rPr>
      </w:pPr>
      <w:del w:id="1729" w:date="2019-06-22T23:07:00Z" w:author="Yuriy Lebid">
        <w:r>
          <w:rPr>
            <w:rtl w:val="0"/>
          </w:rPr>
          <w:delText xml:space="preserve">формации Коллективных Космических Разумов </w:delText>
        </w:r>
      </w:del>
      <w:del w:id="1730" w:date="2019-06-22T23:07:00Z" w:author="Yuriy Lebid">
        <w:r>
          <w:rPr>
            <w:rtl w:val="0"/>
          </w:rPr>
          <w:delText>(</w:delText>
        </w:r>
      </w:del>
      <w:del w:id="1731" w:date="2019-06-22T23:07:00Z" w:author="Yuriy Lebid">
        <w:r>
          <w:rPr>
            <w:rtl w:val="0"/>
          </w:rPr>
          <w:delText>ККР</w:delText>
        </w:r>
      </w:del>
      <w:del w:id="1732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733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173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аттрактор </w:delText>
        </w:r>
      </w:del>
      <w:del w:id="173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73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73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attraction </w:delText>
        </w:r>
      </w:del>
      <w:del w:id="173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– притягивание</w:delText>
        </w:r>
      </w:del>
      <w:del w:id="173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74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сжатие</w:delText>
        </w:r>
      </w:del>
      <w:del w:id="174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7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уподобление</w:delText>
        </w:r>
      </w:del>
      <w:del w:id="174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74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ассимиляция</w:delText>
        </w:r>
      </w:del>
      <w:del w:id="17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746" w:date="2019-06-22T23:07:00Z" w:author="Yuriy Lebid"/>
        </w:rPr>
      </w:pPr>
      <w:del w:id="1747" w:date="2019-06-22T23:07:00Z" w:author="Yuriy Lebid">
        <w:r>
          <w:rPr>
            <w:rtl w:val="0"/>
          </w:rPr>
          <w:delText>область Пространства</w:delText>
        </w:r>
      </w:del>
      <w:del w:id="1748" w:date="2019-06-22T23:07:00Z" w:author="Yuriy Lebid">
        <w:r>
          <w:rPr>
            <w:rtl w:val="0"/>
          </w:rPr>
          <w:delText xml:space="preserve">, </w:delText>
        </w:r>
      </w:del>
      <w:del w:id="1749" w:date="2019-06-22T23:07:00Z" w:author="Yuriy Lebid">
        <w:r>
          <w:rPr>
            <w:rtl w:val="0"/>
          </w:rPr>
          <w:delText>в которой постоянно отражается проекция некой движущейся в н</w:delText>
        </w:r>
      </w:del>
      <w:del w:id="1750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751" w:date="2019-06-22T23:07:00Z" w:author="Yuriy Lebid">
        <w:r>
          <w:rPr>
            <w:rtl w:val="0"/>
          </w:rPr>
          <w:delText>м точки</w:delText>
        </w:r>
      </w:del>
    </w:p>
    <w:p>
      <w:pPr>
        <w:pStyle w:val="heading 4"/>
        <w:rPr>
          <w:del w:id="175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5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аттракторные склааргмы </w:delText>
        </w:r>
      </w:del>
      <w:del w:id="175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55" w:date="2019-06-22T23:07:00Z" w:author="Yuriy Lebid"/>
        </w:rPr>
      </w:pPr>
      <w:del w:id="1756" w:date="2019-06-22T23:07:00Z" w:author="Yuriy Lebid">
        <w:r>
          <w:rPr>
            <w:rtl w:val="0"/>
          </w:rPr>
          <w:delText>«аномальные зоны»</w:delText>
        </w:r>
      </w:del>
      <w:del w:id="175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1758" w:date="2019-06-22T23:07:00Z" w:author="Yuriy Lebid">
        <w:r>
          <w:rPr>
            <w:rtl w:val="0"/>
          </w:rPr>
          <w:delText>ярко выраженной «локализации» одновременного резонационного «взаимопроецирования» узкоспецифических СФУУРММ</w:delText>
        </w:r>
      </w:del>
      <w:del w:id="1759" w:date="2019-06-22T23:07:00Z" w:author="Yuriy Lebid">
        <w:r>
          <w:rPr>
            <w:rtl w:val="0"/>
          </w:rPr>
          <w:delText>-</w:delText>
        </w:r>
      </w:del>
      <w:del w:id="1760" w:date="2019-06-22T23:07:00Z" w:author="Yuriy Lebid">
        <w:r>
          <w:rPr>
            <w:rtl w:val="0"/>
          </w:rPr>
          <w:delText>Форм</w:delText>
        </w:r>
      </w:del>
      <w:del w:id="1761" w:date="2019-06-22T23:07:00Z" w:author="Yuriy Lebid">
        <w:r>
          <w:rPr>
            <w:rtl w:val="0"/>
          </w:rPr>
          <w:delText xml:space="preserve">, </w:delText>
        </w:r>
      </w:del>
      <w:del w:id="1762" w:date="2019-06-22T23:07:00Z" w:author="Yuriy Lebid">
        <w:r>
          <w:rPr>
            <w:rtl w:val="0"/>
          </w:rPr>
          <w:delText>свойственных множеству разнотипных субъективных Реальностей</w:delText>
        </w:r>
      </w:del>
      <w:del w:id="1763" w:date="2019-06-22T23:07:00Z" w:author="Yuriy Lebid">
        <w:r>
          <w:rPr>
            <w:rtl w:val="0"/>
          </w:rPr>
          <w:delText xml:space="preserve">, </w:delText>
        </w:r>
      </w:del>
      <w:del w:id="1764" w:date="2019-06-22T23:07:00Z" w:author="Yuriy Lebid">
        <w:r>
          <w:rPr>
            <w:rtl w:val="0"/>
          </w:rPr>
          <w:delText>групп пространственно</w:delText>
        </w:r>
      </w:del>
      <w:del w:id="1765" w:date="2019-06-22T23:07:00Z" w:author="Yuriy Lebid">
        <w:r>
          <w:rPr>
            <w:rtl w:val="0"/>
          </w:rPr>
          <w:delText>-</w:delText>
        </w:r>
      </w:del>
      <w:del w:id="1766" w:date="2019-06-22T23:07:00Z" w:author="Yuriy Lebid">
        <w:r>
          <w:rPr>
            <w:rtl w:val="0"/>
          </w:rPr>
          <w:delText xml:space="preserve">временных Континуумов </w:delText>
        </w:r>
      </w:del>
      <w:del w:id="1767" w:date="2019-06-22T23:07:00Z" w:author="Yuriy Lebid">
        <w:r>
          <w:rPr>
            <w:rtl w:val="0"/>
          </w:rPr>
          <w:delText>(</w:delText>
        </w:r>
      </w:del>
      <w:del w:id="1768" w:date="2019-06-22T23:07:00Z" w:author="Yuriy Lebid">
        <w:r>
          <w:rPr>
            <w:rtl w:val="0"/>
          </w:rPr>
          <w:delText>ПВК</w:delText>
        </w:r>
      </w:del>
      <w:del w:id="1769" w:date="2019-06-22T23:07:00Z" w:author="Yuriy Lebid">
        <w:r>
          <w:rPr>
            <w:rtl w:val="0"/>
          </w:rPr>
          <w:delText xml:space="preserve">) </w:delText>
        </w:r>
      </w:del>
      <w:del w:id="1770" w:date="2019-06-22T23:07:00Z" w:author="Yuriy Lebid">
        <w:r>
          <w:rPr>
            <w:rtl w:val="0"/>
          </w:rPr>
          <w:delText>и в огромном количестве проницающих каждую из них</w:delText>
        </w:r>
      </w:del>
      <w:del w:id="1771" w:date="2019-06-22T23:07:00Z" w:author="Yuriy Lebid">
        <w:r>
          <w:rPr>
            <w:rtl w:val="0"/>
          </w:rPr>
          <w:delText xml:space="preserve">; </w:delText>
        </w:r>
      </w:del>
      <w:del w:id="1772" w:date="2019-06-22T23:07:00Z" w:author="Yuriy Lebid">
        <w:r>
          <w:rPr>
            <w:rtl w:val="0"/>
          </w:rPr>
          <w:delText>специфические энергоинформационные взаимосвязи</w:delText>
        </w:r>
      </w:del>
      <w:del w:id="1773" w:date="2019-06-22T23:07:00Z" w:author="Yuriy Lebid">
        <w:r>
          <w:rPr>
            <w:rtl w:val="0"/>
          </w:rPr>
          <w:delText xml:space="preserve">, </w:delText>
        </w:r>
      </w:del>
      <w:del w:id="1774" w:date="2019-06-22T23:07:00Z" w:author="Yuriy Lebid">
        <w:r>
          <w:rPr>
            <w:rtl w:val="0"/>
          </w:rPr>
          <w:delText xml:space="preserve">образующие аномально выраженную </w:delText>
        </w:r>
      </w:del>
      <w:del w:id="1775" w:date="2019-06-22T23:07:00Z" w:author="Yuriy Lebid">
        <w:r>
          <w:rPr>
            <w:rtl w:val="0"/>
          </w:rPr>
          <w:delText>(</w:delText>
        </w:r>
      </w:del>
      <w:del w:id="1776" w:date="2019-06-22T23:07:00Z" w:author="Yuriy Lebid">
        <w:r>
          <w:rPr>
            <w:rtl w:val="0"/>
          </w:rPr>
          <w:delText>по отношению к ллууввумической Схеме Синтеза</w:delText>
        </w:r>
      </w:del>
      <w:del w:id="1777" w:date="2019-06-22T23:07:00Z" w:author="Yuriy Lebid">
        <w:r>
          <w:rPr>
            <w:rtl w:val="0"/>
          </w:rPr>
          <w:delText xml:space="preserve">) </w:delText>
        </w:r>
      </w:del>
      <w:del w:id="1778" w:date="2019-06-22T23:07:00Z" w:author="Yuriy Lebid">
        <w:r>
          <w:rPr>
            <w:rtl w:val="0"/>
          </w:rPr>
          <w:delText>мерность каждой из таких «зон»</w:delText>
        </w:r>
      </w:del>
      <w:del w:id="1779" w:date="2019-06-22T23:07:00Z" w:author="Yuriy Lebid">
        <w:r>
          <w:rPr>
            <w:rtl w:val="0"/>
          </w:rPr>
          <w:delText xml:space="preserve">, </w:delText>
        </w:r>
      </w:del>
      <w:del w:id="1780" w:date="2019-06-22T23:07:00Z" w:author="Yuriy Lebid">
        <w:r>
          <w:rPr>
            <w:rtl w:val="0"/>
          </w:rPr>
          <w:delText>моделированы таким образом</w:delText>
        </w:r>
      </w:del>
      <w:del w:id="1781" w:date="2019-06-22T23:07:00Z" w:author="Yuriy Lebid">
        <w:r>
          <w:rPr>
            <w:rtl w:val="0"/>
          </w:rPr>
          <w:delText xml:space="preserve">, </w:delText>
        </w:r>
      </w:del>
      <w:del w:id="1782" w:date="2019-06-22T23:07:00Z" w:author="Yuriy Lebid">
        <w:r>
          <w:rPr>
            <w:rtl w:val="0"/>
          </w:rPr>
          <w:delText xml:space="preserve">что Фокусная Динамика </w:delText>
        </w:r>
      </w:del>
      <w:del w:id="1783" w:date="2019-06-22T23:07:00Z" w:author="Yuriy Lebid">
        <w:r>
          <w:rPr>
            <w:rtl w:val="0"/>
          </w:rPr>
          <w:delText>(</w:delText>
        </w:r>
      </w:del>
      <w:del w:id="1784" w:date="2019-06-22T23:07:00Z" w:author="Yuriy Lebid">
        <w:r>
          <w:rPr>
            <w:rtl w:val="0"/>
          </w:rPr>
          <w:delText>ФД</w:delText>
        </w:r>
      </w:del>
      <w:del w:id="1785" w:date="2019-06-22T23:07:00Z" w:author="Yuriy Lebid">
        <w:r>
          <w:rPr>
            <w:rtl w:val="0"/>
          </w:rPr>
          <w:delText xml:space="preserve">) </w:delText>
        </w:r>
      </w:del>
      <w:del w:id="1786" w:date="2019-06-22T23:07:00Z" w:author="Yuriy Lebid">
        <w:r>
          <w:rPr>
            <w:rtl w:val="0"/>
          </w:rPr>
          <w:delText>Формо</w:delText>
        </w:r>
      </w:del>
      <w:del w:id="1787" w:date="2019-06-22T23:07:00Z" w:author="Yuriy Lebid">
        <w:r>
          <w:rPr>
            <w:rtl w:val="0"/>
          </w:rPr>
          <w:delText>-</w:delText>
        </w:r>
      </w:del>
      <w:del w:id="1788" w:date="2019-06-22T23:07:00Z" w:author="Yuriy Lebid">
        <w:r>
          <w:rPr>
            <w:rtl w:val="0"/>
          </w:rPr>
          <w:delText xml:space="preserve">Творцов всякой Формы Самосознания </w:delText>
        </w:r>
      </w:del>
      <w:del w:id="1789" w:date="2019-06-22T23:07:00Z" w:author="Yuriy Lebid">
        <w:r>
          <w:rPr>
            <w:rtl w:val="0"/>
          </w:rPr>
          <w:delText>(</w:delText>
        </w:r>
      </w:del>
      <w:del w:id="1790" w:date="2019-06-22T23:07:00Z" w:author="Yuriy Lebid">
        <w:r>
          <w:rPr>
            <w:rtl w:val="0"/>
          </w:rPr>
          <w:delText>ФС</w:delText>
        </w:r>
      </w:del>
      <w:del w:id="1791" w:date="2019-06-22T23:07:00Z" w:author="Yuriy Lebid">
        <w:r>
          <w:rPr>
            <w:rtl w:val="0"/>
          </w:rPr>
          <w:delText xml:space="preserve">), </w:delText>
        </w:r>
      </w:del>
      <w:del w:id="1792" w:date="2019-06-22T23:07:00Z" w:author="Yuriy Lebid">
        <w:r>
          <w:rPr>
            <w:rtl w:val="0"/>
          </w:rPr>
          <w:delText xml:space="preserve">Фокусная Конфигурация </w:delText>
        </w:r>
      </w:del>
      <w:del w:id="1793" w:date="2019-06-22T23:07:00Z" w:author="Yuriy Lebid">
        <w:r>
          <w:rPr>
            <w:rtl w:val="0"/>
          </w:rPr>
          <w:delText>(</w:delText>
        </w:r>
      </w:del>
      <w:del w:id="1794" w:date="2019-06-22T23:07:00Z" w:author="Yuriy Lebid">
        <w:r>
          <w:rPr>
            <w:rtl w:val="0"/>
          </w:rPr>
          <w:delText>ф</w:delText>
        </w:r>
      </w:del>
      <w:del w:id="1795" w:date="2019-06-22T23:07:00Z" w:author="Yuriy Lebid">
        <w:r>
          <w:rPr>
            <w:rtl w:val="0"/>
          </w:rPr>
          <w:delText>-</w:delText>
        </w:r>
      </w:del>
      <w:del w:id="1796" w:date="2019-06-22T23:07:00Z" w:author="Yuriy Lebid">
        <w:r>
          <w:rPr>
            <w:rtl w:val="0"/>
          </w:rPr>
          <w:delText>Конфигурация</w:delText>
        </w:r>
      </w:del>
      <w:del w:id="1797" w:date="2019-06-22T23:07:00Z" w:author="Yuriy Lebid">
        <w:r>
          <w:rPr>
            <w:rtl w:val="0"/>
          </w:rPr>
          <w:delText xml:space="preserve">) </w:delText>
        </w:r>
      </w:del>
      <w:del w:id="1798" w:date="2019-06-22T23:07:00Z" w:author="Yuriy Lebid">
        <w:r>
          <w:rPr>
            <w:rtl w:val="0"/>
          </w:rPr>
          <w:delText>которой проявляет достаточное количество признаков коварллертности по отношению к ф</w:delText>
        </w:r>
      </w:del>
      <w:del w:id="1799" w:date="2019-06-22T23:07:00Z" w:author="Yuriy Lebid">
        <w:r>
          <w:rPr>
            <w:rtl w:val="0"/>
          </w:rPr>
          <w:delText>-</w:delText>
        </w:r>
      </w:del>
      <w:del w:id="1800" w:date="2019-06-22T23:07:00Z" w:author="Yuriy Lebid">
        <w:r>
          <w:rPr>
            <w:rtl w:val="0"/>
          </w:rPr>
          <w:delText>Конфигурации данного склааргма</w:delText>
        </w:r>
      </w:del>
      <w:del w:id="1801" w:date="2019-06-22T23:07:00Z" w:author="Yuriy Lebid">
        <w:r>
          <w:rPr>
            <w:rtl w:val="0"/>
          </w:rPr>
          <w:delText xml:space="preserve">, </w:delText>
        </w:r>
      </w:del>
      <w:del w:id="1802" w:date="2019-06-22T23:07:00Z" w:author="Yuriy Lebid">
        <w:r>
          <w:rPr>
            <w:rtl w:val="0"/>
          </w:rPr>
          <w:delText xml:space="preserve">резонационно «смещается» </w:delText>
        </w:r>
      </w:del>
      <w:del w:id="1803" w:date="2019-06-22T23:07:00Z" w:author="Yuriy Lebid">
        <w:r>
          <w:rPr>
            <w:rtl w:val="0"/>
          </w:rPr>
          <w:delText>(</w:delText>
        </w:r>
      </w:del>
      <w:del w:id="1804" w:date="2019-06-22T23:07:00Z" w:author="Yuriy Lebid">
        <w:r>
          <w:rPr>
            <w:rtl w:val="0"/>
          </w:rPr>
          <w:delText>субъективно «перепроецируется»</w:delText>
        </w:r>
      </w:del>
      <w:del w:id="1805" w:date="2019-06-22T23:07:00Z" w:author="Yuriy Lebid">
        <w:r>
          <w:rPr>
            <w:rtl w:val="0"/>
          </w:rPr>
          <w:delText xml:space="preserve">) </w:delText>
        </w:r>
      </w:del>
      <w:del w:id="1806" w:date="2019-06-22T23:07:00Z" w:author="Yuriy Lebid">
        <w:r>
          <w:rPr>
            <w:rtl w:val="0"/>
          </w:rPr>
          <w:delText>в Пространстве</w:delText>
        </w:r>
      </w:del>
      <w:del w:id="1807" w:date="2019-06-22T23:07:00Z" w:author="Yuriy Lebid">
        <w:r>
          <w:rPr>
            <w:rtl w:val="0"/>
          </w:rPr>
          <w:delText>-</w:delText>
        </w:r>
      </w:del>
      <w:del w:id="1808" w:date="2019-06-22T23:07:00Z" w:author="Yuriy Lebid">
        <w:r>
          <w:rPr>
            <w:rtl w:val="0"/>
          </w:rPr>
          <w:delText>Времени в ту «точку» своей симультанной «локализации»</w:delText>
        </w:r>
      </w:del>
      <w:del w:id="1809" w:date="2019-06-22T23:07:00Z" w:author="Yuriy Lebid">
        <w:r>
          <w:rPr>
            <w:rtl w:val="0"/>
          </w:rPr>
          <w:delText xml:space="preserve">, </w:delText>
        </w:r>
      </w:del>
      <w:del w:id="1810" w:date="2019-06-22T23:07:00Z" w:author="Yuriy Lebid">
        <w:r>
          <w:rPr>
            <w:rtl w:val="0"/>
          </w:rPr>
          <w:delText>с ф</w:delText>
        </w:r>
      </w:del>
      <w:del w:id="1811" w:date="2019-06-22T23:07:00Z" w:author="Yuriy Lebid">
        <w:r>
          <w:rPr>
            <w:rtl w:val="0"/>
          </w:rPr>
          <w:delText>-</w:delText>
        </w:r>
      </w:del>
      <w:del w:id="1812" w:date="2019-06-22T23:07:00Z" w:author="Yuriy Lebid">
        <w:r>
          <w:rPr>
            <w:rtl w:val="0"/>
          </w:rPr>
          <w:delText xml:space="preserve">Конфигурацией которой она проявляет наибольшую степень коварллертности </w:delText>
        </w:r>
      </w:del>
    </w:p>
    <w:p>
      <w:pPr>
        <w:pStyle w:val="heading 4"/>
        <w:rPr>
          <w:del w:id="181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81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АУУЛЛ</w:delText>
        </w:r>
      </w:del>
      <w:del w:id="181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81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ССС</w:delText>
        </w:r>
      </w:del>
      <w:del w:id="181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81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импульсы </w:delText>
        </w:r>
      </w:del>
      <w:del w:id="181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820" w:date="2019-06-22T23:07:00Z" w:author="Yuriy Lebid"/>
        </w:rPr>
      </w:pPr>
      <w:del w:id="1821" w:date="2019-06-22T23:07:00Z" w:author="Yuriy Lebid">
        <w:r>
          <w:rPr>
            <w:rtl w:val="0"/>
          </w:rPr>
          <w:delText>Специфические «Поля</w:delText>
        </w:r>
      </w:del>
      <w:del w:id="1822" w:date="2019-06-22T23:07:00Z" w:author="Yuriy Lebid">
        <w:r>
          <w:rPr>
            <w:rtl w:val="0"/>
          </w:rPr>
          <w:delText>-</w:delText>
        </w:r>
      </w:del>
      <w:del w:id="1823" w:date="2019-06-22T23:07:00Z" w:author="Yuriy Lebid">
        <w:r>
          <w:rPr>
            <w:rtl w:val="0"/>
          </w:rPr>
          <w:delText xml:space="preserve">Сознания» </w:delText>
        </w:r>
      </w:del>
      <w:del w:id="1824" w:date="2019-06-22T23:07:00Z" w:author="Yuriy Lebid">
        <w:r>
          <w:rPr>
            <w:rtl w:val="0"/>
          </w:rPr>
          <w:delText>(</w:delText>
        </w:r>
      </w:del>
      <w:del w:id="1825" w:date="2019-06-22T23:07:00Z" w:author="Yuriy Lebid">
        <w:r>
          <w:rPr>
            <w:rtl w:val="0"/>
          </w:rPr>
          <w:delText>ПС</w:delText>
        </w:r>
      </w:del>
      <w:del w:id="1826" w:date="2019-06-22T23:07:00Z" w:author="Yuriy Lebid">
        <w:r>
          <w:rPr>
            <w:rtl w:val="0"/>
          </w:rPr>
          <w:delText xml:space="preserve">) </w:delText>
        </w:r>
      </w:del>
      <w:del w:id="1827" w:date="2019-06-22T23:07:00Z" w:author="Yuriy Lebid">
        <w:r>
          <w:rPr>
            <w:rtl w:val="0"/>
          </w:rPr>
          <w:delText>индивидуально формирующиеся вокруг всякой</w:delText>
        </w:r>
      </w:del>
      <w:del w:id="1828" w:date="2019-06-22T23:07:00Z" w:author="Yuriy Lebid">
        <w:r>
          <w:rPr>
            <w:rtl w:val="0"/>
          </w:rPr>
          <w:delText xml:space="preserve">, </w:delText>
        </w:r>
      </w:del>
      <w:del w:id="1829" w:date="2019-06-22T23:07:00Z" w:author="Yuriy Lebid">
        <w:r>
          <w:rPr>
            <w:rtl w:val="0"/>
          </w:rPr>
          <w:delText>специфически проявленной</w:delText>
        </w:r>
      </w:del>
      <w:del w:id="1830" w:date="2019-06-22T23:07:00Z" w:author="Yuriy Lebid">
        <w:r>
          <w:rPr>
            <w:rtl w:val="0"/>
          </w:rPr>
          <w:delText xml:space="preserve">, </w:delText>
        </w:r>
      </w:del>
      <w:del w:id="1831" w:date="2019-06-22T23:07:00Z" w:author="Yuriy Lebid">
        <w:r>
          <w:rPr>
            <w:rtl w:val="0"/>
          </w:rPr>
          <w:delText>реализационной Формы любого Коллективного Сознания</w:delText>
        </w:r>
      </w:del>
      <w:del w:id="1832" w:date="2019-06-22T23:07:00Z" w:author="Yuriy Lebid">
        <w:r>
          <w:rPr>
            <w:rtl w:val="0"/>
          </w:rPr>
          <w:delText xml:space="preserve">, </w:delText>
        </w:r>
      </w:del>
      <w:del w:id="1833" w:date="2019-06-22T23:07:00Z" w:author="Yuriy Lebid">
        <w:r>
          <w:rPr>
            <w:rtl w:val="0"/>
          </w:rPr>
          <w:delText>например</w:delText>
        </w:r>
      </w:del>
      <w:del w:id="1834" w:date="2019-06-22T23:07:00Z" w:author="Yuriy Lebid">
        <w:r>
          <w:rPr>
            <w:rtl w:val="0"/>
          </w:rPr>
          <w:delText xml:space="preserve">, </w:delText>
        </w:r>
      </w:del>
      <w:del w:id="1835" w:date="2019-06-22T23:07:00Z" w:author="Yuriy Lebid">
        <w:r>
          <w:rPr>
            <w:rtl w:val="0"/>
          </w:rPr>
          <w:delText>внутренних органов ваших индивидуальных физиологических систем</w:delText>
        </w:r>
      </w:del>
    </w:p>
    <w:p>
      <w:pPr>
        <w:pStyle w:val="heading 4"/>
        <w:rPr>
          <w:del w:id="1836" w:date="2019-06-22T23:07:00Z" w:author="Yuriy Lebid"/>
          <w:rStyle w:val="Нет"/>
          <w:rFonts w:ascii="Times New Roman" w:cs="Times New Roman" w:hAnsi="Times New Roman" w:eastAsia="Times New Roman"/>
          <w:color w:val="000000"/>
          <w:u w:color="000000"/>
        </w:rPr>
      </w:pPr>
      <w:del w:id="1837" w:date="2019-06-22T23:07:00Z" w:author="Yuriy Lebid">
        <w:r>
          <w:rPr>
            <w:rStyle w:val="Нет"/>
            <w:rFonts w:ascii="Times New Roman" w:hAnsi="Times New Roman" w:hint="default"/>
            <w:color w:val="000000"/>
            <w:u w:color="000000"/>
            <w:rtl w:val="0"/>
            <w:lang w:val="ru-RU"/>
          </w:rPr>
          <w:delText xml:space="preserve">аффектация </w:delText>
        </w:r>
      </w:del>
      <w:del w:id="1838" w:date="2019-06-22T23:07:00Z" w:author="Yuriy Lebid">
        <w:r>
          <w:rPr>
            <w:rStyle w:val="Нет"/>
            <w:rFonts w:ascii="Times New Roman" w:hAnsi="Times New Roman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>(</w:delText>
        </w:r>
      </w:del>
      <w:del w:id="1839" w:date="2019-06-22T23:07:00Z" w:author="Yuriy Lebid">
        <w:r>
          <w:rPr>
            <w:rStyle w:val="Нет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>от </w:delText>
        </w:r>
      </w:del>
      <w:del w:id="1840" w:date="2019-06-22T23:07:00Z" w:author="Yuriy Lebid">
        <w:r>
          <w:rPr>
            <w:rStyle w:val="Hyperlink.3"/>
          </w:rPr>
          <w:fldChar w:fldCharType="begin" w:fldLock="0"/>
        </w:r>
      </w:del>
      <w:del w:id="1841" w:date="2019-06-22T23:07:00Z" w:author="Yuriy Lebid">
        <w:r>
          <w:rPr>
            <w:rStyle w:val="Hyperlink.3"/>
          </w:rPr>
          <w:delInstrText xml:space="preserve"> HYPERLINK "https://ru.wikipedia.org/wiki/%25D0%259B%25D0%25B0%25D1%2582%25D0%25B8%25D0%25BD%25D1%2581%25D0%25BA%25D0%25B8%25D0%25B9_%25D1%258F%25D0%25B7%25D1%258B%25D0%25BA"</w:delInstrText>
        </w:r>
      </w:del>
      <w:del w:id="1842" w:date="2019-06-22T23:07:00Z" w:author="Yuriy Lebid">
        <w:r>
          <w:rPr>
            <w:rStyle w:val="Hyperlink.3"/>
          </w:rPr>
          <w:fldChar w:fldCharType="separate" w:fldLock="0"/>
        </w:r>
      </w:del>
      <w:del w:id="1843" w:date="2019-06-22T23:07:00Z" w:author="Yuriy Lebid">
        <w:r>
          <w:rPr>
            <w:rStyle w:val="Hyperlink.3"/>
            <w:rtl w:val="0"/>
          </w:rPr>
          <w:delText>лат</w:delText>
        </w:r>
      </w:del>
      <w:del w:id="1844" w:date="2019-06-22T23:07:00Z" w:author="Yuriy Lebid">
        <w:r>
          <w:rPr>
            <w:rStyle w:val="Hyperlink.3"/>
            <w:rtl w:val="0"/>
          </w:rPr>
          <w:delText>.</w:delText>
        </w:r>
      </w:del>
      <w:del w:id="1845" w:date="2019-06-22T23:07:00Z" w:author="Yuriy Lebid">
        <w:r>
          <w:rPr/>
          <w:fldChar w:fldCharType="end" w:fldLock="0"/>
        </w:r>
      </w:del>
      <w:del w:id="1846" w:date="2019-06-22T23:07:00Z" w:author="Yuriy Lebid">
        <w:r>
          <w:rPr>
            <w:rStyle w:val="Hyperlink.3"/>
            <w:rtl w:val="0"/>
          </w:rPr>
          <w:delText> </w:delText>
        </w:r>
      </w:del>
      <w:del w:id="1847" w:date="2019-06-22T23:07:00Z" w:author="Yuriy Lebid">
        <w:r>
          <w:rPr>
            <w:rStyle w:val="Hyperlink.3"/>
            <w:rtl w:val="0"/>
          </w:rPr>
          <w:delText xml:space="preserve">affectatio </w:delText>
        </w:r>
      </w:del>
      <w:del w:id="1848" w:date="2019-06-22T23:07:00Z" w:author="Yuriy Lebid">
        <w:r>
          <w:rPr>
            <w:rStyle w:val="Hyperlink.3"/>
            <w:rtl w:val="0"/>
          </w:rPr>
          <w:delText>– страстное стремление</w:delText>
        </w:r>
      </w:del>
      <w:del w:id="1849" w:date="2019-06-22T23:07:00Z" w:author="Yuriy Lebid">
        <w:r>
          <w:rPr>
            <w:rStyle w:val="Hyperlink.3"/>
            <w:rtl w:val="0"/>
          </w:rPr>
          <w:delText xml:space="preserve">, </w:delText>
        </w:r>
      </w:del>
      <w:del w:id="1850" w:date="2019-06-22T23:07:00Z" w:author="Yuriy Lebid">
        <w:r>
          <w:rPr>
            <w:rStyle w:val="Hyperlink.3"/>
            <w:rtl w:val="0"/>
          </w:rPr>
          <w:delText>желание</w:delText>
        </w:r>
      </w:del>
      <w:del w:id="1851" w:date="2019-06-22T23:07:00Z" w:author="Yuriy Lebid">
        <w:r>
          <w:rPr>
            <w:rStyle w:val="Hyperlink.3"/>
            <w:rtl w:val="0"/>
          </w:rPr>
          <w:delText>) -</w:delText>
        </w:r>
      </w:del>
    </w:p>
    <w:p>
      <w:pPr>
        <w:pStyle w:val="Определение"/>
        <w:rPr>
          <w:del w:id="1852" w:date="2019-06-22T23:07:00Z" w:author="Yuriy Lebid"/>
        </w:rPr>
      </w:pPr>
      <w:del w:id="1853" w:date="2019-06-22T23:07:00Z" w:author="Yuriy Lebid">
        <w:r>
          <w:rPr>
            <w:rtl w:val="0"/>
          </w:rPr>
          <w:delText>мощная тенденция к быстрому достижению желаемого</w:delText>
        </w:r>
      </w:del>
      <w:del w:id="1854" w:date="2019-06-22T23:07:00Z" w:author="Yuriy Lebid">
        <w:r>
          <w:rPr>
            <w:rtl w:val="0"/>
          </w:rPr>
          <w:delText xml:space="preserve">; </w:delText>
        </w:r>
      </w:del>
      <w:del w:id="1855" w:date="2019-06-22T23:07:00Z" w:author="Yuriy Lebid">
        <w:r>
          <w:rPr>
            <w:rtl w:val="0"/>
          </w:rPr>
          <w:delText>чрезвычайная устремл</w:delText>
        </w:r>
      </w:del>
      <w:del w:id="1856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857" w:date="2019-06-22T23:07:00Z" w:author="Yuriy Lebid">
        <w:r>
          <w:rPr>
            <w:rtl w:val="0"/>
          </w:rPr>
          <w:delText>нность к цели</w:delText>
        </w:r>
      </w:del>
      <w:del w:id="1858" w:date="2019-06-22T23:07:00Z" w:author="Yuriy Lebid">
        <w:r>
          <w:rPr>
            <w:rtl w:val="0"/>
          </w:rPr>
          <w:delText xml:space="preserve">, </w:delText>
        </w:r>
      </w:del>
      <w:del w:id="1859" w:date="2019-06-22T23:07:00Z" w:author="Yuriy Lebid">
        <w:r>
          <w:rPr>
            <w:rtl w:val="0"/>
          </w:rPr>
          <w:delText>активно задействующая Механизм подчакрамных перефокусировок</w:delText>
        </w:r>
      </w:del>
      <w:del w:id="1860" w:date="2019-06-22T23:07:00Z" w:author="Yuriy Lebid">
        <w:r>
          <w:rPr>
            <w:rtl w:val="0"/>
          </w:rPr>
          <w:delText xml:space="preserve">; </w:delText>
        </w:r>
      </w:del>
      <w:del w:id="1861" w:date="2019-06-22T23:07:00Z" w:author="Yuriy Lebid">
        <w:r>
          <w:rPr>
            <w:rtl w:val="0"/>
          </w:rPr>
          <w:delText>упорное</w:delText>
        </w:r>
      </w:del>
      <w:del w:id="1862" w:date="2019-06-22T23:07:00Z" w:author="Yuriy Lebid">
        <w:r>
          <w:rPr>
            <w:rtl w:val="0"/>
          </w:rPr>
          <w:delText xml:space="preserve">, </w:delText>
        </w:r>
      </w:del>
      <w:del w:id="1863" w:date="2019-06-22T23:07:00Z" w:author="Yuriy Lebid">
        <w:r>
          <w:rPr>
            <w:rtl w:val="0"/>
          </w:rPr>
          <w:delText>императивное устремление</w:delText>
        </w:r>
      </w:del>
      <w:del w:id="1864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Определение"/>
        <w:rPr>
          <w:del w:id="1865" w:date="2019-06-22T23:07:00Z" w:author="Yuriy Lebid"/>
        </w:rPr>
      </w:pPr>
      <w:del w:id="186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</w:delText>
        </w:r>
      </w:del>
      <w:del w:id="186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868" w:date="2019-06-22T23:07:00Z" w:author="Yuriy Lebid">
        <w:r>
          <w:rPr>
            <w:rStyle w:val="Hyperlink.1"/>
            <w:rtl w:val="0"/>
          </w:rPr>
          <w:delText>аффектативный</w:delText>
        </w:r>
      </w:del>
      <w:del w:id="1869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1870" w:date="2019-06-22T23:07:00Z" w:author="Yuriy Lebid"/>
          <w:rStyle w:val="Нет"/>
          <w:color w:val="000000"/>
          <w:u w:color="000000"/>
          <w:shd w:val="clear" w:color="auto" w:fill="ffffff"/>
        </w:rPr>
      </w:pPr>
      <w:del w:id="1871" w:date="2019-06-22T23:07:00Z" w:author="Yuriy Lebid">
        <w:r>
          <w:rPr>
            <w:rStyle w:val="Нет"/>
            <w:color w:val="000000"/>
            <w:u w:color="000000"/>
            <w:shd w:val="clear" w:color="auto" w:fill="ffffff"/>
            <w:rtl w:val="0"/>
            <w:lang w:val="ru-RU"/>
          </w:rPr>
          <w:delText>афферентация </w:delText>
        </w:r>
      </w:del>
      <w:del w:id="1872" w:date="2019-06-22T23:07:00Z" w:author="Yuriy Lebid">
        <w:r>
          <w:rPr>
            <w:rStyle w:val="Hyperlink.3"/>
            <w:rtl w:val="0"/>
          </w:rPr>
          <w:delText>(</w:delText>
        </w:r>
      </w:del>
      <w:del w:id="1873" w:date="2019-06-22T23:07:00Z" w:author="Yuriy Lebid">
        <w:r>
          <w:rPr>
            <w:rStyle w:val="Hyperlink.3"/>
            <w:rtl w:val="0"/>
          </w:rPr>
          <w:delText>от </w:delText>
        </w:r>
      </w:del>
      <w:del w:id="1874" w:date="2019-06-22T23:07:00Z" w:author="Yuriy Lebid">
        <w:r>
          <w:rPr>
            <w:rStyle w:val="Hyperlink.3"/>
          </w:rPr>
          <w:fldChar w:fldCharType="begin" w:fldLock="0"/>
        </w:r>
      </w:del>
      <w:del w:id="1875" w:date="2019-06-22T23:07:00Z" w:author="Yuriy Lebid">
        <w:r>
          <w:rPr>
            <w:rStyle w:val="Hyperlink.3"/>
          </w:rPr>
          <w:delInstrText xml:space="preserve"> HYPERLINK "https://ru.wikipedia.org/wiki/%25D0%259B%25D0%25B0%25D1%2582%25D0%25B8%25D0%25BD%25D1%2581%25D0%25BA%25D0%25B8%25D0%25B9_%25D1%258F%25D0%25B7%25D1%258B%25D0%25BA"</w:delInstrText>
        </w:r>
      </w:del>
      <w:del w:id="1876" w:date="2019-06-22T23:07:00Z" w:author="Yuriy Lebid">
        <w:r>
          <w:rPr>
            <w:rStyle w:val="Hyperlink.3"/>
          </w:rPr>
          <w:fldChar w:fldCharType="separate" w:fldLock="0"/>
        </w:r>
      </w:del>
      <w:del w:id="1877" w:date="2019-06-22T23:07:00Z" w:author="Yuriy Lebid">
        <w:r>
          <w:rPr>
            <w:rStyle w:val="Hyperlink.3"/>
            <w:rtl w:val="0"/>
          </w:rPr>
          <w:delText>лат</w:delText>
        </w:r>
      </w:del>
      <w:del w:id="1878" w:date="2019-06-22T23:07:00Z" w:author="Yuriy Lebid">
        <w:r>
          <w:rPr>
            <w:rStyle w:val="Hyperlink.3"/>
            <w:rtl w:val="0"/>
          </w:rPr>
          <w:delText>.</w:delText>
        </w:r>
      </w:del>
      <w:del w:id="1879" w:date="2019-06-22T23:07:00Z" w:author="Yuriy Lebid">
        <w:r>
          <w:rPr/>
          <w:fldChar w:fldCharType="end" w:fldLock="0"/>
        </w:r>
      </w:del>
      <w:del w:id="1880" w:date="2019-06-22T23:07:00Z" w:author="Yuriy Lebid">
        <w:r>
          <w:rPr>
            <w:rStyle w:val="Hyperlink.3"/>
            <w:rtl w:val="0"/>
          </w:rPr>
          <w:delText> </w:delText>
        </w:r>
      </w:del>
      <w:del w:id="1881" w:date="2019-06-22T23:07:00Z" w:author="Yuriy Lebid">
        <w:r>
          <w:rPr>
            <w:rStyle w:val="Hyperlink.3"/>
            <w:rtl w:val="0"/>
          </w:rPr>
          <w:delText>afferens</w:delText>
        </w:r>
      </w:del>
      <w:del w:id="1882" w:date="2019-06-22T23:07:00Z" w:author="Yuriy Lebid">
        <w:r>
          <w:rPr>
            <w:rStyle w:val="Hyperlink.3"/>
            <w:rtl w:val="0"/>
          </w:rPr>
          <w:delText> — приносящий</w:delText>
        </w:r>
      </w:del>
      <w:del w:id="1883" w:date="2019-06-22T23:07:00Z" w:author="Yuriy Lebid">
        <w:r>
          <w:rPr>
            <w:rStyle w:val="Hyperlink.3"/>
            <w:rtl w:val="0"/>
          </w:rPr>
          <w:delText>) -</w:delText>
        </w:r>
      </w:del>
    </w:p>
    <w:p>
      <w:pPr>
        <w:pStyle w:val="Определение"/>
        <w:rPr>
          <w:del w:id="1884" w:date="2019-06-22T23:07:00Z" w:author="Yuriy Lebid"/>
          <w:rStyle w:val="Нет"/>
          <w:rFonts w:ascii="Times New Roman" w:cs="Times New Roman" w:hAnsi="Times New Roman" w:eastAsia="Times New Roman"/>
        </w:rPr>
      </w:pPr>
      <w:del w:id="1885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shd w:val="clear" w:color="auto" w:fill="ffffff"/>
            <w:rtl w:val="0"/>
            <w:lang w:val="ru-RU"/>
          </w:rPr>
          <w:delText>значение совпадает с общепринятым в биологии</w:delText>
        </w:r>
      </w:del>
      <w:del w:id="1886" w:date="2019-06-22T23:07:00Z" w:author="Yuriy Lebid">
        <w:r>
          <w:rPr>
            <w:rStyle w:val="Нет"/>
            <w:rFonts w:ascii="Times New Roman" w:hAnsi="Times New Roman"/>
            <w:i w:val="1"/>
            <w:iCs w:val="1"/>
            <w:shd w:val="clear" w:color="auto" w:fill="ffffff"/>
            <w:rtl w:val="0"/>
            <w:lang w:val="ru-RU"/>
          </w:rPr>
          <w:delText>:</w:delText>
        </w:r>
      </w:del>
      <w:del w:id="1887" w:date="2019-06-22T23:07:00Z" w:author="Yuriy Lebid">
        <w:r>
          <w:rPr>
            <w:rStyle w:val="Нет"/>
            <w:rFonts w:ascii="Times New Roman" w:hAnsi="Times New Roman"/>
            <w:b w:val="1"/>
            <w:bCs w:val="1"/>
            <w:i w:val="1"/>
            <w:iCs w:val="1"/>
            <w:shd w:val="clear" w:color="auto" w:fill="ffffff"/>
            <w:rtl w:val="0"/>
            <w:lang w:val="ru-RU"/>
          </w:rPr>
          <w:delText xml:space="preserve"> </w:delText>
        </w:r>
      </w:del>
      <w:del w:id="1888" w:date="2019-06-22T23:07:00Z" w:author="Yuriy Lebid">
        <w:r>
          <w:rPr>
            <w:rStyle w:val="Hyperlink.2"/>
            <w:rtl w:val="0"/>
          </w:rPr>
          <w:delText>постоянный поток </w:delText>
        </w:r>
      </w:del>
      <w:del w:id="1889" w:date="2019-06-22T23:07:00Z" w:author="Yuriy Lebid">
        <w:r>
          <w:rPr>
            <w:rStyle w:val="Hyperlink.2"/>
          </w:rPr>
          <w:fldChar w:fldCharType="begin" w:fldLock="0"/>
        </w:r>
      </w:del>
      <w:del w:id="1890" w:date="2019-06-22T23:07:00Z" w:author="Yuriy Lebid">
        <w:r>
          <w:rPr>
            <w:rStyle w:val="Hyperlink.2"/>
          </w:rPr>
          <w:delInstrText xml:space="preserve"> HYPERLINK "https://ru.wikipedia.org/wiki/%25D0%259D%25D0%25B5%25D1%2580%25D0%25B2%25D1%258B"</w:delInstrText>
        </w:r>
      </w:del>
      <w:del w:id="1891" w:date="2019-06-22T23:07:00Z" w:author="Yuriy Lebid">
        <w:r>
          <w:rPr>
            <w:rStyle w:val="Hyperlink.2"/>
          </w:rPr>
          <w:fldChar w:fldCharType="separate" w:fldLock="0"/>
        </w:r>
      </w:del>
      <w:del w:id="1892" w:date="2019-06-22T23:07:00Z" w:author="Yuriy Lebid">
        <w:r>
          <w:rPr>
            <w:rStyle w:val="Hyperlink.2"/>
            <w:rtl w:val="0"/>
          </w:rPr>
          <w:delText>нервных</w:delText>
        </w:r>
      </w:del>
      <w:del w:id="1893" w:date="2019-06-22T23:07:00Z" w:author="Yuriy Lebid">
        <w:r>
          <w:rPr/>
          <w:fldChar w:fldCharType="end" w:fldLock="0"/>
        </w:r>
      </w:del>
      <w:del w:id="1894" w:date="2019-06-22T23:07:00Z" w:author="Yuriy Lebid">
        <w:r>
          <w:rPr>
            <w:rStyle w:val="Hyperlink.2"/>
            <w:rtl w:val="0"/>
          </w:rPr>
          <w:delText> импульсов</w:delText>
        </w:r>
      </w:del>
      <w:del w:id="1895" w:date="2019-06-22T23:07:00Z" w:author="Yuriy Lebid">
        <w:r>
          <w:rPr>
            <w:rStyle w:val="Hyperlink.2"/>
            <w:rtl w:val="0"/>
          </w:rPr>
          <w:delText xml:space="preserve">, </w:delText>
        </w:r>
      </w:del>
      <w:del w:id="1896" w:date="2019-06-22T23:07:00Z" w:author="Yuriy Lebid">
        <w:r>
          <w:rPr>
            <w:rStyle w:val="Hyperlink.2"/>
            <w:rtl w:val="0"/>
          </w:rPr>
          <w:delText>поступающих в </w:delText>
        </w:r>
      </w:del>
      <w:del w:id="1897" w:date="2019-06-22T23:07:00Z" w:author="Yuriy Lebid">
        <w:r>
          <w:rPr>
            <w:rStyle w:val="Hyperlink.2"/>
          </w:rPr>
          <w:fldChar w:fldCharType="begin" w:fldLock="0"/>
        </w:r>
      </w:del>
      <w:del w:id="1898" w:date="2019-06-22T23:07:00Z" w:author="Yuriy Lebid">
        <w:r>
          <w:rPr>
            <w:rStyle w:val="Hyperlink.2"/>
          </w:rPr>
          <w:delInstrText xml:space="preserve"> HYPERLINK "https://ru.wikipedia.org/wiki/%25D0%25A6%25D0%25B5%25D0%25BD%25D1%2582%25D1%2580%25D0%25B0%25D0%25BB%25D1%258C%25D0%25BD%25D0%25B0%25D1%258F_%25D0%25BD%25D0%25B5%25D1%2580%25D0%25B2%25D0%25BD%25D0%25B0%25D1%258F_%25D1%2581%25D0%25B8%25D1%2581%25D1%2582%25D0%25B5%25D0%25BC%25D0%25B0"</w:delInstrText>
        </w:r>
      </w:del>
      <w:del w:id="1899" w:date="2019-06-22T23:07:00Z" w:author="Yuriy Lebid">
        <w:r>
          <w:rPr>
            <w:rStyle w:val="Hyperlink.2"/>
          </w:rPr>
          <w:fldChar w:fldCharType="separate" w:fldLock="0"/>
        </w:r>
      </w:del>
      <w:del w:id="1900" w:date="2019-06-22T23:07:00Z" w:author="Yuriy Lebid">
        <w:r>
          <w:rPr>
            <w:rStyle w:val="Hyperlink.2"/>
            <w:rtl w:val="0"/>
          </w:rPr>
          <w:delText>центральную нервную систему</w:delText>
        </w:r>
      </w:del>
      <w:del w:id="1901" w:date="2019-06-22T23:07:00Z" w:author="Yuriy Lebid">
        <w:r>
          <w:rPr/>
          <w:fldChar w:fldCharType="end" w:fldLock="0"/>
        </w:r>
      </w:del>
      <w:del w:id="1902" w:date="2019-06-22T23:07:00Z" w:author="Yuriy Lebid">
        <w:r>
          <w:rPr>
            <w:rStyle w:val="Hyperlink.2"/>
            <w:rtl w:val="0"/>
          </w:rPr>
          <w:delText> от органов чувств</w:delText>
        </w:r>
      </w:del>
      <w:del w:id="1903" w:date="2019-06-22T23:07:00Z" w:author="Yuriy Lebid">
        <w:r>
          <w:rPr>
            <w:rStyle w:val="Hyperlink.2"/>
            <w:rtl w:val="0"/>
          </w:rPr>
          <w:delText xml:space="preserve">, </w:delText>
        </w:r>
      </w:del>
      <w:del w:id="1904" w:date="2019-06-22T23:07:00Z" w:author="Yuriy Lebid">
        <w:r>
          <w:rPr>
            <w:rStyle w:val="Hyperlink.2"/>
            <w:rtl w:val="0"/>
          </w:rPr>
          <w:delText xml:space="preserve">воспринимающих информацию как от внешних раздражителей </w:delText>
        </w:r>
      </w:del>
      <w:del w:id="1905" w:date="2019-06-22T23:07:00Z" w:author="Yuriy Lebid">
        <w:r>
          <w:rPr>
            <w:rStyle w:val="Hyperlink.2"/>
            <w:rtl w:val="0"/>
          </w:rPr>
          <w:delText>(</w:delText>
        </w:r>
      </w:del>
      <w:del w:id="1906" w:date="2019-06-22T23:07:00Z" w:author="Yuriy Lebid">
        <w:r>
          <w:rPr>
            <w:rStyle w:val="Hyperlink.2"/>
          </w:rPr>
          <w:fldChar w:fldCharType="begin" w:fldLock="0"/>
        </w:r>
      </w:del>
      <w:del w:id="1907" w:date="2019-06-22T23:07:00Z" w:author="Yuriy Lebid">
        <w:r>
          <w:rPr>
            <w:rStyle w:val="Hyperlink.2"/>
          </w:rPr>
          <w:delInstrText xml:space="preserve"> HYPERLINK "https://ru.wikipedia.org/w/index.php?title=%25D0%25AD%25D0%25BA%25D1%2581%25D1%2582%25D0%25B5%25D1%2580%25D0%25BE%25D1%2580%25D0%25B5%25D1%2586%25D0%25B5%25D0%25BF%25D1%2586%25D0%25B8%25D1%258F&amp;action=edit&amp;redlink=1"</w:delInstrText>
        </w:r>
      </w:del>
      <w:del w:id="1908" w:date="2019-06-22T23:07:00Z" w:author="Yuriy Lebid">
        <w:r>
          <w:rPr>
            <w:rStyle w:val="Hyperlink.2"/>
          </w:rPr>
          <w:fldChar w:fldCharType="separate" w:fldLock="0"/>
        </w:r>
      </w:del>
      <w:del w:id="1909" w:date="2019-06-22T23:07:00Z" w:author="Yuriy Lebid">
        <w:r>
          <w:rPr>
            <w:rStyle w:val="Hyperlink.2"/>
            <w:rtl w:val="0"/>
          </w:rPr>
          <w:delText>экстерорецепция</w:delText>
        </w:r>
      </w:del>
      <w:del w:id="1910" w:date="2019-06-22T23:07:00Z" w:author="Yuriy Lebid">
        <w:r>
          <w:rPr/>
          <w:fldChar w:fldCharType="end" w:fldLock="0"/>
        </w:r>
      </w:del>
      <w:del w:id="1911" w:date="2019-06-22T23:07:00Z" w:author="Yuriy Lebid">
        <w:r>
          <w:rPr>
            <w:rStyle w:val="Hyperlink.2"/>
            <w:rtl w:val="0"/>
          </w:rPr>
          <w:delText xml:space="preserve">), </w:delText>
        </w:r>
      </w:del>
      <w:del w:id="1912" w:date="2019-06-22T23:07:00Z" w:author="Yuriy Lebid">
        <w:r>
          <w:rPr>
            <w:rStyle w:val="Hyperlink.2"/>
            <w:rtl w:val="0"/>
          </w:rPr>
          <w:delText>так и от </w:delText>
        </w:r>
      </w:del>
      <w:del w:id="1913" w:date="2019-06-22T23:07:00Z" w:author="Yuriy Lebid">
        <w:r>
          <w:rPr>
            <w:rStyle w:val="Hyperlink.2"/>
          </w:rPr>
          <w:fldChar w:fldCharType="begin" w:fldLock="0"/>
        </w:r>
      </w:del>
      <w:del w:id="1914" w:date="2019-06-22T23:07:00Z" w:author="Yuriy Lebid">
        <w:r>
          <w:rPr>
            <w:rStyle w:val="Hyperlink.2"/>
          </w:rPr>
          <w:delInstrText xml:space="preserve"> HYPERLINK "https://ru.wikipedia.org/wiki/%25D0%2592%25D0%25BD%25D1%2583%25D1%2582%25D1%2580%25D0%25B5%25D0%25BD%25D0%25BD%25D0%25B8%25D0%25B5_%25D0%25BE%25D1%2580%25D0%25B3%25D0%25B0%25D0%25BD%25D1%258B"</w:delInstrText>
        </w:r>
      </w:del>
      <w:del w:id="1915" w:date="2019-06-22T23:07:00Z" w:author="Yuriy Lebid">
        <w:r>
          <w:rPr>
            <w:rStyle w:val="Hyperlink.2"/>
          </w:rPr>
          <w:fldChar w:fldCharType="separate" w:fldLock="0"/>
        </w:r>
      </w:del>
      <w:del w:id="1916" w:date="2019-06-22T23:07:00Z" w:author="Yuriy Lebid">
        <w:r>
          <w:rPr>
            <w:rStyle w:val="Hyperlink.2"/>
            <w:rtl w:val="0"/>
          </w:rPr>
          <w:delText>внутренних органов</w:delText>
        </w:r>
      </w:del>
      <w:del w:id="1917" w:date="2019-06-22T23:07:00Z" w:author="Yuriy Lebid">
        <w:r>
          <w:rPr/>
          <w:fldChar w:fldCharType="end" w:fldLock="0"/>
        </w:r>
      </w:del>
      <w:del w:id="1918" w:date="2019-06-22T23:07:00Z" w:author="Yuriy Lebid">
        <w:r>
          <w:rPr>
            <w:rStyle w:val="Hyperlink.2"/>
            <w:rtl w:val="0"/>
          </w:rPr>
          <w:delText> </w:delText>
        </w:r>
      </w:del>
      <w:del w:id="1919" w:date="2019-06-22T23:07:00Z" w:author="Yuriy Lebid">
        <w:r>
          <w:rPr>
            <w:rStyle w:val="Hyperlink.2"/>
            <w:rtl w:val="0"/>
          </w:rPr>
          <w:delText>(</w:delText>
        </w:r>
      </w:del>
      <w:del w:id="1920" w:date="2019-06-22T23:07:00Z" w:author="Yuriy Lebid">
        <w:r>
          <w:rPr>
            <w:rStyle w:val="Hyperlink.2"/>
            <w:rtl w:val="0"/>
          </w:rPr>
          <w:delText>интерорецепция</w:delText>
        </w:r>
      </w:del>
      <w:del w:id="1921" w:date="2019-06-22T23:07:00Z" w:author="Yuriy Lebid">
        <w:r>
          <w:rPr>
            <w:rStyle w:val="Hyperlink.2"/>
            <w:rtl w:val="0"/>
          </w:rPr>
          <w:delText xml:space="preserve">); </w:delText>
        </w:r>
      </w:del>
      <w:del w:id="1922" w:date="2019-06-22T23:07:00Z" w:author="Yuriy Lebid">
        <w:r>
          <w:rPr>
            <w:rStyle w:val="Hyperlink.2"/>
            <w:rtl w:val="0"/>
          </w:rPr>
          <w:delText>находится в прямой зависимости от количества и силы воздействующих </w:delText>
        </w:r>
      </w:del>
      <w:del w:id="1923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раздражителей</w:delText>
        </w:r>
      </w:del>
      <w:del w:id="1924" w:date="2019-06-22T23:07:00Z" w:author="Yuriy Lebid">
        <w:r>
          <w:rPr>
            <w:rStyle w:val="Hyperlink.2"/>
            <w:rtl w:val="0"/>
          </w:rPr>
          <w:delText xml:space="preserve">, </w:delText>
        </w:r>
      </w:del>
      <w:del w:id="1925" w:date="2019-06-22T23:07:00Z" w:author="Yuriy Lebid">
        <w:r>
          <w:rPr>
            <w:rStyle w:val="Hyperlink.2"/>
            <w:rtl w:val="0"/>
          </w:rPr>
          <w:delText>а также от состояния  </w:delText>
        </w:r>
      </w:del>
      <w:del w:id="1926" w:date="2019-06-22T23:07:00Z" w:author="Yuriy Lebid">
        <w:r>
          <w:rPr>
            <w:rStyle w:val="Hyperlink.2"/>
          </w:rPr>
          <w:fldChar w:fldCharType="begin" w:fldLock="0"/>
        </w:r>
      </w:del>
      <w:del w:id="1927" w:date="2019-06-22T23:07:00Z" w:author="Yuriy Lebid">
        <w:r>
          <w:rPr>
            <w:rStyle w:val="Hyperlink.2"/>
          </w:rPr>
          <w:delInstrText xml:space="preserve"> HYPERLINK "https://ru.wikipedia.org/wiki/%25D0%2590%25D0%25BA%25D1%2582%25D0%25B8%25D0%25B2%25D0%25BD%25D0%25BE%25D1%2581%25D1%2582%25D1%258C"</w:delInstrText>
        </w:r>
      </w:del>
      <w:del w:id="1928" w:date="2019-06-22T23:07:00Z" w:author="Yuriy Lebid">
        <w:r>
          <w:rPr>
            <w:rStyle w:val="Hyperlink.2"/>
          </w:rPr>
          <w:fldChar w:fldCharType="separate" w:fldLock="0"/>
        </w:r>
      </w:del>
      <w:del w:id="1929" w:date="2019-06-22T23:07:00Z" w:author="Yuriy Lebid">
        <w:r>
          <w:rPr>
            <w:rStyle w:val="Hyperlink.2"/>
            <w:rtl w:val="0"/>
          </w:rPr>
          <w:delText>активности</w:delText>
        </w:r>
      </w:del>
      <w:del w:id="1930" w:date="2019-06-22T23:07:00Z" w:author="Yuriy Lebid">
        <w:r>
          <w:rPr/>
          <w:fldChar w:fldCharType="end" w:fldLock="0"/>
        </w:r>
      </w:del>
      <w:del w:id="1931" w:date="2019-06-22T23:07:00Z" w:author="Yuriy Lebid">
        <w:r>
          <w:rPr>
            <w:rStyle w:val="Hyperlink.2"/>
            <w:rtl w:val="0"/>
          </w:rPr>
          <w:delText> или </w:delText>
        </w:r>
      </w:del>
      <w:del w:id="1932" w:date="2019-06-22T23:07:00Z" w:author="Yuriy Lebid">
        <w:r>
          <w:rPr>
            <w:rStyle w:val="Hyperlink.2"/>
          </w:rPr>
          <w:fldChar w:fldCharType="begin" w:fldLock="0"/>
        </w:r>
      </w:del>
      <w:del w:id="1933" w:date="2019-06-22T23:07:00Z" w:author="Yuriy Lebid">
        <w:r>
          <w:rPr>
            <w:rStyle w:val="Hyperlink.2"/>
          </w:rPr>
          <w:delInstrText xml:space="preserve"> HYPERLINK "https://ru.wikipedia.org/w/index.php?title=%25D0%259F%25D0%25B0%25D1%2581%25D1%2581%25D0%25B8%25D0%25B2%25D0%25BD%25D0%25BE%25D1%2581%25D1%2582%25D1%258C&amp;action=edit&amp;redlink=1"</w:delInstrText>
        </w:r>
      </w:del>
      <w:del w:id="1934" w:date="2019-06-22T23:07:00Z" w:author="Yuriy Lebid">
        <w:r>
          <w:rPr>
            <w:rStyle w:val="Hyperlink.2"/>
          </w:rPr>
          <w:fldChar w:fldCharType="separate" w:fldLock="0"/>
        </w:r>
      </w:del>
      <w:del w:id="1935" w:date="2019-06-22T23:07:00Z" w:author="Yuriy Lebid">
        <w:r>
          <w:rPr>
            <w:rStyle w:val="Hyperlink.2"/>
            <w:rtl w:val="0"/>
          </w:rPr>
          <w:delText>пассивности</w:delText>
        </w:r>
      </w:del>
      <w:del w:id="1936" w:date="2019-06-22T23:07:00Z" w:author="Yuriy Lebid">
        <w:r>
          <w:rPr/>
          <w:fldChar w:fldCharType="end" w:fldLock="0"/>
        </w:r>
      </w:del>
      <w:del w:id="1937" w:date="2019-06-22T23:07:00Z" w:author="Yuriy Lebid">
        <w:r>
          <w:rPr>
            <w:rStyle w:val="Hyperlink.2"/>
            <w:rtl w:val="0"/>
          </w:rPr>
          <w:delText> индивида</w:delText>
        </w:r>
      </w:del>
    </w:p>
    <w:p>
      <w:pPr>
        <w:pStyle w:val="heading 4"/>
        <w:rPr>
          <w:del w:id="193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93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аффипплы </w:delText>
        </w:r>
      </w:del>
      <w:del w:id="194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941" w:date="2019-06-22T23:07:00Z" w:author="Yuriy Lebid"/>
          <w:rStyle w:val="Hyperlink.2"/>
        </w:rPr>
      </w:pPr>
      <w:del w:id="1942" w:date="2019-06-22T23:07:00Z" w:author="Yuriy Lebid">
        <w:r>
          <w:rPr>
            <w:rtl w:val="0"/>
          </w:rPr>
          <w:delText>носители Инфо</w:delText>
        </w:r>
      </w:del>
      <w:del w:id="1943" w:date="2019-06-22T23:07:00Z" w:author="Yuriy Lebid">
        <w:r>
          <w:rPr>
            <w:rtl w:val="0"/>
          </w:rPr>
          <w:delText>-</w:delText>
        </w:r>
      </w:del>
      <w:del w:id="1944" w:date="2019-06-22T23:07:00Z" w:author="Yuriy Lebid">
        <w:r>
          <w:rPr>
            <w:rtl w:val="0"/>
          </w:rPr>
          <w:delText>Форм о принципах морали и нравственности</w:delText>
        </w:r>
      </w:del>
      <w:del w:id="1945" w:date="2019-06-22T23:07:00Z" w:author="Yuriy Lebid">
        <w:r>
          <w:rPr>
            <w:rtl w:val="0"/>
          </w:rPr>
          <w:delText xml:space="preserve">, </w:delText>
        </w:r>
      </w:del>
      <w:del w:id="1946" w:date="2019-06-22T23:07:00Z" w:author="Yuriy Lebid">
        <w:r>
          <w:rPr>
            <w:rtl w:val="0"/>
          </w:rPr>
          <w:delText>принятых у Коллективных Космических Разумов разных Прото</w:delText>
        </w:r>
      </w:del>
      <w:del w:id="1947" w:date="2019-06-22T23:07:00Z" w:author="Yuriy Lebid">
        <w:r>
          <w:rPr>
            <w:rtl w:val="0"/>
          </w:rPr>
          <w:delText>-</w:delText>
        </w:r>
      </w:del>
      <w:del w:id="1948" w:date="2019-06-22T23:07:00Z" w:author="Yuriy Lebid">
        <w:r>
          <w:rPr>
            <w:rtl w:val="0"/>
          </w:rPr>
          <w:delText>Форм</w:delText>
        </w:r>
      </w:del>
    </w:p>
    <w:p>
      <w:pPr>
        <w:pStyle w:val="Normal.0"/>
      </w:pPr>
      <w:del w:id="1949" w:date="2019-06-22T23:07:00Z" w:author="Yuriy Lebid">
        <w:r>
          <w:rPr/>
          <w:br w:type="page"/>
        </w:r>
      </w:del>
    </w:p>
    <w:p>
      <w:pPr>
        <w:pStyle w:val="heading 3"/>
        <w:rPr>
          <w:del w:id="1950" w:date="2019-06-22T23:07:00Z" w:author="Yuriy Lebid"/>
          <w:rStyle w:val="Нет"/>
          <w:color w:val="000000"/>
          <w:u w:color="000000"/>
        </w:rPr>
      </w:pPr>
      <w:del w:id="195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Б</w:delText>
        </w:r>
      </w:del>
    </w:p>
    <w:p>
      <w:pPr>
        <w:pStyle w:val="heading 4"/>
        <w:rPr>
          <w:del w:id="195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95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баратрумные ЛАА</w:delText>
        </w:r>
      </w:del>
      <w:del w:id="195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95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виваксы </w:delText>
        </w:r>
      </w:del>
      <w:del w:id="195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957" w:date="2019-06-22T23:07:00Z" w:author="Yuriy Lebid"/>
        </w:rPr>
      </w:pPr>
      <w:del w:id="1958" w:date="2019-06-22T23:07:00Z" w:author="Yuriy Lebid">
        <w:r>
          <w:rPr>
            <w:rtl w:val="0"/>
          </w:rPr>
          <w:delText>составная часть модусной основы резонационно соответствующих им видов Имманентных ГООЛГАМАА</w:delText>
        </w:r>
      </w:del>
      <w:del w:id="1959" w:date="2019-06-22T23:07:00Z" w:author="Yuriy Lebid">
        <w:r>
          <w:rPr>
            <w:rtl w:val="0"/>
          </w:rPr>
          <w:delText>-</w:delText>
        </w:r>
      </w:del>
      <w:del w:id="1960" w:date="2019-06-22T23:07:00Z" w:author="Yuriy Lebid">
        <w:r>
          <w:rPr>
            <w:rtl w:val="0"/>
          </w:rPr>
          <w:delText>А</w:delText>
        </w:r>
      </w:del>
      <w:del w:id="1961" w:date="2019-06-22T23:07:00Z" w:author="Yuriy Lebid">
        <w:r>
          <w:rPr>
            <w:rtl w:val="0"/>
          </w:rPr>
          <w:delText>-</w:delText>
        </w:r>
      </w:del>
      <w:del w:id="1962" w:date="2019-06-22T23:07:00Z" w:author="Yuriy Lebid">
        <w:r>
          <w:rPr>
            <w:rtl w:val="0"/>
          </w:rPr>
          <w:delText>Ингредиентов</w:delText>
        </w:r>
      </w:del>
      <w:del w:id="1963" w:date="2019-06-22T23:07:00Z" w:author="Yuriy Lebid">
        <w:r>
          <w:rPr>
            <w:rtl w:val="0"/>
          </w:rPr>
          <w:delText xml:space="preserve">, </w:delText>
        </w:r>
      </w:del>
      <w:del w:id="1964" w:date="2019-06-22T23:07:00Z" w:author="Yuriy Lebid">
        <w:r>
          <w:rPr>
            <w:rtl w:val="0"/>
          </w:rPr>
          <w:delText>обеспечивающая симультанную эксгиберационную деятельность СЛУИ</w:delText>
        </w:r>
      </w:del>
      <w:del w:id="1965" w:date="2019-06-22T23:07:00Z" w:author="Yuriy Lebid">
        <w:r>
          <w:rPr>
            <w:rtl w:val="0"/>
          </w:rPr>
          <w:delText>-</w:delText>
        </w:r>
      </w:del>
      <w:del w:id="1966" w:date="2019-06-22T23:07:00Z" w:author="Yuriy Lebid">
        <w:r>
          <w:rPr>
            <w:rtl w:val="0"/>
          </w:rPr>
          <w:delText>СЛУУ</w:delText>
        </w:r>
      </w:del>
      <w:del w:id="1967" w:date="2019-06-22T23:07:00Z" w:author="Yuriy Lebid">
        <w:r>
          <w:rPr>
            <w:rtl w:val="0"/>
          </w:rPr>
          <w:delText>-</w:delText>
        </w:r>
      </w:del>
      <w:del w:id="1968" w:date="2019-06-22T23:07:00Z" w:author="Yuriy Lebid">
        <w:r>
          <w:rPr>
            <w:rtl w:val="0"/>
          </w:rPr>
          <w:delText>Творцов во всех режимах Третичной Иллюзии</w:delText>
        </w:r>
      </w:del>
    </w:p>
    <w:p>
      <w:pPr>
        <w:pStyle w:val="heading 4"/>
        <w:rPr>
          <w:del w:id="196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97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берротиксс</w:delText>
        </w:r>
      </w:del>
      <w:del w:id="197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97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окклоут </w:delText>
        </w:r>
      </w:del>
      <w:del w:id="197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974" w:date="2019-06-22T23:07:00Z" w:author="Yuriy Lebid"/>
          <w:rStyle w:val="Нет"/>
          <w:rFonts w:ascii="Times New Roman" w:cs="Times New Roman" w:hAnsi="Times New Roman" w:eastAsia="Times New Roman"/>
        </w:rPr>
      </w:pPr>
      <w:del w:id="1975" w:date="2019-06-22T23:07:00Z" w:author="Yuriy Lebid">
        <w:r>
          <w:rPr>
            <w:rtl w:val="0"/>
          </w:rPr>
          <w:delText>военный характер взаимоинтересов</w:delText>
        </w:r>
      </w:del>
    </w:p>
    <w:p>
      <w:pPr>
        <w:pStyle w:val="Normal.0"/>
        <w:rPr>
          <w:del w:id="1976" w:date="2019-06-22T23:07:00Z" w:author="Yuriy Lebid"/>
        </w:rPr>
      </w:pPr>
      <w:del w:id="1977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sz w:val="28"/>
            <w:szCs w:val="28"/>
            <w:rtl w:val="0"/>
            <w:lang w:val="ru-RU"/>
          </w:rPr>
          <w:delText>биллитирная ДНК</w:delText>
        </w:r>
      </w:del>
      <w:del w:id="1978" w:date="2019-06-22T23:07:00Z" w:author="Yuriy Lebid">
        <w:r>
          <w:rPr>
            <w:rtl w:val="0"/>
          </w:rPr>
          <w:delText xml:space="preserve"> </w:delText>
        </w:r>
      </w:del>
      <w:del w:id="1979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(</w:delText>
        </w:r>
      </w:del>
      <w:del w:id="1980" w:date="2019-06-22T23:07:00Z" w:author="Yuriy Lebid">
        <w:r>
          <w:rPr>
            <w:rStyle w:val="Hyperlink.2"/>
            <w:rtl w:val="0"/>
          </w:rPr>
          <w:delText>дезоксирибонуклеи́новая кислота</w:delText>
        </w:r>
      </w:del>
      <w:del w:id="1981" w:date="2019-06-22T23:07:00Z" w:author="Yuriy Lebid">
        <w:r>
          <w:rPr>
            <w:rStyle w:val="Hyperlink.2"/>
            <w:rtl w:val="0"/>
          </w:rPr>
          <w:delText>)</w:delText>
        </w:r>
      </w:del>
      <w:del w:id="1982" w:date="2019-06-22T23:07:00Z" w:author="Yuriy Lebid">
        <w:r>
          <w:rPr>
            <w:rStyle w:val="Нет"/>
            <w:rFonts w:ascii="Arial" w:hAnsi="Arial"/>
            <w:shd w:val="clear" w:color="auto" w:fill="ffffff"/>
            <w:rtl w:val="0"/>
            <w:lang w:val="ru-RU"/>
          </w:rPr>
          <w:delText xml:space="preserve"> </w:delText>
        </w:r>
      </w:del>
      <w:del w:id="1983" w:date="2019-06-22T23:07:00Z" w:author="Yuriy Lebid">
        <w:r>
          <w:rPr>
            <w:rStyle w:val="Hyperlink.1"/>
            <w:rtl w:val="0"/>
          </w:rPr>
          <w:delText>-</w:delText>
        </w:r>
      </w:del>
    </w:p>
    <w:p>
      <w:pPr>
        <w:pStyle w:val="Определение"/>
        <w:rPr>
          <w:del w:id="1984" w:date="2019-06-22T23:07:00Z" w:author="Yuriy Lebid"/>
        </w:rPr>
      </w:pPr>
      <w:del w:id="1985" w:date="2019-06-22T23:07:00Z" w:author="Yuriy Lebid">
        <w:r>
          <w:rPr>
            <w:rtl w:val="0"/>
          </w:rPr>
          <w:delText>тр</w:delText>
        </w:r>
      </w:del>
      <w:del w:id="1986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987" w:date="2019-06-22T23:07:00Z" w:author="Yuriy Lebid">
        <w:r>
          <w:rPr>
            <w:rtl w:val="0"/>
          </w:rPr>
          <w:delText xml:space="preserve">хспиральная изменчивая </w:delText>
        </w:r>
      </w:del>
      <w:del w:id="1988" w:date="2019-06-22T23:07:00Z" w:author="Yuriy Lebid">
        <w:r>
          <w:rPr>
            <w:rtl w:val="0"/>
          </w:rPr>
          <w:delText>(</w:delText>
        </w:r>
      </w:del>
      <w:del w:id="1989" w:date="2019-06-22T23:07:00Z" w:author="Yuriy Lebid">
        <w:r>
          <w:rPr>
            <w:rtl w:val="0"/>
          </w:rPr>
          <w:delText>фугитивная</w:delText>
        </w:r>
      </w:del>
      <w:del w:id="1990" w:date="2019-06-22T23:07:00Z" w:author="Yuriy Lebid">
        <w:r>
          <w:rPr>
            <w:rtl w:val="0"/>
          </w:rPr>
          <w:delText xml:space="preserve">, </w:delText>
        </w:r>
      </w:del>
      <w:del w:id="1991" w:date="2019-06-22T23:07:00Z" w:author="Yuriy Lebid">
        <w:r>
          <w:rPr>
            <w:rtl w:val="0"/>
          </w:rPr>
          <w:delText>непостоянная</w:delText>
        </w:r>
      </w:del>
      <w:del w:id="1992" w:date="2019-06-22T23:07:00Z" w:author="Yuriy Lebid">
        <w:r>
          <w:rPr>
            <w:rtl w:val="0"/>
          </w:rPr>
          <w:delText xml:space="preserve">) </w:delText>
        </w:r>
      </w:del>
      <w:del w:id="1993" w:date="2019-06-22T23:07:00Z" w:author="Yuriy Lebid">
        <w:r>
          <w:rPr>
            <w:rtl w:val="0"/>
          </w:rPr>
          <w:delText>вариация структуры ДНК</w:delText>
        </w:r>
      </w:del>
    </w:p>
    <w:p>
      <w:pPr>
        <w:pStyle w:val="heading 4"/>
        <w:rPr>
          <w:del w:id="199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99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биомаятник </w:delText>
        </w:r>
      </w:del>
      <w:del w:id="199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997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998" w:date="2019-06-22T23:07:00Z" w:author="Yuriy Lebid">
        <w:r>
          <w:rPr>
            <w:rtl w:val="0"/>
          </w:rPr>
          <w:delText>многомерная синтетическая энергоинформационная структура</w:delText>
        </w:r>
      </w:del>
      <w:del w:id="1999" w:date="2019-06-22T23:07:00Z" w:author="Yuriy Lebid">
        <w:r>
          <w:rPr>
            <w:rtl w:val="0"/>
          </w:rPr>
          <w:delText xml:space="preserve">, </w:delText>
        </w:r>
      </w:del>
      <w:del w:id="2000" w:date="2019-06-22T23:07:00Z" w:author="Yuriy Lebid">
        <w:r>
          <w:rPr>
            <w:rtl w:val="0"/>
          </w:rPr>
          <w:delText>объединяющая в себе все векторные взаимосвязи «торсионных потоков» самосознательного разнокачественного творчества «личности»</w:delText>
        </w:r>
      </w:del>
      <w:del w:id="2001" w:date="2019-06-22T23:07:00Z" w:author="Yuriy Lebid">
        <w:r>
          <w:rPr>
            <w:rtl w:val="0"/>
          </w:rPr>
          <w:delText xml:space="preserve">, </w:delText>
        </w:r>
      </w:del>
      <w:del w:id="2002" w:date="2019-06-22T23:07:00Z" w:author="Yuriy Lebid">
        <w:r>
          <w:rPr>
            <w:rtl w:val="0"/>
          </w:rPr>
          <w:delText>одновременно осуществляющиеся между всеми ДУУ</w:delText>
        </w:r>
      </w:del>
      <w:del w:id="2003" w:date="2019-06-22T23:07:00Z" w:author="Yuriy Lebid">
        <w:r>
          <w:rPr>
            <w:rtl w:val="0"/>
          </w:rPr>
          <w:delText>-</w:delText>
        </w:r>
      </w:del>
      <w:del w:id="2004" w:date="2019-06-22T23:07:00Z" w:author="Yuriy Lebid">
        <w:r>
          <w:rPr>
            <w:rtl w:val="0"/>
          </w:rPr>
          <w:delText>ЛЛИ</w:delText>
        </w:r>
      </w:del>
      <w:del w:id="2005" w:date="2019-06-22T23:07:00Z" w:author="Yuriy Lebid">
        <w:r>
          <w:rPr>
            <w:rtl w:val="0"/>
          </w:rPr>
          <w:delText>-</w:delText>
        </w:r>
      </w:del>
      <w:del w:id="2006" w:date="2019-06-22T23:07:00Z" w:author="Yuriy Lebid">
        <w:r>
          <w:rPr>
            <w:rtl w:val="0"/>
          </w:rPr>
          <w:delText>Уровнями шести «низших» ИИССИИДИ</w:delText>
        </w:r>
      </w:del>
      <w:del w:id="2007" w:date="2019-06-22T23:07:00Z" w:author="Yuriy Lebid">
        <w:r>
          <w:rPr>
            <w:rtl w:val="0"/>
          </w:rPr>
          <w:delText>-</w:delText>
        </w:r>
      </w:del>
      <w:del w:id="2008" w:date="2019-06-22T23:07:00Z" w:author="Yuriy Lebid">
        <w:r>
          <w:rPr>
            <w:rtl w:val="0"/>
          </w:rPr>
          <w:delText>Центров</w:delText>
        </w:r>
      </w:del>
      <w:del w:id="200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. </w:delText>
        </w:r>
      </w:del>
    </w:p>
    <w:p>
      <w:pPr>
        <w:pStyle w:val="Определение"/>
        <w:rPr>
          <w:del w:id="2010" w:date="2019-06-22T23:07:00Z" w:author="Yuriy Lebid"/>
        </w:rPr>
      </w:pPr>
      <w:del w:id="201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201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201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201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2015" w:date="2019-06-22T23:07:00Z" w:author="Yuriy Lebid">
        <w:r>
          <w:rPr>
            <w:rtl w:val="0"/>
          </w:rPr>
          <w:delText xml:space="preserve"> ИЛЛГРИИ</w:delText>
        </w:r>
      </w:del>
      <w:del w:id="2016" w:date="2019-06-22T23:07:00Z" w:author="Yuriy Lebid">
        <w:r>
          <w:rPr>
            <w:rtl w:val="0"/>
          </w:rPr>
          <w:delText>-</w:delText>
        </w:r>
      </w:del>
      <w:del w:id="2017" w:date="2019-06-22T23:07:00Z" w:author="Yuriy Lebid">
        <w:r>
          <w:rPr>
            <w:rtl w:val="0"/>
          </w:rPr>
          <w:delText>ТО</w:delText>
        </w:r>
      </w:del>
      <w:del w:id="2018" w:date="2019-06-22T23:07:00Z" w:author="Yuriy Lebid">
        <w:r>
          <w:rPr>
            <w:rtl w:val="0"/>
          </w:rPr>
          <w:delText>-</w:delText>
        </w:r>
      </w:del>
      <w:del w:id="2019" w:date="2019-06-22T23:07:00Z" w:author="Yuriy Lebid">
        <w:r>
          <w:rPr>
            <w:rtl w:val="0"/>
          </w:rPr>
          <w:delText>О</w:delText>
        </w:r>
      </w:del>
      <w:del w:id="2020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202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02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бирвуляртность </w:delText>
        </w:r>
      </w:del>
      <w:del w:id="202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024" w:date="2019-06-22T23:07:00Z" w:author="Yuriy Lebid"/>
        </w:rPr>
      </w:pPr>
      <w:del w:id="2025" w:date="2019-06-22T23:07:00Z" w:author="Yuriy Lebid">
        <w:r>
          <w:rPr>
            <w:rtl w:val="0"/>
          </w:rPr>
          <w:delText>Схема Синтеза</w:delText>
        </w:r>
      </w:del>
      <w:del w:id="2026" w:date="2019-06-22T23:07:00Z" w:author="Yuriy Lebid">
        <w:r>
          <w:rPr>
            <w:rtl w:val="0"/>
          </w:rPr>
          <w:delText xml:space="preserve">; </w:delText>
        </w:r>
      </w:del>
      <w:del w:id="2027" w:date="2019-06-22T23:07:00Z" w:author="Yuriy Lebid">
        <w:r>
          <w:rPr>
            <w:rtl w:val="0"/>
          </w:rPr>
          <w:delText xml:space="preserve">тип развития Формы Самосознания </w:delText>
        </w:r>
      </w:del>
      <w:del w:id="2028" w:date="2019-06-22T23:07:00Z" w:author="Yuriy Lebid">
        <w:r>
          <w:rPr>
            <w:rtl w:val="0"/>
          </w:rPr>
          <w:delText>(</w:delText>
        </w:r>
      </w:del>
      <w:del w:id="2029" w:date="2019-06-22T23:07:00Z" w:author="Yuriy Lebid">
        <w:r>
          <w:rPr>
            <w:rtl w:val="0"/>
          </w:rPr>
          <w:delText>ФС</w:delText>
        </w:r>
      </w:del>
      <w:del w:id="2030" w:date="2019-06-22T23:07:00Z" w:author="Yuriy Lebid">
        <w:r>
          <w:rPr>
            <w:rtl w:val="0"/>
          </w:rPr>
          <w:delText xml:space="preserve">), </w:delText>
        </w:r>
      </w:del>
      <w:del w:id="2031" w:date="2019-06-22T23:07:00Z" w:author="Yuriy Lebid">
        <w:r>
          <w:rPr>
            <w:rtl w:val="0"/>
          </w:rPr>
          <w:delText>для человеческой Прото</w:delText>
        </w:r>
      </w:del>
      <w:del w:id="2032" w:date="2019-06-22T23:07:00Z" w:author="Yuriy Lebid">
        <w:r>
          <w:rPr>
            <w:rtl w:val="0"/>
          </w:rPr>
          <w:delText>-</w:delText>
        </w:r>
      </w:del>
      <w:del w:id="2033" w:date="2019-06-22T23:07:00Z" w:author="Yuriy Lebid">
        <w:r>
          <w:rPr>
            <w:rtl w:val="0"/>
          </w:rPr>
          <w:delText>Формы начинающийся с НУУ</w:delText>
        </w:r>
      </w:del>
      <w:del w:id="2034" w:date="2019-06-22T23:07:00Z" w:author="Yuriy Lebid">
        <w:r>
          <w:rPr>
            <w:rtl w:val="0"/>
          </w:rPr>
          <w:delText>-</w:delText>
        </w:r>
      </w:del>
      <w:del w:id="2035" w:date="2019-06-22T23:07:00Z" w:author="Yuriy Lebid">
        <w:r>
          <w:rPr>
            <w:rtl w:val="0"/>
          </w:rPr>
          <w:delText>ВВУ</w:delText>
        </w:r>
      </w:del>
      <w:del w:id="2036" w:date="2019-06-22T23:07:00Z" w:author="Yuriy Lebid">
        <w:r>
          <w:rPr>
            <w:rtl w:val="0"/>
          </w:rPr>
          <w:delText>-</w:delText>
        </w:r>
      </w:del>
      <w:del w:id="2037" w:date="2019-06-22T23:07:00Z" w:author="Yuriy Lebid">
        <w:r>
          <w:rPr>
            <w:rtl w:val="0"/>
          </w:rPr>
          <w:delText>Формо</w:delText>
        </w:r>
      </w:del>
      <w:del w:id="2038" w:date="2019-06-22T23:07:00Z" w:author="Yuriy Lebid">
        <w:r>
          <w:rPr>
            <w:rtl w:val="0"/>
          </w:rPr>
          <w:delText>-</w:delText>
        </w:r>
      </w:del>
      <w:del w:id="2039" w:date="2019-06-22T23:07:00Z" w:author="Yuriy Lebid">
        <w:r>
          <w:rPr>
            <w:rtl w:val="0"/>
          </w:rPr>
          <w:delText>Типов</w:delText>
        </w:r>
      </w:del>
      <w:del w:id="2040" w:date="2019-06-22T23:07:00Z" w:author="Yuriy Lebid">
        <w:r>
          <w:rPr>
            <w:rtl w:val="0"/>
          </w:rPr>
          <w:delText xml:space="preserve">: </w:delText>
        </w:r>
      </w:del>
      <w:del w:id="2041" w:date="2019-06-22T23:07:00Z" w:author="Yuriy Lebid">
        <w:r>
          <w:rPr>
            <w:rtl w:val="0"/>
          </w:rPr>
          <w:delText>ллууввумический</w:delText>
        </w:r>
      </w:del>
      <w:del w:id="2042" w:date="2019-06-22T23:07:00Z" w:author="Yuriy Lebid">
        <w:r>
          <w:rPr>
            <w:rtl w:val="0"/>
          </w:rPr>
          <w:delText xml:space="preserve">, </w:delText>
        </w:r>
      </w:del>
      <w:del w:id="2043" w:date="2019-06-22T23:07:00Z" w:author="Yuriy Lebid">
        <w:r>
          <w:rPr>
            <w:rtl w:val="0"/>
          </w:rPr>
          <w:delText>ллууввумически</w:delText>
        </w:r>
      </w:del>
      <w:del w:id="2044" w:date="2019-06-22T23:07:00Z" w:author="Yuriy Lebid">
        <w:r>
          <w:rPr>
            <w:rtl w:val="0"/>
          </w:rPr>
          <w:delText>-</w:delText>
        </w:r>
      </w:del>
      <w:del w:id="2045" w:date="2019-06-22T23:07:00Z" w:author="Yuriy Lebid">
        <w:r>
          <w:rPr>
            <w:rtl w:val="0"/>
          </w:rPr>
          <w:delText>гоолгамаааический</w:delText>
        </w:r>
      </w:del>
      <w:del w:id="2046" w:date="2019-06-22T23:07:00Z" w:author="Yuriy Lebid">
        <w:r>
          <w:rPr>
            <w:rtl w:val="0"/>
          </w:rPr>
          <w:delText xml:space="preserve">, </w:delText>
        </w:r>
      </w:del>
      <w:del w:id="2047" w:date="2019-06-22T23:07:00Z" w:author="Yuriy Lebid">
        <w:r>
          <w:rPr>
            <w:rtl w:val="0"/>
          </w:rPr>
          <w:delText>гоолгамаааический</w:delText>
        </w:r>
      </w:del>
      <w:del w:id="2048" w:date="2019-06-22T23:07:00Z" w:author="Yuriy Lebid">
        <w:r>
          <w:rPr>
            <w:rtl w:val="0"/>
          </w:rPr>
          <w:delText xml:space="preserve">, </w:delText>
        </w:r>
      </w:del>
      <w:del w:id="2049" w:date="2019-06-22T23:07:00Z" w:author="Yuriy Lebid">
        <w:r>
          <w:rPr>
            <w:rtl w:val="0"/>
          </w:rPr>
          <w:delText>который</w:delText>
        </w:r>
      </w:del>
      <w:del w:id="2050" w:date="2019-06-22T23:07:00Z" w:author="Yuriy Lebid">
        <w:r>
          <w:rPr>
            <w:rtl w:val="0"/>
          </w:rPr>
          <w:delText xml:space="preserve">, </w:delText>
        </w:r>
      </w:del>
      <w:del w:id="2051" w:date="2019-06-22T23:07:00Z" w:author="Yuriy Lebid">
        <w:r>
          <w:rPr>
            <w:rtl w:val="0"/>
          </w:rPr>
          <w:delText>в свою очередь</w:delText>
        </w:r>
      </w:del>
      <w:del w:id="2052" w:date="2019-06-22T23:07:00Z" w:author="Yuriy Lebid">
        <w:r>
          <w:rPr>
            <w:rtl w:val="0"/>
          </w:rPr>
          <w:delText xml:space="preserve">, </w:delText>
        </w:r>
      </w:del>
      <w:del w:id="2053" w:date="2019-06-22T23:07:00Z" w:author="Yuriy Lebid">
        <w:r>
          <w:rPr>
            <w:rtl w:val="0"/>
          </w:rPr>
          <w:delText>структурирует ссмиийсмаааический</w:delText>
        </w:r>
      </w:del>
      <w:del w:id="2054" w:date="2019-06-22T23:07:00Z" w:author="Yuriy Lebid">
        <w:r>
          <w:rPr>
            <w:rtl w:val="0"/>
          </w:rPr>
          <w:delText xml:space="preserve">, </w:delText>
        </w:r>
      </w:del>
      <w:del w:id="2055" w:date="2019-06-22T23:07:00Z" w:author="Yuriy Lebid">
        <w:r>
          <w:rPr>
            <w:rtl w:val="0"/>
          </w:rPr>
          <w:delText>тлаасмааический и аий</w:delText>
        </w:r>
      </w:del>
      <w:del w:id="2056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й</w:delText>
        </w:r>
      </w:del>
      <w:del w:id="2057" w:date="2019-06-22T23:07:00Z" w:author="Yuriy Lebid">
        <w:r>
          <w:rPr>
            <w:rtl w:val="0"/>
          </w:rPr>
          <w:delText>я</w:delText>
        </w:r>
      </w:del>
      <w:del w:id="2058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и</w:delText>
        </w:r>
      </w:del>
      <w:del w:id="2059" w:date="2019-06-22T23:07:00Z" w:author="Yuriy Lebid">
        <w:r>
          <w:rPr>
            <w:rtl w:val="0"/>
          </w:rPr>
          <w:delText>ческий типы</w:delText>
        </w:r>
      </w:del>
      <w:del w:id="2060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2061" w:date="2019-06-22T23:07:00Z" w:author="Yuriy Lebid">
        <w:r>
          <w:rPr>
            <w:rtl w:val="0"/>
          </w:rPr>
          <w:delText>направления развития</w:delText>
        </w:r>
      </w:del>
      <w:del w:id="2062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Определение"/>
        <w:rPr>
          <w:del w:id="2063" w:date="2019-06-22T23:07:00Z" w:author="Yuriy Lebid"/>
        </w:rPr>
      </w:pPr>
      <w:del w:id="206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</w:delText>
        </w:r>
      </w:del>
      <w:del w:id="206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2066" w:date="2019-06-22T23:07:00Z" w:author="Yuriy Lebid">
        <w:r>
          <w:rPr>
            <w:rStyle w:val="Hyperlink.1"/>
            <w:rtl w:val="0"/>
          </w:rPr>
          <w:delText>бирвуляртный</w:delText>
        </w:r>
      </w:del>
      <w:del w:id="2067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2068" w:date="2019-06-22T23:07:00Z" w:author="Yuriy Lebid"/>
          <w:rStyle w:val="Нет"/>
          <w:rFonts w:ascii="SchoolBook" w:cs="SchoolBook" w:hAnsi="SchoolBook" w:eastAsia="SchoolBook"/>
          <w:b w:val="1"/>
          <w:bCs w:val="1"/>
          <w:i w:val="1"/>
          <w:iCs w:val="1"/>
        </w:rPr>
      </w:pPr>
      <w:del w:id="206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207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2071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i w:val="1"/>
            <w:iCs w:val="1"/>
            <w:rtl w:val="0"/>
            <w:lang w:val="ru-RU"/>
          </w:rPr>
          <w:delText xml:space="preserve"> </w:delText>
        </w:r>
      </w:del>
      <w:del w:id="2072" w:date="2019-06-22T23:07:00Z" w:author="Yuriy Lebid">
        <w:r>
          <w:rPr>
            <w:rStyle w:val="Hyperlink.1"/>
            <w:rtl w:val="0"/>
          </w:rPr>
          <w:delText>бирвуляртная сфероидальность</w:delText>
        </w:r>
      </w:del>
      <w:del w:id="2073" w:date="2019-06-22T23:07:00Z" w:author="Yuriy Lebid">
        <w:r>
          <w:rPr>
            <w:rtl w:val="0"/>
          </w:rPr>
          <w:delText xml:space="preserve"> – любое направление развития</w:delText>
        </w:r>
      </w:del>
      <w:del w:id="2074" w:date="2019-06-22T23:07:00Z" w:author="Yuriy Lebid">
        <w:r>
          <w:rPr>
            <w:rtl w:val="0"/>
          </w:rPr>
          <w:delText>;</w:delText>
        </w:r>
      </w:del>
    </w:p>
    <w:p>
      <w:pPr>
        <w:pStyle w:val="Определение"/>
        <w:rPr>
          <w:del w:id="2075" w:date="2019-06-22T23:07:00Z" w:author="Yuriy Lebid"/>
        </w:rPr>
      </w:pPr>
      <w:del w:id="2076" w:date="2019-06-22T23:07:00Z" w:author="Yuriy Lebid">
        <w:r>
          <w:rPr>
            <w:rStyle w:val="Hyperlink.1"/>
            <w:rtl w:val="0"/>
          </w:rPr>
          <w:delText xml:space="preserve">бирвуляртные склоонгмы </w:delText>
        </w:r>
      </w:del>
      <w:del w:id="2077" w:date="2019-06-22T23:07:00Z" w:author="Yuriy Lebid">
        <w:r>
          <w:rPr>
            <w:rtl w:val="0"/>
          </w:rPr>
          <w:delText>или</w:delText>
        </w:r>
      </w:del>
      <w:del w:id="2078" w:date="2019-06-22T23:07:00Z" w:author="Yuriy Lebid">
        <w:r>
          <w:rPr>
            <w:rStyle w:val="Hyperlink.1"/>
            <w:rtl w:val="0"/>
          </w:rPr>
          <w:delText xml:space="preserve"> склоонгмы бирвуляртных множеств</w:delText>
        </w:r>
      </w:del>
      <w:del w:id="2079" w:date="2019-06-22T23:07:00Z" w:author="Yuriy Lebid">
        <w:r>
          <w:rPr>
            <w:rtl w:val="0"/>
          </w:rPr>
          <w:delText xml:space="preserve"> –резонационные зоны</w:delText>
        </w:r>
      </w:del>
      <w:del w:id="2080" w:date="2019-06-22T23:07:00Z" w:author="Yuriy Lebid">
        <w:r>
          <w:rPr>
            <w:rtl w:val="0"/>
          </w:rPr>
          <w:delText xml:space="preserve">, </w:delText>
        </w:r>
      </w:del>
      <w:del w:id="2081" w:date="2019-06-22T23:07:00Z" w:author="Yuriy Lebid">
        <w:r>
          <w:rPr>
            <w:rtl w:val="0"/>
          </w:rPr>
          <w:delText>потенциально образуемые «проекциями» бесчисленных множеств разносинтезированных и взаимопересекающихся фокусных Конфигураций ФС</w:delText>
        </w:r>
      </w:del>
      <w:del w:id="2082" w:date="2019-06-22T23:07:00Z" w:author="Yuriy Lebid">
        <w:r>
          <w:rPr>
            <w:rtl w:val="0"/>
          </w:rPr>
          <w:delText xml:space="preserve">, </w:delText>
        </w:r>
      </w:del>
      <w:del w:id="2083" w:date="2019-06-22T23:07:00Z" w:author="Yuriy Lebid">
        <w:r>
          <w:rPr>
            <w:rtl w:val="0"/>
          </w:rPr>
          <w:delText>структурирующих разные Уровни и типы мерности</w:delText>
        </w:r>
      </w:del>
      <w:del w:id="2084" w:date="2019-06-22T23:07:00Z" w:author="Yuriy Lebid">
        <w:r>
          <w:rPr>
            <w:rtl w:val="0"/>
          </w:rPr>
          <w:delText xml:space="preserve">; </w:delText>
        </w:r>
      </w:del>
      <w:del w:id="2085" w:date="2019-06-22T23:07:00Z" w:author="Yuriy Lebid">
        <w:r>
          <w:rPr>
            <w:rtl w:val="0"/>
          </w:rPr>
          <w:delText>обеспечивают универсальные возможности для радикального изменения Фокусной</w:delText>
        </w:r>
      </w:del>
      <w:del w:id="2086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 </w:delText>
        </w:r>
      </w:del>
      <w:del w:id="2087" w:date="2019-06-22T23:07:00Z" w:author="Yuriy Lebid">
        <w:r>
          <w:rPr>
            <w:rtl w:val="0"/>
          </w:rPr>
          <w:delText xml:space="preserve">Динамики </w:delText>
        </w:r>
      </w:del>
      <w:del w:id="2088" w:date="2019-06-22T23:07:00Z" w:author="Yuriy Lebid">
        <w:r>
          <w:rPr>
            <w:rtl w:val="0"/>
          </w:rPr>
          <w:delText>(</w:delText>
        </w:r>
      </w:del>
      <w:del w:id="2089" w:date="2019-06-22T23:07:00Z" w:author="Yuriy Lebid">
        <w:r>
          <w:rPr>
            <w:rtl w:val="0"/>
          </w:rPr>
          <w:delText>ФД</w:delText>
        </w:r>
      </w:del>
      <w:del w:id="2090" w:date="2019-06-22T23:07:00Z" w:author="Yuriy Lebid">
        <w:r>
          <w:rPr>
            <w:rtl w:val="0"/>
          </w:rPr>
          <w:delText xml:space="preserve">) </w:delText>
        </w:r>
      </w:del>
      <w:del w:id="2091" w:date="2019-06-22T23:07:00Z" w:author="Yuriy Lebid">
        <w:r>
          <w:rPr>
            <w:rtl w:val="0"/>
          </w:rPr>
          <w:delText>и перефокусировки Формо</w:delText>
        </w:r>
      </w:del>
      <w:del w:id="2092" w:date="2019-06-22T23:07:00Z" w:author="Yuriy Lebid">
        <w:r>
          <w:rPr>
            <w:rtl w:val="0"/>
          </w:rPr>
          <w:delText>-</w:delText>
        </w:r>
      </w:del>
      <w:del w:id="2093" w:date="2019-06-22T23:07:00Z" w:author="Yuriy Lebid">
        <w:r>
          <w:rPr>
            <w:rtl w:val="0"/>
          </w:rPr>
          <w:delText>Творцов Самосознаний в различные ФС в пределах свое</w:delText>
        </w:r>
      </w:del>
      <w:del w:id="2094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й</w:delText>
        </w:r>
      </w:del>
      <w:del w:id="2095" w:date="2019-06-22T23:07:00Z" w:author="Yuriy Lebid">
        <w:r>
          <w:rPr>
            <w:rtl w:val="0"/>
          </w:rPr>
          <w:delText xml:space="preserve"> Схемы Синтеза</w:delText>
        </w:r>
      </w:del>
      <w:del w:id="2096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2097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209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бифариусный </w:delText>
        </w:r>
      </w:del>
      <w:del w:id="209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210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210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210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bifarius</w:delText>
        </w:r>
      </w:del>
      <w:del w:id="21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двойственный</w:delText>
        </w:r>
      </w:del>
      <w:del w:id="210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21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двоякий</w:delText>
        </w:r>
      </w:del>
      <w:del w:id="210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2107" w:date="2019-06-22T23:07:00Z" w:author="Yuriy Lebid"/>
        </w:rPr>
      </w:pPr>
      <w:del w:id="2108" w:date="2019-06-22T23:07:00Z" w:author="Yuriy Lebid">
        <w:r>
          <w:rPr>
            <w:rtl w:val="0"/>
          </w:rPr>
          <w:delText>дуальный</w:delText>
        </w:r>
      </w:del>
      <w:del w:id="2109" w:date="2019-06-22T23:07:00Z" w:author="Yuriy Lebid">
        <w:r>
          <w:rPr>
            <w:rtl w:val="0"/>
          </w:rPr>
          <w:delText xml:space="preserve">, </w:delText>
        </w:r>
      </w:del>
      <w:del w:id="2110" w:date="2019-06-22T23:07:00Z" w:author="Yuriy Lebid">
        <w:r>
          <w:rPr>
            <w:rtl w:val="0"/>
          </w:rPr>
          <w:delText>двойственный по Сути</w:delText>
        </w:r>
      </w:del>
    </w:p>
    <w:p>
      <w:pPr>
        <w:pStyle w:val="heading 4"/>
        <w:rPr>
          <w:del w:id="2111" w:date="2019-06-22T23:07:00Z" w:author="Yuriy Lebid"/>
          <w:rStyle w:val="Нет"/>
          <w:color w:val="000000"/>
          <w:u w:color="000000"/>
        </w:rPr>
      </w:pPr>
      <w:del w:id="211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брэд</w:delText>
        </w:r>
      </w:del>
      <w:del w:id="211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211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форма </w:delText>
        </w:r>
      </w:del>
      <w:del w:id="211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116" w:date="2019-06-22T23:07:00Z" w:author="Yuriy Lebid"/>
          <w:rStyle w:val="Нет"/>
          <w:rFonts w:ascii="SchoolBook" w:cs="SchoolBook" w:hAnsi="SchoolBook" w:eastAsia="SchoolBook"/>
          <w:b w:val="1"/>
          <w:bCs w:val="1"/>
          <w:i w:val="1"/>
          <w:iCs w:val="1"/>
          <w:sz w:val="20"/>
          <w:szCs w:val="20"/>
        </w:rPr>
      </w:pPr>
      <w:del w:id="2117" w:date="2019-06-22T23:07:00Z" w:author="Yuriy Lebid">
        <w:r>
          <w:rPr>
            <w:rtl w:val="0"/>
          </w:rPr>
          <w:delText>индивидуальный неуничтожимый аналог «личности»</w:delText>
        </w:r>
      </w:del>
    </w:p>
    <w:p>
      <w:pPr>
        <w:pStyle w:val="Normal.0"/>
        <w:widowControl w:val="0"/>
        <w:spacing w:before="0" w:after="240" w:line="259" w:lineRule="auto"/>
        <w:ind w:firstLine="142"/>
        <w:rPr>
          <w:del w:id="2118" w:date="2019-06-22T23:07:00Z" w:author="Yuriy Lebid"/>
          <w:rStyle w:val="Нет"/>
          <w:rFonts w:ascii="Times" w:cs="Times" w:hAnsi="Times" w:eastAsia="Times"/>
          <w:sz w:val="20"/>
          <w:szCs w:val="20"/>
        </w:rPr>
      </w:pPr>
    </w:p>
    <w:p>
      <w:pPr>
        <w:pStyle w:val="Normal.0"/>
      </w:pPr>
      <w:del w:id="2119" w:date="2019-06-22T23:07:00Z" w:author="Yuriy Lebid">
        <w:r>
          <w:rPr>
            <w:rStyle w:val="Нет"/>
            <w:rFonts w:ascii="Arial Unicode MS" w:cs="Arial Unicode MS" w:hAnsi="Arial Unicode MS" w:eastAsia="Arial Unicode MS"/>
            <w:b w:val="0"/>
            <w:bCs w:val="0"/>
            <w:i w:val="0"/>
            <w:iCs w:val="0"/>
            <w:sz w:val="28"/>
            <w:szCs w:val="28"/>
          </w:rPr>
          <w:br w:type="page"/>
        </w:r>
      </w:del>
    </w:p>
    <w:p>
      <w:pPr>
        <w:pStyle w:val="heading 3"/>
        <w:rPr>
          <w:del w:id="2120" w:date="2019-06-22T23:07:00Z" w:author="Yuriy Lebid"/>
          <w:rStyle w:val="Нет"/>
          <w:color w:val="000000"/>
          <w:u w:color="000000"/>
        </w:rPr>
      </w:pPr>
      <w:del w:id="212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В</w:delText>
        </w:r>
      </w:del>
    </w:p>
    <w:p>
      <w:pPr>
        <w:pStyle w:val="heading 4"/>
        <w:rPr>
          <w:del w:id="212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12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валлкс</w:delText>
        </w:r>
      </w:del>
      <w:del w:id="212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212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окклоут </w:delText>
        </w:r>
      </w:del>
      <w:del w:id="212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127" w:date="2019-06-22T23:07:00Z" w:author="Yuriy Lebid"/>
          <w:rStyle w:val="Нет"/>
          <w:rFonts w:ascii="Times" w:cs="Times" w:hAnsi="Times" w:eastAsia="Times"/>
          <w:b w:val="1"/>
          <w:bCs w:val="1"/>
          <w:sz w:val="28"/>
          <w:szCs w:val="28"/>
        </w:rPr>
      </w:pPr>
      <w:del w:id="2128" w:date="2019-06-22T23:07:00Z" w:author="Yuriy Lebid">
        <w:r>
          <w:rPr>
            <w:rtl w:val="0"/>
          </w:rPr>
          <w:delText>религиозный характер взаимоинтересов</w:delText>
        </w:r>
      </w:del>
    </w:p>
    <w:p>
      <w:pPr>
        <w:pStyle w:val="heading 4"/>
        <w:rPr>
          <w:del w:id="2129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213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вариативность </w:delText>
        </w:r>
      </w:del>
      <w:del w:id="213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213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213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213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varie</w:delText>
        </w:r>
      </w:del>
      <w:del w:id="213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различно</w:delText>
        </w:r>
      </w:del>
      <w:del w:id="213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213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разнообразно</w:delText>
        </w:r>
      </w:del>
      <w:del w:id="213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2139" w:date="2019-06-22T23:07:00Z" w:author="Yuriy Lebid"/>
        </w:rPr>
      </w:pPr>
      <w:del w:id="214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214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2142" w:date="2019-06-22T23:07:00Z" w:author="Yuriy Lebid">
        <w:r>
          <w:rPr>
            <w:rtl w:val="0"/>
          </w:rPr>
          <w:delText xml:space="preserve">многообразие способов реализации Фокусной Динамики </w:delText>
        </w:r>
      </w:del>
      <w:del w:id="2143" w:date="2019-06-22T23:07:00Z" w:author="Yuriy Lebid">
        <w:r>
          <w:rPr>
            <w:rtl w:val="0"/>
          </w:rPr>
          <w:delText>(</w:delText>
        </w:r>
      </w:del>
      <w:del w:id="2144" w:date="2019-06-22T23:07:00Z" w:author="Yuriy Lebid">
        <w:r>
          <w:rPr>
            <w:rtl w:val="0"/>
          </w:rPr>
          <w:delText>ФД</w:delText>
        </w:r>
      </w:del>
      <w:del w:id="2145" w:date="2019-06-22T23:07:00Z" w:author="Yuriy Lebid">
        <w:r>
          <w:rPr>
            <w:rtl w:val="0"/>
          </w:rPr>
          <w:delText xml:space="preserve">); </w:delText>
        </w:r>
      </w:del>
      <w:del w:id="2146" w:date="2019-06-22T23:07:00Z" w:author="Yuriy Lebid">
        <w:r>
          <w:rPr>
            <w:rtl w:val="0"/>
          </w:rPr>
          <w:delText xml:space="preserve">разнокачественность Форм Самосознаний </w:delText>
        </w:r>
      </w:del>
      <w:del w:id="2147" w:date="2019-06-22T23:07:00Z" w:author="Yuriy Lebid">
        <w:r>
          <w:rPr>
            <w:rtl w:val="0"/>
          </w:rPr>
          <w:delText>(</w:delText>
        </w:r>
      </w:del>
      <w:del w:id="2148" w:date="2019-06-22T23:07:00Z" w:author="Yuriy Lebid">
        <w:r>
          <w:rPr>
            <w:rtl w:val="0"/>
          </w:rPr>
          <w:delText>ФС</w:delText>
        </w:r>
      </w:del>
      <w:del w:id="2149" w:date="2019-06-22T23:07:00Z" w:author="Yuriy Lebid">
        <w:r>
          <w:rPr>
            <w:rtl w:val="0"/>
          </w:rPr>
          <w:delText xml:space="preserve">) </w:delText>
        </w:r>
      </w:del>
      <w:del w:id="2150" w:date="2019-06-22T23:07:00Z" w:author="Yuriy Lebid">
        <w:r>
          <w:rPr>
            <w:rtl w:val="0"/>
          </w:rPr>
          <w:delText>в пределах одной</w:delText>
        </w:r>
      </w:del>
      <w:del w:id="2151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 </w:delText>
        </w:r>
      </w:del>
      <w:del w:id="2152" w:date="2019-06-22T23:07:00Z" w:author="Yuriy Lebid">
        <w:r>
          <w:rPr>
            <w:rtl w:val="0"/>
          </w:rPr>
          <w:delText>Схемы Синтеза</w:delText>
        </w:r>
      </w:del>
    </w:p>
    <w:p>
      <w:pPr>
        <w:pStyle w:val="heading 4"/>
        <w:rPr>
          <w:del w:id="215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15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варки </w:delText>
        </w:r>
      </w:del>
      <w:del w:id="215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156" w:date="2019-06-22T23:07:00Z" w:author="Yuriy Lebid"/>
        </w:rPr>
      </w:pPr>
      <w:del w:id="215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плеядианских цивилизациях</w:delText>
        </w:r>
      </w:del>
      <w:del w:id="215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2159" w:date="2019-06-22T23:07:00Z" w:author="Yuriy Lebid">
        <w:r>
          <w:rPr>
            <w:rtl w:val="0"/>
          </w:rPr>
          <w:delText>летающие платформы небольших размеров</w:delText>
        </w:r>
      </w:del>
    </w:p>
    <w:p>
      <w:pPr>
        <w:pStyle w:val="heading 4"/>
        <w:rPr>
          <w:del w:id="216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16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варкунсины </w:delText>
        </w:r>
      </w:del>
      <w:del w:id="216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163" w:date="2019-06-22T23:07:00Z" w:author="Yuriy Lebid"/>
        </w:rPr>
      </w:pPr>
      <w:del w:id="216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плеядианских цивилизациях</w:delText>
        </w:r>
      </w:del>
      <w:del w:id="216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2166" w:date="2019-06-22T23:07:00Z" w:author="Yuriy Lebid">
        <w:r>
          <w:rPr>
            <w:rtl w:val="0"/>
          </w:rPr>
          <w:delText>летающие платформы больших размеров</w:delText>
        </w:r>
      </w:del>
    </w:p>
    <w:p>
      <w:pPr>
        <w:pStyle w:val="heading 4"/>
        <w:rPr>
          <w:del w:id="2167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216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ВВУ </w:delText>
        </w:r>
      </w:del>
      <w:del w:id="216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 - </w:delText>
        </w:r>
      </w:del>
      <w:del w:id="217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Звуковой Космический Код </w:delText>
        </w:r>
      </w:del>
      <w:del w:id="217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217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217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2174" w:date="2019-06-22T23:07:00Z" w:author="Yuriy Lebid"/>
        </w:rPr>
      </w:pPr>
      <w:del w:id="2175" w:date="2019-06-22T23:07:00Z" w:author="Yuriy Lebid">
        <w:r>
          <w:rPr>
            <w:rtl w:val="0"/>
          </w:rPr>
          <w:delText>Индивидуальный конфигурационный Признак</w:delText>
        </w:r>
      </w:del>
      <w:del w:id="2176" w:date="2019-06-22T23:07:00Z" w:author="Yuriy Lebid">
        <w:r>
          <w:rPr>
            <w:rtl w:val="0"/>
          </w:rPr>
          <w:delText xml:space="preserve">, </w:delText>
        </w:r>
      </w:del>
      <w:del w:id="2177" w:date="2019-06-22T23:07:00Z" w:author="Yuriy Lebid">
        <w:r>
          <w:rPr>
            <w:rtl w:val="0"/>
          </w:rPr>
          <w:delText>единый для всех Форм «РЕЗОСКОНЦЕОННОЙ» Ветви</w:delText>
        </w:r>
      </w:del>
      <w:del w:id="2178" w:date="2019-06-22T23:07:00Z" w:author="Yuriy Lebid">
        <w:r>
          <w:rPr>
            <w:rtl w:val="0"/>
          </w:rPr>
          <w:delText xml:space="preserve">, </w:delText>
        </w:r>
      </w:del>
      <w:del w:id="2179" w:date="2019-06-22T23:07:00Z" w:author="Yuriy Lebid">
        <w:r>
          <w:rPr>
            <w:rtl w:val="0"/>
          </w:rPr>
          <w:delText>участвующих в Синтезе «Третичной» Энерго</w:delText>
        </w:r>
      </w:del>
      <w:del w:id="2180" w:date="2019-06-22T23:07:00Z" w:author="Yuriy Lebid">
        <w:r>
          <w:rPr>
            <w:rtl w:val="0"/>
          </w:rPr>
          <w:delText>-</w:delText>
        </w:r>
      </w:del>
      <w:del w:id="2181" w:date="2019-06-22T23:07:00Z" w:author="Yuriy Lebid">
        <w:r>
          <w:rPr>
            <w:rtl w:val="0"/>
          </w:rPr>
          <w:delText>Плазмы Вселенных данного типа</w:delText>
        </w:r>
      </w:del>
      <w:del w:id="2182" w:date="2019-06-22T23:07:00Z" w:author="Yuriy Lebid">
        <w:r>
          <w:rPr>
            <w:rtl w:val="0"/>
          </w:rPr>
          <w:delText xml:space="preserve">, </w:delText>
        </w:r>
      </w:del>
      <w:del w:id="2183" w:date="2019-06-22T23:07:00Z" w:author="Yuriy Lebid">
        <w:r>
          <w:rPr>
            <w:rtl w:val="0"/>
          </w:rPr>
          <w:delText>употребляется также и для обозначения низших «гуманоидных» Прото</w:delText>
        </w:r>
      </w:del>
      <w:del w:id="2184" w:date="2019-06-22T23:07:00Z" w:author="Yuriy Lebid">
        <w:r>
          <w:rPr>
            <w:rtl w:val="0"/>
          </w:rPr>
          <w:delText>-</w:delText>
        </w:r>
      </w:del>
      <w:del w:id="2185" w:date="2019-06-22T23:07:00Z" w:author="Yuriy Lebid">
        <w:r>
          <w:rPr>
            <w:rtl w:val="0"/>
          </w:rPr>
          <w:delText xml:space="preserve">Форм </w:delText>
        </w:r>
      </w:del>
      <w:del w:id="2186" w:date="2019-06-22T23:07:00Z" w:author="Yuriy Lebid">
        <w:r>
          <w:rPr>
            <w:rtl w:val="0"/>
          </w:rPr>
          <w:delText>(</w:delText>
        </w:r>
      </w:del>
      <w:del w:id="2187" w:date="2019-06-22T23:07:00Z" w:author="Yuriy Lebid">
        <w:r>
          <w:rPr>
            <w:rtl w:val="0"/>
          </w:rPr>
          <w:delText>до ±</w:delText>
        </w:r>
      </w:del>
      <w:del w:id="2188" w:date="2019-06-22T23:07:00Z" w:author="Yuriy Lebid">
        <w:r>
          <w:rPr>
            <w:rtl w:val="0"/>
          </w:rPr>
          <w:delText>6-</w:delText>
        </w:r>
      </w:del>
      <w:del w:id="2189" w:date="2019-06-22T23:07:00Z" w:author="Yuriy Lebid">
        <w:r>
          <w:rPr>
            <w:rtl w:val="0"/>
          </w:rPr>
          <w:delText>й мерности</w:delText>
        </w:r>
      </w:del>
      <w:del w:id="2190" w:date="2019-06-22T23:07:00Z" w:author="Yuriy Lebid">
        <w:r>
          <w:rPr>
            <w:rtl w:val="0"/>
          </w:rPr>
          <w:delText xml:space="preserve">) </w:delText>
        </w:r>
      </w:del>
      <w:del w:id="2191" w:date="2019-06-22T23:07:00Z" w:author="Yuriy Lebid">
        <w:r>
          <w:rPr>
            <w:rtl w:val="0"/>
          </w:rPr>
          <w:delText>с преобладанием в их Творчестве роли Информации</w:delText>
        </w:r>
      </w:del>
      <w:del w:id="2192" w:date="2019-06-22T23:07:00Z" w:author="Yuriy Lebid">
        <w:r>
          <w:rPr>
            <w:rtl w:val="0"/>
          </w:rPr>
          <w:delText xml:space="preserve">, </w:delText>
        </w:r>
      </w:del>
      <w:del w:id="2193" w:date="2019-06-22T23:07:00Z" w:author="Yuriy Lebid">
        <w:r>
          <w:rPr>
            <w:rtl w:val="0"/>
          </w:rPr>
          <w:delText>генерируемой СЛУИ</w:delText>
        </w:r>
      </w:del>
      <w:del w:id="2194" w:date="2019-06-22T23:07:00Z" w:author="Yuriy Lebid">
        <w:r>
          <w:rPr>
            <w:rtl w:val="0"/>
          </w:rPr>
          <w:delText>-</w:delText>
        </w:r>
      </w:del>
      <w:del w:id="2195" w:date="2019-06-22T23:07:00Z" w:author="Yuriy Lebid">
        <w:r>
          <w:rPr>
            <w:rtl w:val="0"/>
          </w:rPr>
          <w:delText>СЛУУ</w:delText>
        </w:r>
      </w:del>
      <w:del w:id="2196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2197" w:date="2019-06-22T23:07:00Z" w:author="Yuriy Lebid"/>
        </w:rPr>
      </w:pPr>
      <w:del w:id="219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219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2200" w:date="2019-06-22T23:07:00Z" w:author="Yuriy Lebid">
        <w:r>
          <w:rPr>
            <w:rStyle w:val="Hyperlink.1"/>
            <w:rtl w:val="0"/>
          </w:rPr>
          <w:delText>ВВУ</w:delText>
        </w:r>
      </w:del>
      <w:del w:id="2201" w:date="2019-06-22T23:07:00Z" w:author="Yuriy Lebid">
        <w:r>
          <w:rPr>
            <w:rStyle w:val="Hyperlink.1"/>
            <w:rtl w:val="0"/>
          </w:rPr>
          <w:delText>-</w:delText>
        </w:r>
      </w:del>
      <w:del w:id="2202" w:date="2019-06-22T23:07:00Z" w:author="Yuriy Lebid">
        <w:r>
          <w:rPr>
            <w:rStyle w:val="Hyperlink.1"/>
            <w:rtl w:val="0"/>
          </w:rPr>
          <w:delText xml:space="preserve">Информация </w:delText>
        </w:r>
      </w:del>
      <w:del w:id="2203" w:date="2019-06-22T23:07:00Z" w:author="Yuriy Lebid">
        <w:r>
          <w:rPr>
            <w:rtl w:val="0"/>
          </w:rPr>
          <w:delText>— объективная обезличенная Информация</w:delText>
        </w:r>
      </w:del>
      <w:del w:id="2204" w:date="2019-06-22T23:07:00Z" w:author="Yuriy Lebid">
        <w:r>
          <w:rPr>
            <w:rtl w:val="0"/>
          </w:rPr>
          <w:delText xml:space="preserve">, </w:delText>
        </w:r>
      </w:del>
      <w:del w:id="2205" w:date="2019-06-22T23:07:00Z" w:author="Yuriy Lebid">
        <w:r>
          <w:rPr>
            <w:rtl w:val="0"/>
          </w:rPr>
          <w:delText>структурирующая ноовременное информационное «пространство»</w:delText>
        </w:r>
      </w:del>
      <w:del w:id="220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2207" w:date="2019-06-22T23:07:00Z" w:author="Yuriy Lebid">
        <w:r>
          <w:rPr>
            <w:rtl w:val="0"/>
          </w:rPr>
          <w:delText>ОЛЛАКТ</w:delText>
        </w:r>
      </w:del>
      <w:del w:id="2208" w:date="2019-06-22T23:07:00Z" w:author="Yuriy Lebid">
        <w:r>
          <w:rPr>
            <w:rtl w:val="0"/>
          </w:rPr>
          <w:delText>-</w:delText>
        </w:r>
      </w:del>
      <w:del w:id="2209" w:date="2019-06-22T23:07:00Z" w:author="Yuriy Lebid">
        <w:r>
          <w:rPr>
            <w:rtl w:val="0"/>
          </w:rPr>
          <w:delText>ДРУОТММ</w:delText>
        </w:r>
      </w:del>
      <w:del w:id="2210" w:date="2019-06-22T23:07:00Z" w:author="Yuriy Lebid">
        <w:r>
          <w:rPr>
            <w:rtl w:val="0"/>
          </w:rPr>
          <w:delText>-</w:delText>
        </w:r>
      </w:del>
      <w:del w:id="2211" w:date="2019-06-22T23:07:00Z" w:author="Yuriy Lebid">
        <w:r>
          <w:rPr>
            <w:rtl w:val="0"/>
          </w:rPr>
          <w:delText xml:space="preserve">системы </w:delText>
        </w:r>
      </w:del>
      <w:del w:id="2212" w:date="2019-06-22T23:07:00Z" w:author="Yuriy Lebid">
        <w:r>
          <w:rPr>
            <w:rtl w:val="0"/>
          </w:rPr>
          <w:delText>(</w:delText>
        </w:r>
      </w:del>
      <w:del w:id="2213" w:date="2019-06-22T23:07:00Z" w:author="Yuriy Lebid">
        <w:r>
          <w:rPr>
            <w:rtl w:val="0"/>
          </w:rPr>
          <w:delText>ОДС</w:delText>
        </w:r>
      </w:del>
      <w:del w:id="2214" w:date="2019-06-22T23:07:00Z" w:author="Yuriy Lebid">
        <w:r>
          <w:rPr>
            <w:rtl w:val="0"/>
          </w:rPr>
          <w:delText xml:space="preserve">); </w:delText>
        </w:r>
      </w:del>
      <w:del w:id="2215" w:date="2019-06-22T23:07:00Z" w:author="Yuriy Lebid">
        <w:r>
          <w:rPr>
            <w:rtl w:val="0"/>
          </w:rPr>
          <w:delText>изначальная информационная основа тех Самосознательных Элементов Энерго</w:delText>
        </w:r>
      </w:del>
      <w:del w:id="2216" w:date="2019-06-22T23:07:00Z" w:author="Yuriy Lebid">
        <w:r>
          <w:rPr>
            <w:rtl w:val="0"/>
          </w:rPr>
          <w:delText>-</w:delText>
        </w:r>
      </w:del>
      <w:del w:id="2217" w:date="2019-06-22T23:07:00Z" w:author="Yuriy Lebid">
        <w:r>
          <w:rPr>
            <w:rtl w:val="0"/>
          </w:rPr>
          <w:delText xml:space="preserve">Плазмы </w:delText>
        </w:r>
      </w:del>
      <w:del w:id="2218" w:date="2019-06-22T23:07:00Z" w:author="Yuriy Lebid">
        <w:r>
          <w:rPr>
            <w:rtl w:val="0"/>
          </w:rPr>
          <w:delText>(</w:delText>
        </w:r>
      </w:del>
      <w:del w:id="2219" w:date="2019-06-22T23:07:00Z" w:author="Yuriy Lebid">
        <w:r>
          <w:rPr>
            <w:rtl w:val="0"/>
          </w:rPr>
          <w:delText>части</w:delText>
        </w:r>
      </w:del>
      <w:del w:id="2220" w:date="2019-06-22T23:07:00Z" w:author="Yuriy Lebid">
        <w:r>
          <w:rPr>
            <w:rtl w:val="0"/>
          </w:rPr>
          <w:delText xml:space="preserve">, </w:delText>
        </w:r>
      </w:del>
      <w:del w:id="2221" w:date="2019-06-22T23:07:00Z" w:author="Yuriy Lebid">
        <w:r>
          <w:rPr>
            <w:rtl w:val="0"/>
          </w:rPr>
          <w:delText>синтезированной «РЕЗОСКОНЦЕОННОЙ» Ветвью</w:delText>
        </w:r>
      </w:del>
      <w:del w:id="2222" w:date="2019-06-22T23:07:00Z" w:author="Yuriy Lebid">
        <w:r>
          <w:rPr>
            <w:rtl w:val="0"/>
          </w:rPr>
          <w:delText xml:space="preserve">), </w:delText>
        </w:r>
      </w:del>
      <w:del w:id="2223" w:date="2019-06-22T23:07:00Z" w:author="Yuriy Lebid">
        <w:r>
          <w:rPr>
            <w:rtl w:val="0"/>
          </w:rPr>
          <w:delText>из которых мы специфически формируем все наши — как самые высокие</w:delText>
        </w:r>
      </w:del>
      <w:del w:id="2224" w:date="2019-06-22T23:07:00Z" w:author="Yuriy Lebid">
        <w:r>
          <w:rPr>
            <w:rtl w:val="0"/>
          </w:rPr>
          <w:delText xml:space="preserve">, </w:delText>
        </w:r>
      </w:del>
      <w:del w:id="2225" w:date="2019-06-22T23:07:00Z" w:author="Yuriy Lebid">
        <w:r>
          <w:rPr>
            <w:rtl w:val="0"/>
          </w:rPr>
          <w:delText>так и самые низшие — Мысле</w:delText>
        </w:r>
      </w:del>
      <w:del w:id="2226" w:date="2019-06-22T23:07:00Z" w:author="Yuriy Lebid">
        <w:r>
          <w:rPr>
            <w:rtl w:val="0"/>
          </w:rPr>
          <w:delText>-</w:delText>
        </w:r>
      </w:del>
      <w:del w:id="2227" w:date="2019-06-22T23:07:00Z" w:author="Yuriy Lebid">
        <w:r>
          <w:rPr>
            <w:rtl w:val="0"/>
          </w:rPr>
          <w:delText>Формы и Чувство</w:delText>
        </w:r>
      </w:del>
      <w:del w:id="2228" w:date="2019-06-22T23:07:00Z" w:author="Yuriy Lebid">
        <w:r>
          <w:rPr>
            <w:rtl w:val="0"/>
          </w:rPr>
          <w:delText>-</w:delText>
        </w:r>
      </w:del>
      <w:del w:id="2229" w:date="2019-06-22T23:07:00Z" w:author="Yuriy Lebid">
        <w:r>
          <w:rPr>
            <w:rtl w:val="0"/>
          </w:rPr>
          <w:delText>Формы</w:delText>
        </w:r>
      </w:del>
      <w:del w:id="2230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Определение"/>
        <w:rPr>
          <w:del w:id="2231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223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</w:delText>
        </w:r>
      </w:del>
      <w:del w:id="223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2234" w:date="2019-06-22T23:07:00Z" w:author="Yuriy Lebid">
        <w:r>
          <w:rPr>
            <w:rStyle w:val="Hyperlink.1"/>
            <w:rtl w:val="0"/>
          </w:rPr>
          <w:delText>УУ</w:delText>
        </w:r>
      </w:del>
      <w:del w:id="2235" w:date="2019-06-22T23:07:00Z" w:author="Yuriy Lebid">
        <w:r>
          <w:rPr>
            <w:rStyle w:val="Hyperlink.1"/>
            <w:rtl w:val="0"/>
          </w:rPr>
          <w:delText>-</w:delText>
        </w:r>
      </w:del>
      <w:del w:id="2236" w:date="2019-06-22T23:07:00Z" w:author="Yuriy Lebid">
        <w:r>
          <w:rPr>
            <w:rStyle w:val="Hyperlink.1"/>
            <w:rtl w:val="0"/>
          </w:rPr>
          <w:delText>ВВУ</w:delText>
        </w:r>
      </w:del>
      <w:del w:id="2237" w:date="2019-06-22T23:07:00Z" w:author="Yuriy Lebid">
        <w:r>
          <w:rPr>
            <w:rStyle w:val="Hyperlink.1"/>
            <w:rtl w:val="0"/>
          </w:rPr>
          <w:delText>-</w:delText>
        </w:r>
      </w:del>
      <w:del w:id="2238" w:date="2019-06-22T23:07:00Z" w:author="Yuriy Lebid">
        <w:r>
          <w:rPr>
            <w:rStyle w:val="Hyperlink.1"/>
            <w:rtl w:val="0"/>
          </w:rPr>
          <w:delText>Информация</w:delText>
        </w:r>
      </w:del>
      <w:del w:id="2239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224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24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вексативность </w:delText>
        </w:r>
      </w:del>
      <w:del w:id="22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243" w:date="2019-06-22T23:07:00Z" w:author="Yuriy Lebid"/>
        </w:rPr>
      </w:pPr>
      <w:del w:id="2244" w:date="2019-06-22T23:07:00Z" w:author="Yuriy Lebid">
        <w:r>
          <w:rPr>
            <w:rtl w:val="0"/>
          </w:rPr>
          <w:delText xml:space="preserve">состояние вынужденной подавленности собственных интересов или признаков в силу отсутствия благоприятных условий для более активной и полноценной их эксгиберации </w:delText>
        </w:r>
      </w:del>
      <w:del w:id="2245" w:date="2019-06-22T23:07:00Z" w:author="Yuriy Lebid">
        <w:r>
          <w:rPr>
            <w:rtl w:val="0"/>
          </w:rPr>
          <w:delText>(</w:delText>
        </w:r>
      </w:del>
      <w:del w:id="2246" w:date="2019-06-22T23:07:00Z" w:author="Yuriy Lebid">
        <w:r>
          <w:rPr>
            <w:rtl w:val="0"/>
          </w:rPr>
          <w:delText>реализации</w:delText>
        </w:r>
      </w:del>
      <w:del w:id="2247" w:date="2019-06-22T23:07:00Z" w:author="Yuriy Lebid">
        <w:r>
          <w:rPr>
            <w:rtl w:val="0"/>
          </w:rPr>
          <w:delText>).</w:delText>
        </w:r>
      </w:del>
    </w:p>
    <w:p>
      <w:pPr>
        <w:pStyle w:val="Определение"/>
        <w:rPr>
          <w:del w:id="2248" w:date="2019-06-22T23:07:00Z" w:author="Yuriy Lebid"/>
        </w:rPr>
      </w:pPr>
      <w:del w:id="224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</w:delText>
        </w:r>
      </w:del>
      <w:del w:id="2250" w:date="2019-06-22T23:07:00Z" w:author="Yuriy Lebid">
        <w:r>
          <w:rPr>
            <w:rtl w:val="0"/>
          </w:rPr>
          <w:delText xml:space="preserve">: </w:delText>
        </w:r>
      </w:del>
      <w:del w:id="2251" w:date="2019-06-22T23:07:00Z" w:author="Yuriy Lebid">
        <w:r>
          <w:rPr>
            <w:rStyle w:val="Hyperlink.1"/>
            <w:rtl w:val="0"/>
          </w:rPr>
          <w:delText>рецессивность</w:delText>
        </w:r>
      </w:del>
      <w:del w:id="2252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225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25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вексативный </w:delText>
        </w:r>
      </w:del>
      <w:del w:id="225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256" w:date="2019-06-22T23:07:00Z" w:author="Yuriy Lebid"/>
        </w:rPr>
      </w:pPr>
      <w:del w:id="2257" w:date="2019-06-22T23:07:00Z" w:author="Yuriy Lebid">
        <w:r>
          <w:rPr>
            <w:rtl w:val="0"/>
          </w:rPr>
          <w:delText>фоновый</w:delText>
        </w:r>
      </w:del>
    </w:p>
    <w:p>
      <w:pPr>
        <w:pStyle w:val="heading 4"/>
        <w:rPr>
          <w:del w:id="225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25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векси глуумм </w:delText>
        </w:r>
      </w:del>
      <w:del w:id="226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261" w:date="2019-06-22T23:07:00Z" w:author="Yuriy Lebid"/>
        </w:rPr>
      </w:pPr>
      <w:del w:id="226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сириусианское </w:delText>
        </w:r>
      </w:del>
      <w:del w:id="2263" w:date="2019-06-22T23:07:00Z" w:author="Yuriy Lebid">
        <w:r>
          <w:rPr>
            <w:rtl w:val="0"/>
          </w:rPr>
          <w:delText>название «картинок» на полях</w:delText>
        </w:r>
      </w:del>
      <w:del w:id="2264" w:date="2019-06-22T23:07:00Z" w:author="Yuriy Lebid">
        <w:r>
          <w:rPr>
            <w:rtl w:val="0"/>
          </w:rPr>
          <w:delText xml:space="preserve">, </w:delText>
        </w:r>
      </w:del>
      <w:del w:id="2265" w:date="2019-06-22T23:07:00Z" w:author="Yuriy Lebid">
        <w:r>
          <w:rPr>
            <w:rtl w:val="0"/>
          </w:rPr>
          <w:delText>например</w:delText>
        </w:r>
      </w:del>
      <w:del w:id="2266" w:date="2019-06-22T23:07:00Z" w:author="Yuriy Lebid">
        <w:r>
          <w:rPr>
            <w:rtl w:val="0"/>
          </w:rPr>
          <w:delText xml:space="preserve">, </w:delText>
        </w:r>
      </w:del>
      <w:del w:id="2267" w:date="2019-06-22T23:07:00Z" w:author="Yuriy Lebid">
        <w:r>
          <w:rPr>
            <w:rtl w:val="0"/>
          </w:rPr>
          <w:delText>кругов</w:delText>
        </w:r>
      </w:del>
    </w:p>
    <w:p>
      <w:pPr>
        <w:pStyle w:val="Normal.0"/>
        <w:spacing w:before="60" w:after="160" w:line="281" w:lineRule="atLeast"/>
        <w:rPr>
          <w:del w:id="2268" w:date="2019-06-22T23:07:00Z" w:author="Yuriy Lebid"/>
          <w:rStyle w:val="Нет"/>
          <w:rFonts w:ascii="Times" w:cs="Times" w:hAnsi="Times" w:eastAsia="Times"/>
          <w:sz w:val="22"/>
          <w:szCs w:val="22"/>
        </w:rPr>
      </w:pPr>
    </w:p>
    <w:p>
      <w:pPr>
        <w:pStyle w:val="heading 4"/>
        <w:rPr>
          <w:del w:id="226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27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вектор выбора </w:delText>
        </w:r>
      </w:del>
      <w:del w:id="227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272" w:date="2019-06-22T23:07:00Z" w:author="Yuriy Lebid"/>
        </w:rPr>
      </w:pPr>
      <w:del w:id="2273" w:date="2019-06-22T23:07:00Z" w:author="Yuriy Lebid">
        <w:r>
          <w:rPr>
            <w:rtl w:val="0"/>
          </w:rPr>
          <w:delText>отдельное Направление Синтеза Аспектов Качеств</w:delText>
        </w:r>
      </w:del>
      <w:del w:id="2274" w:date="2019-06-22T23:07:00Z" w:author="Yuriy Lebid">
        <w:r>
          <w:rPr>
            <w:rtl w:val="0"/>
          </w:rPr>
          <w:delText xml:space="preserve">, </w:delText>
        </w:r>
      </w:del>
      <w:del w:id="2275" w:date="2019-06-22T23:07:00Z" w:author="Yuriy Lebid">
        <w:r>
          <w:rPr>
            <w:rtl w:val="0"/>
          </w:rPr>
          <w:delText>осуществляемое в «скррууллерртной системе»</w:delText>
        </w:r>
      </w:del>
    </w:p>
    <w:p>
      <w:pPr>
        <w:pStyle w:val="heading 4"/>
        <w:rPr>
          <w:del w:id="2276" w:date="2019-06-22T23:07:00Z" w:author="Yuriy Lebid"/>
          <w:rStyle w:val="Нет"/>
          <w:color w:val="000000"/>
          <w:u w:color="000000"/>
        </w:rPr>
      </w:pPr>
      <w:del w:id="227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вербозальные Формы Самосознаний </w:delText>
        </w:r>
      </w:del>
      <w:del w:id="227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2279" w:date="2019-06-22T23:07:00Z" w:author="Yuriy Lebid"/>
        </w:rPr>
      </w:pPr>
      <w:del w:id="2280" w:date="2019-06-22T23:07:00Z" w:author="Yuriy Lebid">
        <w:r>
          <w:rPr>
            <w:rtl w:val="0"/>
          </w:rPr>
          <w:delText xml:space="preserve">высшие уровни димидиомиттенсных Форм Самосознаний </w:delText>
        </w:r>
      </w:del>
      <w:del w:id="2281" w:date="2019-06-22T23:07:00Z" w:author="Yuriy Lebid">
        <w:r>
          <w:rPr>
            <w:rtl w:val="0"/>
          </w:rPr>
          <w:delText>(</w:delText>
        </w:r>
      </w:del>
      <w:del w:id="2282" w:date="2019-06-22T23:07:00Z" w:author="Yuriy Lebid">
        <w:r>
          <w:rPr>
            <w:rtl w:val="0"/>
          </w:rPr>
          <w:delText>ФС</w:delText>
        </w:r>
      </w:del>
      <w:del w:id="2283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228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28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версервелиты </w:delText>
        </w:r>
      </w:del>
      <w:del w:id="228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Normal.0"/>
        <w:jc w:val="left"/>
        <w:rPr>
          <w:del w:id="2287" w:date="2019-06-22T23:07:00Z" w:author="Yuriy Lebid"/>
        </w:rPr>
      </w:pPr>
      <w:del w:id="2288" w:date="2019-06-22T23:07:00Z" w:author="Yuriy Lebid">
        <w:r>
          <w:rPr>
            <w:rtl w:val="0"/>
            <w:lang w:val="ru-RU"/>
          </w:rPr>
          <w:delText xml:space="preserve">             Эфирные Сущности</w:delText>
        </w:r>
      </w:del>
      <w:del w:id="2289" w:date="2019-06-22T23:07:00Z" w:author="Yuriy Lebid">
        <w:r>
          <w:rPr>
            <w:rtl w:val="0"/>
            <w:lang w:val="ru-RU"/>
          </w:rPr>
          <w:delText xml:space="preserve">, </w:delText>
        </w:r>
      </w:del>
      <w:del w:id="2290" w:date="2019-06-22T23:07:00Z" w:author="Yuriy Lebid">
        <w:r>
          <w:rPr>
            <w:rtl w:val="0"/>
            <w:lang w:val="ru-RU"/>
          </w:rPr>
          <w:delText xml:space="preserve">аггермиррированные в </w:delText>
        </w:r>
      </w:del>
      <w:del w:id="2291" w:date="2019-06-22T23:07:00Z" w:author="Yuriy Lebid">
        <w:r>
          <w:rPr>
            <w:rStyle w:val="Hyperlink.2"/>
            <w:rtl w:val="0"/>
            <w:lang w:val="ru-RU"/>
          </w:rPr>
          <w:delText xml:space="preserve">ноовременном Континууме </w:delText>
        </w:r>
      </w:del>
      <w:del w:id="2292" w:date="2019-06-22T23:07:00Z" w:author="Yuriy Lebid">
        <w:r>
          <w:rPr>
            <w:rStyle w:val="Hyperlink.2"/>
            <w:rtl w:val="0"/>
            <w:lang w:val="ru-RU"/>
          </w:rPr>
          <w:delText>(</w:delText>
        </w:r>
      </w:del>
      <w:del w:id="2293" w:date="2019-06-22T23:07:00Z" w:author="Yuriy Lebid">
        <w:r>
          <w:rPr>
            <w:rtl w:val="0"/>
            <w:lang w:val="ru-RU"/>
          </w:rPr>
          <w:delText>НВК</w:delText>
        </w:r>
      </w:del>
      <w:del w:id="2294" w:date="2019-06-22T23:07:00Z" w:author="Yuriy Lebid">
        <w:r>
          <w:rPr>
            <w:rtl w:val="0"/>
            <w:lang w:val="ru-RU"/>
          </w:rPr>
          <w:delText xml:space="preserve">) </w:delText>
        </w:r>
      </w:del>
      <w:del w:id="2295" w:date="2019-06-22T23:07:00Z" w:author="Yuriy Lebid">
        <w:r>
          <w:rPr>
            <w:rtl w:val="0"/>
            <w:lang w:val="ru-RU"/>
          </w:rPr>
          <w:delText xml:space="preserve">из  </w:delText>
        </w:r>
      </w:del>
    </w:p>
    <w:p>
      <w:pPr>
        <w:pStyle w:val="Normal.0"/>
        <w:rPr>
          <w:del w:id="2296" w:date="2019-06-22T23:07:00Z" w:author="Yuriy Lebid"/>
        </w:rPr>
      </w:pPr>
      <w:del w:id="2297" w:date="2019-06-22T23:07:00Z" w:author="Yuriy Lebid">
        <w:r>
          <w:rPr>
            <w:rtl w:val="0"/>
          </w:rPr>
          <w:delText xml:space="preserve">             мощных анклавов бесчисленного множества Инфо</w:delText>
        </w:r>
      </w:del>
      <w:del w:id="2298" w:date="2019-06-22T23:07:00Z" w:author="Yuriy Lebid">
        <w:r>
          <w:rPr>
            <w:rtl w:val="0"/>
          </w:rPr>
          <w:delText>-</w:delText>
        </w:r>
      </w:del>
      <w:del w:id="2299" w:date="2019-06-22T23:07:00Z" w:author="Yuriy Lebid">
        <w:r>
          <w:rPr>
            <w:rtl w:val="0"/>
          </w:rPr>
          <w:delText xml:space="preserve">Форм анссаллмерсов и </w:delText>
        </w:r>
      </w:del>
    </w:p>
    <w:p>
      <w:pPr>
        <w:pStyle w:val="Normal.0"/>
        <w:rPr>
          <w:del w:id="2300" w:date="2019-06-22T23:07:00Z" w:author="Yuriy Lebid"/>
        </w:rPr>
      </w:pPr>
      <w:del w:id="2301" w:date="2019-06-22T23:07:00Z" w:author="Yuriy Lebid">
        <w:r>
          <w:rPr>
            <w:rtl w:val="0"/>
          </w:rPr>
          <w:delText xml:space="preserve">             представляющие эгрегоры политических партий и движений</w:delText>
        </w:r>
      </w:del>
    </w:p>
    <w:p>
      <w:pPr>
        <w:pStyle w:val="heading 4"/>
        <w:rPr>
          <w:del w:id="2302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230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вестискутер </w:delText>
        </w:r>
      </w:del>
      <w:del w:id="230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305" w:date="2019-06-22T23:07:00Z" w:author="Yuriy Lebid"/>
        </w:rPr>
      </w:pPr>
      <w:del w:id="230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плеядианских цивилизациях</w:delText>
        </w:r>
      </w:del>
      <w:del w:id="230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2308" w:date="2019-06-22T23:07:00Z" w:author="Yuriy Lebid">
        <w:r>
          <w:rPr>
            <w:rtl w:val="0"/>
          </w:rPr>
          <w:delText xml:space="preserve"> репликатор обуви</w:delText>
        </w:r>
      </w:del>
    </w:p>
    <w:p>
      <w:pPr>
        <w:pStyle w:val="heading 4"/>
        <w:rPr>
          <w:del w:id="230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31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Ветвь Космического развития </w:delText>
        </w:r>
      </w:del>
      <w:del w:id="231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312" w:date="2019-06-22T23:07:00Z" w:author="Yuriy Lebid"/>
          <w:rStyle w:val="Нет"/>
          <w:rFonts w:ascii="Times New Roman" w:cs="Times New Roman" w:hAnsi="Times New Roman" w:eastAsia="Times New Roman"/>
        </w:rPr>
      </w:pPr>
      <w:del w:id="2313" w:date="2019-06-22T23:07:00Z" w:author="Yuriy Lebid">
        <w:r>
          <w:rPr>
            <w:rtl w:val="0"/>
          </w:rPr>
          <w:delText>отражение качественной динамики внутренних Процессов всех возможных Направлений одновременного эволюционно</w:delText>
        </w:r>
      </w:del>
      <w:del w:id="2314" w:date="2019-06-22T23:07:00Z" w:author="Yuriy Lebid">
        <w:r>
          <w:rPr>
            <w:rtl w:val="0"/>
          </w:rPr>
          <w:delText xml:space="preserve">- </w:delText>
        </w:r>
      </w:del>
      <w:del w:id="2315" w:date="2019-06-22T23:07:00Z" w:author="Yuriy Lebid">
        <w:r>
          <w:rPr>
            <w:rtl w:val="0"/>
          </w:rPr>
          <w:delText>инволюционного развития во Времени всех энергоинформационных структур Коллективного Разума Мироздания</w:delText>
        </w:r>
      </w:del>
      <w:del w:id="2316" w:date="2019-06-22T23:07:00Z" w:author="Yuriy Lebid">
        <w:r>
          <w:rPr>
            <w:rtl w:val="0"/>
          </w:rPr>
          <w:delText xml:space="preserve">. </w:delText>
        </w:r>
      </w:del>
      <w:del w:id="2317" w:date="2019-06-22T23:07:00Z" w:author="Yuriy Lebid">
        <w:r>
          <w:rPr>
            <w:rtl w:val="0"/>
          </w:rPr>
          <w:delText xml:space="preserve">Всего Ветвей – </w:delText>
        </w:r>
      </w:del>
      <w:del w:id="2318" w:date="2019-06-22T23:07:00Z" w:author="Yuriy Lebid">
        <w:r>
          <w:rPr>
            <w:rtl w:val="0"/>
          </w:rPr>
          <w:delText>24.</w:delText>
        </w:r>
      </w:del>
    </w:p>
    <w:p>
      <w:pPr>
        <w:pStyle w:val="heading 4"/>
        <w:rPr>
          <w:del w:id="2319" w:date="2019-06-22T23:07:00Z" w:author="Yuriy Lebid"/>
          <w:rStyle w:val="Нет"/>
          <w:color w:val="000000"/>
          <w:u w:color="000000"/>
        </w:rPr>
      </w:pPr>
      <w:del w:id="232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виваксы </w:delText>
        </w:r>
      </w:del>
      <w:del w:id="232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232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232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23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vivacitas</w:delText>
        </w:r>
      </w:del>
      <w:del w:id="232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жизнеспособность</w:delText>
        </w:r>
      </w:del>
      <w:del w:id="232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232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живучесть</w:delText>
        </w:r>
      </w:del>
      <w:del w:id="232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2329" w:date="2019-06-22T23:07:00Z" w:author="Yuriy Lebid"/>
        </w:rPr>
      </w:pPr>
      <w:del w:id="2330" w:date="2019-06-22T23:07:00Z" w:author="Yuriy Lebid">
        <w:r>
          <w:rPr>
            <w:rtl w:val="0"/>
          </w:rPr>
          <w:delText>эфирные конструкции</w:delText>
        </w:r>
      </w:del>
      <w:del w:id="2331" w:date="2019-06-22T23:07:00Z" w:author="Yuriy Lebid">
        <w:r>
          <w:rPr>
            <w:rtl w:val="0"/>
          </w:rPr>
          <w:delText xml:space="preserve">, </w:delText>
        </w:r>
      </w:del>
      <w:del w:id="2332" w:date="2019-06-22T23:07:00Z" w:author="Yuriy Lebid">
        <w:r>
          <w:rPr>
            <w:rtl w:val="0"/>
          </w:rPr>
          <w:delText>объедин</w:delText>
        </w:r>
      </w:del>
      <w:del w:id="2333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2334" w:date="2019-06-22T23:07:00Z" w:author="Yuriy Lebid">
        <w:r>
          <w:rPr>
            <w:rtl w:val="0"/>
          </w:rPr>
          <w:delText>нные определенной</w:delText>
        </w:r>
      </w:del>
      <w:del w:id="2335" w:date="2019-06-22T23:07:00Z" w:author="Yuriy Lebid">
        <w:r>
          <w:rPr>
            <w:rtl w:val="0"/>
          </w:rPr>
          <w:delText xml:space="preserve">, </w:delText>
        </w:r>
      </w:del>
      <w:del w:id="2336" w:date="2019-06-22T23:07:00Z" w:author="Yuriy Lebid">
        <w:r>
          <w:rPr>
            <w:rtl w:val="0"/>
          </w:rPr>
          <w:delText>коварллертной для них</w:delText>
        </w:r>
      </w:del>
      <w:del w:id="2337" w:date="2019-06-22T23:07:00Z" w:author="Yuriy Lebid">
        <w:r>
          <w:rPr>
            <w:rtl w:val="0"/>
          </w:rPr>
          <w:delText xml:space="preserve">, </w:delText>
        </w:r>
      </w:del>
      <w:del w:id="2338" w:date="2019-06-22T23:07:00Z" w:author="Yuriy Lebid">
        <w:r>
          <w:rPr>
            <w:rtl w:val="0"/>
          </w:rPr>
          <w:delText xml:space="preserve">Информацией и вечно существующие в условиях </w:delText>
        </w:r>
      </w:del>
      <w:del w:id="2339" w:date="2019-06-22T23:07:00Z" w:author="Yuriy Lebid">
        <w:r>
          <w:rPr>
            <w:rStyle w:val="Hyperlink.2"/>
            <w:rtl w:val="0"/>
          </w:rPr>
          <w:delText xml:space="preserve">ноовременного Континуума </w:delText>
        </w:r>
      </w:del>
      <w:del w:id="2340" w:date="2019-06-22T23:07:00Z" w:author="Yuriy Lebid">
        <w:r>
          <w:rPr>
            <w:rStyle w:val="Hyperlink.2"/>
            <w:rtl w:val="0"/>
          </w:rPr>
          <w:delText>(</w:delText>
        </w:r>
      </w:del>
      <w:del w:id="2341" w:date="2019-06-22T23:07:00Z" w:author="Yuriy Lebid">
        <w:r>
          <w:rPr>
            <w:rtl w:val="0"/>
          </w:rPr>
          <w:delText>НВК</w:delText>
        </w:r>
      </w:del>
      <w:del w:id="2342" w:date="2019-06-22T23:07:00Z" w:author="Yuriy Lebid">
        <w:r>
          <w:rPr>
            <w:rtl w:val="0"/>
          </w:rPr>
          <w:delText xml:space="preserve">) </w:delText>
        </w:r>
      </w:del>
      <w:del w:id="2343" w:date="2019-06-22T23:07:00Z" w:author="Yuriy Lebid">
        <w:r>
          <w:rPr>
            <w:rtl w:val="0"/>
          </w:rPr>
          <w:delText>в виде множественных «пакетов» определ</w:delText>
        </w:r>
      </w:del>
      <w:del w:id="2344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2345" w:date="2019-06-22T23:07:00Z" w:author="Yuriy Lebid">
        <w:r>
          <w:rPr>
            <w:rtl w:val="0"/>
          </w:rPr>
          <w:delText xml:space="preserve">нных межскунккциональных взаимосвязей с высокой степенью совместимости </w:delText>
        </w:r>
      </w:del>
      <w:del w:id="2346" w:date="2019-06-22T23:07:00Z" w:author="Yuriy Lebid">
        <w:r>
          <w:rPr>
            <w:rtl w:val="0"/>
          </w:rPr>
          <w:delText>(</w:delText>
        </w:r>
      </w:del>
      <w:del w:id="2347" w:date="2019-06-22T23:07:00Z" w:author="Yuriy Lebid">
        <w:r>
          <w:rPr>
            <w:rtl w:val="0"/>
          </w:rPr>
          <w:delText>гейлитургентности</w:delText>
        </w:r>
      </w:del>
      <w:del w:id="2348" w:date="2019-06-22T23:07:00Z" w:author="Yuriy Lebid">
        <w:r>
          <w:rPr>
            <w:rtl w:val="0"/>
          </w:rPr>
          <w:delText xml:space="preserve">); </w:delText>
        </w:r>
      </w:del>
      <w:del w:id="2349" w:date="2019-06-22T23:07:00Z" w:author="Yuriy Lebid">
        <w:r>
          <w:rPr>
            <w:rtl w:val="0"/>
          </w:rPr>
          <w:delText>фрагментированные и конгломератные Поля</w:delText>
        </w:r>
      </w:del>
      <w:del w:id="2350" w:date="2019-06-22T23:07:00Z" w:author="Yuriy Lebid">
        <w:r>
          <w:rPr>
            <w:rtl w:val="0"/>
          </w:rPr>
          <w:delText>-</w:delText>
        </w:r>
      </w:del>
      <w:del w:id="2351" w:date="2019-06-22T23:07:00Z" w:author="Yuriy Lebid">
        <w:r>
          <w:rPr>
            <w:rtl w:val="0"/>
          </w:rPr>
          <w:delText xml:space="preserve">Сознания </w:delText>
        </w:r>
      </w:del>
      <w:del w:id="2352" w:date="2019-06-22T23:07:00Z" w:author="Yuriy Lebid">
        <w:r>
          <w:rPr>
            <w:rtl w:val="0"/>
          </w:rPr>
          <w:delText>(</w:delText>
        </w:r>
      </w:del>
      <w:del w:id="2353" w:date="2019-06-22T23:07:00Z" w:author="Yuriy Lebid">
        <w:r>
          <w:rPr>
            <w:rtl w:val="0"/>
          </w:rPr>
          <w:delText>ПС</w:delText>
        </w:r>
      </w:del>
      <w:del w:id="2354" w:date="2019-06-22T23:07:00Z" w:author="Yuriy Lebid">
        <w:r>
          <w:rPr>
            <w:rtl w:val="0"/>
          </w:rPr>
          <w:delText xml:space="preserve">), </w:delText>
        </w:r>
      </w:del>
      <w:del w:id="2355" w:date="2019-06-22T23:07:00Z" w:author="Yuriy Lebid">
        <w:r>
          <w:rPr>
            <w:rtl w:val="0"/>
          </w:rPr>
          <w:delText>которыми наши нейронные Творцы манипулируют для формирования абсолютно всех наших субъективных Представлений</w:delText>
        </w:r>
      </w:del>
    </w:p>
    <w:p>
      <w:pPr>
        <w:pStyle w:val="heading 4"/>
        <w:rPr>
          <w:del w:id="2356" w:date="2019-06-22T23:07:00Z" w:author="Yuriy Lebid"/>
          <w:rStyle w:val="Нет"/>
          <w:color w:val="000000"/>
          <w:u w:color="000000"/>
        </w:rPr>
      </w:pPr>
      <w:del w:id="235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вигиллимитарный </w:delText>
        </w:r>
      </w:del>
      <w:del w:id="235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235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236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236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vigil</w:delText>
        </w:r>
      </w:del>
      <w:del w:id="236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бодрствующий</w:delText>
        </w:r>
      </w:del>
      <w:del w:id="23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23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неспящий</w:delText>
        </w:r>
      </w:del>
      <w:del w:id="23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2366" w:date="2019-06-22T23:07:00Z" w:author="Yuriy Lebid"/>
          <w:rStyle w:val="Нет"/>
          <w:rFonts w:ascii="Times New Roman" w:cs="Times New Roman" w:hAnsi="Times New Roman" w:eastAsia="Times New Roman"/>
        </w:rPr>
      </w:pPr>
      <w:del w:id="2367" w:date="2019-06-22T23:07:00Z" w:author="Yuriy Lebid">
        <w:r>
          <w:rPr>
            <w:rtl w:val="0"/>
          </w:rPr>
          <w:delText>смежный с эксцельсивным</w:delText>
        </w:r>
      </w:del>
      <w:del w:id="2368" w:date="2019-06-22T23:07:00Z" w:author="Yuriy Lebid">
        <w:r>
          <w:rPr>
            <w:rtl w:val="0"/>
          </w:rPr>
          <w:delText xml:space="preserve">, </w:delText>
        </w:r>
      </w:del>
      <w:del w:id="2369" w:date="2019-06-22T23:07:00Z" w:author="Yuriy Lebid">
        <w:r>
          <w:rPr>
            <w:rtl w:val="0"/>
          </w:rPr>
          <w:delText>высокоразвитым</w:delText>
        </w:r>
      </w:del>
      <w:del w:id="2370" w:date="2019-06-22T23:07:00Z" w:author="Yuriy Lebid">
        <w:r>
          <w:rPr>
            <w:rtl w:val="0"/>
          </w:rPr>
          <w:delText>;</w:delText>
        </w:r>
      </w:del>
      <w:del w:id="2371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 пограничный</w:delText>
        </w:r>
      </w:del>
    </w:p>
    <w:p>
      <w:pPr>
        <w:pStyle w:val="heading 4"/>
        <w:rPr>
          <w:del w:id="237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37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виллбурды </w:delText>
        </w:r>
      </w:del>
      <w:del w:id="237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375" w:date="2019-06-22T23:07:00Z" w:author="Yuriy Lebid"/>
        </w:rPr>
      </w:pPr>
      <w:del w:id="2376" w:date="2019-06-22T23:07:00Z" w:author="Yuriy Lebid">
        <w:r>
          <w:rPr>
            <w:rtl w:val="0"/>
          </w:rPr>
          <w:delText>Поля</w:delText>
        </w:r>
      </w:del>
      <w:del w:id="2377" w:date="2019-06-22T23:07:00Z" w:author="Yuriy Lebid">
        <w:r>
          <w:rPr>
            <w:rtl w:val="0"/>
          </w:rPr>
          <w:delText>-</w:delText>
        </w:r>
      </w:del>
      <w:del w:id="2378" w:date="2019-06-22T23:07:00Z" w:author="Yuriy Lebid">
        <w:r>
          <w:rPr>
            <w:rtl w:val="0"/>
          </w:rPr>
          <w:delText xml:space="preserve">Сознания </w:delText>
        </w:r>
      </w:del>
      <w:del w:id="2379" w:date="2019-06-22T23:07:00Z" w:author="Yuriy Lebid">
        <w:r>
          <w:rPr>
            <w:rtl w:val="0"/>
          </w:rPr>
          <w:delText>(</w:delText>
        </w:r>
      </w:del>
      <w:del w:id="2380" w:date="2019-06-22T23:07:00Z" w:author="Yuriy Lebid">
        <w:r>
          <w:rPr>
            <w:rtl w:val="0"/>
          </w:rPr>
          <w:delText>ПС</w:delText>
        </w:r>
      </w:del>
      <w:del w:id="2381" w:date="2019-06-22T23:07:00Z" w:author="Yuriy Lebid">
        <w:r>
          <w:rPr>
            <w:rtl w:val="0"/>
          </w:rPr>
          <w:delText xml:space="preserve">), </w:delText>
        </w:r>
      </w:del>
      <w:del w:id="2382" w:date="2019-06-22T23:07:00Z" w:author="Yuriy Lebid">
        <w:r>
          <w:rPr>
            <w:rtl w:val="0"/>
          </w:rPr>
          <w:delText>Инфо</w:delText>
        </w:r>
      </w:del>
      <w:del w:id="2383" w:date="2019-06-22T23:07:00Z" w:author="Yuriy Lebid">
        <w:r>
          <w:rPr>
            <w:rtl w:val="0"/>
          </w:rPr>
          <w:delText>-</w:delText>
        </w:r>
      </w:del>
      <w:del w:id="2384" w:date="2019-06-22T23:07:00Z" w:author="Yuriy Lebid">
        <w:r>
          <w:rPr>
            <w:rtl w:val="0"/>
          </w:rPr>
          <w:delText>Формы сущностей</w:delText>
        </w:r>
      </w:del>
      <w:del w:id="2385" w:date="2019-06-22T23:07:00Z" w:author="Yuriy Lebid">
        <w:r>
          <w:rPr>
            <w:rtl w:val="0"/>
          </w:rPr>
          <w:delText xml:space="preserve">, </w:delText>
        </w:r>
      </w:del>
      <w:del w:id="2386" w:date="2019-06-22T23:07:00Z" w:author="Yuriy Lebid">
        <w:r>
          <w:rPr>
            <w:rtl w:val="0"/>
          </w:rPr>
          <w:delText>инициирующие чувства беспричинной ненависти</w:delText>
        </w:r>
      </w:del>
    </w:p>
    <w:p>
      <w:pPr>
        <w:pStyle w:val="heading 4"/>
        <w:rPr>
          <w:del w:id="238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38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висилибизатор </w:delText>
        </w:r>
      </w:del>
      <w:del w:id="238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390" w:date="2019-06-22T23:07:00Z" w:author="Yuriy Lebid"/>
        </w:rPr>
      </w:pPr>
      <w:del w:id="239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239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2393" w:date="2019-06-22T23:07:00Z" w:author="Yuriy Lebid">
        <w:r>
          <w:rPr>
            <w:rtl w:val="0"/>
          </w:rPr>
          <w:delText>визуализатор скрытых объектов</w:delText>
        </w:r>
      </w:del>
    </w:p>
    <w:p>
      <w:pPr>
        <w:pStyle w:val="heading 4"/>
        <w:rPr>
          <w:del w:id="2394" w:date="2019-06-22T23:07:00Z" w:author="Yuriy Lebid"/>
          <w:rStyle w:val="Нет"/>
          <w:color w:val="000000"/>
          <w:u w:color="000000"/>
        </w:rPr>
      </w:pPr>
      <w:del w:id="239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виталитасы </w:delText>
        </w:r>
      </w:del>
      <w:del w:id="239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239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239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239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vitalitas</w:delText>
        </w:r>
      </w:del>
      <w:del w:id="240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жизнеспособность</w:delText>
        </w:r>
      </w:del>
      <w:del w:id="240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2402" w:date="2019-06-22T23:07:00Z" w:author="Yuriy Lebid"/>
        </w:rPr>
      </w:pPr>
      <w:del w:id="2403" w:date="2019-06-22T23:07:00Z" w:author="Yuriy Lebid">
        <w:r>
          <w:rPr>
            <w:rtl w:val="0"/>
          </w:rPr>
          <w:delText>«персонифицированные» эфирные аналоги</w:delText>
        </w:r>
      </w:del>
      <w:del w:id="2404" w:date="2019-06-22T23:07:00Z" w:author="Yuriy Lebid">
        <w:r>
          <w:rPr>
            <w:rtl w:val="0"/>
          </w:rPr>
          <w:delText xml:space="preserve">, </w:delText>
        </w:r>
      </w:del>
      <w:del w:id="2405" w:date="2019-06-22T23:07:00Z" w:author="Yuriy Lebid">
        <w:r>
          <w:rPr>
            <w:rtl w:val="0"/>
          </w:rPr>
          <w:delText>структурирующие Имманентные Артикулы всего бесчисленного многообразия Прото</w:delText>
        </w:r>
      </w:del>
      <w:del w:id="2406" w:date="2019-06-22T23:07:00Z" w:author="Yuriy Lebid">
        <w:r>
          <w:rPr>
            <w:rtl w:val="0"/>
          </w:rPr>
          <w:delText>-</w:delText>
        </w:r>
      </w:del>
      <w:del w:id="2407" w:date="2019-06-22T23:07:00Z" w:author="Yuriy Lebid">
        <w:r>
          <w:rPr>
            <w:rtl w:val="0"/>
          </w:rPr>
          <w:delText xml:space="preserve">Форм других типов </w:delText>
        </w:r>
      </w:del>
      <w:del w:id="2408" w:date="2019-06-22T23:07:00Z" w:author="Yuriy Lebid">
        <w:r>
          <w:rPr>
            <w:rtl w:val="0"/>
          </w:rPr>
          <w:delText>(</w:delText>
        </w:r>
      </w:del>
      <w:del w:id="2409" w:date="2019-06-22T23:07:00Z" w:author="Yuriy Lebid">
        <w:r>
          <w:rPr>
            <w:rtl w:val="0"/>
          </w:rPr>
          <w:delText>неллууввумических</w:delText>
        </w:r>
      </w:del>
      <w:del w:id="2410" w:date="2019-06-22T23:07:00Z" w:author="Yuriy Lebid">
        <w:r>
          <w:rPr>
            <w:rtl w:val="0"/>
          </w:rPr>
          <w:delText xml:space="preserve">) </w:delText>
        </w:r>
      </w:del>
      <w:del w:id="2411" w:date="2019-06-22T23:07:00Z" w:author="Yuriy Lebid">
        <w:r>
          <w:rPr>
            <w:rtl w:val="0"/>
          </w:rPr>
          <w:delText xml:space="preserve">Коллективных Космических Разумов </w:delText>
        </w:r>
      </w:del>
      <w:del w:id="2412" w:date="2019-06-22T23:07:00Z" w:author="Yuriy Lebid">
        <w:r>
          <w:rPr>
            <w:rtl w:val="0"/>
          </w:rPr>
          <w:delText>(</w:delText>
        </w:r>
      </w:del>
      <w:del w:id="2413" w:date="2019-06-22T23:07:00Z" w:author="Yuriy Lebid">
        <w:r>
          <w:rPr>
            <w:rtl w:val="0"/>
          </w:rPr>
          <w:delText>ККР</w:delText>
        </w:r>
      </w:del>
      <w:del w:id="2414" w:date="2019-06-22T23:07:00Z" w:author="Yuriy Lebid">
        <w:r>
          <w:rPr>
            <w:rtl w:val="0"/>
          </w:rPr>
          <w:delText xml:space="preserve">); </w:delText>
        </w:r>
      </w:del>
      <w:del w:id="2415" w:date="2019-06-22T23:07:00Z" w:author="Yuriy Lebid">
        <w:r>
          <w:rPr>
            <w:rtl w:val="0"/>
          </w:rPr>
          <w:delText>варианты жизнеобеспечивающих принципов</w:delText>
        </w:r>
      </w:del>
      <w:del w:id="2416" w:date="2019-06-22T23:07:00Z" w:author="Yuriy Lebid">
        <w:r>
          <w:rPr>
            <w:rtl w:val="0"/>
          </w:rPr>
          <w:delText xml:space="preserve">, </w:delText>
        </w:r>
      </w:del>
      <w:del w:id="2417" w:date="2019-06-22T23:07:00Z" w:author="Yuriy Lebid">
        <w:r>
          <w:rPr>
            <w:rtl w:val="0"/>
          </w:rPr>
          <w:delText>информационно объединяющие свойственные им Парвулы определ</w:delText>
        </w:r>
      </w:del>
      <w:del w:id="2418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2419" w:date="2019-06-22T23:07:00Z" w:author="Yuriy Lebid">
        <w:r>
          <w:rPr>
            <w:rtl w:val="0"/>
          </w:rPr>
          <w:delText>нных Прото</w:delText>
        </w:r>
      </w:del>
      <w:del w:id="2420" w:date="2019-06-22T23:07:00Z" w:author="Yuriy Lebid">
        <w:r>
          <w:rPr>
            <w:rtl w:val="0"/>
          </w:rPr>
          <w:delText>-</w:delText>
        </w:r>
      </w:del>
      <w:del w:id="2421" w:date="2019-06-22T23:07:00Z" w:author="Yuriy Lebid">
        <w:r>
          <w:rPr>
            <w:rtl w:val="0"/>
          </w:rPr>
          <w:delText>Форм</w:delText>
        </w:r>
      </w:del>
    </w:p>
    <w:p>
      <w:pPr>
        <w:pStyle w:val="heading 4"/>
        <w:rPr>
          <w:del w:id="2422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242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ВЛОООМООТ </w:delText>
        </w:r>
      </w:del>
      <w:del w:id="24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- </w:delText>
        </w:r>
      </w:del>
      <w:del w:id="242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Звуковой Космический Код </w:delText>
        </w:r>
      </w:del>
      <w:del w:id="242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242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242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</w:delText>
        </w:r>
      </w:del>
      <w:del w:id="242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2430" w:date="2019-06-22T23:07:00Z" w:author="Yuriy Lebid"/>
          <w:rStyle w:val="Нет"/>
          <w:rFonts w:ascii="Times New Roman" w:cs="Times New Roman" w:hAnsi="Times New Roman" w:eastAsia="Times New Roman"/>
        </w:rPr>
      </w:pPr>
      <w:del w:id="2431" w:date="2019-06-22T23:07:00Z" w:author="Yuriy Lebid">
        <w:r>
          <w:rPr>
            <w:rtl w:val="0"/>
          </w:rPr>
          <w:delText>изначальный «Космический Творческий Потенциал»</w:delText>
        </w:r>
      </w:del>
      <w:del w:id="2432" w:date="2019-06-22T23:07:00Z" w:author="Yuriy Lebid">
        <w:r>
          <w:rPr>
            <w:rtl w:val="0"/>
          </w:rPr>
          <w:delText xml:space="preserve">, </w:delText>
        </w:r>
      </w:del>
      <w:del w:id="2433" w:date="2019-06-22T23:07:00Z" w:author="Yuriy Lebid">
        <w:r>
          <w:rPr>
            <w:rtl w:val="0"/>
          </w:rPr>
          <w:delText>индивидуально характерный для каждой реализационной Формы и обеспечивающий выполнение функций</w:delText>
        </w:r>
      </w:del>
      <w:del w:id="2434" w:date="2019-06-22T23:07:00Z" w:author="Yuriy Lebid">
        <w:r>
          <w:rPr>
            <w:rtl w:val="0"/>
          </w:rPr>
          <w:delText xml:space="preserve">, </w:delText>
        </w:r>
      </w:del>
      <w:del w:id="2435" w:date="2019-06-22T23:07:00Z" w:author="Yuriy Lebid">
        <w:r>
          <w:rPr>
            <w:rtl w:val="0"/>
          </w:rPr>
          <w:delText>возложенных на данную Форму более развитыми Формами Коллективных Разумов</w:delText>
        </w:r>
      </w:del>
      <w:del w:id="2436" w:date="2019-06-22T23:07:00Z" w:author="Yuriy Lebid">
        <w:r>
          <w:rPr>
            <w:rtl w:val="0"/>
          </w:rPr>
          <w:delText xml:space="preserve">; </w:delText>
        </w:r>
      </w:del>
      <w:del w:id="2437" w:date="2019-06-22T23:07:00Z" w:author="Yuriy Lebid">
        <w:r>
          <w:rPr>
            <w:rtl w:val="0"/>
          </w:rPr>
          <w:delText>показатель потенциальной активности «кармических Каналов» более высоких Уровней по отношению к возможной деятельности УУ</w:delText>
        </w:r>
      </w:del>
      <w:del w:id="2438" w:date="2019-06-22T23:07:00Z" w:author="Yuriy Lebid">
        <w:r>
          <w:rPr>
            <w:rtl w:val="0"/>
          </w:rPr>
          <w:delText>-</w:delText>
        </w:r>
      </w:del>
      <w:del w:id="2439" w:date="2019-06-22T23:07:00Z" w:author="Yuriy Lebid">
        <w:r>
          <w:rPr>
            <w:rtl w:val="0"/>
          </w:rPr>
          <w:delText>ВВУ</w:delText>
        </w:r>
      </w:del>
      <w:del w:id="2440" w:date="2019-06-22T23:07:00Z" w:author="Yuriy Lebid">
        <w:r>
          <w:rPr>
            <w:rtl w:val="0"/>
          </w:rPr>
          <w:delText>-</w:delText>
        </w:r>
      </w:del>
      <w:del w:id="2441" w:date="2019-06-22T23:07:00Z" w:author="Yuriy Lebid">
        <w:r>
          <w:rPr>
            <w:rtl w:val="0"/>
          </w:rPr>
          <w:delText>копий «Каналов» низших Уровней</w:delText>
        </w:r>
      </w:del>
    </w:p>
    <w:p>
      <w:pPr>
        <w:pStyle w:val="heading 4"/>
        <w:rPr>
          <w:del w:id="244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44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«ВСЕ</w:delText>
        </w:r>
      </w:del>
      <w:del w:id="244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244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Воля</w:delText>
        </w:r>
      </w:del>
      <w:del w:id="244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244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ВСЕ</w:delText>
        </w:r>
      </w:del>
      <w:del w:id="244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244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Разума» </w:delText>
        </w:r>
      </w:del>
      <w:del w:id="24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451" w:date="2019-06-22T23:07:00Z" w:author="Yuriy Lebid"/>
        </w:rPr>
      </w:pPr>
      <w:del w:id="2452" w:date="2019-06-22T23:07:00Z" w:author="Yuriy Lebid">
        <w:r>
          <w:rPr>
            <w:rtl w:val="0"/>
          </w:rPr>
          <w:delText xml:space="preserve">одно из </w:delText>
        </w:r>
      </w:del>
      <w:del w:id="2453" w:date="2019-06-22T23:07:00Z" w:author="Yuriy Lebid">
        <w:r>
          <w:rPr>
            <w:rtl w:val="0"/>
          </w:rPr>
          <w:delText>12-</w:delText>
        </w:r>
      </w:del>
      <w:del w:id="2454" w:date="2019-06-22T23:07:00Z" w:author="Yuriy Lebid">
        <w:r>
          <w:rPr>
            <w:rtl w:val="0"/>
          </w:rPr>
          <w:delText xml:space="preserve">ти Чистых Космических Качеств </w:delText>
        </w:r>
      </w:del>
      <w:del w:id="2455" w:date="2019-06-22T23:07:00Z" w:author="Yuriy Lebid">
        <w:r>
          <w:rPr>
            <w:rtl w:val="0"/>
          </w:rPr>
          <w:delText>(</w:delText>
        </w:r>
      </w:del>
      <w:del w:id="2456" w:date="2019-06-22T23:07:00Z" w:author="Yuriy Lebid">
        <w:r>
          <w:rPr>
            <w:rtl w:val="0"/>
          </w:rPr>
          <w:delText>ЧКК</w:delText>
        </w:r>
      </w:del>
      <w:del w:id="2457" w:date="2019-06-22T23:07:00Z" w:author="Yuriy Lebid">
        <w:r>
          <w:rPr>
            <w:rtl w:val="0"/>
          </w:rPr>
          <w:delText xml:space="preserve">), </w:delText>
        </w:r>
      </w:del>
      <w:del w:id="2458" w:date="2019-06-22T23:07:00Z" w:author="Yuriy Lebid">
        <w:r>
          <w:rPr>
            <w:rtl w:val="0"/>
          </w:rPr>
          <w:delText xml:space="preserve">принадлежит к нашей </w:delText>
        </w:r>
      </w:del>
      <w:del w:id="2459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(</w:delText>
        </w:r>
      </w:del>
      <w:del w:id="2460" w:date="2019-06-22T23:07:00Z" w:author="Yuriy Lebid">
        <w:r>
          <w:rPr>
            <w:rStyle w:val="Hyperlink.2"/>
            <w:rtl w:val="0"/>
          </w:rPr>
          <w:delText>ллууввумической</w:delText>
        </w:r>
      </w:del>
      <w:del w:id="2461" w:date="2019-06-22T23:07:00Z" w:author="Yuriy Lebid">
        <w:r>
          <w:rPr>
            <w:rStyle w:val="Hyperlink.2"/>
            <w:rtl w:val="0"/>
          </w:rPr>
          <w:delText>)</w:delText>
        </w:r>
      </w:del>
      <w:del w:id="2462" w:date="2019-06-22T23:07:00Z" w:author="Yuriy Lebid">
        <w:r>
          <w:rPr>
            <w:rStyle w:val="Нет"/>
            <w:rFonts w:ascii="Arial" w:hAnsi="Arial"/>
            <w:b w:val="1"/>
            <w:bCs w:val="1"/>
            <w:shd w:val="clear" w:color="auto" w:fill="ffffff"/>
            <w:rtl w:val="0"/>
            <w:lang w:val="ru-RU"/>
          </w:rPr>
          <w:delText xml:space="preserve"> </w:delText>
        </w:r>
      </w:del>
      <w:del w:id="2463" w:date="2019-06-22T23:07:00Z" w:author="Yuriy Lebid">
        <w:r>
          <w:rPr>
            <w:rtl w:val="0"/>
          </w:rPr>
          <w:delText>Схеме Синтеза</w:delText>
        </w:r>
      </w:del>
      <w:del w:id="2464" w:date="2019-06-22T23:07:00Z" w:author="Yuriy Lebid">
        <w:r>
          <w:rPr>
            <w:rtl w:val="0"/>
          </w:rPr>
          <w:delText xml:space="preserve">, </w:delText>
        </w:r>
      </w:del>
      <w:del w:id="2465" w:date="2019-06-22T23:07:00Z" w:author="Yuriy Lebid">
        <w:r>
          <w:rPr>
            <w:rtl w:val="0"/>
          </w:rPr>
          <w:delText>Эволюционная Спираль</w:delText>
        </w:r>
      </w:del>
      <w:del w:id="2466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2467" w:date="2019-06-22T23:07:00Z" w:author="Yuriy Lebid"/>
        </w:rPr>
      </w:pPr>
      <w:del w:id="246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246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247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247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): </w:delText>
        </w:r>
      </w:del>
      <w:del w:id="2472" w:date="2019-06-22T23:07:00Z" w:author="Yuriy Lebid">
        <w:r>
          <w:rPr>
            <w:rtl w:val="0"/>
          </w:rPr>
          <w:delText>КРА</w:delText>
        </w:r>
      </w:del>
      <w:del w:id="2473" w:date="2019-06-22T23:07:00Z" w:author="Yuriy Lebid">
        <w:r>
          <w:rPr>
            <w:rtl w:val="0"/>
          </w:rPr>
          <w:delText>-</w:delText>
        </w:r>
      </w:del>
      <w:del w:id="2474" w:date="2019-06-22T23:07:00Z" w:author="Yuriy Lebid">
        <w:r>
          <w:rPr>
            <w:rtl w:val="0"/>
          </w:rPr>
          <w:delText>АГГА</w:delText>
        </w:r>
      </w:del>
      <w:del w:id="2475" w:date="2019-06-22T23:07:00Z" w:author="Yuriy Lebid">
        <w:r>
          <w:rPr>
            <w:rtl w:val="0"/>
          </w:rPr>
          <w:delText>-</w:delText>
        </w:r>
      </w:del>
      <w:del w:id="2476" w:date="2019-06-22T23:07:00Z" w:author="Yuriy Lebid">
        <w:r>
          <w:rPr>
            <w:rtl w:val="0"/>
          </w:rPr>
          <w:delText>АГГА</w:delText>
        </w:r>
      </w:del>
      <w:del w:id="2477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247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47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«ВСЕ</w:delText>
        </w:r>
      </w:del>
      <w:del w:id="248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248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Любовь</w:delText>
        </w:r>
      </w:del>
      <w:del w:id="248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248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ВСЕ</w:delText>
        </w:r>
      </w:del>
      <w:del w:id="248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248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Мудрость» </w:delText>
        </w:r>
      </w:del>
      <w:del w:id="248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487" w:date="2019-06-22T23:07:00Z" w:author="Yuriy Lebid"/>
          <w:rStyle w:val="Hyperlink.1"/>
        </w:rPr>
      </w:pPr>
      <w:del w:id="2488" w:date="2019-06-22T23:07:00Z" w:author="Yuriy Lebid">
        <w:r>
          <w:rPr>
            <w:rtl w:val="0"/>
          </w:rPr>
          <w:delText xml:space="preserve">одно из </w:delText>
        </w:r>
      </w:del>
      <w:del w:id="2489" w:date="2019-06-22T23:07:00Z" w:author="Yuriy Lebid">
        <w:r>
          <w:rPr>
            <w:rtl w:val="0"/>
          </w:rPr>
          <w:delText>12-</w:delText>
        </w:r>
      </w:del>
      <w:del w:id="2490" w:date="2019-06-22T23:07:00Z" w:author="Yuriy Lebid">
        <w:r>
          <w:rPr>
            <w:rtl w:val="0"/>
          </w:rPr>
          <w:delText xml:space="preserve">ти Чистых Космических Качеств </w:delText>
        </w:r>
      </w:del>
      <w:del w:id="2491" w:date="2019-06-22T23:07:00Z" w:author="Yuriy Lebid">
        <w:r>
          <w:rPr>
            <w:rtl w:val="0"/>
          </w:rPr>
          <w:delText>(</w:delText>
        </w:r>
      </w:del>
      <w:del w:id="2492" w:date="2019-06-22T23:07:00Z" w:author="Yuriy Lebid">
        <w:r>
          <w:rPr>
            <w:rtl w:val="0"/>
          </w:rPr>
          <w:delText>ЧКК</w:delText>
        </w:r>
      </w:del>
      <w:del w:id="2493" w:date="2019-06-22T23:07:00Z" w:author="Yuriy Lebid">
        <w:r>
          <w:rPr>
            <w:rtl w:val="0"/>
          </w:rPr>
          <w:delText xml:space="preserve">), </w:delText>
        </w:r>
      </w:del>
      <w:del w:id="2494" w:date="2019-06-22T23:07:00Z" w:author="Yuriy Lebid">
        <w:r>
          <w:rPr>
            <w:rtl w:val="0"/>
          </w:rPr>
          <w:delText xml:space="preserve">принадлежит к нашей </w:delText>
        </w:r>
      </w:del>
      <w:del w:id="2495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(</w:delText>
        </w:r>
      </w:del>
      <w:del w:id="2496" w:date="2019-06-22T23:07:00Z" w:author="Yuriy Lebid">
        <w:r>
          <w:rPr>
            <w:rStyle w:val="Hyperlink.2"/>
            <w:rtl w:val="0"/>
          </w:rPr>
          <w:delText>ллууввумической</w:delText>
        </w:r>
      </w:del>
      <w:del w:id="2497" w:date="2019-06-22T23:07:00Z" w:author="Yuriy Lebid">
        <w:r>
          <w:rPr>
            <w:rStyle w:val="Hyperlink.2"/>
            <w:rtl w:val="0"/>
          </w:rPr>
          <w:delText>)</w:delText>
        </w:r>
      </w:del>
      <w:del w:id="2498" w:date="2019-06-22T23:07:00Z" w:author="Yuriy Lebid">
        <w:r>
          <w:rPr>
            <w:rtl w:val="0"/>
          </w:rPr>
          <w:delText xml:space="preserve"> Схеме Синтеза</w:delText>
        </w:r>
      </w:del>
      <w:del w:id="2499" w:date="2019-06-22T23:07:00Z" w:author="Yuriy Lebid">
        <w:r>
          <w:rPr>
            <w:rtl w:val="0"/>
          </w:rPr>
          <w:delText xml:space="preserve">, </w:delText>
        </w:r>
      </w:del>
      <w:del w:id="2500" w:date="2019-06-22T23:07:00Z" w:author="Yuriy Lebid">
        <w:r>
          <w:rPr>
            <w:rtl w:val="0"/>
          </w:rPr>
          <w:delText>Эволюционная Спираль</w:delText>
        </w:r>
      </w:del>
      <w:del w:id="2501" w:date="2019-06-22T23:07:00Z" w:author="Yuriy Lebid">
        <w:r>
          <w:rPr>
            <w:rtl w:val="0"/>
          </w:rPr>
          <w:delText>.</w:delText>
        </w:r>
      </w:del>
      <w:del w:id="2502" w:date="2019-06-22T23:07:00Z" w:author="Yuriy Lebid">
        <w:r>
          <w:rPr>
            <w:rStyle w:val="Hyperlink.1"/>
            <w:rtl w:val="0"/>
          </w:rPr>
          <w:delText xml:space="preserve"> </w:delText>
        </w:r>
      </w:del>
    </w:p>
    <w:p>
      <w:pPr>
        <w:pStyle w:val="Определение"/>
        <w:rPr>
          <w:del w:id="2503" w:date="2019-06-22T23:07:00Z" w:author="Yuriy Lebid"/>
        </w:rPr>
      </w:pPr>
      <w:del w:id="250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250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250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250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2508" w:date="2019-06-22T23:07:00Z" w:author="Yuriy Lebid">
        <w:r>
          <w:rPr>
            <w:rtl w:val="0"/>
          </w:rPr>
          <w:delText xml:space="preserve"> ЙИЮ</w:delText>
        </w:r>
      </w:del>
      <w:del w:id="2509" w:date="2019-06-22T23:07:00Z" w:author="Yuriy Lebid">
        <w:r>
          <w:rPr>
            <w:rtl w:val="0"/>
          </w:rPr>
          <w:delText>-</w:delText>
        </w:r>
      </w:del>
      <w:del w:id="2510" w:date="2019-06-22T23:07:00Z" w:author="Yuriy Lebid">
        <w:r>
          <w:rPr>
            <w:rtl w:val="0"/>
          </w:rPr>
          <w:delText>УЛЛУ</w:delText>
        </w:r>
      </w:del>
      <w:del w:id="2511" w:date="2019-06-22T23:07:00Z" w:author="Yuriy Lebid">
        <w:r>
          <w:rPr>
            <w:rtl w:val="0"/>
          </w:rPr>
          <w:delText>-</w:delText>
        </w:r>
      </w:del>
      <w:del w:id="2512" w:date="2019-06-22T23:07:00Z" w:author="Yuriy Lebid">
        <w:r>
          <w:rPr>
            <w:rtl w:val="0"/>
          </w:rPr>
          <w:delText>ЙИЮ</w:delText>
        </w:r>
      </w:del>
      <w:del w:id="2513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251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51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Временная эфирная наполняющая  </w:delText>
        </w:r>
      </w:del>
      <w:del w:id="251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517" w:date="2019-06-22T23:07:00Z" w:author="Yuriy Lebid"/>
          <w:rStyle w:val="Нет"/>
          <w:rFonts w:ascii="SchoolBook" w:cs="SchoolBook" w:hAnsi="SchoolBook" w:eastAsia="SchoolBook"/>
          <w:b w:val="1"/>
          <w:bCs w:val="1"/>
          <w:sz w:val="28"/>
          <w:szCs w:val="28"/>
        </w:rPr>
      </w:pPr>
      <w:del w:id="2518" w:date="2019-06-22T23:07:00Z" w:author="Yuriy Lebid">
        <w:r>
          <w:rPr>
            <w:rtl w:val="0"/>
          </w:rPr>
          <w:delText>наполняющая Суть Энерго</w:delText>
        </w:r>
      </w:del>
      <w:del w:id="2519" w:date="2019-06-22T23:07:00Z" w:author="Yuriy Lebid">
        <w:r>
          <w:rPr>
            <w:rtl w:val="0"/>
          </w:rPr>
          <w:delText>-</w:delText>
        </w:r>
      </w:del>
      <w:del w:id="2520" w:date="2019-06-22T23:07:00Z" w:author="Yuriy Lebid">
        <w:r>
          <w:rPr>
            <w:rtl w:val="0"/>
          </w:rPr>
          <w:delText>Плазмы Мироздания</w:delText>
        </w:r>
      </w:del>
      <w:del w:id="2521" w:date="2019-06-22T23:07:00Z" w:author="Yuriy Lebid">
        <w:r>
          <w:rPr>
            <w:rtl w:val="0"/>
          </w:rPr>
          <w:delText xml:space="preserve">; </w:delText>
        </w:r>
      </w:del>
      <w:del w:id="2522" w:date="2019-06-22T23:07:00Z" w:author="Yuriy Lebid">
        <w:r>
          <w:rPr>
            <w:rtl w:val="0"/>
          </w:rPr>
          <w:delText>динамические Потоки разнокачественной Информации</w:delText>
        </w:r>
      </w:del>
      <w:del w:id="2523" w:date="2019-06-22T23:07:00Z" w:author="Yuriy Lebid">
        <w:r>
          <w:rPr>
            <w:rtl w:val="0"/>
          </w:rPr>
          <w:delText xml:space="preserve">, </w:delText>
        </w:r>
      </w:del>
      <w:del w:id="2524" w:date="2019-06-22T23:07:00Z" w:author="Yuriy Lebid">
        <w:r>
          <w:rPr>
            <w:rtl w:val="0"/>
          </w:rPr>
          <w:delText>сбалансированной и уравновешенной по всем вибрационным Уровням и во всех Творческих Направлениях возможного развития свойственной каждой из них динамики</w:delText>
        </w:r>
      </w:del>
      <w:del w:id="2525" w:date="2019-06-22T23:07:00Z" w:author="Yuriy Lebid">
        <w:r>
          <w:rPr>
            <w:rtl w:val="0"/>
          </w:rPr>
          <w:delText xml:space="preserve">: </w:delText>
        </w:r>
      </w:del>
      <w:del w:id="2526" w:date="2019-06-22T23:07:00Z" w:author="Yuriy Lebid">
        <w:r>
          <w:rPr>
            <w:rtl w:val="0"/>
          </w:rPr>
          <w:delText>Формо</w:delText>
        </w:r>
      </w:del>
      <w:del w:id="2527" w:date="2019-06-22T23:07:00Z" w:author="Yuriy Lebid">
        <w:r>
          <w:rPr>
            <w:rtl w:val="0"/>
          </w:rPr>
          <w:delText>-</w:delText>
        </w:r>
      </w:del>
      <w:del w:id="2528" w:date="2019-06-22T23:07:00Z" w:author="Yuriy Lebid">
        <w:r>
          <w:rPr>
            <w:rtl w:val="0"/>
          </w:rPr>
          <w:delText>системы Миров</w:delText>
        </w:r>
      </w:del>
      <w:del w:id="2529" w:date="2019-06-22T23:07:00Z" w:author="Yuriy Lebid">
        <w:r>
          <w:rPr>
            <w:rtl w:val="0"/>
          </w:rPr>
          <w:delText xml:space="preserve">, </w:delText>
        </w:r>
      </w:del>
      <w:del w:id="2530" w:date="2019-06-22T23:07:00Z" w:author="Yuriy Lebid">
        <w:r>
          <w:rPr>
            <w:rtl w:val="0"/>
          </w:rPr>
          <w:delText>типы Реальностей</w:delText>
        </w:r>
      </w:del>
      <w:del w:id="2531" w:date="2019-06-22T23:07:00Z" w:author="Yuriy Lebid">
        <w:r>
          <w:rPr>
            <w:rtl w:val="0"/>
          </w:rPr>
          <w:delText xml:space="preserve">, </w:delText>
        </w:r>
      </w:del>
      <w:del w:id="2532" w:date="2019-06-22T23:07:00Z" w:author="Yuriy Lebid">
        <w:r>
          <w:rPr>
            <w:rtl w:val="0"/>
          </w:rPr>
          <w:delText>«Континуумы»</w:delText>
        </w:r>
      </w:del>
      <w:del w:id="2533" w:date="2019-06-22T23:07:00Z" w:author="Yuriy Lebid">
        <w:r>
          <w:rPr>
            <w:rtl w:val="0"/>
          </w:rPr>
          <w:delText xml:space="preserve">, </w:delText>
        </w:r>
      </w:del>
      <w:del w:id="2534" w:date="2019-06-22T23:07:00Z" w:author="Yuriy Lebid">
        <w:r>
          <w:rPr>
            <w:rtl w:val="0"/>
          </w:rPr>
          <w:delText>«Конверсумы»</w:delText>
        </w:r>
      </w:del>
      <w:del w:id="2535" w:date="2019-06-22T23:07:00Z" w:author="Yuriy Lebid">
        <w:r>
          <w:rPr>
            <w:rtl w:val="0"/>
          </w:rPr>
          <w:delText xml:space="preserve">, </w:delText>
        </w:r>
      </w:del>
      <w:del w:id="2536" w:date="2019-06-22T23:07:00Z" w:author="Yuriy Lebid">
        <w:r>
          <w:rPr>
            <w:rtl w:val="0"/>
          </w:rPr>
          <w:delText>«Универсумы»</w:delText>
        </w:r>
      </w:del>
      <w:del w:id="2537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2538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253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254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2541" w:date="2019-06-22T23:07:00Z" w:author="Yuriy Lebid">
        <w:r>
          <w:rPr>
            <w:rtl w:val="0"/>
          </w:rPr>
          <w:delText>ВЭН</w:delText>
        </w:r>
      </w:del>
      <w:del w:id="254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.</w:delText>
        </w:r>
      </w:del>
    </w:p>
    <w:p>
      <w:pPr>
        <w:pStyle w:val="Определение"/>
        <w:rPr>
          <w:del w:id="2543" w:date="2019-06-22T23:07:00Z" w:author="Yuriy Lebid"/>
        </w:rPr>
      </w:pPr>
      <w:del w:id="254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254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254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254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): </w:delText>
        </w:r>
      </w:del>
      <w:del w:id="2548" w:date="2019-06-22T23:07:00Z" w:author="Yuriy Lebid">
        <w:r>
          <w:rPr>
            <w:rtl w:val="0"/>
          </w:rPr>
          <w:delText>ЛЛУУ</w:delText>
        </w:r>
      </w:del>
      <w:del w:id="2549" w:date="2019-06-22T23:07:00Z" w:author="Yuriy Lebid">
        <w:r>
          <w:rPr>
            <w:rtl w:val="0"/>
          </w:rPr>
          <w:delText>-</w:delText>
        </w:r>
      </w:del>
      <w:del w:id="2550" w:date="2019-06-22T23:07:00Z" w:author="Yuriy Lebid">
        <w:r>
          <w:rPr>
            <w:rtl w:val="0"/>
          </w:rPr>
          <w:delText>ВВ</w:delText>
        </w:r>
      </w:del>
      <w:del w:id="2551" w:date="2019-06-22T23:07:00Z" w:author="Yuriy Lebid">
        <w:r>
          <w:rPr>
            <w:rtl w:val="0"/>
          </w:rPr>
          <w:delText>-</w:delText>
        </w:r>
      </w:del>
      <w:del w:id="2552" w:date="2019-06-22T23:07:00Z" w:author="Yuriy Lebid">
        <w:r>
          <w:rPr>
            <w:rtl w:val="0"/>
          </w:rPr>
          <w:delText>ЛЛИ</w:delText>
        </w:r>
      </w:del>
      <w:del w:id="2553" w:date="2019-06-22T23:07:00Z" w:author="Yuriy Lebid">
        <w:r>
          <w:rPr>
            <w:rtl w:val="0"/>
          </w:rPr>
          <w:delText>-</w:delText>
        </w:r>
      </w:del>
      <w:del w:id="2554" w:date="2019-06-22T23:07:00Z" w:author="Yuriy Lebid">
        <w:r>
          <w:rPr>
            <w:rtl w:val="0"/>
          </w:rPr>
          <w:delText>И</w:delText>
        </w:r>
      </w:del>
      <w:del w:id="2555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255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55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«ВСЕ</w:delText>
        </w:r>
      </w:del>
      <w:del w:id="255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255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Единство» </w:delText>
        </w:r>
      </w:del>
      <w:del w:id="256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561" w:date="2019-06-22T23:07:00Z" w:author="Yuriy Lebid"/>
          <w:rStyle w:val="Нет"/>
          <w:rFonts w:ascii="SchoolBook" w:cs="SchoolBook" w:hAnsi="SchoolBook" w:eastAsia="SchoolBook"/>
          <w:b w:val="1"/>
          <w:bCs w:val="1"/>
          <w:sz w:val="28"/>
          <w:szCs w:val="28"/>
        </w:rPr>
      </w:pPr>
      <w:del w:id="2562" w:date="2019-06-22T23:07:00Z" w:author="Yuriy Lebid">
        <w:r>
          <w:rPr>
            <w:rtl w:val="0"/>
          </w:rPr>
          <w:delText xml:space="preserve">одно из </w:delText>
        </w:r>
      </w:del>
      <w:del w:id="2563" w:date="2019-06-22T23:07:00Z" w:author="Yuriy Lebid">
        <w:r>
          <w:rPr>
            <w:rtl w:val="0"/>
          </w:rPr>
          <w:delText>12-</w:delText>
        </w:r>
      </w:del>
      <w:del w:id="2564" w:date="2019-06-22T23:07:00Z" w:author="Yuriy Lebid">
        <w:r>
          <w:rPr>
            <w:rtl w:val="0"/>
          </w:rPr>
          <w:delText xml:space="preserve">ти Чистых Космических Качеств </w:delText>
        </w:r>
      </w:del>
      <w:del w:id="2565" w:date="2019-06-22T23:07:00Z" w:author="Yuriy Lebid">
        <w:r>
          <w:rPr>
            <w:rtl w:val="0"/>
          </w:rPr>
          <w:delText>(</w:delText>
        </w:r>
      </w:del>
      <w:del w:id="2566" w:date="2019-06-22T23:07:00Z" w:author="Yuriy Lebid">
        <w:r>
          <w:rPr>
            <w:rtl w:val="0"/>
          </w:rPr>
          <w:delText>ЧКК</w:delText>
        </w:r>
      </w:del>
      <w:del w:id="2567" w:date="2019-06-22T23:07:00Z" w:author="Yuriy Lebid">
        <w:r>
          <w:rPr>
            <w:rtl w:val="0"/>
          </w:rPr>
          <w:delText xml:space="preserve">). </w:delText>
        </w:r>
      </w:del>
      <w:del w:id="2568" w:date="2019-06-22T23:07:00Z" w:author="Yuriy Lebid">
        <w:r>
          <w:rPr>
            <w:rtl w:val="0"/>
          </w:rPr>
          <w:delText>Один из наблюдаемых нами Аспектов Качества «ВСЕ</w:delText>
        </w:r>
      </w:del>
      <w:del w:id="2569" w:date="2019-06-22T23:07:00Z" w:author="Yuriy Lebid">
        <w:r>
          <w:rPr>
            <w:rtl w:val="0"/>
          </w:rPr>
          <w:delText>-</w:delText>
        </w:r>
      </w:del>
      <w:del w:id="2570" w:date="2019-06-22T23:07:00Z" w:author="Yuriy Lebid">
        <w:r>
          <w:rPr>
            <w:rtl w:val="0"/>
          </w:rPr>
          <w:delText>Единство» в данных группах Пространственно</w:delText>
        </w:r>
      </w:del>
      <w:del w:id="2571" w:date="2019-06-22T23:07:00Z" w:author="Yuriy Lebid">
        <w:r>
          <w:rPr>
            <w:rtl w:val="0"/>
          </w:rPr>
          <w:delText>-</w:delText>
        </w:r>
      </w:del>
      <w:del w:id="2572" w:date="2019-06-22T23:07:00Z" w:author="Yuriy Lebid">
        <w:r>
          <w:rPr>
            <w:rtl w:val="0"/>
          </w:rPr>
          <w:delText xml:space="preserve">Временных Континуупов </w:delText>
        </w:r>
      </w:del>
      <w:del w:id="2573" w:date="2019-06-22T23:07:00Z" w:author="Yuriy Lebid">
        <w:r>
          <w:rPr>
            <w:rtl w:val="0"/>
          </w:rPr>
          <w:delText>(</w:delText>
        </w:r>
      </w:del>
      <w:del w:id="2574" w:date="2019-06-22T23:07:00Z" w:author="Yuriy Lebid">
        <w:r>
          <w:rPr>
            <w:rtl w:val="0"/>
          </w:rPr>
          <w:delText>ПВК</w:delText>
        </w:r>
      </w:del>
      <w:del w:id="2575" w:date="2019-06-22T23:07:00Z" w:author="Yuriy Lebid">
        <w:r>
          <w:rPr>
            <w:rtl w:val="0"/>
          </w:rPr>
          <w:delText>)</w:delText>
        </w:r>
      </w:del>
      <w:del w:id="2576" w:date="2019-06-22T23:07:00Z" w:author="Yuriy Lebid">
        <w:r>
          <w:rPr>
            <w:rStyle w:val="Нет"/>
            <w:rFonts w:ascii="Times New Roman" w:hAnsi="Times New Roman" w:hint="default"/>
            <w:kern w:val="3"/>
            <w:rtl w:val="0"/>
            <w:lang w:val="ru-RU"/>
          </w:rPr>
          <w:delText xml:space="preserve"> – </w:delText>
        </w:r>
      </w:del>
      <w:del w:id="2577" w:date="2019-06-22T23:07:00Z" w:author="Yuriy Lebid">
        <w:r>
          <w:rPr>
            <w:rtl w:val="0"/>
          </w:rPr>
          <w:delText>атмосферное давление</w:delText>
        </w:r>
      </w:del>
      <w:del w:id="2578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2579" w:date="2019-06-22T23:07:00Z" w:author="Yuriy Lebid"/>
        </w:rPr>
      </w:pPr>
      <w:del w:id="258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258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258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258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2584" w:date="2019-06-22T23:07:00Z" w:author="Yuriy Lebid">
        <w:r>
          <w:rPr>
            <w:rtl w:val="0"/>
          </w:rPr>
          <w:delText xml:space="preserve"> ТТУТТВВУТТУ</w:delText>
        </w:r>
      </w:del>
      <w:del w:id="2585" w:date="2019-06-22T23:07:00Z" w:author="Yuriy Lebid">
        <w:r>
          <w:rPr>
            <w:rtl w:val="0"/>
          </w:rPr>
          <w:delText>-</w:delText>
        </w:r>
      </w:del>
      <w:del w:id="2586" w:date="2019-06-22T23:07:00Z" w:author="Yuriy Lebid">
        <w:r>
          <w:rPr>
            <w:rtl w:val="0"/>
          </w:rPr>
          <w:delText>ТТ</w:delText>
        </w:r>
      </w:del>
      <w:del w:id="2587" w:date="2019-06-22T23:07:00Z" w:author="Yuriy Lebid">
        <w:r>
          <w:rPr>
            <w:rtl w:val="0"/>
          </w:rPr>
          <w:delText>-</w:delText>
        </w:r>
      </w:del>
      <w:del w:id="2588" w:date="2019-06-22T23:07:00Z" w:author="Yuriy Lebid">
        <w:r>
          <w:rPr>
            <w:rtl w:val="0"/>
          </w:rPr>
          <w:delText>ВВУ</w:delText>
        </w:r>
      </w:del>
      <w:del w:id="2589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259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59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Вселенская Сущность </w:delText>
        </w:r>
      </w:del>
      <w:del w:id="259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593" w:date="2019-06-22T23:07:00Z" w:author="Yuriy Lebid"/>
        </w:rPr>
      </w:pPr>
      <w:del w:id="2594" w:date="2019-06-22T23:07:00Z" w:author="Yuriy Lebid">
        <w:r>
          <w:rPr>
            <w:rtl w:val="0"/>
          </w:rPr>
          <w:delText>процесс одновременного и одномоментного покачественного «растворения» во ВС</w:delText>
        </w:r>
      </w:del>
      <w:del w:id="2595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2596" w:date="2019-06-22T23:07:00Z" w:author="Yuriy Lebid">
        <w:r>
          <w:rPr>
            <w:rtl w:val="0"/>
          </w:rPr>
          <w:delText xml:space="preserve">М </w:delText>
        </w:r>
      </w:del>
      <w:del w:id="2597" w:date="2019-06-22T23:07:00Z" w:author="Yuriy Lebid">
        <w:r>
          <w:rPr>
            <w:rtl w:val="0"/>
          </w:rPr>
          <w:delText>(</w:delText>
        </w:r>
      </w:del>
      <w:del w:id="2598" w:date="2019-06-22T23:07:00Z" w:author="Yuriy Lebid">
        <w:r>
          <w:rPr>
            <w:rtl w:val="0"/>
          </w:rPr>
          <w:delText>«Инволюция»</w:delText>
        </w:r>
      </w:del>
      <w:del w:id="2599" w:date="2019-06-22T23:07:00Z" w:author="Yuriy Lebid">
        <w:r>
          <w:rPr>
            <w:rtl w:val="0"/>
          </w:rPr>
          <w:delText xml:space="preserve">) </w:delText>
        </w:r>
      </w:del>
      <w:del w:id="2600" w:date="2019-06-22T23:07:00Z" w:author="Yuriy Lebid">
        <w:r>
          <w:rPr>
            <w:rtl w:val="0"/>
          </w:rPr>
          <w:delText xml:space="preserve">и покачественного «объединения» со ВСЕМ </w:delText>
        </w:r>
      </w:del>
      <w:del w:id="2601" w:date="2019-06-22T23:07:00Z" w:author="Yuriy Lebid">
        <w:r>
          <w:rPr>
            <w:rtl w:val="0"/>
          </w:rPr>
          <w:delText>(</w:delText>
        </w:r>
      </w:del>
      <w:del w:id="2602" w:date="2019-06-22T23:07:00Z" w:author="Yuriy Lebid">
        <w:r>
          <w:rPr>
            <w:rtl w:val="0"/>
          </w:rPr>
          <w:delText>«Эволюция»</w:delText>
        </w:r>
      </w:del>
      <w:del w:id="2603" w:date="2019-06-22T23:07:00Z" w:author="Yuriy Lebid">
        <w:r>
          <w:rPr>
            <w:rtl w:val="0"/>
          </w:rPr>
          <w:delText xml:space="preserve">) </w:delText>
        </w:r>
      </w:del>
      <w:del w:id="2604" w:date="2019-06-22T23:07:00Z" w:author="Yuriy Lebid">
        <w:r>
          <w:rPr>
            <w:rtl w:val="0"/>
          </w:rPr>
          <w:delText>всего того</w:delText>
        </w:r>
      </w:del>
      <w:del w:id="2605" w:date="2019-06-22T23:07:00Z" w:author="Yuriy Lebid">
        <w:r>
          <w:rPr>
            <w:rtl w:val="0"/>
          </w:rPr>
          <w:delText xml:space="preserve">, </w:delText>
        </w:r>
      </w:del>
      <w:del w:id="2606" w:date="2019-06-22T23:07:00Z" w:author="Yuriy Lebid">
        <w:r>
          <w:rPr>
            <w:rtl w:val="0"/>
          </w:rPr>
          <w:delText>что АЙФААР уже Пережил в Себе и на практике Познал о Самом Себе на базе имеющегося у Него Знания и получаемого Опыта</w:delText>
        </w:r>
      </w:del>
      <w:del w:id="2607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2608" w:date="2019-06-22T23:07:00Z" w:author="Yuriy Lebid"/>
        </w:rPr>
      </w:pPr>
      <w:del w:id="260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261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261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261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2613" w:date="2019-06-22T23:07:00Z" w:author="Yuriy Lebid">
        <w:r>
          <w:rPr>
            <w:rtl w:val="0"/>
          </w:rPr>
          <w:delText xml:space="preserve"> ДДИИУЙЙИ</w:delText>
        </w:r>
      </w:del>
      <w:del w:id="2614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261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61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«ВСЕПРОМЕЖНОСТНОСТЬ» </w:delText>
        </w:r>
      </w:del>
      <w:del w:id="26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618" w:date="2019-06-22T23:07:00Z" w:author="Yuriy Lebid"/>
        </w:rPr>
      </w:pPr>
      <w:del w:id="2619" w:date="2019-06-22T23:07:00Z" w:author="Yuriy Lebid">
        <w:r>
          <w:rPr>
            <w:rtl w:val="0"/>
          </w:rPr>
          <w:delText>совмещ</w:delText>
        </w:r>
      </w:del>
      <w:del w:id="2620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2621" w:date="2019-06-22T23:07:00Z" w:author="Yuriy Lebid">
        <w:r>
          <w:rPr>
            <w:rtl w:val="0"/>
          </w:rPr>
          <w:delText>нное Качество</w:delText>
        </w:r>
      </w:del>
      <w:del w:id="2622" w:date="2019-06-22T23:07:00Z" w:author="Yuriy Lebid">
        <w:r>
          <w:rPr>
            <w:rtl w:val="0"/>
          </w:rPr>
          <w:delText xml:space="preserve">, </w:delText>
        </w:r>
      </w:del>
      <w:del w:id="2623" w:date="2019-06-22T23:07:00Z" w:author="Yuriy Lebid">
        <w:r>
          <w:rPr>
            <w:rtl w:val="0"/>
          </w:rPr>
          <w:delText xml:space="preserve">образуется в результате совместного Космического Творчества «ГУМАНОИДНОЙ» Эволюционной Ветви </w:delText>
        </w:r>
      </w:del>
      <w:del w:id="2624" w:date="2019-06-22T23:07:00Z" w:author="Yuriy Lebid">
        <w:r>
          <w:rPr>
            <w:rtl w:val="0"/>
          </w:rPr>
          <w:delText>(</w:delText>
        </w:r>
      </w:del>
      <w:del w:id="262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262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262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262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</w:delText>
        </w:r>
      </w:del>
      <w:del w:id="2629" w:date="2019-06-22T23:07:00Z" w:author="Yuriy Lebid">
        <w:r>
          <w:rPr>
            <w:rtl w:val="0"/>
          </w:rPr>
          <w:delText xml:space="preserve">: </w:delText>
        </w:r>
      </w:del>
      <w:del w:id="2630" w:date="2019-06-22T23:07:00Z" w:author="Yuriy Lebid">
        <w:r>
          <w:rPr>
            <w:rtl w:val="0"/>
          </w:rPr>
          <w:delText>АГГЛЛАА</w:delText>
        </w:r>
      </w:del>
      <w:del w:id="2631" w:date="2019-06-22T23:07:00Z" w:author="Yuriy Lebid">
        <w:r>
          <w:rPr>
            <w:rtl w:val="0"/>
          </w:rPr>
          <w:delText>-</w:delText>
        </w:r>
      </w:del>
      <w:del w:id="2632" w:date="2019-06-22T23:07:00Z" w:author="Yuriy Lebid">
        <w:r>
          <w:rPr>
            <w:rtl w:val="0"/>
          </w:rPr>
          <w:delText>А</w:delText>
        </w:r>
      </w:del>
      <w:del w:id="2633" w:date="2019-06-22T23:07:00Z" w:author="Yuriy Lebid">
        <w:r>
          <w:rPr>
            <w:rtl w:val="0"/>
          </w:rPr>
          <w:delText>-</w:delText>
        </w:r>
      </w:del>
      <w:del w:id="2634" w:date="2019-06-22T23:07:00Z" w:author="Yuriy Lebid">
        <w:r>
          <w:rPr>
            <w:rtl w:val="0"/>
          </w:rPr>
          <w:delText>АЛЛАА</w:delText>
        </w:r>
      </w:del>
      <w:del w:id="2635" w:date="2019-06-22T23:07:00Z" w:author="Yuriy Lebid">
        <w:r>
          <w:rPr>
            <w:rtl w:val="0"/>
          </w:rPr>
          <w:delText xml:space="preserve">) </w:delText>
        </w:r>
      </w:del>
      <w:del w:id="2636" w:date="2019-06-22T23:07:00Z" w:author="Yuriy Lebid">
        <w:r>
          <w:rPr>
            <w:rtl w:val="0"/>
          </w:rPr>
          <w:delText xml:space="preserve">и «РЕЗОСКОНЦЕОННОЙ» Инволюционной Ветви </w:delText>
        </w:r>
      </w:del>
      <w:del w:id="2637" w:date="2019-06-22T23:07:00Z" w:author="Yuriy Lebid">
        <w:r>
          <w:rPr>
            <w:rtl w:val="0"/>
          </w:rPr>
          <w:delText>(</w:delText>
        </w:r>
      </w:del>
      <w:del w:id="263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2639" w:date="2019-06-22T23:07:00Z" w:author="Yuriy Lebid">
        <w:r>
          <w:rPr>
            <w:rtl w:val="0"/>
          </w:rPr>
          <w:delText xml:space="preserve">: </w:delText>
        </w:r>
      </w:del>
      <w:del w:id="2640" w:date="2019-06-22T23:07:00Z" w:author="Yuriy Lebid">
        <w:r>
          <w:rPr>
            <w:rtl w:val="0"/>
          </w:rPr>
          <w:delText>ВКРЦЫЫЫЙЙ</w:delText>
        </w:r>
      </w:del>
      <w:del w:id="2641" w:date="2019-06-22T23:07:00Z" w:author="Yuriy Lebid">
        <w:r>
          <w:rPr>
            <w:rtl w:val="0"/>
          </w:rPr>
          <w:delText>-</w:delText>
        </w:r>
      </w:del>
      <w:del w:id="2642" w:date="2019-06-22T23:07:00Z" w:author="Yuriy Lebid">
        <w:r>
          <w:rPr>
            <w:rtl w:val="0"/>
          </w:rPr>
          <w:delText>ККР</w:delText>
        </w:r>
      </w:del>
      <w:del w:id="2643" w:date="2019-06-22T23:07:00Z" w:author="Yuriy Lebid">
        <w:r>
          <w:rPr>
            <w:rtl w:val="0"/>
          </w:rPr>
          <w:delText xml:space="preserve">). </w:delText>
        </w:r>
      </w:del>
    </w:p>
    <w:p>
      <w:pPr>
        <w:pStyle w:val="Определение"/>
        <w:rPr>
          <w:del w:id="2644" w:date="2019-06-22T23:07:00Z" w:author="Yuriy Lebid"/>
        </w:rPr>
      </w:pPr>
      <w:del w:id="264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264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264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264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2649" w:date="2019-06-22T23:07:00Z" w:author="Yuriy Lebid">
        <w:r>
          <w:rPr>
            <w:rtl w:val="0"/>
          </w:rPr>
          <w:delText xml:space="preserve"> МГВЦЫЫККР</w:delText>
        </w:r>
      </w:del>
      <w:del w:id="2650" w:date="2019-06-22T23:07:00Z" w:author="Yuriy Lebid">
        <w:r>
          <w:rPr>
            <w:rtl w:val="0"/>
          </w:rPr>
          <w:delText>-</w:delText>
        </w:r>
      </w:del>
      <w:del w:id="2651" w:date="2019-06-22T23:07:00Z" w:author="Yuriy Lebid">
        <w:r>
          <w:rPr>
            <w:rtl w:val="0"/>
          </w:rPr>
          <w:delText>ЛЛААГГЛЛ</w:delText>
        </w:r>
      </w:del>
      <w:del w:id="2652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265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65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вуолдсммиисный </w:delText>
        </w:r>
      </w:del>
      <w:del w:id="265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656" w:date="2019-06-22T23:07:00Z" w:author="Yuriy Lebid"/>
        </w:rPr>
      </w:pPr>
      <w:del w:id="2657" w:date="2019-06-22T23:07:00Z" w:author="Yuriy Lebid">
        <w:r>
          <w:rPr>
            <w:rtl w:val="0"/>
          </w:rPr>
          <w:delText>6-5-</w:delText>
        </w:r>
      </w:del>
      <w:del w:id="2658" w:date="2019-06-22T23:07:00Z" w:author="Yuriy Lebid">
        <w:r>
          <w:rPr>
            <w:rtl w:val="0"/>
          </w:rPr>
          <w:delText>мерный синтезированный Уровень Творческой Динамики «Третичной» Энерго</w:delText>
        </w:r>
      </w:del>
      <w:del w:id="2659" w:date="2019-06-22T23:07:00Z" w:author="Yuriy Lebid">
        <w:r>
          <w:rPr>
            <w:rtl w:val="0"/>
          </w:rPr>
          <w:delText xml:space="preserve">- </w:delText>
        </w:r>
      </w:del>
      <w:del w:id="2660" w:date="2019-06-22T23:07:00Z" w:author="Yuriy Lebid">
        <w:r>
          <w:rPr>
            <w:rtl w:val="0"/>
          </w:rPr>
          <w:delText>Плазмы</w:delText>
        </w:r>
      </w:del>
    </w:p>
    <w:p>
      <w:pPr>
        <w:pStyle w:val="heading 4"/>
        <w:rPr>
          <w:del w:id="266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66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ВУОЛДТМ</w:delText>
        </w:r>
      </w:del>
      <w:del w:id="266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266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коллективная субъективная Реальность </w:delText>
        </w:r>
      </w:del>
      <w:del w:id="26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666" w:date="2019-06-22T23:07:00Z" w:author="Yuriy Lebid"/>
        </w:rPr>
      </w:pPr>
      <w:del w:id="2667" w:date="2019-06-22T23:07:00Z" w:author="Yuriy Lebid">
        <w:r>
          <w:rPr>
            <w:rtl w:val="0"/>
          </w:rPr>
          <w:delText>наш с вами</w:delText>
        </w:r>
      </w:del>
      <w:del w:id="2668" w:date="2019-06-22T23:07:00Z" w:author="Yuriy Lebid">
        <w:r>
          <w:rPr>
            <w:rtl w:val="0"/>
          </w:rPr>
          <w:delText>, 3-</w:delText>
        </w:r>
      </w:del>
      <w:del w:id="2669" w:date="2019-06-22T23:07:00Z" w:author="Yuriy Lebid">
        <w:r>
          <w:rPr>
            <w:rtl w:val="0"/>
          </w:rPr>
          <w:delText>х мерный физический тип Коллективной субъективной Реальности</w:delText>
        </w:r>
      </w:del>
    </w:p>
    <w:p>
      <w:pPr>
        <w:pStyle w:val="heading 4"/>
        <w:rPr>
          <w:del w:id="267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  <w:shd w:val="clear" w:color="auto" w:fill="ffffff"/>
        </w:rPr>
      </w:pPr>
      <w:del w:id="2671" w:date="2019-06-22T23:07:00Z" w:author="Yuriy Lebid">
        <w:r>
          <w:rPr>
            <w:rStyle w:val="Нет"/>
            <w:color w:val="000000"/>
            <w:u w:color="000000"/>
            <w:shd w:val="clear" w:color="auto" w:fill="ffffff"/>
            <w:rtl w:val="0"/>
            <w:lang w:val="ru-RU"/>
          </w:rPr>
          <w:delText>ВУОЛДТМ</w:delText>
        </w:r>
      </w:del>
      <w:del w:id="2672" w:date="2019-06-22T23:07:00Z" w:author="Yuriy Lebid">
        <w:r>
          <w:rPr>
            <w:rStyle w:val="Нет"/>
            <w:color w:val="000000"/>
            <w:u w:color="000000"/>
            <w:shd w:val="clear" w:color="auto" w:fill="ffffff"/>
            <w:rtl w:val="0"/>
            <w:lang w:val="ru-RU"/>
          </w:rPr>
          <w:delText>-</w:delText>
        </w:r>
      </w:del>
      <w:del w:id="2673" w:date="2019-06-22T23:07:00Z" w:author="Yuriy Lebid">
        <w:r>
          <w:rPr>
            <w:rStyle w:val="Нет"/>
            <w:color w:val="000000"/>
            <w:u w:color="000000"/>
            <w:shd w:val="clear" w:color="auto" w:fill="ffffff"/>
            <w:rtl w:val="0"/>
            <w:lang w:val="ru-RU"/>
          </w:rPr>
          <w:delText xml:space="preserve">Сущность </w:delText>
        </w:r>
      </w:del>
      <w:del w:id="267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shd w:val="clear" w:color="auto" w:fill="ffffff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675" w:date="2019-06-22T23:07:00Z" w:author="Yuriy Lebid"/>
        </w:rPr>
      </w:pPr>
      <w:del w:id="2676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представитель Коллективного Разума Физического Глобуса ГРЭИЙСЛИИСС</w:delText>
        </w:r>
      </w:del>
    </w:p>
    <w:p>
      <w:pPr>
        <w:pStyle w:val="Normal.0"/>
      </w:pPr>
      <w:del w:id="2677" w:date="2019-06-22T23:07:00Z" w:author="Yuriy Lebid">
        <w:r>
          <w:rPr>
            <w:rStyle w:val="Нет"/>
            <w:rFonts w:ascii="Arial Unicode MS" w:cs="Arial Unicode MS" w:hAnsi="Arial Unicode MS" w:eastAsia="Arial Unicode MS"/>
            <w:b w:val="0"/>
            <w:bCs w:val="0"/>
            <w:i w:val="0"/>
            <w:iCs w:val="0"/>
            <w:sz w:val="28"/>
            <w:szCs w:val="28"/>
          </w:rPr>
          <w:br w:type="page"/>
        </w:r>
      </w:del>
    </w:p>
    <w:p>
      <w:pPr>
        <w:pStyle w:val="heading 3"/>
        <w:rPr>
          <w:del w:id="2678" w:date="2019-06-22T23:07:00Z" w:author="Yuriy Lebid"/>
          <w:rStyle w:val="Нет"/>
          <w:color w:val="000000"/>
          <w:u w:color="000000"/>
        </w:rPr>
      </w:pPr>
      <w:del w:id="267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 </w:delText>
        </w:r>
      </w:del>
    </w:p>
    <w:p>
      <w:pPr>
        <w:pStyle w:val="heading 4"/>
        <w:rPr>
          <w:del w:id="268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68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габитуально </w:delText>
        </w:r>
      </w:del>
      <w:del w:id="268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683" w:date="2019-06-22T23:07:00Z" w:author="Yuriy Lebid"/>
        </w:rPr>
      </w:pPr>
      <w:del w:id="2684" w:date="2019-06-22T23:07:00Z" w:author="Yuriy Lebid">
        <w:r>
          <w:rPr>
            <w:rtl w:val="0"/>
          </w:rPr>
          <w:delText>объективно глубоко</w:delText>
        </w:r>
      </w:del>
      <w:del w:id="2685" w:date="2019-06-22T23:07:00Z" w:author="Yuriy Lebid">
        <w:r>
          <w:rPr>
            <w:rtl w:val="0"/>
          </w:rPr>
          <w:delText xml:space="preserve">, </w:delText>
        </w:r>
      </w:del>
      <w:del w:id="2686" w:date="2019-06-22T23:07:00Z" w:author="Yuriy Lebid">
        <w:r>
          <w:rPr>
            <w:rtl w:val="0"/>
          </w:rPr>
          <w:delText>непознаваемо «внутренне»</w:delText>
        </w:r>
      </w:del>
      <w:del w:id="2687" w:date="2019-06-22T23:07:00Z" w:author="Yuriy Lebid">
        <w:r>
          <w:rPr>
            <w:rtl w:val="0"/>
          </w:rPr>
          <w:delText xml:space="preserve">, </w:delText>
        </w:r>
      </w:del>
      <w:del w:id="2688" w:date="2019-06-22T23:07:00Z" w:author="Yuriy Lebid">
        <w:r>
          <w:rPr>
            <w:rtl w:val="0"/>
          </w:rPr>
          <w:delText>трансцендентно</w:delText>
        </w:r>
      </w:del>
      <w:del w:id="2689" w:date="2019-06-22T23:07:00Z" w:author="Yuriy Lebid">
        <w:r>
          <w:rPr>
            <w:rtl w:val="0"/>
          </w:rPr>
          <w:delText xml:space="preserve">, </w:delText>
        </w:r>
      </w:del>
      <w:del w:id="2690" w:date="2019-06-22T23:07:00Z" w:author="Yuriy Lebid">
        <w:r>
          <w:rPr>
            <w:rtl w:val="0"/>
          </w:rPr>
          <w:delText>первопричинно</w:delText>
        </w:r>
      </w:del>
      <w:del w:id="2691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2692" w:date="2019-06-22T23:07:00Z" w:author="Yuriy Lebid"/>
        </w:rPr>
      </w:pPr>
      <w:del w:id="269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</w:delText>
        </w:r>
      </w:del>
      <w:del w:id="269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2695" w:date="2019-06-22T23:07:00Z" w:author="Yuriy Lebid">
        <w:r>
          <w:rPr>
            <w:rtl w:val="0"/>
          </w:rPr>
          <w:delText>габитуальный</w:delText>
        </w:r>
      </w:del>
      <w:del w:id="2696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Определение"/>
        <w:rPr>
          <w:del w:id="2697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269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269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2700" w:date="2019-06-22T23:07:00Z" w:author="Yuriy Lebid">
        <w:r>
          <w:rPr>
            <w:rStyle w:val="Hyperlink.1"/>
            <w:rtl w:val="0"/>
          </w:rPr>
          <w:delText>габитуальные обстоятельства</w:delText>
        </w:r>
      </w:del>
      <w:del w:id="2701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i w:val="1"/>
            <w:iCs w:val="1"/>
            <w:sz w:val="32"/>
            <w:szCs w:val="32"/>
            <w:rtl w:val="0"/>
            <w:lang w:val="ru-RU"/>
          </w:rPr>
          <w:delText xml:space="preserve"> </w:delText>
        </w:r>
      </w:del>
      <w:del w:id="2702" w:date="2019-06-22T23:07:00Z" w:author="Yuriy Lebid">
        <w:r>
          <w:rPr>
            <w:rtl w:val="0"/>
          </w:rPr>
          <w:delText>— объективно обусловленные</w:delText>
        </w:r>
      </w:del>
      <w:del w:id="2703" w:date="2019-06-22T23:07:00Z" w:author="Yuriy Lebid">
        <w:r>
          <w:rPr>
            <w:rtl w:val="0"/>
          </w:rPr>
          <w:delText xml:space="preserve">, </w:delText>
        </w:r>
      </w:del>
      <w:del w:id="2704" w:date="2019-06-22T23:07:00Z" w:author="Yuriy Lebid">
        <w:r>
          <w:rPr>
            <w:rtl w:val="0"/>
          </w:rPr>
          <w:delText xml:space="preserve">но субъективно как бы никак не связанные с Фокусной Динамикой </w:delText>
        </w:r>
      </w:del>
      <w:del w:id="2705" w:date="2019-06-22T23:07:00Z" w:author="Yuriy Lebid">
        <w:r>
          <w:rPr>
            <w:rtl w:val="0"/>
          </w:rPr>
          <w:delText>(</w:delText>
        </w:r>
      </w:del>
      <w:del w:id="2706" w:date="2019-06-22T23:07:00Z" w:author="Yuriy Lebid">
        <w:r>
          <w:rPr>
            <w:rtl w:val="0"/>
          </w:rPr>
          <w:delText>ФД</w:delText>
        </w:r>
      </w:del>
      <w:del w:id="2707" w:date="2019-06-22T23:07:00Z" w:author="Yuriy Lebid">
        <w:r>
          <w:rPr>
            <w:rtl w:val="0"/>
          </w:rPr>
          <w:delText xml:space="preserve">) </w:delText>
        </w:r>
      </w:del>
      <w:del w:id="2708" w:date="2019-06-22T23:07:00Z" w:author="Yuriy Lebid">
        <w:r>
          <w:rPr>
            <w:rtl w:val="0"/>
          </w:rPr>
          <w:delText xml:space="preserve">тех Форм Самосознаний </w:delText>
        </w:r>
      </w:del>
      <w:del w:id="2709" w:date="2019-06-22T23:07:00Z" w:author="Yuriy Lebid">
        <w:r>
          <w:rPr>
            <w:rtl w:val="0"/>
          </w:rPr>
          <w:delText>(</w:delText>
        </w:r>
      </w:del>
      <w:del w:id="2710" w:date="2019-06-22T23:07:00Z" w:author="Yuriy Lebid">
        <w:r>
          <w:rPr>
            <w:rtl w:val="0"/>
          </w:rPr>
          <w:delText>ФС</w:delText>
        </w:r>
      </w:del>
      <w:del w:id="2711" w:date="2019-06-22T23:07:00Z" w:author="Yuriy Lebid">
        <w:r>
          <w:rPr>
            <w:rtl w:val="0"/>
          </w:rPr>
          <w:delText xml:space="preserve">), </w:delText>
        </w:r>
      </w:del>
      <w:del w:id="2712" w:date="2019-06-22T23:07:00Z" w:author="Yuriy Lebid">
        <w:r>
          <w:rPr>
            <w:rtl w:val="0"/>
          </w:rPr>
          <w:delText>через которые они реализуются</w:delText>
        </w:r>
      </w:del>
      <w:del w:id="2713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271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71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ГАМАЛГОРРАА</w:delText>
        </w:r>
      </w:del>
      <w:del w:id="271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271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А</w:delText>
        </w:r>
      </w:del>
      <w:del w:id="271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271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Модус </w:delText>
        </w:r>
      </w:del>
      <w:del w:id="272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721" w:date="2019-06-22T23:07:00Z" w:author="Yuriy Lebid"/>
          <w:rStyle w:val="Нет"/>
          <w:rFonts w:ascii="SchoolBook" w:cs="SchoolBook" w:hAnsi="SchoolBook" w:eastAsia="SchoolBook"/>
          <w:i w:val="1"/>
          <w:iCs w:val="1"/>
          <w:sz w:val="20"/>
          <w:szCs w:val="20"/>
        </w:rPr>
      </w:pPr>
      <w:del w:id="2722" w:date="2019-06-22T23:07:00Z" w:author="Yuriy Lebid">
        <w:r>
          <w:rPr>
            <w:rtl w:val="0"/>
          </w:rPr>
          <w:delText xml:space="preserve">фактический Источник Существования абсолютно всех Форм Самосознаний </w:delText>
        </w:r>
      </w:del>
      <w:del w:id="2723" w:date="2019-06-22T23:07:00Z" w:author="Yuriy Lebid">
        <w:r>
          <w:rPr>
            <w:rtl w:val="0"/>
          </w:rPr>
          <w:delText>(</w:delText>
        </w:r>
      </w:del>
      <w:del w:id="2724" w:date="2019-06-22T23:07:00Z" w:author="Yuriy Lebid">
        <w:r>
          <w:rPr>
            <w:rtl w:val="0"/>
          </w:rPr>
          <w:delText>ФС</w:delText>
        </w:r>
      </w:del>
      <w:del w:id="2725" w:date="2019-06-22T23:07:00Z" w:author="Yuriy Lebid">
        <w:r>
          <w:rPr>
            <w:rtl w:val="0"/>
          </w:rPr>
          <w:delText xml:space="preserve">), </w:delText>
        </w:r>
      </w:del>
      <w:del w:id="2726" w:date="2019-06-22T23:07:00Z" w:author="Yuriy Lebid">
        <w:r>
          <w:rPr>
            <w:rtl w:val="0"/>
          </w:rPr>
          <w:delText>симультанно проявленных во всех Формо</w:delText>
        </w:r>
      </w:del>
      <w:del w:id="2727" w:date="2019-06-22T23:07:00Z" w:author="Yuriy Lebid">
        <w:r>
          <w:rPr>
            <w:rtl w:val="0"/>
          </w:rPr>
          <w:delText>-</w:delText>
        </w:r>
      </w:del>
      <w:del w:id="2728" w:date="2019-06-22T23:07:00Z" w:author="Yuriy Lebid">
        <w:r>
          <w:rPr>
            <w:rtl w:val="0"/>
          </w:rPr>
          <w:delText xml:space="preserve">системах и ПВК </w:delText>
        </w:r>
      </w:del>
      <w:del w:id="2729" w:date="2019-06-22T23:07:00Z" w:author="Yuriy Lebid">
        <w:r>
          <w:rPr>
            <w:rtl w:val="0"/>
          </w:rPr>
          <w:delText>3-4-</w:delText>
        </w:r>
      </w:del>
      <w:del w:id="2730" w:date="2019-06-22T23:07:00Z" w:author="Yuriy Lebid">
        <w:r>
          <w:rPr>
            <w:rtl w:val="0"/>
          </w:rPr>
          <w:delText>мерного диапазона</w:delText>
        </w:r>
      </w:del>
    </w:p>
    <w:p>
      <w:pPr>
        <w:pStyle w:val="heading 4"/>
        <w:rPr>
          <w:del w:id="273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73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ГДОУККЛОФТ</w:delText>
        </w:r>
      </w:del>
      <w:del w:id="273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273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Вселенная </w:delText>
        </w:r>
      </w:del>
      <w:del w:id="273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736" w:date="2019-06-22T23:07:00Z" w:author="Yuriy Lebid"/>
        </w:rPr>
      </w:pPr>
      <w:del w:id="2737" w:date="2019-06-22T23:07:00Z" w:author="Yuriy Lebid">
        <w:r>
          <w:rPr>
            <w:rtl w:val="0"/>
          </w:rPr>
          <w:delText>3-</w:delText>
        </w:r>
      </w:del>
      <w:del w:id="2738" w:date="2019-06-22T23:07:00Z" w:author="Yuriy Lebid">
        <w:r>
          <w:rPr>
            <w:rtl w:val="0"/>
          </w:rPr>
          <w:delText>х Качественная Вселенская Сущность</w:delText>
        </w:r>
      </w:del>
      <w:del w:id="2739" w:date="2019-06-22T23:07:00Z" w:author="Yuriy Lebid">
        <w:r>
          <w:rPr>
            <w:rtl w:val="0"/>
          </w:rPr>
          <w:delText xml:space="preserve">; </w:delText>
        </w:r>
      </w:del>
      <w:del w:id="2740" w:date="2019-06-22T23:07:00Z" w:author="Yuriy Lebid">
        <w:r>
          <w:rPr>
            <w:rtl w:val="0"/>
          </w:rPr>
          <w:delText xml:space="preserve">развивающаяся по синтетической схеме </w:delText>
        </w:r>
      </w:del>
      <w:del w:id="2741" w:date="2019-06-22T23:07:00Z" w:author="Yuriy Lebid">
        <w:r>
          <w:rPr>
            <w:rtl w:val="0"/>
          </w:rPr>
          <w:delText>3-</w:delText>
        </w:r>
      </w:del>
      <w:del w:id="2742" w:date="2019-06-22T23:07:00Z" w:author="Yuriy Lebid">
        <w:r>
          <w:rPr>
            <w:rtl w:val="0"/>
          </w:rPr>
          <w:delText>х Инвадерент</w:delText>
        </w:r>
      </w:del>
    </w:p>
    <w:p>
      <w:pPr>
        <w:pStyle w:val="heading 4"/>
        <w:rPr>
          <w:del w:id="274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74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гейлитургентация </w:delText>
        </w:r>
      </w:del>
      <w:del w:id="27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746" w:date="2019-06-22T23:07:00Z" w:author="Yuriy Lebid"/>
        </w:rPr>
      </w:pPr>
      <w:del w:id="2747" w:date="2019-06-22T23:07:00Z" w:author="Yuriy Lebid">
        <w:r>
          <w:rPr>
            <w:rtl w:val="0"/>
          </w:rPr>
          <w:delText>достижение высокой степени совместимости</w:delText>
        </w:r>
      </w:del>
      <w:del w:id="2748" w:date="2019-06-22T23:07:00Z" w:author="Yuriy Lebid">
        <w:r>
          <w:rPr>
            <w:rtl w:val="0"/>
          </w:rPr>
          <w:delText xml:space="preserve">, </w:delText>
        </w:r>
      </w:del>
      <w:del w:id="2749" w:date="2019-06-22T23:07:00Z" w:author="Yuriy Lebid">
        <w:r>
          <w:rPr>
            <w:rtl w:val="0"/>
          </w:rPr>
          <w:delText>необходимое для образования устойчивого в данных условиях Пространственно</w:delText>
        </w:r>
      </w:del>
      <w:del w:id="2750" w:date="2019-06-22T23:07:00Z" w:author="Yuriy Lebid">
        <w:r>
          <w:rPr>
            <w:rtl w:val="0"/>
          </w:rPr>
          <w:delText>-</w:delText>
        </w:r>
      </w:del>
      <w:del w:id="2751" w:date="2019-06-22T23:07:00Z" w:author="Yuriy Lebid">
        <w:r>
          <w:rPr>
            <w:rtl w:val="0"/>
          </w:rPr>
          <w:delText xml:space="preserve">Временного Континуума </w:delText>
        </w:r>
      </w:del>
      <w:del w:id="2752" w:date="2019-06-22T23:07:00Z" w:author="Yuriy Lebid">
        <w:r>
          <w:rPr>
            <w:rtl w:val="0"/>
          </w:rPr>
          <w:delText>(</w:delText>
        </w:r>
      </w:del>
      <w:del w:id="2753" w:date="2019-06-22T23:07:00Z" w:author="Yuriy Lebid">
        <w:r>
          <w:rPr>
            <w:rtl w:val="0"/>
          </w:rPr>
          <w:delText>ПВК</w:delText>
        </w:r>
      </w:del>
      <w:del w:id="2754" w:date="2019-06-22T23:07:00Z" w:author="Yuriy Lebid">
        <w:r>
          <w:rPr>
            <w:rtl w:val="0"/>
          </w:rPr>
          <w:delText xml:space="preserve">) </w:delText>
        </w:r>
      </w:del>
      <w:del w:id="2755" w:date="2019-06-22T23:07:00Z" w:author="Yuriy Lebid">
        <w:r>
          <w:rPr>
            <w:rtl w:val="0"/>
          </w:rPr>
          <w:delText>конгломерата резонационно сочетающихся признаков</w:delText>
        </w:r>
      </w:del>
    </w:p>
    <w:p>
      <w:pPr>
        <w:pStyle w:val="heading 4"/>
        <w:rPr>
          <w:del w:id="2756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275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гейлитургентность </w:delText>
        </w:r>
      </w:del>
      <w:del w:id="275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759" w:date="2019-06-22T23:07:00Z" w:author="Yuriy Lebid"/>
        </w:rPr>
      </w:pPr>
      <w:del w:id="2760" w:date="2019-06-22T23:07:00Z" w:author="Yuriy Lebid">
        <w:r>
          <w:rPr>
            <w:rtl w:val="0"/>
          </w:rPr>
          <w:delText>очень высокая степень схожести</w:delText>
        </w:r>
      </w:del>
      <w:del w:id="2761" w:date="2019-06-22T23:07:00Z" w:author="Yuriy Lebid">
        <w:r>
          <w:rPr>
            <w:rtl w:val="0"/>
          </w:rPr>
          <w:delText xml:space="preserve">; </w:delText>
        </w:r>
      </w:del>
      <w:del w:id="2762" w:date="2019-06-22T23:07:00Z" w:author="Yuriy Lebid">
        <w:r>
          <w:rPr>
            <w:rtl w:val="0"/>
          </w:rPr>
          <w:delText>энергоинформационная взаимозависимость</w:delText>
        </w:r>
      </w:del>
      <w:del w:id="2763" w:date="2019-06-22T23:07:00Z" w:author="Yuriy Lebid">
        <w:r>
          <w:rPr>
            <w:rtl w:val="0"/>
          </w:rPr>
          <w:delText xml:space="preserve">, </w:delText>
        </w:r>
      </w:del>
      <w:del w:id="2764" w:date="2019-06-22T23:07:00Z" w:author="Yuriy Lebid">
        <w:r>
          <w:rPr>
            <w:rtl w:val="0"/>
          </w:rPr>
          <w:delText xml:space="preserve">реализационная взаимодополняемость Фокусной Динамики </w:delText>
        </w:r>
      </w:del>
      <w:del w:id="2765" w:date="2019-06-22T23:07:00Z" w:author="Yuriy Lebid">
        <w:r>
          <w:rPr>
            <w:rtl w:val="0"/>
          </w:rPr>
          <w:delText>(</w:delText>
        </w:r>
      </w:del>
      <w:del w:id="2766" w:date="2019-06-22T23:07:00Z" w:author="Yuriy Lebid">
        <w:r>
          <w:rPr>
            <w:rtl w:val="0"/>
          </w:rPr>
          <w:delText>ФД</w:delText>
        </w:r>
      </w:del>
      <w:del w:id="2767" w:date="2019-06-22T23:07:00Z" w:author="Yuriy Lebid">
        <w:r>
          <w:rPr>
            <w:rtl w:val="0"/>
          </w:rPr>
          <w:delText xml:space="preserve">); </w:delText>
        </w:r>
      </w:del>
      <w:del w:id="2768" w:date="2019-06-22T23:07:00Z" w:author="Yuriy Lebid">
        <w:r>
          <w:rPr>
            <w:rtl w:val="0"/>
          </w:rPr>
          <w:delText xml:space="preserve">свойство Форм Самосознаний </w:delText>
        </w:r>
      </w:del>
      <w:del w:id="2769" w:date="2019-06-22T23:07:00Z" w:author="Yuriy Lebid">
        <w:r>
          <w:rPr>
            <w:rtl w:val="0"/>
          </w:rPr>
          <w:delText>(</w:delText>
        </w:r>
      </w:del>
      <w:del w:id="2770" w:date="2019-06-22T23:07:00Z" w:author="Yuriy Lebid">
        <w:r>
          <w:rPr>
            <w:rtl w:val="0"/>
          </w:rPr>
          <w:delText>ФС</w:delText>
        </w:r>
      </w:del>
      <w:del w:id="2771" w:date="2019-06-22T23:07:00Z" w:author="Yuriy Lebid">
        <w:r>
          <w:rPr>
            <w:rtl w:val="0"/>
          </w:rPr>
          <w:delText xml:space="preserve">), </w:delText>
        </w:r>
      </w:del>
      <w:del w:id="2772" w:date="2019-06-22T23:07:00Z" w:author="Yuriy Lebid">
        <w:r>
          <w:rPr>
            <w:rtl w:val="0"/>
          </w:rPr>
          <w:delText>структурирующих разнотипные</w:delText>
        </w:r>
      </w:del>
      <w:del w:id="277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2774" w:date="2019-06-22T23:07:00Z" w:author="Yuriy Lebid">
        <w:r>
          <w:rPr>
            <w:rtl w:val="0"/>
          </w:rPr>
          <w:delText xml:space="preserve">Коллективные Космические Разумы </w:delText>
        </w:r>
      </w:del>
      <w:del w:id="2775" w:date="2019-06-22T23:07:00Z" w:author="Yuriy Lebid">
        <w:r>
          <w:rPr>
            <w:rtl w:val="0"/>
          </w:rPr>
          <w:delText>(</w:delText>
        </w:r>
      </w:del>
      <w:del w:id="2776" w:date="2019-06-22T23:07:00Z" w:author="Yuriy Lebid">
        <w:r>
          <w:rPr>
            <w:rtl w:val="0"/>
          </w:rPr>
          <w:delText>синтезированные по разным</w:delText>
        </w:r>
      </w:del>
      <w:del w:id="277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2778" w:date="2019-06-22T23:07:00Z" w:author="Yuriy Lebid">
        <w:r>
          <w:rPr>
            <w:rtl w:val="0"/>
          </w:rPr>
          <w:delText>Схемам Синтеза и с разным доминантным соотношением</w:delText>
        </w:r>
      </w:del>
      <w:del w:id="2779" w:date="2019-06-22T23:07:00Z" w:author="Yuriy Lebid">
        <w:r>
          <w:rPr>
            <w:rtl w:val="0"/>
          </w:rPr>
          <w:delText xml:space="preserve">), </w:delText>
        </w:r>
      </w:del>
      <w:del w:id="2780" w:date="2019-06-22T23:07:00Z" w:author="Yuriy Lebid">
        <w:r>
          <w:rPr>
            <w:rtl w:val="0"/>
          </w:rPr>
          <w:delText xml:space="preserve">проявлять в своей ФД схожие </w:delText>
        </w:r>
      </w:del>
      <w:del w:id="2781" w:date="2019-06-22T23:07:00Z" w:author="Yuriy Lebid">
        <w:r>
          <w:rPr>
            <w:rtl w:val="0"/>
          </w:rPr>
          <w:delText>(</w:delText>
        </w:r>
      </w:del>
      <w:del w:id="2782" w:date="2019-06-22T23:07:00Z" w:author="Yuriy Lebid">
        <w:r>
          <w:rPr>
            <w:rtl w:val="0"/>
          </w:rPr>
          <w:delText>идентичные</w:delText>
        </w:r>
      </w:del>
      <w:del w:id="2783" w:date="2019-06-22T23:07:00Z" w:author="Yuriy Lebid">
        <w:r>
          <w:rPr>
            <w:rtl w:val="0"/>
          </w:rPr>
          <w:delText xml:space="preserve">) </w:delText>
        </w:r>
      </w:del>
      <w:del w:id="2784" w:date="2019-06-22T23:07:00Z" w:author="Yuriy Lebid">
        <w:r>
          <w:rPr>
            <w:rtl w:val="0"/>
          </w:rPr>
          <w:delText>творческие тенденции по множеству реализационных признаков</w:delText>
        </w:r>
      </w:del>
      <w:del w:id="2785" w:date="2019-06-22T23:07:00Z" w:author="Yuriy Lebid">
        <w:r>
          <w:rPr>
            <w:rtl w:val="0"/>
          </w:rPr>
          <w:delText xml:space="preserve">, </w:delText>
        </w:r>
      </w:del>
      <w:del w:id="2786" w:date="2019-06-22T23:07:00Z" w:author="Yuriy Lebid">
        <w:r>
          <w:rPr>
            <w:rtl w:val="0"/>
          </w:rPr>
          <w:delText xml:space="preserve">объективно отражающих высокую степень совместимости </w:delText>
        </w:r>
      </w:del>
      <w:del w:id="2787" w:date="2019-06-22T23:07:00Z" w:author="Yuriy Lebid">
        <w:r>
          <w:rPr>
            <w:rtl w:val="0"/>
          </w:rPr>
          <w:delText>(</w:delText>
        </w:r>
      </w:del>
      <w:del w:id="2788" w:date="2019-06-22T23:07:00Z" w:author="Yuriy Lebid">
        <w:r>
          <w:rPr>
            <w:rtl w:val="0"/>
          </w:rPr>
          <w:delText>коварллертности</w:delText>
        </w:r>
      </w:del>
      <w:del w:id="2789" w:date="2019-06-22T23:07:00Z" w:author="Yuriy Lebid">
        <w:r>
          <w:rPr>
            <w:rtl w:val="0"/>
          </w:rPr>
          <w:delText xml:space="preserve">) </w:delText>
        </w:r>
      </w:del>
      <w:del w:id="2790" w:date="2019-06-22T23:07:00Z" w:author="Yuriy Lebid">
        <w:r>
          <w:rPr>
            <w:rtl w:val="0"/>
          </w:rPr>
          <w:delText xml:space="preserve">Аспектов разных Чистых Космических Качеств </w:delText>
        </w:r>
      </w:del>
      <w:del w:id="2791" w:date="2019-06-22T23:07:00Z" w:author="Yuriy Lebid">
        <w:r>
          <w:rPr>
            <w:rtl w:val="0"/>
          </w:rPr>
          <w:delText>(</w:delText>
        </w:r>
      </w:del>
      <w:del w:id="2792" w:date="2019-06-22T23:07:00Z" w:author="Yuriy Lebid">
        <w:r>
          <w:rPr>
            <w:rtl w:val="0"/>
          </w:rPr>
          <w:delText>ЧКК</w:delText>
        </w:r>
      </w:del>
      <w:del w:id="2793" w:date="2019-06-22T23:07:00Z" w:author="Yuriy Lebid">
        <w:r>
          <w:rPr>
            <w:rtl w:val="0"/>
          </w:rPr>
          <w:delText xml:space="preserve">); </w:delText>
        </w:r>
      </w:del>
      <w:del w:id="2794" w:date="2019-06-22T23:07:00Z" w:author="Yuriy Lebid">
        <w:r>
          <w:rPr>
            <w:rtl w:val="0"/>
          </w:rPr>
          <w:delText xml:space="preserve">имеет отношение только к Фокусной Динамике и Фокусным Конфигурациям </w:delText>
        </w:r>
      </w:del>
      <w:del w:id="2795" w:date="2019-06-22T23:07:00Z" w:author="Yuriy Lebid">
        <w:r>
          <w:rPr>
            <w:rtl w:val="0"/>
          </w:rPr>
          <w:delText>(</w:delText>
        </w:r>
      </w:del>
      <w:del w:id="2796" w:date="2019-06-22T23:07:00Z" w:author="Yuriy Lebid">
        <w:r>
          <w:rPr>
            <w:rtl w:val="0"/>
          </w:rPr>
          <w:delText>например</w:delText>
        </w:r>
      </w:del>
      <w:del w:id="2797" w:date="2019-06-22T23:07:00Z" w:author="Yuriy Lebid">
        <w:r>
          <w:rPr>
            <w:rtl w:val="0"/>
          </w:rPr>
          <w:delText xml:space="preserve">, </w:delText>
        </w:r>
      </w:del>
      <w:del w:id="2798" w:date="2019-06-22T23:07:00Z" w:author="Yuriy Lebid">
        <w:r>
          <w:rPr>
            <w:rtl w:val="0"/>
          </w:rPr>
          <w:delText>нельзя говорить о гейлитургентности между двумя людьми</w:delText>
        </w:r>
      </w:del>
      <w:del w:id="2799" w:date="2019-06-22T23:07:00Z" w:author="Yuriy Lebid">
        <w:r>
          <w:rPr>
            <w:rtl w:val="0"/>
          </w:rPr>
          <w:delText xml:space="preserve">, </w:delText>
        </w:r>
      </w:del>
      <w:del w:id="2800" w:date="2019-06-22T23:07:00Z" w:author="Yuriy Lebid">
        <w:r>
          <w:rPr>
            <w:rtl w:val="0"/>
          </w:rPr>
          <w:delText xml:space="preserve">но можно говорить об их </w:delText>
        </w:r>
      </w:del>
      <w:del w:id="2801" w:date="2019-06-22T23:07:00Z" w:author="Yuriy Lebid">
        <w:r>
          <w:rPr>
            <w:rStyle w:val="Нет"/>
            <w:u w:val="single"/>
            <w:rtl w:val="0"/>
            <w:lang w:val="ru-RU"/>
          </w:rPr>
          <w:delText>коварллертности</w:delText>
        </w:r>
      </w:del>
      <w:del w:id="280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,</w:delText>
        </w:r>
      </w:del>
      <w:del w:id="2803" w:date="2019-06-22T23:07:00Z" w:author="Yuriy Lebid">
        <w:r>
          <w:rPr>
            <w:rtl w:val="0"/>
          </w:rPr>
          <w:delText xml:space="preserve"> то есть качественной совместимости</w:delText>
        </w:r>
      </w:del>
      <w:del w:id="2804" w:date="2019-06-22T23:07:00Z" w:author="Yuriy Lebid">
        <w:r>
          <w:rPr>
            <w:rtl w:val="0"/>
          </w:rPr>
          <w:delText xml:space="preserve">, </w:delText>
        </w:r>
      </w:del>
      <w:del w:id="2805" w:date="2019-06-22T23:07:00Z" w:author="Yuriy Lebid">
        <w:r>
          <w:rPr>
            <w:rtl w:val="0"/>
          </w:rPr>
          <w:delText>взаимодополняемости</w:delText>
        </w:r>
      </w:del>
      <w:del w:id="2806" w:date="2019-06-22T23:07:00Z" w:author="Yuriy Lebid">
        <w:r>
          <w:rPr>
            <w:rtl w:val="0"/>
          </w:rPr>
          <w:delText>).</w:delText>
        </w:r>
      </w:del>
    </w:p>
    <w:p>
      <w:pPr>
        <w:pStyle w:val="Определение"/>
        <w:rPr>
          <w:del w:id="2807" w:date="2019-06-22T23:07:00Z" w:author="Yuriy Lebid"/>
        </w:rPr>
      </w:pPr>
      <w:del w:id="280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</w:delText>
        </w:r>
      </w:del>
      <w:del w:id="280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2810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i w:val="1"/>
            <w:iCs w:val="1"/>
            <w:rtl w:val="0"/>
            <w:lang w:val="ru-RU"/>
          </w:rPr>
          <w:delText xml:space="preserve"> </w:delText>
        </w:r>
      </w:del>
      <w:del w:id="2811" w:date="2019-06-22T23:07:00Z" w:author="Yuriy Lebid">
        <w:r>
          <w:rPr>
            <w:rStyle w:val="Hyperlink.1"/>
            <w:rtl w:val="0"/>
          </w:rPr>
          <w:delText>гей</w:delText>
        </w:r>
      </w:del>
      <w:del w:id="2812" w:date="2019-06-22T23:07:00Z" w:author="Yuriy Lebid">
        <w:r>
          <w:rPr>
            <w:rStyle w:val="Нет"/>
            <w:rFonts w:ascii="Times New Roman" w:hAnsi="Times New Roman" w:hint="default"/>
            <w:b w:val="1"/>
            <w:bCs w:val="1"/>
            <w:rtl w:val="0"/>
            <w:lang w:val="ru-RU"/>
          </w:rPr>
          <w:delText>л</w:delText>
        </w:r>
      </w:del>
      <w:del w:id="2813" w:date="2019-06-22T23:07:00Z" w:author="Yuriy Lebid">
        <w:r>
          <w:rPr>
            <w:rStyle w:val="Hyperlink.1"/>
            <w:rtl w:val="0"/>
          </w:rPr>
          <w:delText>итургентный</w:delText>
        </w:r>
      </w:del>
      <w:del w:id="2814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281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81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гейлитургизация </w:delText>
        </w:r>
      </w:del>
      <w:del w:id="28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818" w:date="2019-06-22T23:07:00Z" w:author="Yuriy Lebid"/>
        </w:rPr>
      </w:pPr>
      <w:del w:id="2819" w:date="2019-06-22T23:07:00Z" w:author="Yuriy Lebid">
        <w:r>
          <w:rPr>
            <w:rtl w:val="0"/>
          </w:rPr>
          <w:delText>процесс создания</w:delText>
        </w:r>
      </w:del>
      <w:del w:id="2820" w:date="2019-06-22T23:07:00Z" w:author="Yuriy Lebid">
        <w:r>
          <w:rPr>
            <w:rtl w:val="0"/>
          </w:rPr>
          <w:delText>/</w:delText>
        </w:r>
      </w:del>
      <w:del w:id="2821" w:date="2019-06-22T23:07:00Z" w:author="Yuriy Lebid">
        <w:r>
          <w:rPr>
            <w:rtl w:val="0"/>
          </w:rPr>
          <w:delText>возникновения максимальной совместимости внутренних взаимосвязей</w:delText>
        </w:r>
      </w:del>
    </w:p>
    <w:p>
      <w:pPr>
        <w:pStyle w:val="heading 4"/>
        <w:rPr>
          <w:del w:id="282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82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гейлитургирование </w:delText>
        </w:r>
      </w:del>
      <w:del w:id="28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825" w:date="2019-06-22T23:07:00Z" w:author="Yuriy Lebid"/>
        </w:rPr>
      </w:pPr>
      <w:del w:id="2826" w:date="2019-06-22T23:07:00Z" w:author="Yuriy Lebid">
        <w:r>
          <w:rPr>
            <w:rtl w:val="0"/>
          </w:rPr>
          <w:delText xml:space="preserve">резонационное «схлопывание» в Фокусной Динамике </w:delText>
        </w:r>
      </w:del>
      <w:del w:id="2827" w:date="2019-06-22T23:07:00Z" w:author="Yuriy Lebid">
        <w:r>
          <w:rPr>
            <w:rtl w:val="0"/>
          </w:rPr>
          <w:delText>(</w:delText>
        </w:r>
      </w:del>
      <w:del w:id="2828" w:date="2019-06-22T23:07:00Z" w:author="Yuriy Lebid">
        <w:r>
          <w:rPr>
            <w:rtl w:val="0"/>
          </w:rPr>
          <w:delText>ФД</w:delText>
        </w:r>
      </w:del>
      <w:del w:id="2829" w:date="2019-06-22T23:07:00Z" w:author="Yuriy Lebid">
        <w:r>
          <w:rPr>
            <w:rtl w:val="0"/>
          </w:rPr>
          <w:delText xml:space="preserve">) </w:delText>
        </w:r>
      </w:del>
      <w:del w:id="2830" w:date="2019-06-22T23:07:00Z" w:author="Yuriy Lebid">
        <w:r>
          <w:rPr>
            <w:rtl w:val="0"/>
          </w:rPr>
          <w:delText>Формо</w:delText>
        </w:r>
      </w:del>
      <w:del w:id="2831" w:date="2019-06-22T23:07:00Z" w:author="Yuriy Lebid">
        <w:r>
          <w:rPr>
            <w:rtl w:val="0"/>
          </w:rPr>
          <w:delText>-</w:delText>
        </w:r>
      </w:del>
      <w:del w:id="2832" w:date="2019-06-22T23:07:00Z" w:author="Yuriy Lebid">
        <w:r>
          <w:rPr>
            <w:rtl w:val="0"/>
          </w:rPr>
          <w:delText xml:space="preserve">Творцов разнокачественных Форм Самосознаний </w:delText>
        </w:r>
      </w:del>
      <w:del w:id="2833" w:date="2019-06-22T23:07:00Z" w:author="Yuriy Lebid">
        <w:r>
          <w:rPr>
            <w:rtl w:val="0"/>
          </w:rPr>
          <w:delText>(</w:delText>
        </w:r>
      </w:del>
      <w:del w:id="2834" w:date="2019-06-22T23:07:00Z" w:author="Yuriy Lebid">
        <w:r>
          <w:rPr>
            <w:rtl w:val="0"/>
          </w:rPr>
          <w:delText>ФС</w:delText>
        </w:r>
      </w:del>
      <w:del w:id="2835" w:date="2019-06-22T23:07:00Z" w:author="Yuriy Lebid">
        <w:r>
          <w:rPr>
            <w:rtl w:val="0"/>
          </w:rPr>
          <w:delText xml:space="preserve">) </w:delText>
        </w:r>
      </w:del>
      <w:del w:id="2836" w:date="2019-06-22T23:07:00Z" w:author="Yuriy Lebid">
        <w:r>
          <w:rPr>
            <w:rtl w:val="0"/>
          </w:rPr>
          <w:delText>отдельных участков ф</w:delText>
        </w:r>
      </w:del>
      <w:del w:id="2837" w:date="2019-06-22T23:07:00Z" w:author="Yuriy Lebid">
        <w:r>
          <w:rPr>
            <w:rtl w:val="0"/>
          </w:rPr>
          <w:delText>-</w:delText>
        </w:r>
      </w:del>
      <w:del w:id="2838" w:date="2019-06-22T23:07:00Z" w:author="Yuriy Lebid">
        <w:r>
          <w:rPr>
            <w:rtl w:val="0"/>
          </w:rPr>
          <w:delText>Конфигураций по некоторым из свойственных им качественным параметрам</w:delText>
        </w:r>
      </w:del>
    </w:p>
    <w:p>
      <w:pPr>
        <w:pStyle w:val="heading 4"/>
        <w:rPr>
          <w:del w:id="283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84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гетерогенеусность </w:delText>
        </w:r>
      </w:del>
      <w:del w:id="284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842" w:date="2019-06-22T23:07:00Z" w:author="Yuriy Lebid"/>
        </w:rPr>
      </w:pPr>
      <w:del w:id="2843" w:date="2019-06-22T23:07:00Z" w:author="Yuriy Lebid">
        <w:r>
          <w:rPr>
            <w:rtl w:val="0"/>
          </w:rPr>
          <w:delText>Разно</w:delText>
        </w:r>
      </w:del>
      <w:del w:id="2844" w:date="2019-06-22T23:07:00Z" w:author="Yuriy Lebid">
        <w:r>
          <w:rPr>
            <w:rtl w:val="0"/>
          </w:rPr>
          <w:delText>-</w:delText>
        </w:r>
      </w:del>
      <w:del w:id="2845" w:date="2019-06-22T23:07:00Z" w:author="Yuriy Lebid">
        <w:r>
          <w:rPr>
            <w:rtl w:val="0"/>
          </w:rPr>
          <w:delText>Качественность Формо</w:delText>
        </w:r>
      </w:del>
      <w:del w:id="2846" w:date="2019-06-22T23:07:00Z" w:author="Yuriy Lebid">
        <w:r>
          <w:rPr>
            <w:rtl w:val="0"/>
          </w:rPr>
          <w:delText>-</w:delText>
        </w:r>
      </w:del>
      <w:del w:id="2847" w:date="2019-06-22T23:07:00Z" w:author="Yuriy Lebid">
        <w:r>
          <w:rPr>
            <w:rtl w:val="0"/>
          </w:rPr>
          <w:delText>структуры</w:delText>
        </w:r>
      </w:del>
      <w:del w:id="2848" w:date="2019-06-22T23:07:00Z" w:author="Yuriy Lebid">
        <w:r>
          <w:rPr>
            <w:rtl w:val="0"/>
          </w:rPr>
          <w:delText xml:space="preserve">; </w:delText>
        </w:r>
      </w:del>
      <w:del w:id="2849" w:date="2019-06-22T23:07:00Z" w:author="Yuriy Lebid">
        <w:r>
          <w:rPr>
            <w:rtl w:val="0"/>
          </w:rPr>
          <w:delText xml:space="preserve">наличие в Фокусной Динамике </w:delText>
        </w:r>
      </w:del>
      <w:del w:id="2850" w:date="2019-06-22T23:07:00Z" w:author="Yuriy Lebid">
        <w:r>
          <w:rPr>
            <w:rtl w:val="0"/>
          </w:rPr>
          <w:delText>(</w:delText>
        </w:r>
      </w:del>
      <w:del w:id="2851" w:date="2019-06-22T23:07:00Z" w:author="Yuriy Lebid">
        <w:r>
          <w:rPr>
            <w:rtl w:val="0"/>
          </w:rPr>
          <w:delText>ФД</w:delText>
        </w:r>
      </w:del>
      <w:del w:id="2852" w:date="2019-06-22T23:07:00Z" w:author="Yuriy Lebid">
        <w:r>
          <w:rPr>
            <w:rtl w:val="0"/>
          </w:rPr>
          <w:delText xml:space="preserve">) </w:delText>
        </w:r>
      </w:del>
      <w:del w:id="2853" w:date="2019-06-22T23:07:00Z" w:author="Yuriy Lebid">
        <w:r>
          <w:rPr>
            <w:rtl w:val="0"/>
          </w:rPr>
          <w:delText>разно</w:delText>
        </w:r>
      </w:del>
      <w:del w:id="2854" w:date="2019-06-22T23:07:00Z" w:author="Yuriy Lebid">
        <w:r>
          <w:rPr>
            <w:rtl w:val="0"/>
          </w:rPr>
          <w:delText>-</w:delText>
        </w:r>
      </w:del>
      <w:del w:id="2855" w:date="2019-06-22T23:07:00Z" w:author="Yuriy Lebid">
        <w:r>
          <w:rPr>
            <w:rtl w:val="0"/>
          </w:rPr>
          <w:delText>Качественных признаков</w:delText>
        </w:r>
      </w:del>
    </w:p>
    <w:p>
      <w:pPr>
        <w:pStyle w:val="heading 4"/>
        <w:rPr>
          <w:del w:id="285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85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гетерогенеусный </w:delText>
        </w:r>
      </w:del>
      <w:del w:id="285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859" w:date="2019-06-22T23:07:00Z" w:author="Yuriy Lebid"/>
        </w:rPr>
      </w:pPr>
      <w:del w:id="2860" w:date="2019-06-22T23:07:00Z" w:author="Yuriy Lebid">
        <w:r>
          <w:rPr>
            <w:rtl w:val="0"/>
          </w:rPr>
          <w:delText>взаимодействующий на уровне Аспектов и под</w:delText>
        </w:r>
      </w:del>
      <w:del w:id="2861" w:date="2019-06-22T23:07:00Z" w:author="Yuriy Lebid">
        <w:r>
          <w:rPr>
            <w:rtl w:val="0"/>
          </w:rPr>
          <w:delText>-</w:delText>
        </w:r>
      </w:del>
      <w:del w:id="2862" w:date="2019-06-22T23:07:00Z" w:author="Yuriy Lebid">
        <w:r>
          <w:rPr>
            <w:rtl w:val="0"/>
          </w:rPr>
          <w:delText>Аспектов</w:delText>
        </w:r>
      </w:del>
      <w:del w:id="2863" w:date="2019-06-22T23:07:00Z" w:author="Yuriy Lebid">
        <w:r>
          <w:rPr>
            <w:rtl w:val="0"/>
          </w:rPr>
          <w:delText xml:space="preserve">, </w:delText>
        </w:r>
      </w:del>
      <w:del w:id="2864" w:date="2019-06-22T23:07:00Z" w:author="Yuriy Lebid">
        <w:r>
          <w:rPr>
            <w:rtl w:val="0"/>
          </w:rPr>
          <w:delText xml:space="preserve">относящихся к разным Чистым Космическим Качествам </w:delText>
        </w:r>
      </w:del>
      <w:del w:id="2865" w:date="2019-06-22T23:07:00Z" w:author="Yuriy Lebid">
        <w:r>
          <w:rPr>
            <w:rtl w:val="0"/>
          </w:rPr>
          <w:delText>(</w:delText>
        </w:r>
      </w:del>
      <w:del w:id="2866" w:date="2019-06-22T23:07:00Z" w:author="Yuriy Lebid">
        <w:r>
          <w:rPr>
            <w:rtl w:val="0"/>
          </w:rPr>
          <w:delText>ЧКК</w:delText>
        </w:r>
      </w:del>
      <w:del w:id="2867" w:date="2019-06-22T23:07:00Z" w:author="Yuriy Lebid">
        <w:r>
          <w:rPr>
            <w:rtl w:val="0"/>
          </w:rPr>
          <w:delText>).</w:delText>
        </w:r>
      </w:del>
    </w:p>
    <w:p>
      <w:pPr>
        <w:pStyle w:val="Определение"/>
        <w:rPr>
          <w:del w:id="2868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286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287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2871" w:date="2019-06-22T23:07:00Z" w:author="Yuriy Lebid">
        <w:r>
          <w:rPr>
            <w:rStyle w:val="Hyperlink.1"/>
            <w:rtl w:val="0"/>
          </w:rPr>
          <w:delText>гетерогенеусный признаки</w:delText>
        </w:r>
      </w:del>
      <w:del w:id="2872" w:date="2019-06-22T23:07:00Z" w:author="Yuriy Lebid">
        <w:r>
          <w:rPr>
            <w:rtl w:val="0"/>
          </w:rPr>
          <w:delText xml:space="preserve"> – взаимодей</w:delText>
        </w:r>
      </w:del>
      <w:del w:id="2873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с</w:delText>
        </w:r>
      </w:del>
      <w:del w:id="2874" w:date="2019-06-22T23:07:00Z" w:author="Yuriy Lebid">
        <w:r>
          <w:rPr>
            <w:rtl w:val="0"/>
          </w:rPr>
          <w:delText>твие Аспектов и под</w:delText>
        </w:r>
      </w:del>
      <w:del w:id="2875" w:date="2019-06-22T23:07:00Z" w:author="Yuriy Lebid">
        <w:r>
          <w:rPr>
            <w:rtl w:val="0"/>
          </w:rPr>
          <w:delText>-</w:delText>
        </w:r>
      </w:del>
      <w:del w:id="2876" w:date="2019-06-22T23:07:00Z" w:author="Yuriy Lebid">
        <w:r>
          <w:rPr>
            <w:rtl w:val="0"/>
          </w:rPr>
          <w:delText>Аспектов</w:delText>
        </w:r>
      </w:del>
      <w:del w:id="2877" w:date="2019-06-22T23:07:00Z" w:author="Yuriy Lebid">
        <w:r>
          <w:rPr>
            <w:rtl w:val="0"/>
          </w:rPr>
          <w:delText xml:space="preserve">, </w:delText>
        </w:r>
      </w:del>
      <w:del w:id="2878" w:date="2019-06-22T23:07:00Z" w:author="Yuriy Lebid">
        <w:r>
          <w:rPr>
            <w:rtl w:val="0"/>
          </w:rPr>
          <w:delText>относящихся к разным ЧКК</w:delText>
        </w:r>
      </w:del>
      <w:del w:id="2879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288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88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Гиперсознание </w:delText>
        </w:r>
      </w:del>
      <w:del w:id="288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883" w:date="2019-06-22T23:07:00Z" w:author="Yuriy Lebid"/>
        </w:rPr>
      </w:pPr>
      <w:del w:id="2884" w:date="2019-06-22T23:07:00Z" w:author="Yuriy Lebid">
        <w:r>
          <w:rPr>
            <w:rtl w:val="0"/>
          </w:rPr>
          <w:delText>весь обобщ</w:delText>
        </w:r>
      </w:del>
      <w:del w:id="2885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2886" w:date="2019-06-22T23:07:00Z" w:author="Yuriy Lebid">
        <w:r>
          <w:rPr>
            <w:rtl w:val="0"/>
          </w:rPr>
          <w:delText>нный Опыт бесконечного Существования всего множества ГООЛГАМАА</w:delText>
        </w:r>
      </w:del>
      <w:del w:id="2887" w:date="2019-06-22T23:07:00Z" w:author="Yuriy Lebid">
        <w:r>
          <w:rPr>
            <w:rtl w:val="0"/>
          </w:rPr>
          <w:delText>-</w:delText>
        </w:r>
      </w:del>
      <w:del w:id="2888" w:date="2019-06-22T23:07:00Z" w:author="Yuriy Lebid">
        <w:r>
          <w:rPr>
            <w:rtl w:val="0"/>
          </w:rPr>
          <w:delText>А во всех структурах Временных Потоков «Третичной» Энерго</w:delText>
        </w:r>
      </w:del>
      <w:del w:id="2889" w:date="2019-06-22T23:07:00Z" w:author="Yuriy Lebid">
        <w:r>
          <w:rPr>
            <w:rtl w:val="0"/>
          </w:rPr>
          <w:delText>-</w:delText>
        </w:r>
      </w:del>
      <w:del w:id="2890" w:date="2019-06-22T23:07:00Z" w:author="Yuriy Lebid">
        <w:r>
          <w:rPr>
            <w:rtl w:val="0"/>
          </w:rPr>
          <w:delText>Плазмы</w:delText>
        </w:r>
      </w:del>
      <w:del w:id="2891" w:date="2019-06-22T23:07:00Z" w:author="Yuriy Lebid">
        <w:r>
          <w:rPr>
            <w:rtl w:val="0"/>
          </w:rPr>
          <w:delText xml:space="preserve">; </w:delText>
        </w:r>
      </w:del>
      <w:del w:id="2892" w:date="2019-06-22T23:07:00Z" w:author="Yuriy Lebid">
        <w:r>
          <w:rPr>
            <w:rtl w:val="0"/>
          </w:rPr>
          <w:delText>включает в себя фактически всю Информацию интегрированного объективного Опыта Творческой Активности Высшего Коллегиального Разума АЙФААР</w:delText>
        </w:r>
      </w:del>
      <w:del w:id="2893" w:date="2019-06-22T23:07:00Z" w:author="Yuriy Lebid">
        <w:r>
          <w:rPr>
            <w:rtl w:val="0"/>
          </w:rPr>
          <w:delText xml:space="preserve">, </w:delText>
        </w:r>
      </w:del>
      <w:del w:id="2894" w:date="2019-06-22T23:07:00Z" w:author="Yuriy Lebid">
        <w:r>
          <w:rPr>
            <w:rtl w:val="0"/>
          </w:rPr>
          <w:delText>одновременно проявленного во вс</w:delText>
        </w:r>
      </w:del>
      <w:del w:id="2895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2896" w:date="2019-06-22T23:07:00Z" w:author="Yuriy Lebid">
        <w:r>
          <w:rPr>
            <w:rtl w:val="0"/>
          </w:rPr>
          <w:delText>м диапазоне мерностей «Третичного» состояния Энерго</w:delText>
        </w:r>
      </w:del>
      <w:del w:id="2897" w:date="2019-06-22T23:07:00Z" w:author="Yuriy Lebid">
        <w:r>
          <w:rPr>
            <w:rtl w:val="0"/>
          </w:rPr>
          <w:delText>-</w:delText>
        </w:r>
      </w:del>
      <w:del w:id="2898" w:date="2019-06-22T23:07:00Z" w:author="Yuriy Lebid">
        <w:r>
          <w:rPr>
            <w:rtl w:val="0"/>
          </w:rPr>
          <w:delText>Плазмы</w:delText>
        </w:r>
      </w:del>
    </w:p>
    <w:p>
      <w:pPr>
        <w:pStyle w:val="heading 4"/>
        <w:rPr>
          <w:del w:id="289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90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гистовый </w:delText>
        </w:r>
      </w:del>
      <w:del w:id="290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902" w:date="2019-06-22T23:07:00Z" w:author="Yuriy Lebid"/>
        </w:rPr>
      </w:pPr>
      <w:del w:id="2903" w:date="2019-06-22T23:07:00Z" w:author="Yuriy Lebid">
        <w:r>
          <w:rPr>
            <w:rtl w:val="0"/>
          </w:rPr>
          <w:delText>очень негативный смысл</w:delText>
        </w:r>
      </w:del>
      <w:del w:id="2904" w:date="2019-06-22T23:07:00Z" w:author="Yuriy Lebid">
        <w:r>
          <w:rPr>
            <w:rtl w:val="0"/>
          </w:rPr>
          <w:delText xml:space="preserve">, </w:delText>
        </w:r>
      </w:del>
      <w:del w:id="2905" w:date="2019-06-22T23:07:00Z" w:author="Yuriy Lebid">
        <w:r>
          <w:rPr>
            <w:rtl w:val="0"/>
          </w:rPr>
          <w:delText>заложенный внутри общей сллоогрентности СФУУРММ</w:delText>
        </w:r>
      </w:del>
      <w:del w:id="2906" w:date="2019-06-22T23:07:00Z" w:author="Yuriy Lebid">
        <w:r>
          <w:rPr>
            <w:rtl w:val="0"/>
          </w:rPr>
          <w:delText>-</w:delText>
        </w:r>
      </w:del>
      <w:del w:id="2907" w:date="2019-06-22T23:07:00Z" w:author="Yuriy Lebid">
        <w:r>
          <w:rPr>
            <w:rtl w:val="0"/>
          </w:rPr>
          <w:delText>Формы</w:delText>
        </w:r>
      </w:del>
    </w:p>
    <w:p>
      <w:pPr>
        <w:pStyle w:val="heading 4"/>
        <w:rPr>
          <w:del w:id="290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90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гисторумная </w:delText>
        </w:r>
      </w:del>
      <w:del w:id="291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911" w:date="2019-06-22T23:07:00Z" w:author="Yuriy Lebid"/>
        </w:rPr>
      </w:pPr>
      <w:del w:id="2912" w:date="2019-06-22T23:07:00Z" w:author="Yuriy Lebid">
        <w:r>
          <w:rPr>
            <w:rtl w:val="0"/>
          </w:rPr>
          <w:delText>одна из шести условных качественных категорий сллоогрентности любой СФУУРММ</w:delText>
        </w:r>
      </w:del>
      <w:del w:id="2913" w:date="2019-06-22T23:07:00Z" w:author="Yuriy Lebid">
        <w:r>
          <w:rPr>
            <w:rtl w:val="0"/>
          </w:rPr>
          <w:delText>-</w:delText>
        </w:r>
      </w:del>
      <w:del w:id="2914" w:date="2019-06-22T23:07:00Z" w:author="Yuriy Lebid">
        <w:r>
          <w:rPr>
            <w:rtl w:val="0"/>
          </w:rPr>
          <w:delText>Формы</w:delText>
        </w:r>
      </w:del>
      <w:del w:id="2915" w:date="2019-06-22T23:07:00Z" w:author="Yuriy Lebid">
        <w:r>
          <w:rPr>
            <w:rtl w:val="0"/>
          </w:rPr>
          <w:delText xml:space="preserve">, </w:delText>
        </w:r>
      </w:del>
      <w:del w:id="2916" w:date="2019-06-22T23:07:00Z" w:author="Yuriy Lebid">
        <w:r>
          <w:rPr>
            <w:rtl w:val="0"/>
          </w:rPr>
          <w:delText>эгллеролифтивно</w:delText>
        </w:r>
      </w:del>
      <w:del w:id="2917" w:date="2019-06-22T23:07:00Z" w:author="Yuriy Lebid">
        <w:r>
          <w:rPr>
            <w:rtl w:val="0"/>
          </w:rPr>
          <w:delText>-</w:delText>
        </w:r>
      </w:del>
      <w:del w:id="2918" w:date="2019-06-22T23:07:00Z" w:author="Yuriy Lebid">
        <w:r>
          <w:rPr>
            <w:rtl w:val="0"/>
          </w:rPr>
          <w:delText>конкатенационно проницающих друг друга</w:delText>
        </w:r>
      </w:del>
      <w:del w:id="2919" w:date="2019-06-22T23:07:00Z" w:author="Yuriy Lebid">
        <w:r>
          <w:rPr>
            <w:rtl w:val="0"/>
          </w:rPr>
          <w:delText xml:space="preserve">; </w:delText>
        </w:r>
      </w:del>
      <w:del w:id="2920" w:date="2019-06-22T23:07:00Z" w:author="Yuriy Lebid">
        <w:r>
          <w:rPr>
            <w:rtl w:val="0"/>
          </w:rPr>
          <w:delText>отличается тем</w:delText>
        </w:r>
      </w:del>
      <w:del w:id="2921" w:date="2019-06-22T23:07:00Z" w:author="Yuriy Lebid">
        <w:r>
          <w:rPr>
            <w:rtl w:val="0"/>
          </w:rPr>
          <w:delText xml:space="preserve">, </w:delText>
        </w:r>
      </w:del>
      <w:del w:id="2922" w:date="2019-06-22T23:07:00Z" w:author="Yuriy Lebid">
        <w:r>
          <w:rPr>
            <w:rtl w:val="0"/>
          </w:rPr>
          <w:delText xml:space="preserve">что полюса дуальностей находятся между более негативным смыслом </w:delText>
        </w:r>
      </w:del>
      <w:del w:id="2923" w:date="2019-06-22T23:07:00Z" w:author="Yuriy Lebid">
        <w:r>
          <w:rPr>
            <w:rtl w:val="0"/>
          </w:rPr>
          <w:delText>(</w:delText>
        </w:r>
      </w:del>
      <w:del w:id="2924" w:date="2019-06-22T23:07:00Z" w:author="Yuriy Lebid">
        <w:r>
          <w:rPr>
            <w:rtl w:val="0"/>
          </w:rPr>
          <w:delText>гистовая часть</w:delText>
        </w:r>
      </w:del>
      <w:del w:id="2925" w:date="2019-06-22T23:07:00Z" w:author="Yuriy Lebid">
        <w:r>
          <w:rPr>
            <w:rtl w:val="0"/>
          </w:rPr>
          <w:delText xml:space="preserve">) </w:delText>
        </w:r>
      </w:del>
      <w:del w:id="2926" w:date="2019-06-22T23:07:00Z" w:author="Yuriy Lebid">
        <w:r>
          <w:rPr>
            <w:rtl w:val="0"/>
          </w:rPr>
          <w:delText>и менее негативным</w:delText>
        </w:r>
      </w:del>
      <w:del w:id="2927" w:date="2019-06-22T23:07:00Z" w:author="Yuriy Lebid">
        <w:r>
          <w:rPr>
            <w:rtl w:val="0"/>
          </w:rPr>
          <w:delText xml:space="preserve">, </w:delText>
        </w:r>
      </w:del>
      <w:del w:id="2928" w:date="2019-06-22T23:07:00Z" w:author="Yuriy Lebid">
        <w:r>
          <w:rPr>
            <w:rtl w:val="0"/>
          </w:rPr>
          <w:delText>но ещ</w:delText>
        </w:r>
      </w:del>
      <w:del w:id="2929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2930" w:date="2019-06-22T23:07:00Z" w:author="Yuriy Lebid">
        <w:r>
          <w:rPr>
            <w:rtl w:val="0"/>
          </w:rPr>
          <w:delText xml:space="preserve"> не позитивным смыслом </w:delText>
        </w:r>
      </w:del>
      <w:del w:id="2931" w:date="2019-06-22T23:07:00Z" w:author="Yuriy Lebid">
        <w:r>
          <w:rPr>
            <w:rtl w:val="0"/>
          </w:rPr>
          <w:delText>(</w:delText>
        </w:r>
      </w:del>
      <w:del w:id="2932" w:date="2019-06-22T23:07:00Z" w:author="Yuriy Lebid">
        <w:r>
          <w:rPr>
            <w:rtl w:val="0"/>
          </w:rPr>
          <w:delText>орумная часть</w:delText>
        </w:r>
      </w:del>
      <w:del w:id="2933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293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293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«Главная Временная Ось» ЛЛУУ</w:delText>
        </w:r>
      </w:del>
      <w:del w:id="293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293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ВВУ</w:delText>
        </w:r>
      </w:del>
      <w:del w:id="293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293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Формы </w:delText>
        </w:r>
      </w:del>
      <w:del w:id="294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2941" w:date="2019-06-22T23:07:00Z" w:author="Yuriy Lebid"/>
        </w:rPr>
      </w:pPr>
      <w:del w:id="2942" w:date="2019-06-22T23:07:00Z" w:author="Yuriy Lebid">
        <w:r>
          <w:rPr>
            <w:rtl w:val="0"/>
          </w:rPr>
          <w:delText>специфическое эфирное образование</w:delText>
        </w:r>
      </w:del>
      <w:del w:id="2943" w:date="2019-06-22T23:07:00Z" w:author="Yuriy Lebid">
        <w:r>
          <w:rPr>
            <w:rtl w:val="0"/>
          </w:rPr>
          <w:delText xml:space="preserve">, </w:delText>
        </w:r>
      </w:del>
      <w:del w:id="2944" w:date="2019-06-22T23:07:00Z" w:author="Yuriy Lebid">
        <w:r>
          <w:rPr>
            <w:rtl w:val="0"/>
          </w:rPr>
          <w:delText xml:space="preserve">в свою очередь структурированное множеством других специфических эфирных образований </w:delText>
        </w:r>
      </w:del>
      <w:del w:id="2945" w:date="2019-06-22T23:07:00Z" w:author="Yuriy Lebid">
        <w:r>
          <w:rPr>
            <w:rtl w:val="0"/>
          </w:rPr>
          <w:delText>(</w:delText>
        </w:r>
      </w:del>
      <w:del w:id="2946" w:date="2019-06-22T23:07:00Z" w:author="Yuriy Lebid">
        <w:r>
          <w:rPr>
            <w:rtl w:val="0"/>
          </w:rPr>
          <w:delText>«факторными ноовременными осями»</w:delText>
        </w:r>
      </w:del>
      <w:del w:id="2947" w:date="2019-06-22T23:07:00Z" w:author="Yuriy Lebid">
        <w:r>
          <w:rPr>
            <w:rtl w:val="0"/>
          </w:rPr>
          <w:delText xml:space="preserve">), </w:delText>
        </w:r>
      </w:del>
      <w:del w:id="2948" w:date="2019-06-22T23:07:00Z" w:author="Yuriy Lebid">
        <w:r>
          <w:rPr>
            <w:rtl w:val="0"/>
          </w:rPr>
          <w:delText xml:space="preserve">функционально </w:delText>
        </w:r>
      </w:del>
      <w:del w:id="2949" w:date="2019-06-22T23:07:00Z" w:author="Yuriy Lebid">
        <w:r>
          <w:rPr>
            <w:rtl w:val="0"/>
          </w:rPr>
          <w:delText>(</w:delText>
        </w:r>
      </w:del>
      <w:del w:id="2950" w:date="2019-06-22T23:07:00Z" w:author="Yuriy Lebid">
        <w:r>
          <w:rPr>
            <w:rtl w:val="0"/>
          </w:rPr>
          <w:delText>и творчески</w:delText>
        </w:r>
      </w:del>
      <w:del w:id="2951" w:date="2019-06-22T23:07:00Z" w:author="Yuriy Lebid">
        <w:r>
          <w:rPr>
            <w:rtl w:val="0"/>
          </w:rPr>
          <w:delText xml:space="preserve">) </w:delText>
        </w:r>
      </w:del>
      <w:del w:id="2952" w:date="2019-06-22T23:07:00Z" w:author="Yuriy Lebid">
        <w:r>
          <w:rPr>
            <w:rtl w:val="0"/>
          </w:rPr>
          <w:delText>активизируемых из собственных «кармических Каналов» «чакрамными персоналиями»</w:delText>
        </w:r>
      </w:del>
      <w:del w:id="2953" w:date="2019-06-22T23:07:00Z" w:author="Yuriy Lebid">
        <w:r>
          <w:rPr>
            <w:rtl w:val="0"/>
          </w:rPr>
          <w:delText xml:space="preserve">. </w:delText>
        </w:r>
      </w:del>
      <w:del w:id="2954" w:date="2019-06-22T23:07:00Z" w:author="Yuriy Lebid">
        <w:r>
          <w:rPr>
            <w:rtl w:val="0"/>
          </w:rPr>
          <w:delText>Весьма условно и грубосхематично многомерную структуру Главной Временной Оси</w:delText>
        </w:r>
      </w:del>
      <w:del w:id="2955" w:date="2019-06-22T23:07:00Z" w:author="Yuriy Lebid">
        <w:r>
          <w:rPr>
            <w:rtl w:val="0"/>
          </w:rPr>
          <w:delText xml:space="preserve">, </w:delText>
        </w:r>
      </w:del>
      <w:del w:id="2956" w:date="2019-06-22T23:07:00Z" w:author="Yuriy Lebid">
        <w:r>
          <w:rPr>
            <w:rtl w:val="0"/>
          </w:rPr>
          <w:delText>одновременно структурирующую собой и своими «факторными осями» как Конфигурации «отдельных»</w:delText>
        </w:r>
      </w:del>
      <w:del w:id="2957" w:date="2019-06-22T23:07:00Z" w:author="Yuriy Lebid">
        <w:r>
          <w:rPr>
            <w:rtl w:val="0"/>
          </w:rPr>
          <w:delText xml:space="preserve">, </w:delText>
        </w:r>
      </w:del>
      <w:del w:id="2958" w:date="2019-06-22T23:07:00Z" w:author="Yuriy Lebid">
        <w:r>
          <w:rPr>
            <w:rtl w:val="0"/>
          </w:rPr>
          <w:delText>проявляющихся в разных Уровнях мерности</w:delText>
        </w:r>
      </w:del>
      <w:del w:id="2959" w:date="2019-06-22T23:07:00Z" w:author="Yuriy Lebid">
        <w:r>
          <w:rPr>
            <w:rtl w:val="0"/>
          </w:rPr>
          <w:delText xml:space="preserve">, </w:delText>
        </w:r>
      </w:del>
      <w:del w:id="2960" w:date="2019-06-22T23:07:00Z" w:author="Yuriy Lebid">
        <w:r>
          <w:rPr>
            <w:rtl w:val="0"/>
          </w:rPr>
          <w:delText>НУУ</w:delText>
        </w:r>
      </w:del>
      <w:del w:id="2961" w:date="2019-06-22T23:07:00Z" w:author="Yuriy Lebid">
        <w:r>
          <w:rPr>
            <w:rtl w:val="0"/>
          </w:rPr>
          <w:delText>-</w:delText>
        </w:r>
      </w:del>
      <w:del w:id="2962" w:date="2019-06-22T23:07:00Z" w:author="Yuriy Lebid">
        <w:r>
          <w:rPr>
            <w:rtl w:val="0"/>
          </w:rPr>
          <w:delText>ВВУ</w:delText>
        </w:r>
      </w:del>
      <w:del w:id="2963" w:date="2019-06-22T23:07:00Z" w:author="Yuriy Lebid">
        <w:r>
          <w:rPr>
            <w:rtl w:val="0"/>
          </w:rPr>
          <w:delText>-</w:delText>
        </w:r>
      </w:del>
      <w:del w:id="2964" w:date="2019-06-22T23:07:00Z" w:author="Yuriy Lebid">
        <w:r>
          <w:rPr>
            <w:rtl w:val="0"/>
          </w:rPr>
          <w:delText>Форм</w:delText>
        </w:r>
      </w:del>
      <w:del w:id="2965" w:date="2019-06-22T23:07:00Z" w:author="Yuriy Lebid">
        <w:r>
          <w:rPr>
            <w:rtl w:val="0"/>
          </w:rPr>
          <w:delText xml:space="preserve">, </w:delText>
        </w:r>
      </w:del>
      <w:del w:id="2966" w:date="2019-06-22T23:07:00Z" w:author="Yuriy Lebid">
        <w:r>
          <w:rPr>
            <w:rtl w:val="0"/>
          </w:rPr>
          <w:delText>так и биллионы сложнейших Конфигураций «Континуумов»</w:delText>
        </w:r>
      </w:del>
      <w:del w:id="2967" w:date="2019-06-22T23:07:00Z" w:author="Yuriy Lebid">
        <w:r>
          <w:rPr>
            <w:rtl w:val="0"/>
          </w:rPr>
          <w:delText xml:space="preserve">, </w:delText>
        </w:r>
      </w:del>
      <w:del w:id="2968" w:date="2019-06-22T23:07:00Z" w:author="Yuriy Lebid">
        <w:r>
          <w:rPr>
            <w:rtl w:val="0"/>
          </w:rPr>
          <w:delText>в многосложных процессах объединяющих Конфигурации всех</w:delText>
        </w:r>
      </w:del>
      <w:del w:id="2969" w:date="2019-06-22T23:07:00Z" w:author="Yuriy Lebid">
        <w:r>
          <w:rPr>
            <w:rtl w:val="0"/>
          </w:rPr>
          <w:delText xml:space="preserve">, </w:delText>
        </w:r>
      </w:del>
      <w:del w:id="2970" w:date="2019-06-22T23:07:00Z" w:author="Yuriy Lebid">
        <w:r>
          <w:rPr>
            <w:rtl w:val="0"/>
          </w:rPr>
          <w:delText>проявляющихся в них</w:delText>
        </w:r>
      </w:del>
      <w:del w:id="2971" w:date="2019-06-22T23:07:00Z" w:author="Yuriy Lebid">
        <w:r>
          <w:rPr>
            <w:rtl w:val="0"/>
          </w:rPr>
          <w:delText xml:space="preserve">, </w:delText>
        </w:r>
      </w:del>
      <w:del w:id="2972" w:date="2019-06-22T23:07:00Z" w:author="Yuriy Lebid">
        <w:r>
          <w:rPr>
            <w:rtl w:val="0"/>
          </w:rPr>
          <w:delText>Прото</w:delText>
        </w:r>
      </w:del>
      <w:del w:id="2973" w:date="2019-06-22T23:07:00Z" w:author="Yuriy Lebid">
        <w:r>
          <w:rPr>
            <w:rtl w:val="0"/>
          </w:rPr>
          <w:delText>-</w:delText>
        </w:r>
      </w:del>
      <w:del w:id="2974" w:date="2019-06-22T23:07:00Z" w:author="Yuriy Lebid">
        <w:r>
          <w:rPr>
            <w:rtl w:val="0"/>
          </w:rPr>
          <w:delText>Форм</w:delText>
        </w:r>
      </w:del>
      <w:del w:id="2975" w:date="2019-06-22T23:07:00Z" w:author="Yuriy Lebid">
        <w:r>
          <w:rPr>
            <w:rtl w:val="0"/>
          </w:rPr>
          <w:delText xml:space="preserve">, </w:delText>
        </w:r>
      </w:del>
      <w:del w:id="2976" w:date="2019-06-22T23:07:00Z" w:author="Yuriy Lebid">
        <w:r>
          <w:rPr>
            <w:rtl w:val="0"/>
          </w:rPr>
          <w:delText>можно сравнить со сложноконфигурационным Лучом</w:delText>
        </w:r>
      </w:del>
      <w:del w:id="2977" w:date="2019-06-22T23:07:00Z" w:author="Yuriy Lebid">
        <w:r>
          <w:rPr>
            <w:rtl w:val="0"/>
          </w:rPr>
          <w:delText xml:space="preserve">, </w:delText>
        </w:r>
      </w:del>
      <w:del w:id="2978" w:date="2019-06-22T23:07:00Z" w:author="Yuriy Lebid">
        <w:r>
          <w:rPr>
            <w:rtl w:val="0"/>
          </w:rPr>
          <w:delText xml:space="preserve">непрерывно изменяющемся </w:delText>
        </w:r>
      </w:del>
      <w:del w:id="2979" w:date="2019-06-22T23:07:00Z" w:author="Yuriy Lebid">
        <w:r>
          <w:rPr>
            <w:rtl w:val="0"/>
          </w:rPr>
          <w:delText>(</w:delText>
        </w:r>
      </w:del>
      <w:del w:id="2980" w:date="2019-06-22T23:07:00Z" w:author="Yuriy Lebid">
        <w:r>
          <w:rPr>
            <w:rtl w:val="0"/>
          </w:rPr>
          <w:delText>и по Направлениям своего проявления</w:delText>
        </w:r>
      </w:del>
      <w:del w:id="2981" w:date="2019-06-22T23:07:00Z" w:author="Yuriy Lebid">
        <w:r>
          <w:rPr>
            <w:rtl w:val="0"/>
          </w:rPr>
          <w:delText xml:space="preserve">, </w:delText>
        </w:r>
      </w:del>
      <w:del w:id="2982" w:date="2019-06-22T23:07:00Z" w:author="Yuriy Lebid">
        <w:r>
          <w:rPr>
            <w:rtl w:val="0"/>
          </w:rPr>
          <w:delText>и по частоте модулируемых Им Качеств</w:delText>
        </w:r>
      </w:del>
      <w:del w:id="2983" w:date="2019-06-22T23:07:00Z" w:author="Yuriy Lebid">
        <w:r>
          <w:rPr>
            <w:rtl w:val="0"/>
          </w:rPr>
          <w:delText xml:space="preserve">) </w:delText>
        </w:r>
      </w:del>
      <w:del w:id="2984" w:date="2019-06-22T23:07:00Z" w:author="Yuriy Lebid">
        <w:r>
          <w:rPr>
            <w:rtl w:val="0"/>
          </w:rPr>
          <w:delText>благодаря одновременному воздействию на Него всего бесконечного разнообразия всевозможных частотных импульсов</w:delText>
        </w:r>
      </w:del>
      <w:del w:id="2985" w:date="2019-06-22T23:07:00Z" w:author="Yuriy Lebid">
        <w:r>
          <w:rPr>
            <w:rtl w:val="0"/>
          </w:rPr>
          <w:delText xml:space="preserve">, </w:delText>
        </w:r>
      </w:del>
      <w:del w:id="2986" w:date="2019-06-22T23:07:00Z" w:author="Yuriy Lebid">
        <w:r>
          <w:rPr>
            <w:rtl w:val="0"/>
          </w:rPr>
          <w:delText>представляющих собой разнокачественные энергоинформационные Потоки</w:delText>
        </w:r>
      </w:del>
      <w:del w:id="2987" w:date="2019-06-22T23:07:00Z" w:author="Yuriy Lebid">
        <w:r>
          <w:rPr>
            <w:rtl w:val="0"/>
          </w:rPr>
          <w:delText xml:space="preserve">, </w:delText>
        </w:r>
      </w:del>
      <w:del w:id="2988" w:date="2019-06-22T23:07:00Z" w:author="Yuriy Lebid">
        <w:r>
          <w:rPr>
            <w:rtl w:val="0"/>
          </w:rPr>
          <w:delText>принадлежащие бесчисленному множеству Формо</w:delText>
        </w:r>
      </w:del>
      <w:del w:id="2989" w:date="2019-06-22T23:07:00Z" w:author="Yuriy Lebid">
        <w:r>
          <w:rPr>
            <w:rtl w:val="0"/>
          </w:rPr>
          <w:delText>-</w:delText>
        </w:r>
      </w:del>
      <w:del w:id="2990" w:date="2019-06-22T23:07:00Z" w:author="Yuriy Lebid">
        <w:r>
          <w:rPr>
            <w:rtl w:val="0"/>
          </w:rPr>
          <w:delText>систем Миров</w:delText>
        </w:r>
      </w:del>
      <w:del w:id="2991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2992" w:date="2019-06-22T23:07:00Z" w:author="Yuriy Lebid"/>
        </w:rPr>
      </w:pPr>
      <w:del w:id="299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299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299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299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): </w:delText>
        </w:r>
      </w:del>
      <w:del w:id="2997" w:date="2019-06-22T23:07:00Z" w:author="Yuriy Lebid">
        <w:r>
          <w:rPr>
            <w:rtl w:val="0"/>
          </w:rPr>
          <w:delText>РРГЛУУ</w:delText>
        </w:r>
      </w:del>
      <w:del w:id="2998" w:date="2019-06-22T23:07:00Z" w:author="Yuriy Lebid">
        <w:r>
          <w:rPr>
            <w:rtl w:val="0"/>
          </w:rPr>
          <w:delText>-</w:delText>
        </w:r>
      </w:del>
      <w:del w:id="2999" w:date="2019-06-22T23:07:00Z" w:author="Yuriy Lebid">
        <w:r>
          <w:rPr>
            <w:rtl w:val="0"/>
          </w:rPr>
          <w:delText>ВВУ</w:delText>
        </w:r>
      </w:del>
      <w:del w:id="3000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3001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300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гллееффины </w:delText>
        </w:r>
      </w:del>
      <w:del w:id="30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3004" w:date="2019-06-22T23:07:00Z" w:author="Yuriy Lebid"/>
        </w:rPr>
      </w:pPr>
      <w:del w:id="3005" w:date="2019-06-22T23:07:00Z" w:author="Yuriy Lebid">
        <w:r>
          <w:rPr>
            <w:rtl w:val="0"/>
          </w:rPr>
          <w:delText>высшие Формо</w:delText>
        </w:r>
      </w:del>
      <w:del w:id="3006" w:date="2019-06-22T23:07:00Z" w:author="Yuriy Lebid">
        <w:r>
          <w:rPr>
            <w:rtl w:val="0"/>
          </w:rPr>
          <w:delText>-</w:delText>
        </w:r>
      </w:del>
      <w:del w:id="3007" w:date="2019-06-22T23:07:00Z" w:author="Yuriy Lebid">
        <w:r>
          <w:rPr>
            <w:rtl w:val="0"/>
          </w:rPr>
          <w:delText>Творцов ИНГЛИМИЛИССА</w:delText>
        </w:r>
      </w:del>
    </w:p>
    <w:p>
      <w:pPr>
        <w:pStyle w:val="heading 4"/>
        <w:rPr>
          <w:del w:id="300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300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Глобусы Планетарной Сущности </w:delText>
        </w:r>
      </w:del>
      <w:del w:id="301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3011" w:date="2019-06-22T23:07:00Z" w:author="Yuriy Lebid"/>
        </w:rPr>
      </w:pPr>
      <w:del w:id="3012" w:date="2019-06-22T23:07:00Z" w:author="Yuriy Lebid">
        <w:r>
          <w:rPr>
            <w:rtl w:val="0"/>
          </w:rPr>
          <w:delText>полностью синтезированные разнокачественные частотные диапазоны «Третичной» Энерго</w:delText>
        </w:r>
      </w:del>
      <w:del w:id="3013" w:date="2019-06-22T23:07:00Z" w:author="Yuriy Lebid">
        <w:r>
          <w:rPr>
            <w:rtl w:val="0"/>
          </w:rPr>
          <w:delText>-</w:delText>
        </w:r>
      </w:del>
      <w:del w:id="3014" w:date="2019-06-22T23:07:00Z" w:author="Yuriy Lebid">
        <w:r>
          <w:rPr>
            <w:rtl w:val="0"/>
          </w:rPr>
          <w:delText xml:space="preserve">Плазмы </w:delText>
        </w:r>
      </w:del>
      <w:del w:id="3015" w:date="2019-06-22T23:07:00Z" w:author="Yuriy Lebid">
        <w:r>
          <w:rPr>
            <w:rtl w:val="0"/>
          </w:rPr>
          <w:delText>(</w:delText>
        </w:r>
      </w:del>
      <w:del w:id="3016" w:date="2019-06-22T23:07:00Z" w:author="Yuriy Lebid">
        <w:r>
          <w:rPr>
            <w:rtl w:val="0"/>
          </w:rPr>
          <w:delText>«Подобертоны Полей</w:delText>
        </w:r>
      </w:del>
      <w:del w:id="3017" w:date="2019-06-22T23:07:00Z" w:author="Yuriy Lebid">
        <w:r>
          <w:rPr>
            <w:rtl w:val="0"/>
          </w:rPr>
          <w:delText>-</w:delText>
        </w:r>
      </w:del>
      <w:del w:id="3018" w:date="2019-06-22T23:07:00Z" w:author="Yuriy Lebid">
        <w:r>
          <w:rPr>
            <w:rtl w:val="0"/>
          </w:rPr>
          <w:delText>Сознаний»</w:delText>
        </w:r>
      </w:del>
      <w:del w:id="3019" w:date="2019-06-22T23:07:00Z" w:author="Yuriy Lebid">
        <w:r>
          <w:rPr>
            <w:rtl w:val="0"/>
          </w:rPr>
          <w:delText xml:space="preserve">), </w:delText>
        </w:r>
      </w:del>
      <w:del w:id="3020" w:date="2019-06-22T23:07:00Z" w:author="Yuriy Lebid">
        <w:r>
          <w:rPr>
            <w:rtl w:val="0"/>
          </w:rPr>
          <w:delText>в которых осуществляется Творческая Активность всех реализационных Форм</w:delText>
        </w:r>
      </w:del>
      <w:del w:id="3021" w:date="2019-06-22T23:07:00Z" w:author="Yuriy Lebid">
        <w:r>
          <w:rPr>
            <w:rtl w:val="0"/>
          </w:rPr>
          <w:delText xml:space="preserve">, </w:delText>
        </w:r>
      </w:del>
      <w:del w:id="3022" w:date="2019-06-22T23:07:00Z" w:author="Yuriy Lebid">
        <w:r>
          <w:rPr>
            <w:rtl w:val="0"/>
          </w:rPr>
          <w:delText>проявляющихся в эфирных структурах Коллективного Разума данной Планетарной Сущности</w:delText>
        </w:r>
      </w:del>
      <w:del w:id="3023" w:date="2019-06-22T23:07:00Z" w:author="Yuriy Lebid">
        <w:r>
          <w:rPr>
            <w:rtl w:val="0"/>
          </w:rPr>
          <w:delText xml:space="preserve">; </w:delText>
        </w:r>
      </w:del>
      <w:del w:id="3024" w:date="2019-06-22T23:07:00Z" w:author="Yuriy Lebid">
        <w:r>
          <w:rPr>
            <w:rtl w:val="0"/>
          </w:rPr>
          <w:delText>организуют собой вс</w:delText>
        </w:r>
      </w:del>
      <w:del w:id="3025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3026" w:date="2019-06-22T23:07:00Z" w:author="Yuriy Lebid">
        <w:r>
          <w:rPr>
            <w:rtl w:val="0"/>
          </w:rPr>
          <w:delText xml:space="preserve"> разнообразие мерностей</w:delText>
        </w:r>
      </w:del>
      <w:del w:id="3027" w:date="2019-06-22T23:07:00Z" w:author="Yuriy Lebid">
        <w:r>
          <w:rPr>
            <w:rtl w:val="0"/>
          </w:rPr>
          <w:delText xml:space="preserve">, </w:delText>
        </w:r>
      </w:del>
      <w:del w:id="3028" w:date="2019-06-22T23:07:00Z" w:author="Yuriy Lebid">
        <w:r>
          <w:rPr>
            <w:rtl w:val="0"/>
          </w:rPr>
          <w:delText>условно объедин</w:delText>
        </w:r>
      </w:del>
      <w:del w:id="3029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3030" w:date="2019-06-22T23:07:00Z" w:author="Yuriy Lebid">
        <w:r>
          <w:rPr>
            <w:rtl w:val="0"/>
          </w:rPr>
          <w:delText xml:space="preserve">нных в двенадцать основных </w:delText>
        </w:r>
      </w:del>
      <w:del w:id="3031" w:date="2019-06-22T23:07:00Z" w:author="Yuriy Lebid">
        <w:r>
          <w:rPr>
            <w:rtl w:val="0"/>
          </w:rPr>
          <w:delText>-</w:delText>
        </w:r>
      </w:del>
      <w:del w:id="3032" w:date="2019-06-22T23:07:00Z" w:author="Yuriy Lebid">
        <w:r>
          <w:rPr>
            <w:rtl w:val="0"/>
          </w:rPr>
          <w:delText>частотных Подобертонов</w:delText>
        </w:r>
      </w:del>
      <w:del w:id="3033" w:date="2019-06-22T23:07:00Z" w:author="Yuriy Lebid">
        <w:r>
          <w:rPr>
            <w:rtl w:val="0"/>
          </w:rPr>
          <w:delText xml:space="preserve">, </w:delText>
        </w:r>
      </w:del>
      <w:del w:id="3034" w:date="2019-06-22T23:07:00Z" w:author="Yuriy Lebid">
        <w:r>
          <w:rPr>
            <w:rtl w:val="0"/>
          </w:rPr>
          <w:delText xml:space="preserve">образующих </w:delText>
        </w:r>
      </w:del>
      <w:del w:id="3035" w:date="2019-06-22T23:07:00Z" w:author="Yuriy Lebid">
        <w:r>
          <w:rPr>
            <w:rtl w:val="0"/>
          </w:rPr>
          <w:delText>12-</w:delText>
        </w:r>
      </w:del>
      <w:del w:id="3036" w:date="2019-06-22T23:07:00Z" w:author="Yuriy Lebid">
        <w:r>
          <w:rPr>
            <w:rtl w:val="0"/>
          </w:rPr>
          <w:delText>ть условных Планетарных Глобусов</w:delText>
        </w:r>
      </w:del>
    </w:p>
    <w:p>
      <w:pPr>
        <w:pStyle w:val="heading 4"/>
        <w:rPr>
          <w:del w:id="3037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303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ГЛООА </w:delText>
        </w:r>
      </w:del>
      <w:del w:id="303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- </w:delText>
        </w:r>
      </w:del>
      <w:del w:id="304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Звуковой Космический Код </w:delText>
        </w:r>
      </w:del>
      <w:del w:id="304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30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304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3044" w:date="2019-06-22T23:07:00Z" w:author="Yuriy Lebid"/>
        </w:rPr>
      </w:pPr>
      <w:del w:id="3045" w:date="2019-06-22T23:07:00Z" w:author="Yuriy Lebid">
        <w:r>
          <w:rPr>
            <w:rtl w:val="0"/>
          </w:rPr>
          <w:delText>своеобразный командный «Пункт» симультанной реализации Творчества Формо</w:delText>
        </w:r>
      </w:del>
      <w:del w:id="3046" w:date="2019-06-22T23:07:00Z" w:author="Yuriy Lebid">
        <w:r>
          <w:rPr>
            <w:rtl w:val="0"/>
          </w:rPr>
          <w:delText>-</w:delText>
        </w:r>
      </w:del>
      <w:del w:id="3047" w:date="2019-06-22T23:07:00Z" w:author="Yuriy Lebid">
        <w:r>
          <w:rPr>
            <w:rtl w:val="0"/>
          </w:rPr>
          <w:delText>Творцов различных Уровней</w:delText>
        </w:r>
      </w:del>
      <w:del w:id="3048" w:date="2019-06-22T23:07:00Z" w:author="Yuriy Lebid">
        <w:r>
          <w:rPr>
            <w:rtl w:val="0"/>
          </w:rPr>
          <w:delText xml:space="preserve">, </w:delText>
        </w:r>
      </w:del>
      <w:del w:id="3049" w:date="2019-06-22T23:07:00Z" w:author="Yuriy Lebid">
        <w:r>
          <w:rPr>
            <w:rtl w:val="0"/>
          </w:rPr>
          <w:delText>находящий</w:delText>
        </w:r>
      </w:del>
      <w:del w:id="3050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с</w:delText>
        </w:r>
      </w:del>
      <w:del w:id="3051" w:date="2019-06-22T23:07:00Z" w:author="Yuriy Lebid">
        <w:r>
          <w:rPr>
            <w:rtl w:val="0"/>
          </w:rPr>
          <w:delText>я в глубине каждого ИИССИИДИ</w:delText>
        </w:r>
      </w:del>
      <w:del w:id="3052" w:date="2019-06-22T23:07:00Z" w:author="Yuriy Lebid">
        <w:r>
          <w:rPr>
            <w:rtl w:val="0"/>
          </w:rPr>
          <w:delText>-</w:delText>
        </w:r>
      </w:del>
      <w:del w:id="3053" w:date="2019-06-22T23:07:00Z" w:author="Yuriy Lebid">
        <w:r>
          <w:rPr>
            <w:rtl w:val="0"/>
          </w:rPr>
          <w:delText>Центра</w:delText>
        </w:r>
      </w:del>
      <w:del w:id="3054" w:date="2019-06-22T23:07:00Z" w:author="Yuriy Lebid">
        <w:r>
          <w:rPr>
            <w:rtl w:val="0"/>
          </w:rPr>
          <w:delText xml:space="preserve">, </w:delText>
        </w:r>
      </w:del>
      <w:del w:id="3055" w:date="2019-06-22T23:07:00Z" w:author="Yuriy Lebid">
        <w:r>
          <w:rPr>
            <w:rtl w:val="0"/>
          </w:rPr>
          <w:delText xml:space="preserve">в «точке» условного соединения «переднего» </w:delText>
        </w:r>
      </w:del>
      <w:del w:id="3056" w:date="2019-06-22T23:07:00Z" w:author="Yuriy Lebid">
        <w:r>
          <w:rPr>
            <w:rtl w:val="0"/>
          </w:rPr>
          <w:delText>(7-12-</w:delText>
        </w:r>
      </w:del>
      <w:del w:id="3057" w:date="2019-06-22T23:07:00Z" w:author="Yuriy Lebid">
        <w:r>
          <w:rPr>
            <w:rtl w:val="0"/>
          </w:rPr>
          <w:delText>й ДУУ</w:delText>
        </w:r>
      </w:del>
      <w:del w:id="3058" w:date="2019-06-22T23:07:00Z" w:author="Yuriy Lebid">
        <w:r>
          <w:rPr>
            <w:rtl w:val="0"/>
          </w:rPr>
          <w:delText>-</w:delText>
        </w:r>
      </w:del>
      <w:del w:id="3059" w:date="2019-06-22T23:07:00Z" w:author="Yuriy Lebid">
        <w:r>
          <w:rPr>
            <w:rtl w:val="0"/>
          </w:rPr>
          <w:delText>ЛЛИ</w:delText>
        </w:r>
      </w:del>
      <w:del w:id="3060" w:date="2019-06-22T23:07:00Z" w:author="Yuriy Lebid">
        <w:r>
          <w:rPr>
            <w:rtl w:val="0"/>
          </w:rPr>
          <w:delText xml:space="preserve">) </w:delText>
        </w:r>
      </w:del>
      <w:del w:id="3061" w:date="2019-06-22T23:07:00Z" w:author="Yuriy Lebid">
        <w:r>
          <w:rPr>
            <w:rtl w:val="0"/>
          </w:rPr>
          <w:delText xml:space="preserve">и «заднего» </w:delText>
        </w:r>
      </w:del>
      <w:del w:id="3062" w:date="2019-06-22T23:07:00Z" w:author="Yuriy Lebid">
        <w:r>
          <w:rPr>
            <w:rtl w:val="0"/>
          </w:rPr>
          <w:delText>(1-6-</w:delText>
        </w:r>
      </w:del>
      <w:del w:id="3063" w:date="2019-06-22T23:07:00Z" w:author="Yuriy Lebid">
        <w:r>
          <w:rPr>
            <w:rtl w:val="0"/>
          </w:rPr>
          <w:delText>й ДУУ</w:delText>
        </w:r>
      </w:del>
      <w:del w:id="3064" w:date="2019-06-22T23:07:00Z" w:author="Yuriy Lebid">
        <w:r>
          <w:rPr>
            <w:rtl w:val="0"/>
          </w:rPr>
          <w:delText>-</w:delText>
        </w:r>
      </w:del>
      <w:del w:id="3065" w:date="2019-06-22T23:07:00Z" w:author="Yuriy Lebid">
        <w:r>
          <w:rPr>
            <w:rtl w:val="0"/>
          </w:rPr>
          <w:delText>ЛЛИ</w:delText>
        </w:r>
      </w:del>
      <w:del w:id="3066" w:date="2019-06-22T23:07:00Z" w:author="Yuriy Lebid">
        <w:r>
          <w:rPr>
            <w:rtl w:val="0"/>
          </w:rPr>
          <w:delText xml:space="preserve">) </w:delText>
        </w:r>
      </w:del>
      <w:del w:id="3067" w:date="2019-06-22T23:07:00Z" w:author="Yuriy Lebid">
        <w:r>
          <w:rPr>
            <w:rtl w:val="0"/>
          </w:rPr>
          <w:delText>конусовидных энергоинформационных торсионов</w:delText>
        </w:r>
      </w:del>
    </w:p>
    <w:p>
      <w:pPr>
        <w:pStyle w:val="heading 4"/>
        <w:rPr>
          <w:del w:id="3068" w:date="2019-06-22T23:07:00Z" w:author="Yuriy Lebid"/>
          <w:rStyle w:val="Нет"/>
          <w:color w:val="000000"/>
          <w:u w:color="000000"/>
        </w:rPr>
      </w:pPr>
      <w:del w:id="306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Глубинная Медитация </w:delText>
        </w:r>
      </w:del>
    </w:p>
    <w:p>
      <w:pPr>
        <w:pStyle w:val="Определение"/>
        <w:rPr>
          <w:del w:id="3070" w:date="2019-06-22T23:07:00Z" w:author="Yuriy Lebid"/>
        </w:rPr>
      </w:pPr>
      <w:del w:id="3071" w:date="2019-06-22T23:07:00Z" w:author="Yuriy Lebid">
        <w:r>
          <w:rPr>
            <w:rtl w:val="0"/>
          </w:rPr>
          <w:delText>измен</w:delText>
        </w:r>
      </w:del>
      <w:del w:id="3072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3073" w:date="2019-06-22T23:07:00Z" w:author="Yuriy Lebid">
        <w:r>
          <w:rPr>
            <w:rtl w:val="0"/>
          </w:rPr>
          <w:delText>нное состояние сознания</w:delText>
        </w:r>
      </w:del>
      <w:del w:id="3074" w:date="2019-06-22T23:07:00Z" w:author="Yuriy Lebid">
        <w:r>
          <w:rPr>
            <w:rtl w:val="0"/>
          </w:rPr>
          <w:delText xml:space="preserve">, </w:delText>
        </w:r>
      </w:del>
      <w:del w:id="3075" w:date="2019-06-22T23:07:00Z" w:author="Yuriy Lebid">
        <w:r>
          <w:rPr>
            <w:rtl w:val="0"/>
          </w:rPr>
          <w:delText xml:space="preserve">характеризующееся большой степенью разотождествления с биологической Формой и возможностью доступа к высоким Уровням Самосознания </w:delText>
        </w:r>
      </w:del>
      <w:del w:id="3076" w:date="2019-06-22T23:07:00Z" w:author="Yuriy Lebid">
        <w:r>
          <w:rPr>
            <w:rtl w:val="0"/>
          </w:rPr>
          <w:delText>(</w:delText>
        </w:r>
      </w:del>
      <w:del w:id="3077" w:date="2019-06-22T23:07:00Z" w:author="Yuriy Lebid">
        <w:r>
          <w:rPr>
            <w:rtl w:val="0"/>
          </w:rPr>
          <w:delText>коллективное Подсознание</w:delText>
        </w:r>
      </w:del>
      <w:del w:id="3078" w:date="2019-06-22T23:07:00Z" w:author="Yuriy Lebid">
        <w:r>
          <w:rPr>
            <w:rtl w:val="0"/>
          </w:rPr>
          <w:delText xml:space="preserve">, </w:delText>
        </w:r>
      </w:del>
      <w:del w:id="3079" w:date="2019-06-22T23:07:00Z" w:author="Yuriy Lebid">
        <w:r>
          <w:rPr>
            <w:rtl w:val="0"/>
          </w:rPr>
          <w:delText>коллективное Надсознание</w:delText>
        </w:r>
      </w:del>
      <w:del w:id="3080" w:date="2019-06-22T23:07:00Z" w:author="Yuriy Lebid">
        <w:r>
          <w:rPr>
            <w:rtl w:val="0"/>
          </w:rPr>
          <w:delText xml:space="preserve">); </w:delText>
        </w:r>
      </w:del>
      <w:del w:id="3081" w:date="2019-06-22T23:07:00Z" w:author="Yuriy Lebid">
        <w:r>
          <w:rPr>
            <w:rtl w:val="0"/>
          </w:rPr>
          <w:delText>доступна людям</w:delText>
        </w:r>
      </w:del>
      <w:del w:id="3082" w:date="2019-06-22T23:07:00Z" w:author="Yuriy Lebid">
        <w:r>
          <w:rPr>
            <w:rtl w:val="0"/>
          </w:rPr>
          <w:delText xml:space="preserve">, </w:delText>
        </w:r>
      </w:del>
      <w:del w:id="3083" w:date="2019-06-22T23:07:00Z" w:author="Yuriy Lebid">
        <w:r>
          <w:rPr>
            <w:rtl w:val="0"/>
          </w:rPr>
          <w:delText>осуществившим процесс полной гармонизации психики в направлении безусловного позитивизма и неукоснительно соблюдающим принцип «Не навреди»</w:delText>
        </w:r>
      </w:del>
      <w:del w:id="3084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3085" w:date="2019-06-22T23:07:00Z" w:author="Yuriy Lebid"/>
        </w:rPr>
      </w:pPr>
      <w:del w:id="308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3087" w:date="2019-06-22T23:07:00Z" w:author="Yuriy Lebid">
        <w:r>
          <w:rPr>
            <w:rtl w:val="0"/>
          </w:rPr>
          <w:delText xml:space="preserve">: </w:delText>
        </w:r>
      </w:del>
      <w:del w:id="3088" w:date="2019-06-22T23:07:00Z" w:author="Yuriy Lebid">
        <w:r>
          <w:rPr>
            <w:rtl w:val="0"/>
          </w:rPr>
          <w:delText>ГМ</w:delText>
        </w:r>
      </w:del>
      <w:del w:id="3089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3090" w:date="2019-06-22T23:07:00Z" w:author="Yuriy Lebid"/>
          <w:rStyle w:val="Нет"/>
          <w:rFonts w:ascii="Times New Roman" w:cs="Times New Roman" w:hAnsi="Times New Roman" w:eastAsia="Times New Roman"/>
          <w:color w:val="000000"/>
          <w:u w:color="000000"/>
        </w:rPr>
      </w:pPr>
      <w:del w:id="3091" w:date="2019-06-22T23:07:00Z" w:author="Yuriy Lebid">
        <w:r>
          <w:rPr>
            <w:rStyle w:val="Нет"/>
            <w:rFonts w:ascii="Times New Roman" w:hAnsi="Times New Roman" w:hint="default"/>
            <w:color w:val="000000"/>
            <w:u w:color="000000"/>
            <w:rtl w:val="0"/>
            <w:lang w:val="ru-RU"/>
          </w:rPr>
          <w:delText xml:space="preserve">ГЛЭИИЙО </w:delText>
        </w:r>
      </w:del>
      <w:del w:id="309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 </w:delText>
        </w:r>
      </w:del>
      <w:del w:id="309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- </w:delText>
        </w:r>
      </w:del>
      <w:del w:id="309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Звуковой Космический Код </w:delText>
        </w:r>
      </w:del>
      <w:del w:id="309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309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309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 -</w:delText>
        </w:r>
      </w:del>
      <w:del w:id="309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 </w:delText>
        </w:r>
      </w:del>
    </w:p>
    <w:p>
      <w:pPr>
        <w:pStyle w:val="Определение"/>
        <w:rPr>
          <w:del w:id="3099" w:date="2019-06-22T23:07:00Z" w:author="Yuriy Lebid"/>
        </w:rPr>
      </w:pPr>
      <w:del w:id="3100" w:date="2019-06-22T23:07:00Z" w:author="Yuriy Lebid">
        <w:r>
          <w:rPr>
            <w:rtl w:val="0"/>
          </w:rPr>
          <w:delText>«Плюсовая мерность»</w:delText>
        </w:r>
      </w:del>
    </w:p>
    <w:p>
      <w:pPr>
        <w:pStyle w:val="heading 4"/>
        <w:rPr>
          <w:del w:id="310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sz w:val="22"/>
          <w:szCs w:val="22"/>
          <w:u w:color="000000"/>
        </w:rPr>
      </w:pPr>
      <w:del w:id="310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глусстационный </w:delText>
        </w:r>
      </w:del>
      <w:del w:id="31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3104" w:date="2019-06-22T23:07:00Z" w:author="Yuriy Lebid"/>
          <w:rStyle w:val="Нет"/>
          <w:rFonts w:ascii="Times New Roman" w:cs="Times New Roman" w:hAnsi="Times New Roman" w:eastAsia="Times New Roman"/>
        </w:rPr>
      </w:pPr>
      <w:del w:id="3105" w:date="2019-06-22T23:07:00Z" w:author="Yuriy Lebid">
        <w:r>
          <w:rPr>
            <w:rtl w:val="0"/>
          </w:rPr>
          <w:delText>неволновой</w:delText>
        </w:r>
      </w:del>
    </w:p>
    <w:p>
      <w:pPr>
        <w:pStyle w:val="heading 4"/>
        <w:rPr>
          <w:del w:id="310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310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ГОЛЛТ</w:delText>
        </w:r>
      </w:del>
      <w:del w:id="310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310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ССС</w:delText>
        </w:r>
      </w:del>
      <w:del w:id="311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311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Потоки </w:delText>
        </w:r>
      </w:del>
      <w:del w:id="311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3113" w:date="2019-06-22T23:07:00Z" w:author="Yuriy Lebid"/>
        </w:rPr>
      </w:pPr>
      <w:del w:id="3114" w:date="2019-06-22T23:07:00Z" w:author="Yuriy Lebid">
        <w:r>
          <w:rPr>
            <w:rtl w:val="0"/>
          </w:rPr>
          <w:delText>многомерные «Свето</w:delText>
        </w:r>
      </w:del>
      <w:del w:id="3115" w:date="2019-06-22T23:07:00Z" w:author="Yuriy Lebid">
        <w:r>
          <w:rPr>
            <w:rtl w:val="0"/>
          </w:rPr>
          <w:delText>-</w:delText>
        </w:r>
      </w:del>
      <w:del w:id="3116" w:date="2019-06-22T23:07:00Z" w:author="Yuriy Lebid">
        <w:r>
          <w:rPr>
            <w:rtl w:val="0"/>
          </w:rPr>
          <w:delText>лучевые волокна» «Третичной» Энерго</w:delText>
        </w:r>
      </w:del>
      <w:del w:id="3117" w:date="2019-06-22T23:07:00Z" w:author="Yuriy Lebid">
        <w:r>
          <w:rPr>
            <w:rtl w:val="0"/>
          </w:rPr>
          <w:delText>-</w:delText>
        </w:r>
      </w:del>
      <w:del w:id="3118" w:date="2019-06-22T23:07:00Z" w:author="Yuriy Lebid">
        <w:r>
          <w:rPr>
            <w:rtl w:val="0"/>
          </w:rPr>
          <w:delText>Плазмы</w:delText>
        </w:r>
      </w:del>
    </w:p>
    <w:p>
      <w:pPr>
        <w:pStyle w:val="heading 4"/>
        <w:rPr>
          <w:del w:id="3119" w:date="2019-06-22T23:07:00Z" w:author="Yuriy Lebid"/>
          <w:rStyle w:val="Нет"/>
          <w:rFonts w:ascii="Times" w:cs="Times" w:hAnsi="Times" w:eastAsia="Times"/>
          <w:color w:val="000000"/>
          <w:sz w:val="22"/>
          <w:szCs w:val="22"/>
          <w:u w:color="000000"/>
        </w:rPr>
      </w:pPr>
      <w:del w:id="312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голографичность </w:delText>
        </w:r>
      </w:del>
      <w:del w:id="312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312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греч</w:delText>
        </w:r>
      </w:del>
      <w:del w:id="312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3124" w:date="2019-06-22T23:07:00Z" w:author="Yuriy Lebid">
        <w:r>
          <w:rPr>
            <w:rStyle w:val="Нет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ὅ</w:delText>
        </w:r>
      </w:del>
      <w:del w:id="3125" w:date="2019-06-22T23:07:00Z" w:author="Yuriy Lebid">
        <w:r>
          <w:rPr>
            <w:rStyle w:val="Нет"/>
            <w:rFonts w:ascii="Cambria" w:cs="Cambria" w:hAnsi="Cambria" w:eastAsia="Cambria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λος</w:delText>
        </w:r>
      </w:del>
      <w:del w:id="312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— полный</w:delText>
        </w:r>
      </w:del>
      <w:del w:id="312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3128" w:date="2019-06-22T23:07:00Z" w:author="Yuriy Lebid"/>
        </w:rPr>
      </w:pPr>
      <w:del w:id="312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313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3131" w:date="2019-06-22T23:07:00Z" w:author="Yuriy Lebid">
        <w:r>
          <w:rPr>
            <w:rtl w:val="0"/>
          </w:rPr>
          <w:delText>разнокачественная динамика всего бесконечного множества энергоинформационных взаимосвязей между абсолютно всеми многомерными сллоогрентными Формами Коллективных Разумов</w:delText>
        </w:r>
      </w:del>
      <w:del w:id="3132" w:date="2019-06-22T23:07:00Z" w:author="Yuriy Lebid">
        <w:r>
          <w:rPr>
            <w:rtl w:val="0"/>
          </w:rPr>
          <w:delText xml:space="preserve">, </w:delText>
        </w:r>
      </w:del>
      <w:del w:id="3133" w:date="2019-06-22T23:07:00Z" w:author="Yuriy Lebid">
        <w:r>
          <w:rPr>
            <w:rtl w:val="0"/>
          </w:rPr>
          <w:delText>одновременно и одномоментно</w:delText>
        </w:r>
      </w:del>
      <w:del w:id="3134" w:date="2019-06-22T23:07:00Z" w:author="Yuriy Lebid">
        <w:r>
          <w:rPr>
            <w:rtl w:val="0"/>
          </w:rPr>
          <w:delText xml:space="preserve">, </w:delText>
        </w:r>
      </w:del>
      <w:del w:id="3135" w:date="2019-06-22T23:07:00Z" w:author="Yuriy Lebid">
        <w:r>
          <w:rPr>
            <w:rtl w:val="0"/>
          </w:rPr>
          <w:delText>«зримо» и «невидимо»</w:delText>
        </w:r>
      </w:del>
      <w:del w:id="3136" w:date="2019-06-22T23:07:00Z" w:author="Yuriy Lebid">
        <w:r>
          <w:rPr>
            <w:rtl w:val="0"/>
          </w:rPr>
          <w:delText xml:space="preserve">, </w:delText>
        </w:r>
      </w:del>
      <w:del w:id="3137" w:date="2019-06-22T23:07:00Z" w:author="Yuriy Lebid">
        <w:r>
          <w:rPr>
            <w:rtl w:val="0"/>
          </w:rPr>
          <w:delText>«ощутимо» и «неощутимо»</w:delText>
        </w:r>
      </w:del>
      <w:del w:id="3138" w:date="2019-06-22T23:07:00Z" w:author="Yuriy Lebid">
        <w:r>
          <w:rPr>
            <w:rtl w:val="0"/>
          </w:rPr>
          <w:delText xml:space="preserve">, </w:delText>
        </w:r>
      </w:del>
      <w:del w:id="3139" w:date="2019-06-22T23:07:00Z" w:author="Yuriy Lebid">
        <w:r>
          <w:rPr>
            <w:rtl w:val="0"/>
          </w:rPr>
          <w:delText>потенциально и специфически проявляющих сво</w:delText>
        </w:r>
      </w:del>
      <w:del w:id="3140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3141" w:date="2019-06-22T23:07:00Z" w:author="Yuriy Lebid">
        <w:r>
          <w:rPr>
            <w:rtl w:val="0"/>
          </w:rPr>
          <w:delText xml:space="preserve"> субъективное Творчество в данной «резонационной</w:delText>
        </w:r>
      </w:del>
      <w:del w:id="3142" w:date="2019-06-22T23:07:00Z" w:author="Yuriy Lebid">
        <w:r>
          <w:rPr>
            <w:rStyle w:val="Нет"/>
            <w:rFonts w:ascii="Calibri" w:cs="Calibri" w:hAnsi="Calibri" w:eastAsia="Calibri"/>
            <w:rtl w:val="0"/>
            <w:lang w:val="ru-RU"/>
          </w:rPr>
          <w:delText xml:space="preserve"> </w:delText>
        </w:r>
      </w:del>
      <w:del w:id="3143" w:date="2019-06-22T23:07:00Z" w:author="Yuriy Lebid">
        <w:r>
          <w:rPr>
            <w:rtl w:val="0"/>
          </w:rPr>
          <w:delText>точке скррууллерртной системы</w:delText>
        </w:r>
      </w:del>
    </w:p>
    <w:p>
      <w:pPr>
        <w:pStyle w:val="heading 4"/>
        <w:rPr>
          <w:del w:id="3144" w:date="2019-06-22T23:07:00Z" w:author="Yuriy Lebid"/>
          <w:rStyle w:val="Нет"/>
          <w:rFonts w:ascii="Times" w:cs="Times" w:hAnsi="Times" w:eastAsia="Times"/>
          <w:b w:val="0"/>
          <w:bCs w:val="0"/>
          <w:color w:val="000000"/>
          <w:sz w:val="22"/>
          <w:szCs w:val="22"/>
          <w:u w:color="000000"/>
        </w:rPr>
      </w:pPr>
      <w:del w:id="314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голохронно </w:delText>
        </w:r>
      </w:del>
      <w:del w:id="314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3147" w:date="2019-06-22T23:07:00Z" w:author="Yuriy Lebid"/>
          <w:rStyle w:val="Нет"/>
          <w:rFonts w:ascii="Times" w:cs="Times" w:hAnsi="Times" w:eastAsia="Times"/>
          <w:sz w:val="22"/>
          <w:szCs w:val="22"/>
        </w:rPr>
      </w:pPr>
      <w:del w:id="3148" w:date="2019-06-22T23:07:00Z" w:author="Yuriy Lebid">
        <w:r>
          <w:rPr>
            <w:rtl w:val="0"/>
          </w:rPr>
          <w:delText>одномоментно</w:delText>
        </w:r>
      </w:del>
      <w:del w:id="3149" w:date="2019-06-22T23:07:00Z" w:author="Yuriy Lebid">
        <w:r>
          <w:rPr>
            <w:rStyle w:val="Нет"/>
            <w:rFonts w:ascii="Times" w:hAnsi="Times"/>
            <w:sz w:val="22"/>
            <w:szCs w:val="22"/>
            <w:rtl w:val="0"/>
            <w:lang w:val="ru-RU"/>
          </w:rPr>
          <w:delText xml:space="preserve">. </w:delText>
        </w:r>
      </w:del>
    </w:p>
    <w:p>
      <w:pPr>
        <w:pStyle w:val="Определение"/>
        <w:rPr>
          <w:del w:id="3150" w:date="2019-06-22T23:07:00Z" w:author="Yuriy Lebid"/>
        </w:rPr>
      </w:pPr>
      <w:del w:id="315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</w:delText>
        </w:r>
      </w:del>
      <w:del w:id="315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3153" w:date="2019-06-22T23:07:00Z" w:author="Yuriy Lebid">
        <w:r>
          <w:rPr>
            <w:rStyle w:val="Hyperlink.1"/>
            <w:rtl w:val="0"/>
          </w:rPr>
          <w:delText xml:space="preserve"> голохронный</w:delText>
        </w:r>
      </w:del>
      <w:del w:id="3154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3155" w:date="2019-06-22T23:07:00Z" w:author="Yuriy Lebid"/>
          <w:rStyle w:val="Нет"/>
          <w:rFonts w:ascii="Times" w:cs="Times" w:hAnsi="Times" w:eastAsia="Times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315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гомеоморфизм </w:delText>
        </w:r>
      </w:del>
      <w:del w:id="3157" w:date="2019-06-22T23:07:00Z" w:author="Yuriy Lebid">
        <w:r>
          <w:rPr>
            <w:rStyle w:val="Нет"/>
            <w:rFonts w:ascii="Times New Roman" w:hAnsi="Times New Roman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3158" w:date="2019-06-22T23:07:00Z" w:author="Yuriy Lebid">
        <w:r>
          <w:rPr>
            <w:rStyle w:val="Нет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от </w:delText>
        </w:r>
      </w:del>
      <w:del w:id="3159" w:date="2019-06-22T23:07:00Z" w:author="Yuriy Lebid">
        <w:r>
          <w:rPr>
            <w:rStyle w:val="Hyperlink.4"/>
            <w:rFonts w:ascii="Times New Roman" w:cs="Times New Roman" w:hAnsi="Times New Roman" w:eastAsia="Times New Roman"/>
            <w:b w:val="0"/>
            <w:bCs w:val="0"/>
            <w:i w:val="1"/>
            <w:iCs w:val="1"/>
            <w:color w:val="000000"/>
            <w:sz w:val="20"/>
            <w:szCs w:val="20"/>
            <w:u w:val="single" w:color="000000"/>
            <w:shd w:val="clear" w:color="auto" w:fill="ffffff"/>
            <w:lang w:val="ru-RU"/>
          </w:rPr>
          <w:fldChar w:fldCharType="begin" w:fldLock="0"/>
        </w:r>
      </w:del>
      <w:del w:id="3160" w:date="2019-06-22T23:07:00Z" w:author="Yuriy Lebid">
        <w:r>
          <w:rPr>
            <w:rStyle w:val="Hyperlink.4"/>
            <w:rFonts w:ascii="Times New Roman" w:cs="Times New Roman" w:hAnsi="Times New Roman" w:eastAsia="Times New Roman"/>
            <w:b w:val="0"/>
            <w:bCs w:val="0"/>
            <w:i w:val="1"/>
            <w:iCs w:val="1"/>
            <w:color w:val="000000"/>
            <w:sz w:val="20"/>
            <w:szCs w:val="20"/>
            <w:u w:val="single" w:color="000000"/>
            <w:shd w:val="clear" w:color="auto" w:fill="ffffff"/>
            <w:lang w:val="ru-RU"/>
          </w:rPr>
          <w:delInstrText xml:space="preserve"> HYPERLINK "https://ru.wikipedia.org/wiki/%25D0%2593%25D1%2580%25D0%25B5%25D1%2587%25D0%25B5%25D1%2581%25D0%25BA%25D0%25B8%25D0%25B9_%25D1%258F%25D0%25B7%25D1%258B%25D0%25BA"</w:delInstrText>
        </w:r>
      </w:del>
      <w:del w:id="3161" w:date="2019-06-22T23:07:00Z" w:author="Yuriy Lebid">
        <w:r>
          <w:rPr>
            <w:rStyle w:val="Hyperlink.4"/>
            <w:rFonts w:ascii="Times New Roman" w:cs="Times New Roman" w:hAnsi="Times New Roman" w:eastAsia="Times New Roman"/>
            <w:b w:val="0"/>
            <w:bCs w:val="0"/>
            <w:i w:val="1"/>
            <w:iCs w:val="1"/>
            <w:color w:val="000000"/>
            <w:sz w:val="20"/>
            <w:szCs w:val="20"/>
            <w:u w:val="single" w:color="000000"/>
            <w:shd w:val="clear" w:color="auto" w:fill="ffffff"/>
            <w:lang w:val="ru-RU"/>
          </w:rPr>
          <w:fldChar w:fldCharType="separate" w:fldLock="0"/>
        </w:r>
      </w:del>
      <w:del w:id="3162" w:date="2019-06-22T23:07:00Z" w:author="Yuriy Lebid">
        <w:r>
          <w:rPr>
            <w:rStyle w:val="Hyperlink.4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val="single" w:color="000000"/>
            <w:shd w:val="clear" w:color="auto" w:fill="ffffff"/>
            <w:rtl w:val="0"/>
            <w:lang w:val="ru-RU"/>
          </w:rPr>
          <w:delText>греч</w:delText>
        </w:r>
      </w:del>
      <w:del w:id="3163" w:date="2019-06-22T23:07:00Z" w:author="Yuriy Lebid">
        <w:r>
          <w:rPr>
            <w:rStyle w:val="Hyperlink.4"/>
            <w:rFonts w:ascii="Times New Roman" w:hAnsi="Times New Roman"/>
            <w:b w:val="0"/>
            <w:bCs w:val="0"/>
            <w:i w:val="1"/>
            <w:iCs w:val="1"/>
            <w:color w:val="000000"/>
            <w:sz w:val="20"/>
            <w:szCs w:val="20"/>
            <w:u w:val="single" w:color="000000"/>
            <w:shd w:val="clear" w:color="auto" w:fill="ffffff"/>
            <w:rtl w:val="0"/>
            <w:lang w:val="ru-RU"/>
          </w:rPr>
          <w:delText>.</w:delText>
        </w:r>
      </w:del>
      <w:del w:id="3164" w:date="2019-06-22T23:07:00Z" w:author="Yuriy Lebid">
        <w:r>
          <w:rPr/>
          <w:fldChar w:fldCharType="end" w:fldLock="0"/>
        </w:r>
      </w:del>
      <w:del w:id="3165" w:date="2019-06-22T23:07:00Z" w:author="Yuriy Lebid">
        <w:r>
          <w:rPr>
            <w:rStyle w:val="Нет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en-US"/>
          </w:rPr>
          <w:delText> </w:delText>
        </w:r>
      </w:del>
      <w:del w:id="3166" w:date="2019-06-22T23:07:00Z" w:author="Yuriy Lebid">
        <w:r>
          <w:rPr>
            <w:rStyle w:val="Нет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>ὅμοιος</w:delText>
        </w:r>
      </w:del>
      <w:del w:id="3167" w:date="2019-06-22T23:07:00Z" w:author="Yuriy Lebid">
        <w:r>
          <w:rPr>
            <w:rStyle w:val="Нет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en-US"/>
          </w:rPr>
          <w:delText> </w:delText>
        </w:r>
      </w:del>
      <w:del w:id="3168" w:date="2019-06-22T23:07:00Z" w:author="Yuriy Lebid">
        <w:r>
          <w:rPr>
            <w:rStyle w:val="Нет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>— похожий</w:delText>
        </w:r>
      </w:del>
      <w:del w:id="3169" w:date="2019-06-22T23:07:00Z" w:author="Yuriy Lebid">
        <w:r>
          <w:rPr>
            <w:rStyle w:val="Нет"/>
            <w:rFonts w:ascii="Times New Roman" w:hAnsi="Times New Roman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>,</w:delText>
        </w:r>
      </w:del>
      <w:del w:id="3170" w:date="2019-06-22T23:07:00Z" w:author="Yuriy Lebid">
        <w:r>
          <w:rPr>
            <w:rStyle w:val="Нет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en-US"/>
          </w:rPr>
          <w:delText> </w:delText>
        </w:r>
      </w:del>
      <w:del w:id="3171" w:date="2019-06-22T23:07:00Z" w:author="Yuriy Lebid">
        <w:r>
          <w:rPr>
            <w:rStyle w:val="Нет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>μορφή</w:delText>
        </w:r>
      </w:del>
      <w:del w:id="3172" w:date="2019-06-22T23:07:00Z" w:author="Yuriy Lebid">
        <w:r>
          <w:rPr>
            <w:rStyle w:val="Нет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en-US"/>
          </w:rPr>
          <w:delText> </w:delText>
        </w:r>
      </w:del>
      <w:del w:id="3173" w:date="2019-06-22T23:07:00Z" w:author="Yuriy Lebid">
        <w:r>
          <w:rPr>
            <w:rStyle w:val="Нет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>— форма</w:delText>
        </w:r>
      </w:del>
      <w:del w:id="3174" w:date="2019-06-22T23:07:00Z" w:author="Yuriy Lebid">
        <w:r>
          <w:rPr>
            <w:rStyle w:val="Нет"/>
            <w:rFonts w:ascii="Times New Roman" w:hAnsi="Times New Roman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3175" w:date="2019-06-22T23:07:00Z" w:author="Yuriy Lebid"/>
        </w:rPr>
      </w:pPr>
      <w:del w:id="3176" w:date="2019-06-22T23:07:00Z" w:author="Yuriy Lebid">
        <w:r>
          <w:rPr>
            <w:rtl w:val="0"/>
          </w:rPr>
          <w:delText>взаимно однозначное соответствие между двумя топологическими пространствами</w:delText>
        </w:r>
      </w:del>
      <w:del w:id="3177" w:date="2019-06-22T23:07:00Z" w:author="Yuriy Lebid">
        <w:r>
          <w:rPr>
            <w:rtl w:val="0"/>
          </w:rPr>
          <w:delText xml:space="preserve">, </w:delText>
        </w:r>
      </w:del>
      <w:del w:id="3178" w:date="2019-06-22T23:07:00Z" w:author="Yuriy Lebid">
        <w:r>
          <w:rPr>
            <w:rtl w:val="0"/>
          </w:rPr>
          <w:delText xml:space="preserve">при котором оба взаимно обратных отображения </w:delText>
        </w:r>
      </w:del>
      <w:del w:id="3179" w:date="2019-06-22T23:07:00Z" w:author="Yuriy Lebid">
        <w:r>
          <w:rPr>
            <w:rtl w:val="0"/>
          </w:rPr>
          <w:delText>(</w:delText>
        </w:r>
      </w:del>
      <w:del w:id="3180" w:date="2019-06-22T23:07:00Z" w:author="Yuriy Lebid">
        <w:r>
          <w:rPr>
            <w:rtl w:val="0"/>
          </w:rPr>
          <w:delText>биекция</w:delText>
        </w:r>
      </w:del>
      <w:del w:id="3181" w:date="2019-06-22T23:07:00Z" w:author="Yuriy Lebid">
        <w:r>
          <w:rPr>
            <w:rtl w:val="0"/>
          </w:rPr>
          <w:delText xml:space="preserve">), </w:delText>
        </w:r>
      </w:del>
      <w:del w:id="3182" w:date="2019-06-22T23:07:00Z" w:author="Yuriy Lebid">
        <w:r>
          <w:rPr>
            <w:rtl w:val="0"/>
          </w:rPr>
          <w:delText>определяемые этим соответствием</w:delText>
        </w:r>
      </w:del>
      <w:del w:id="3183" w:date="2019-06-22T23:07:00Z" w:author="Yuriy Lebid">
        <w:r>
          <w:rPr>
            <w:rtl w:val="0"/>
          </w:rPr>
          <w:delText xml:space="preserve">, </w:delText>
        </w:r>
      </w:del>
      <w:del w:id="3184" w:date="2019-06-22T23:07:00Z" w:author="Yuriy Lebid">
        <w:r>
          <w:rPr>
            <w:rtl w:val="0"/>
          </w:rPr>
          <w:delText xml:space="preserve">непрерывны </w:delText>
        </w:r>
      </w:del>
    </w:p>
    <w:p>
      <w:pPr>
        <w:pStyle w:val="heading 4"/>
        <w:rPr>
          <w:del w:id="3185" w:date="2019-06-22T23:07:00Z" w:author="Yuriy Lebid"/>
          <w:rStyle w:val="Нет"/>
          <w:rFonts w:ascii="Times" w:cs="Times" w:hAnsi="Times" w:eastAsia="Times"/>
          <w:color w:val="000000"/>
          <w:sz w:val="22"/>
          <w:szCs w:val="22"/>
          <w:u w:color="000000"/>
        </w:rPr>
      </w:pPr>
      <w:del w:id="318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гомеоморфный </w:delText>
        </w:r>
      </w:del>
      <w:del w:id="3187" w:date="2019-06-22T23:07:00Z" w:author="Yuriy Lebid">
        <w:r>
          <w:rPr>
            <w:rStyle w:val="Нет"/>
            <w:rFonts w:ascii="Times New Roman" w:hAnsi="Times New Roman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3188" w:date="2019-06-22T23:07:00Z" w:author="Yuriy Lebid">
        <w:r>
          <w:rPr>
            <w:rStyle w:val="Нет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от </w:delText>
        </w:r>
      </w:del>
      <w:del w:id="3189" w:date="2019-06-22T23:07:00Z" w:author="Yuriy Lebid">
        <w:r>
          <w:rPr>
            <w:rStyle w:val="Hyperlink.4"/>
            <w:rFonts w:ascii="Times New Roman" w:cs="Times New Roman" w:hAnsi="Times New Roman" w:eastAsia="Times New Roman"/>
            <w:b w:val="0"/>
            <w:bCs w:val="0"/>
            <w:i w:val="1"/>
            <w:iCs w:val="1"/>
            <w:color w:val="000000"/>
            <w:sz w:val="20"/>
            <w:szCs w:val="20"/>
            <w:u w:val="single" w:color="000000"/>
            <w:shd w:val="clear" w:color="auto" w:fill="ffffff"/>
            <w:lang w:val="ru-RU"/>
          </w:rPr>
          <w:fldChar w:fldCharType="begin" w:fldLock="0"/>
        </w:r>
      </w:del>
      <w:del w:id="3190" w:date="2019-06-22T23:07:00Z" w:author="Yuriy Lebid">
        <w:r>
          <w:rPr>
            <w:rStyle w:val="Hyperlink.4"/>
            <w:rFonts w:ascii="Times New Roman" w:cs="Times New Roman" w:hAnsi="Times New Roman" w:eastAsia="Times New Roman"/>
            <w:b w:val="0"/>
            <w:bCs w:val="0"/>
            <w:i w:val="1"/>
            <w:iCs w:val="1"/>
            <w:color w:val="000000"/>
            <w:sz w:val="20"/>
            <w:szCs w:val="20"/>
            <w:u w:val="single" w:color="000000"/>
            <w:shd w:val="clear" w:color="auto" w:fill="ffffff"/>
            <w:lang w:val="ru-RU"/>
          </w:rPr>
          <w:delInstrText xml:space="preserve"> HYPERLINK "https://ru.wikipedia.org/wiki/%25D0%2593%25D1%2580%25D0%25B5%25D1%2587%25D0%25B5%25D1%2581%25D0%25BA%25D0%25B8%25D0%25B9_%25D1%258F%25D0%25B7%25D1%258B%25D0%25BA"</w:delInstrText>
        </w:r>
      </w:del>
      <w:del w:id="3191" w:date="2019-06-22T23:07:00Z" w:author="Yuriy Lebid">
        <w:r>
          <w:rPr>
            <w:rStyle w:val="Hyperlink.4"/>
            <w:rFonts w:ascii="Times New Roman" w:cs="Times New Roman" w:hAnsi="Times New Roman" w:eastAsia="Times New Roman"/>
            <w:b w:val="0"/>
            <w:bCs w:val="0"/>
            <w:i w:val="1"/>
            <w:iCs w:val="1"/>
            <w:color w:val="000000"/>
            <w:sz w:val="20"/>
            <w:szCs w:val="20"/>
            <w:u w:val="single" w:color="000000"/>
            <w:shd w:val="clear" w:color="auto" w:fill="ffffff"/>
            <w:lang w:val="ru-RU"/>
          </w:rPr>
          <w:fldChar w:fldCharType="separate" w:fldLock="0"/>
        </w:r>
      </w:del>
      <w:del w:id="3192" w:date="2019-06-22T23:07:00Z" w:author="Yuriy Lebid">
        <w:r>
          <w:rPr>
            <w:rStyle w:val="Hyperlink.4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val="single" w:color="000000"/>
            <w:shd w:val="clear" w:color="auto" w:fill="ffffff"/>
            <w:rtl w:val="0"/>
            <w:lang w:val="ru-RU"/>
          </w:rPr>
          <w:delText>греч</w:delText>
        </w:r>
      </w:del>
      <w:del w:id="3193" w:date="2019-06-22T23:07:00Z" w:author="Yuriy Lebid">
        <w:r>
          <w:rPr>
            <w:rStyle w:val="Hyperlink.4"/>
            <w:rFonts w:ascii="Times New Roman" w:hAnsi="Times New Roman"/>
            <w:b w:val="0"/>
            <w:bCs w:val="0"/>
            <w:i w:val="1"/>
            <w:iCs w:val="1"/>
            <w:color w:val="000000"/>
            <w:sz w:val="20"/>
            <w:szCs w:val="20"/>
            <w:u w:val="single" w:color="000000"/>
            <w:shd w:val="clear" w:color="auto" w:fill="ffffff"/>
            <w:rtl w:val="0"/>
            <w:lang w:val="ru-RU"/>
          </w:rPr>
          <w:delText>.</w:delText>
        </w:r>
      </w:del>
      <w:del w:id="3194" w:date="2019-06-22T23:07:00Z" w:author="Yuriy Lebid">
        <w:r>
          <w:rPr/>
          <w:fldChar w:fldCharType="end" w:fldLock="0"/>
        </w:r>
      </w:del>
      <w:del w:id="3195" w:date="2019-06-22T23:07:00Z" w:author="Yuriy Lebid">
        <w:r>
          <w:rPr>
            <w:rStyle w:val="Нет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en-US"/>
          </w:rPr>
          <w:delText> </w:delText>
        </w:r>
      </w:del>
      <w:del w:id="3196" w:date="2019-06-22T23:07:00Z" w:author="Yuriy Lebid">
        <w:r>
          <w:rPr>
            <w:rStyle w:val="Нет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>ὅμοιος</w:delText>
        </w:r>
      </w:del>
      <w:del w:id="3197" w:date="2019-06-22T23:07:00Z" w:author="Yuriy Lebid">
        <w:r>
          <w:rPr>
            <w:rStyle w:val="Нет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en-US"/>
          </w:rPr>
          <w:delText> </w:delText>
        </w:r>
      </w:del>
      <w:del w:id="3198" w:date="2019-06-22T23:07:00Z" w:author="Yuriy Lebid">
        <w:r>
          <w:rPr>
            <w:rStyle w:val="Нет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>— похожий</w:delText>
        </w:r>
      </w:del>
      <w:del w:id="3199" w:date="2019-06-22T23:07:00Z" w:author="Yuriy Lebid">
        <w:r>
          <w:rPr>
            <w:rStyle w:val="Нет"/>
            <w:rFonts w:ascii="Times New Roman" w:hAnsi="Times New Roman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3200" w:date="2019-06-22T23:07:00Z" w:author="Yuriy Lebid"/>
        </w:rPr>
      </w:pPr>
      <w:del w:id="3201" w:date="2019-06-22T23:07:00Z" w:author="Yuriy Lebid">
        <w:r>
          <w:rPr>
            <w:rtl w:val="0"/>
          </w:rPr>
          <w:delText>принадлежащий одному топологическому типу</w:delText>
        </w:r>
      </w:del>
      <w:del w:id="3202" w:date="2019-06-22T23:07:00Z" w:author="Yuriy Lebid">
        <w:r>
          <w:rPr>
            <w:rtl w:val="0"/>
          </w:rPr>
          <w:delText xml:space="preserve">; </w:delText>
        </w:r>
      </w:del>
      <w:del w:id="3203" w:date="2019-06-22T23:07:00Z" w:author="Yuriy Lebid">
        <w:r>
          <w:rPr>
            <w:rtl w:val="0"/>
          </w:rPr>
          <w:delText>топологически эквивалентный</w:delText>
        </w:r>
      </w:del>
    </w:p>
    <w:p>
      <w:pPr>
        <w:pStyle w:val="heading 4"/>
        <w:rPr>
          <w:del w:id="3204" w:date="2019-06-22T23:07:00Z" w:author="Yuriy Lebid"/>
          <w:rStyle w:val="Нет"/>
          <w:rFonts w:ascii="Times" w:cs="Times" w:hAnsi="Times" w:eastAsia="Times"/>
          <w:b w:val="0"/>
          <w:bCs w:val="0"/>
          <w:color w:val="000000"/>
          <w:sz w:val="22"/>
          <w:szCs w:val="22"/>
          <w:u w:color="000000"/>
        </w:rPr>
      </w:pPr>
      <w:del w:id="320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гомогенеусный </w:delText>
        </w:r>
      </w:del>
      <w:del w:id="320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3207" w:date="2019-06-22T23:07:00Z" w:author="Yuriy Lebid"/>
        </w:rPr>
      </w:pPr>
      <w:del w:id="3208" w:date="2019-06-22T23:07:00Z" w:author="Yuriy Lebid">
        <w:r>
          <w:rPr>
            <w:rtl w:val="0"/>
          </w:rPr>
          <w:delText>взаимодей</w:delText>
        </w:r>
      </w:del>
      <w:del w:id="3209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с</w:delText>
        </w:r>
      </w:del>
      <w:del w:id="3210" w:date="2019-06-22T23:07:00Z" w:author="Yuriy Lebid">
        <w:r>
          <w:rPr>
            <w:rtl w:val="0"/>
          </w:rPr>
          <w:delText xml:space="preserve">твующий через Фокусные Динамики </w:delText>
        </w:r>
      </w:del>
      <w:del w:id="3211" w:date="2019-06-22T23:07:00Z" w:author="Yuriy Lebid">
        <w:r>
          <w:rPr>
            <w:rtl w:val="0"/>
          </w:rPr>
          <w:delText>(</w:delText>
        </w:r>
      </w:del>
      <w:del w:id="3212" w:date="2019-06-22T23:07:00Z" w:author="Yuriy Lebid">
        <w:r>
          <w:rPr>
            <w:rtl w:val="0"/>
          </w:rPr>
          <w:delText>ФД</w:delText>
        </w:r>
      </w:del>
      <w:del w:id="3213" w:date="2019-06-22T23:07:00Z" w:author="Yuriy Lebid">
        <w:r>
          <w:rPr>
            <w:rtl w:val="0"/>
          </w:rPr>
          <w:delText xml:space="preserve">) </w:delText>
        </w:r>
      </w:del>
      <w:del w:id="3214" w:date="2019-06-22T23:07:00Z" w:author="Yuriy Lebid">
        <w:r>
          <w:rPr>
            <w:rtl w:val="0"/>
          </w:rPr>
          <w:delText xml:space="preserve">разных Форм Самосознаний </w:delText>
        </w:r>
      </w:del>
      <w:del w:id="3215" w:date="2019-06-22T23:07:00Z" w:author="Yuriy Lebid">
        <w:r>
          <w:rPr>
            <w:rtl w:val="0"/>
          </w:rPr>
          <w:delText>(</w:delText>
        </w:r>
      </w:del>
      <w:del w:id="3216" w:date="2019-06-22T23:07:00Z" w:author="Yuriy Lebid">
        <w:r>
          <w:rPr>
            <w:rtl w:val="0"/>
          </w:rPr>
          <w:delText>ФС</w:delText>
        </w:r>
      </w:del>
      <w:del w:id="3217" w:date="2019-06-22T23:07:00Z" w:author="Yuriy Lebid">
        <w:r>
          <w:rPr>
            <w:rtl w:val="0"/>
          </w:rPr>
          <w:delText xml:space="preserve">) </w:delText>
        </w:r>
      </w:del>
      <w:del w:id="3218" w:date="2019-06-22T23:07:00Z" w:author="Yuriy Lebid">
        <w:r>
          <w:rPr>
            <w:rtl w:val="0"/>
          </w:rPr>
          <w:delText>в пределах Аспектов и под</w:delText>
        </w:r>
      </w:del>
      <w:del w:id="3219" w:date="2019-06-22T23:07:00Z" w:author="Yuriy Lebid">
        <w:r>
          <w:rPr>
            <w:rtl w:val="0"/>
          </w:rPr>
          <w:delText>-</w:delText>
        </w:r>
      </w:del>
      <w:del w:id="3220" w:date="2019-06-22T23:07:00Z" w:author="Yuriy Lebid">
        <w:r>
          <w:rPr>
            <w:rtl w:val="0"/>
          </w:rPr>
          <w:delText xml:space="preserve">Аспектов одного Чистого Космического Качества </w:delText>
        </w:r>
      </w:del>
      <w:del w:id="3221" w:date="2019-06-22T23:07:00Z" w:author="Yuriy Lebid">
        <w:r>
          <w:rPr>
            <w:rtl w:val="0"/>
          </w:rPr>
          <w:delText>(</w:delText>
        </w:r>
      </w:del>
      <w:del w:id="3222" w:date="2019-06-22T23:07:00Z" w:author="Yuriy Lebid">
        <w:r>
          <w:rPr>
            <w:rtl w:val="0"/>
          </w:rPr>
          <w:delText>ЧКК</w:delText>
        </w:r>
      </w:del>
      <w:del w:id="3223" w:date="2019-06-22T23:07:00Z" w:author="Yuriy Lebid">
        <w:r>
          <w:rPr>
            <w:rtl w:val="0"/>
          </w:rPr>
          <w:delText>).</w:delText>
        </w:r>
      </w:del>
    </w:p>
    <w:p>
      <w:pPr>
        <w:pStyle w:val="Определение"/>
        <w:rPr>
          <w:del w:id="3224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322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322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3227" w:date="2019-06-22T23:07:00Z" w:author="Yuriy Lebid">
        <w:r>
          <w:rPr>
            <w:rStyle w:val="Hyperlink.1"/>
            <w:rtl w:val="0"/>
          </w:rPr>
          <w:delText>гомогенеусные признаки</w:delText>
        </w:r>
      </w:del>
      <w:del w:id="3228" w:date="2019-06-22T23:07:00Z" w:author="Yuriy Lebid">
        <w:r>
          <w:rPr>
            <w:rtl w:val="0"/>
          </w:rPr>
          <w:delText xml:space="preserve"> – Аспекты и под</w:delText>
        </w:r>
      </w:del>
      <w:del w:id="3229" w:date="2019-06-22T23:07:00Z" w:author="Yuriy Lebid">
        <w:r>
          <w:rPr>
            <w:rtl w:val="0"/>
          </w:rPr>
          <w:delText>-</w:delText>
        </w:r>
      </w:del>
      <w:del w:id="3230" w:date="2019-06-22T23:07:00Z" w:author="Yuriy Lebid">
        <w:r>
          <w:rPr>
            <w:rtl w:val="0"/>
          </w:rPr>
          <w:delText>Аспекты одного ЧКК</w:delText>
        </w:r>
      </w:del>
      <w:del w:id="3231" w:date="2019-06-22T23:07:00Z" w:author="Yuriy Lebid">
        <w:r>
          <w:rPr>
            <w:rtl w:val="0"/>
          </w:rPr>
          <w:delText xml:space="preserve">, </w:delText>
        </w:r>
      </w:del>
      <w:del w:id="3232" w:date="2019-06-22T23:07:00Z" w:author="Yuriy Lebid">
        <w:r>
          <w:rPr>
            <w:rtl w:val="0"/>
          </w:rPr>
          <w:delText>взаимодействующие через ФД разных ФС</w:delText>
        </w:r>
      </w:del>
      <w:del w:id="3233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3234" w:date="2019-06-22T23:07:00Z" w:author="Yuriy Lebid"/>
          <w:rStyle w:val="Нет"/>
          <w:rFonts w:ascii="Times" w:cs="Times" w:hAnsi="Times" w:eastAsia="Times"/>
          <w:b w:val="0"/>
          <w:bCs w:val="0"/>
          <w:color w:val="000000"/>
          <w:sz w:val="22"/>
          <w:szCs w:val="22"/>
          <w:u w:color="000000"/>
        </w:rPr>
      </w:pPr>
      <w:del w:id="323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гомологичный </w:delText>
        </w:r>
      </w:del>
      <w:del w:id="323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3237" w:date="2019-06-22T23:07:00Z" w:author="Yuriy Lebid"/>
        </w:rPr>
      </w:pPr>
      <w:del w:id="3238" w:date="2019-06-22T23:07:00Z" w:author="Yuriy Lebid">
        <w:r>
          <w:rPr>
            <w:rtl w:val="0"/>
          </w:rPr>
          <w:delText>дувуйллерртно подобный</w:delText>
        </w:r>
      </w:del>
      <w:del w:id="3239" w:date="2019-06-22T23:07:00Z" w:author="Yuriy Lebid">
        <w:r>
          <w:rPr>
            <w:rtl w:val="0"/>
          </w:rPr>
          <w:delText xml:space="preserve">, </w:delText>
        </w:r>
      </w:del>
      <w:del w:id="3240" w:date="2019-06-22T23:07:00Z" w:author="Yuriy Lebid">
        <w:r>
          <w:rPr>
            <w:rtl w:val="0"/>
          </w:rPr>
          <w:delText>схожий по множеству качественных параметров</w:delText>
        </w:r>
      </w:del>
      <w:del w:id="3241" w:date="2019-06-22T23:07:00Z" w:author="Yuriy Lebid">
        <w:r>
          <w:rPr>
            <w:rtl w:val="0"/>
          </w:rPr>
          <w:delText xml:space="preserve">, </w:delText>
        </w:r>
      </w:del>
      <w:del w:id="3242" w:date="2019-06-22T23:07:00Z" w:author="Yuriy Lebid">
        <w:r>
          <w:rPr>
            <w:rtl w:val="0"/>
          </w:rPr>
          <w:delText xml:space="preserve">характерных для постоянно изменяющейся Фокусной Динамики </w:delText>
        </w:r>
      </w:del>
      <w:del w:id="3243" w:date="2019-06-22T23:07:00Z" w:author="Yuriy Lebid">
        <w:r>
          <w:rPr>
            <w:rtl w:val="0"/>
          </w:rPr>
          <w:delText>(</w:delText>
        </w:r>
      </w:del>
      <w:del w:id="3244" w:date="2019-06-22T23:07:00Z" w:author="Yuriy Lebid">
        <w:r>
          <w:rPr>
            <w:rtl w:val="0"/>
          </w:rPr>
          <w:delText>ФД</w:delText>
        </w:r>
      </w:del>
      <w:del w:id="3245" w:date="2019-06-22T23:07:00Z" w:author="Yuriy Lebid">
        <w:r>
          <w:rPr>
            <w:rtl w:val="0"/>
          </w:rPr>
          <w:delText xml:space="preserve">); </w:delText>
        </w:r>
      </w:del>
      <w:del w:id="3246" w:date="2019-06-22T23:07:00Z" w:author="Yuriy Lebid">
        <w:r>
          <w:rPr>
            <w:rtl w:val="0"/>
          </w:rPr>
          <w:delText>описывает тождественные</w:delText>
        </w:r>
      </w:del>
      <w:del w:id="3247" w:date="2019-06-22T23:07:00Z" w:author="Yuriy Lebid">
        <w:r>
          <w:rPr>
            <w:rtl w:val="0"/>
          </w:rPr>
          <w:delText xml:space="preserve">, </w:delText>
        </w:r>
      </w:del>
      <w:del w:id="3248" w:date="2019-06-22T23:07:00Z" w:author="Yuriy Lebid">
        <w:r>
          <w:rPr>
            <w:rtl w:val="0"/>
          </w:rPr>
          <w:delText>дувуйллерртные «личностные» Интерпретации одной Стерео</w:delText>
        </w:r>
      </w:del>
      <w:del w:id="3249" w:date="2019-06-22T23:07:00Z" w:author="Yuriy Lebid">
        <w:r>
          <w:rPr>
            <w:rtl w:val="0"/>
          </w:rPr>
          <w:delText>-</w:delText>
        </w:r>
      </w:del>
      <w:del w:id="3250" w:date="2019-06-22T23:07:00Z" w:author="Yuriy Lebid">
        <w:r>
          <w:rPr>
            <w:rtl w:val="0"/>
          </w:rPr>
          <w:delText>Формы и</w:delText>
        </w:r>
      </w:del>
      <w:del w:id="3251" w:date="2019-06-22T23:07:00Z" w:author="Yuriy Lebid">
        <w:r>
          <w:rPr>
            <w:rtl w:val="0"/>
          </w:rPr>
          <w:delText>/</w:delText>
        </w:r>
      </w:del>
      <w:del w:id="3252" w:date="2019-06-22T23:07:00Z" w:author="Yuriy Lebid">
        <w:r>
          <w:rPr>
            <w:rtl w:val="0"/>
          </w:rPr>
          <w:delText>или Формо</w:delText>
        </w:r>
      </w:del>
      <w:del w:id="3253" w:date="2019-06-22T23:07:00Z" w:author="Yuriy Lebid">
        <w:r>
          <w:rPr>
            <w:rtl w:val="0"/>
          </w:rPr>
          <w:delText>-</w:delText>
        </w:r>
      </w:del>
      <w:del w:id="3254" w:date="2019-06-22T23:07:00Z" w:author="Yuriy Lebid">
        <w:r>
          <w:rPr>
            <w:rtl w:val="0"/>
          </w:rPr>
          <w:delText>системы Миров</w:delText>
        </w:r>
      </w:del>
      <w:del w:id="3255" w:date="2019-06-22T23:07:00Z" w:author="Yuriy Lebid">
        <w:r>
          <w:rPr>
            <w:rtl w:val="0"/>
          </w:rPr>
          <w:delText xml:space="preserve">, </w:delText>
        </w:r>
      </w:del>
      <w:del w:id="3256" w:date="2019-06-22T23:07:00Z" w:author="Yuriy Lebid">
        <w:r>
          <w:rPr>
            <w:rtl w:val="0"/>
          </w:rPr>
          <w:delText>мультиполяризационно отличающимся между собой на одно квантовое смещение</w:delText>
        </w:r>
      </w:del>
      <w:del w:id="3257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3258" w:date="2019-06-22T23:07:00Z" w:author="Yuriy Lebid"/>
        </w:rPr>
      </w:pPr>
      <w:del w:id="325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</w:delText>
        </w:r>
      </w:del>
      <w:del w:id="3260" w:date="2019-06-22T23:07:00Z" w:author="Yuriy Lebid">
        <w:r>
          <w:rPr>
            <w:rtl w:val="0"/>
          </w:rPr>
          <w:delText xml:space="preserve">: </w:delText>
        </w:r>
      </w:del>
      <w:del w:id="3261" w:date="2019-06-22T23:07:00Z" w:author="Yuriy Lebid">
        <w:r>
          <w:rPr>
            <w:rtl w:val="0"/>
          </w:rPr>
          <w:delText>конгениальный</w:delText>
        </w:r>
      </w:del>
      <w:del w:id="3262" w:date="2019-06-22T23:07:00Z" w:author="Yuriy Lebid">
        <w:r>
          <w:rPr>
            <w:rtl w:val="0"/>
          </w:rPr>
          <w:delText>.</w:delText>
        </w:r>
      </w:del>
      <w:del w:id="326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</w:p>
    <w:p>
      <w:pPr>
        <w:pStyle w:val="heading 4"/>
        <w:rPr>
          <w:del w:id="3264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326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ГООЛГАМАА</w:delText>
        </w:r>
      </w:del>
      <w:del w:id="326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326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 </w:delText>
        </w:r>
      </w:del>
      <w:del w:id="32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- </w:delText>
        </w:r>
      </w:del>
      <w:del w:id="326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Звуковой Космический Код </w:delText>
        </w:r>
      </w:del>
      <w:del w:id="327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327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327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</w:delText>
        </w:r>
      </w:del>
      <w:del w:id="327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3274" w:date="2019-06-22T23:07:00Z" w:author="Yuriy Lebid"/>
        </w:rPr>
      </w:pPr>
      <w:del w:id="3275" w:date="2019-06-22T23:07:00Z" w:author="Yuriy Lebid">
        <w:r>
          <w:rPr>
            <w:rtl w:val="0"/>
          </w:rPr>
          <w:delText>Коллективное Сознание «Души</w:delText>
        </w:r>
      </w:del>
      <w:del w:id="3276" w:date="2019-06-22T23:07:00Z" w:author="Yuriy Lebid">
        <w:r>
          <w:rPr>
            <w:rtl w:val="0"/>
          </w:rPr>
          <w:delText xml:space="preserve">- </w:delText>
        </w:r>
      </w:del>
      <w:del w:id="3277" w:date="2019-06-22T23:07:00Z" w:author="Yuriy Lebid">
        <w:r>
          <w:rPr>
            <w:rtl w:val="0"/>
          </w:rPr>
          <w:delText xml:space="preserve">Аспекта» — один из </w:delText>
        </w:r>
      </w:del>
      <w:del w:id="3278" w:date="2019-06-22T23:07:00Z" w:author="Yuriy Lebid">
        <w:r>
          <w:rPr>
            <w:rtl w:val="0"/>
          </w:rPr>
          <w:delText>144-</w:delText>
        </w:r>
      </w:del>
      <w:del w:id="3279" w:date="2019-06-22T23:07:00Z" w:author="Yuriy Lebid">
        <w:r>
          <w:rPr>
            <w:rtl w:val="0"/>
          </w:rPr>
          <w:delText>х основных типов реализационных Форм Аспектов Космического Творчества Коллективного Сознания «Души</w:delText>
        </w:r>
      </w:del>
      <w:del w:id="3280" w:date="2019-06-22T23:07:00Z" w:author="Yuriy Lebid">
        <w:r>
          <w:rPr>
            <w:rtl w:val="0"/>
          </w:rPr>
          <w:delText>-</w:delText>
        </w:r>
      </w:del>
      <w:del w:id="3281" w:date="2019-06-22T23:07:00Z" w:author="Yuriy Lebid">
        <w:r>
          <w:rPr>
            <w:rtl w:val="0"/>
          </w:rPr>
          <w:delText xml:space="preserve">Аналога» </w:delText>
        </w:r>
      </w:del>
      <w:del w:id="3282" w:date="2019-06-22T23:07:00Z" w:author="Yuriy Lebid">
        <w:r>
          <w:rPr>
            <w:rtl w:val="0"/>
          </w:rPr>
          <w:delText>(</w:delText>
        </w:r>
      </w:del>
      <w:del w:id="3283" w:date="2019-06-22T23:07:00Z" w:author="Yuriy Lebid">
        <w:r>
          <w:rPr>
            <w:rtl w:val="0"/>
          </w:rPr>
          <w:delText>ЗКК</w:delText>
        </w:r>
      </w:del>
      <w:del w:id="3284" w:date="2019-06-22T23:07:00Z" w:author="Yuriy Lebid">
        <w:r>
          <w:rPr>
            <w:rtl w:val="0"/>
          </w:rPr>
          <w:delText xml:space="preserve">: </w:delText>
        </w:r>
      </w:del>
      <w:del w:id="3285" w:date="2019-06-22T23:07:00Z" w:author="Yuriy Lebid">
        <w:r>
          <w:rPr>
            <w:rtl w:val="0"/>
          </w:rPr>
          <w:delText>ССМИИЙСМАА</w:delText>
        </w:r>
      </w:del>
      <w:del w:id="3286" w:date="2019-06-22T23:07:00Z" w:author="Yuriy Lebid">
        <w:r>
          <w:rPr>
            <w:rtl w:val="0"/>
          </w:rPr>
          <w:delText>-</w:delText>
        </w:r>
      </w:del>
      <w:del w:id="3287" w:date="2019-06-22T23:07:00Z" w:author="Yuriy Lebid">
        <w:r>
          <w:rPr>
            <w:rtl w:val="0"/>
          </w:rPr>
          <w:delText>А</w:delText>
        </w:r>
      </w:del>
      <w:del w:id="3288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328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329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Город «Света и Знания» </w:delText>
        </w:r>
      </w:del>
      <w:del w:id="329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3292" w:date="2019-06-22T23:07:00Z" w:author="Yuriy Lebid"/>
        </w:rPr>
      </w:pPr>
      <w:del w:id="329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329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3295" w:date="2019-06-22T23:07:00Z" w:author="Yuriy Lebid">
        <w:r>
          <w:rPr>
            <w:rtl w:val="0"/>
          </w:rPr>
          <w:delText>собирательный образ городов будущего</w:delText>
        </w:r>
      </w:del>
      <w:del w:id="3296" w:date="2019-06-22T23:07:00Z" w:author="Yuriy Lebid">
        <w:r>
          <w:rPr>
            <w:rtl w:val="0"/>
          </w:rPr>
          <w:delText xml:space="preserve">, </w:delText>
        </w:r>
      </w:del>
      <w:del w:id="3297" w:date="2019-06-22T23:07:00Z" w:author="Yuriy Lebid">
        <w:r>
          <w:rPr>
            <w:rtl w:val="0"/>
          </w:rPr>
          <w:delText xml:space="preserve">описанный Орисом в </w:delText>
        </w:r>
      </w:del>
      <w:del w:id="3298" w:date="2019-06-22T23:07:00Z" w:author="Yuriy Lebid">
        <w:r>
          <w:rPr>
            <w:rtl w:val="0"/>
          </w:rPr>
          <w:delText xml:space="preserve">15 </w:delText>
        </w:r>
      </w:del>
      <w:del w:id="3299" w:date="2019-06-22T23:07:00Z" w:author="Yuriy Lebid">
        <w:r>
          <w:rPr>
            <w:rtl w:val="0"/>
          </w:rPr>
          <w:delText>томе ииссиидиологии цикла «Бессмертие доступно каждому»</w:delText>
        </w:r>
      </w:del>
      <w:del w:id="3300" w:date="2019-06-22T23:07:00Z" w:author="Yuriy Lebid">
        <w:r>
          <w:rPr>
            <w:rtl w:val="0"/>
          </w:rPr>
          <w:delText xml:space="preserve">; </w:delText>
        </w:r>
      </w:del>
      <w:del w:id="3301" w:date="2019-06-22T23:07:00Z" w:author="Yuriy Lebid">
        <w:r>
          <w:rPr>
            <w:rtl w:val="0"/>
          </w:rPr>
          <w:delText>отличительными чертами этих городов являются новые концепции жизни общества</w:delText>
        </w:r>
      </w:del>
      <w:del w:id="3302" w:date="2019-06-22T23:07:00Z" w:author="Yuriy Lebid">
        <w:r>
          <w:rPr>
            <w:rtl w:val="0"/>
          </w:rPr>
          <w:delText xml:space="preserve">, </w:delText>
        </w:r>
      </w:del>
      <w:del w:id="3303" w:date="2019-06-22T23:07:00Z" w:author="Yuriy Lebid">
        <w:r>
          <w:rPr>
            <w:rtl w:val="0"/>
          </w:rPr>
          <w:delText>основанные на интеллектуально</w:delText>
        </w:r>
      </w:del>
      <w:del w:id="3304" w:date="2019-06-22T23:07:00Z" w:author="Yuriy Lebid">
        <w:r>
          <w:rPr>
            <w:rtl w:val="0"/>
          </w:rPr>
          <w:delText>-</w:delText>
        </w:r>
      </w:del>
      <w:del w:id="3305" w:date="2019-06-22T23:07:00Z" w:author="Yuriy Lebid">
        <w:r>
          <w:rPr>
            <w:rtl w:val="0"/>
          </w:rPr>
          <w:delText>альтруистической системе ценностей</w:delText>
        </w:r>
      </w:del>
      <w:del w:id="3306" w:date="2019-06-22T23:07:00Z" w:author="Yuriy Lebid">
        <w:r>
          <w:rPr>
            <w:rtl w:val="0"/>
          </w:rPr>
          <w:delText xml:space="preserve">, </w:delText>
        </w:r>
      </w:del>
      <w:del w:id="3307" w:date="2019-06-22T23:07:00Z" w:author="Yuriy Lebid">
        <w:r>
          <w:rPr>
            <w:rtl w:val="0"/>
          </w:rPr>
          <w:delText xml:space="preserve">а точнее – на культивировании Высокочувственного Интеллекта </w:delText>
        </w:r>
      </w:del>
      <w:del w:id="3308" w:date="2019-06-22T23:07:00Z" w:author="Yuriy Lebid">
        <w:r>
          <w:rPr>
            <w:rtl w:val="0"/>
          </w:rPr>
          <w:delText>(</w:delText>
        </w:r>
      </w:del>
      <w:del w:id="3309" w:date="2019-06-22T23:07:00Z" w:author="Yuriy Lebid">
        <w:r>
          <w:rPr>
            <w:rtl w:val="0"/>
          </w:rPr>
          <w:delText>ВЧИ</w:delText>
        </w:r>
      </w:del>
      <w:del w:id="3310" w:date="2019-06-22T23:07:00Z" w:author="Yuriy Lebid">
        <w:r>
          <w:rPr>
            <w:rtl w:val="0"/>
          </w:rPr>
          <w:delText xml:space="preserve">) </w:delText>
        </w:r>
      </w:del>
      <w:del w:id="3311" w:date="2019-06-22T23:07:00Z" w:author="Yuriy Lebid">
        <w:r>
          <w:rPr>
            <w:rtl w:val="0"/>
          </w:rPr>
          <w:delText xml:space="preserve">и Высокоинтеллектуального Альтруизма </w:delText>
        </w:r>
      </w:del>
      <w:del w:id="3312" w:date="2019-06-22T23:07:00Z" w:author="Yuriy Lebid">
        <w:r>
          <w:rPr>
            <w:rtl w:val="0"/>
          </w:rPr>
          <w:delText>(</w:delText>
        </w:r>
      </w:del>
      <w:del w:id="3313" w:date="2019-06-22T23:07:00Z" w:author="Yuriy Lebid">
        <w:r>
          <w:rPr>
            <w:rtl w:val="0"/>
          </w:rPr>
          <w:delText>ВИА</w:delText>
        </w:r>
      </w:del>
      <w:del w:id="3314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331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331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горраллмпсус </w:delText>
        </w:r>
      </w:del>
      <w:del w:id="33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3318" w:date="2019-06-22T23:07:00Z" w:author="Yuriy Lebid"/>
        </w:rPr>
      </w:pPr>
      <w:del w:id="3319" w:date="2019-06-22T23:07:00Z" w:author="Yuriy Lebid">
        <w:r>
          <w:rPr>
            <w:rtl w:val="0"/>
          </w:rPr>
          <w:delText>микро</w:delText>
        </w:r>
      </w:del>
      <w:del w:id="3320" w:date="2019-06-22T23:07:00Z" w:author="Yuriy Lebid">
        <w:r>
          <w:rPr>
            <w:rtl w:val="0"/>
          </w:rPr>
          <w:delText>-</w:delText>
        </w:r>
      </w:del>
      <w:del w:id="3321" w:date="2019-06-22T23:07:00Z" w:author="Yuriy Lebid">
        <w:r>
          <w:rPr>
            <w:rtl w:val="0"/>
          </w:rPr>
          <w:delText xml:space="preserve">эгрегор коллективных Сознаний человечеств нашего </w:delText>
        </w:r>
      </w:del>
      <w:del w:id="3322" w:date="2019-06-22T23:07:00Z" w:author="Yuriy Lebid">
        <w:r>
          <w:rPr>
            <w:rtl w:val="0"/>
          </w:rPr>
          <w:delText>(</w:delText>
        </w:r>
      </w:del>
      <w:del w:id="3323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ллууввумического</w:delText>
        </w:r>
      </w:del>
      <w:del w:id="3324" w:date="2019-06-22T23:07:00Z" w:author="Yuriy Lebid">
        <w:r>
          <w:rPr>
            <w:rtl w:val="0"/>
          </w:rPr>
          <w:delText xml:space="preserve">) </w:delText>
        </w:r>
      </w:del>
      <w:del w:id="3325" w:date="2019-06-22T23:07:00Z" w:author="Yuriy Lebid">
        <w:r>
          <w:rPr>
            <w:rtl w:val="0"/>
          </w:rPr>
          <w:delText>типа «специализирующийся» на узкоспецифических типах осцилляций какого</w:delText>
        </w:r>
      </w:del>
      <w:del w:id="3326" w:date="2019-06-22T23:07:00Z" w:author="Yuriy Lebid">
        <w:r>
          <w:rPr>
            <w:rtl w:val="0"/>
          </w:rPr>
          <w:delText>-</w:delText>
        </w:r>
      </w:del>
      <w:del w:id="3327" w:date="2019-06-22T23:07:00Z" w:author="Yuriy Lebid">
        <w:r>
          <w:rPr>
            <w:rtl w:val="0"/>
          </w:rPr>
          <w:delText>то определ</w:delText>
        </w:r>
      </w:del>
      <w:del w:id="3328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3329" w:date="2019-06-22T23:07:00Z" w:author="Yuriy Lebid">
        <w:r>
          <w:rPr>
            <w:rtl w:val="0"/>
          </w:rPr>
          <w:delText>нного канала в условиях Атерэкс</w:delText>
        </w:r>
      </w:del>
    </w:p>
    <w:p>
      <w:pPr>
        <w:pStyle w:val="heading 4"/>
        <w:rPr>
          <w:del w:id="333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333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ГРООМПФ</w:delText>
        </w:r>
      </w:del>
      <w:del w:id="333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333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Сущности </w:delText>
        </w:r>
      </w:del>
      <w:del w:id="333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3335" w:date="2019-06-22T23:07:00Z" w:author="Yuriy Lebid"/>
        </w:rPr>
      </w:pPr>
      <w:del w:id="3336" w:date="2019-06-22T23:07:00Z" w:author="Yuriy Lebid">
        <w:r>
          <w:rPr>
            <w:rtl w:val="0"/>
          </w:rPr>
          <w:delText>все типы Формо</w:delText>
        </w:r>
      </w:del>
      <w:del w:id="3337" w:date="2019-06-22T23:07:00Z" w:author="Yuriy Lebid">
        <w:r>
          <w:rPr>
            <w:rtl w:val="0"/>
          </w:rPr>
          <w:delText>-</w:delText>
        </w:r>
      </w:del>
      <w:del w:id="3338" w:date="2019-06-22T23:07:00Z" w:author="Yuriy Lebid">
        <w:r>
          <w:rPr>
            <w:rtl w:val="0"/>
          </w:rPr>
          <w:delText>Сущностей СЛУИ</w:delText>
        </w:r>
      </w:del>
      <w:del w:id="3339" w:date="2019-06-22T23:07:00Z" w:author="Yuriy Lebid">
        <w:r>
          <w:rPr>
            <w:rtl w:val="0"/>
          </w:rPr>
          <w:delText>-</w:delText>
        </w:r>
      </w:del>
      <w:del w:id="3340" w:date="2019-06-22T23:07:00Z" w:author="Yuriy Lebid">
        <w:r>
          <w:rPr>
            <w:rtl w:val="0"/>
          </w:rPr>
          <w:delText>СЛУУ</w:delText>
        </w:r>
      </w:del>
      <w:del w:id="3341" w:date="2019-06-22T23:07:00Z" w:author="Yuriy Lebid">
        <w:r>
          <w:rPr>
            <w:rtl w:val="0"/>
          </w:rPr>
          <w:delText xml:space="preserve">, </w:delText>
        </w:r>
      </w:del>
      <w:del w:id="3342" w:date="2019-06-22T23:07:00Z" w:author="Yuriy Lebid">
        <w:r>
          <w:rPr>
            <w:rtl w:val="0"/>
          </w:rPr>
          <w:delText>реализующихся в качестве «чакрамных личностей» ГООЛГАМАА</w:delText>
        </w:r>
      </w:del>
      <w:del w:id="3343" w:date="2019-06-22T23:07:00Z" w:author="Yuriy Lebid">
        <w:r>
          <w:rPr>
            <w:rtl w:val="0"/>
          </w:rPr>
          <w:delText>-</w:delText>
        </w:r>
      </w:del>
      <w:del w:id="3344" w:date="2019-06-22T23:07:00Z" w:author="Yuriy Lebid">
        <w:r>
          <w:rPr>
            <w:rtl w:val="0"/>
          </w:rPr>
          <w:delText xml:space="preserve">А через </w:delText>
        </w:r>
      </w:del>
      <w:del w:id="3345" w:date="2019-06-22T23:07:00Z" w:author="Yuriy Lebid">
        <w:r>
          <w:rPr>
            <w:rtl w:val="0"/>
          </w:rPr>
          <w:delText xml:space="preserve">12 </w:delText>
        </w:r>
      </w:del>
      <w:del w:id="3346" w:date="2019-06-22T23:07:00Z" w:author="Yuriy Lebid">
        <w:r>
          <w:rPr>
            <w:rtl w:val="0"/>
          </w:rPr>
          <w:delText>ДУУ</w:delText>
        </w:r>
      </w:del>
      <w:del w:id="3347" w:date="2019-06-22T23:07:00Z" w:author="Yuriy Lebid">
        <w:r>
          <w:rPr>
            <w:rtl w:val="0"/>
          </w:rPr>
          <w:delText>-</w:delText>
        </w:r>
      </w:del>
      <w:del w:id="3348" w:date="2019-06-22T23:07:00Z" w:author="Yuriy Lebid">
        <w:r>
          <w:rPr>
            <w:rtl w:val="0"/>
          </w:rPr>
          <w:delText>ЛЛИ АРГЛЛААМУНИ</w:delText>
        </w:r>
      </w:del>
      <w:del w:id="3349" w:date="2019-06-22T23:07:00Z" w:author="Yuriy Lebid">
        <w:r>
          <w:rPr>
            <w:rtl w:val="0"/>
          </w:rPr>
          <w:delText>-</w:delText>
        </w:r>
      </w:del>
      <w:del w:id="3350" w:date="2019-06-22T23:07:00Z" w:author="Yuriy Lebid">
        <w:r>
          <w:rPr>
            <w:rtl w:val="0"/>
          </w:rPr>
          <w:delText>Ииссииди</w:delText>
        </w:r>
      </w:del>
    </w:p>
    <w:p>
      <w:pPr>
        <w:pStyle w:val="heading 4"/>
        <w:rPr>
          <w:del w:id="335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335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ГРОО</w:delText>
        </w:r>
      </w:del>
      <w:del w:id="335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335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СС</w:delText>
        </w:r>
      </w:del>
      <w:del w:id="335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335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М</w:delText>
        </w:r>
      </w:del>
      <w:del w:id="335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335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период </w:delText>
        </w:r>
      </w:del>
      <w:del w:id="335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3360" w:date="2019-06-22T23:07:00Z" w:author="Yuriy Lebid"/>
        </w:rPr>
      </w:pPr>
      <w:del w:id="3361" w:date="2019-06-22T23:07:00Z" w:author="Yuriy Lebid">
        <w:r>
          <w:rPr>
            <w:rtl w:val="0"/>
          </w:rPr>
          <w:delText xml:space="preserve">«Планетарный </w:delText>
        </w:r>
      </w:del>
      <w:del w:id="3362" w:date="2019-06-22T23:07:00Z" w:author="Yuriy Lebid">
        <w:r>
          <w:rPr>
            <w:rtl w:val="0"/>
          </w:rPr>
          <w:delText>12-</w:delText>
        </w:r>
      </w:del>
      <w:del w:id="3363" w:date="2019-06-22T23:07:00Z" w:author="Yuriy Lebid">
        <w:r>
          <w:rPr>
            <w:rtl w:val="0"/>
          </w:rPr>
          <w:delText>ти летний Цикл преобладания в Коллективном Разуме данной Реальности Творческой Активности ГРООМПФ</w:delText>
        </w:r>
      </w:del>
      <w:del w:id="3364" w:date="2019-06-22T23:07:00Z" w:author="Yuriy Lebid">
        <w:r>
          <w:rPr>
            <w:rtl w:val="0"/>
          </w:rPr>
          <w:delText>-</w:delText>
        </w:r>
      </w:del>
      <w:del w:id="3365" w:date="2019-06-22T23:07:00Z" w:author="Yuriy Lebid">
        <w:r>
          <w:rPr>
            <w:rtl w:val="0"/>
          </w:rPr>
          <w:delText>Сущностей АРГЛЛААМУНИ</w:delText>
        </w:r>
      </w:del>
      <w:del w:id="3366" w:date="2019-06-22T23:07:00Z" w:author="Yuriy Lebid">
        <w:r>
          <w:rPr>
            <w:rtl w:val="0"/>
          </w:rPr>
          <w:delText>-</w:delText>
        </w:r>
      </w:del>
      <w:del w:id="3367" w:date="2019-06-22T23:07:00Z" w:author="Yuriy Lebid">
        <w:r>
          <w:rPr>
            <w:rtl w:val="0"/>
          </w:rPr>
          <w:delText>Ииссииди</w:delText>
        </w:r>
      </w:del>
    </w:p>
    <w:p>
      <w:pPr>
        <w:pStyle w:val="heading 4"/>
        <w:rPr>
          <w:del w:id="3368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336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ГРЭИЙСЛИИСС </w:delText>
        </w:r>
      </w:del>
      <w:del w:id="337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- </w:delText>
        </w:r>
      </w:del>
      <w:del w:id="337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Звуковой Космический Код </w:delText>
        </w:r>
      </w:del>
      <w:del w:id="337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337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337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</w:delText>
        </w:r>
      </w:del>
      <w:del w:id="337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3376" w:date="2019-06-22T23:07:00Z" w:author="Yuriy Lebid"/>
        </w:rPr>
      </w:pPr>
      <w:del w:id="3377" w:date="2019-06-22T23:07:00Z" w:author="Yuriy Lebid">
        <w:r>
          <w:rPr>
            <w:rtl w:val="0"/>
          </w:rPr>
          <w:delText>Коллективная Планетарная Сущность</w:delText>
        </w:r>
      </w:del>
      <w:del w:id="3378" w:date="2019-06-22T23:07:00Z" w:author="Yuriy Lebid">
        <w:r>
          <w:rPr>
            <w:rtl w:val="0"/>
          </w:rPr>
          <w:delText xml:space="preserve">, </w:delText>
        </w:r>
      </w:del>
      <w:del w:id="3379" w:date="2019-06-22T23:07:00Z" w:author="Yuriy Lebid">
        <w:r>
          <w:rPr>
            <w:rtl w:val="0"/>
          </w:rPr>
          <w:delText>известная нам как «Земля»</w:delText>
        </w:r>
      </w:del>
      <w:del w:id="3380" w:date="2019-06-22T23:07:00Z" w:author="Yuriy Lebid">
        <w:r>
          <w:rPr>
            <w:rtl w:val="0"/>
          </w:rPr>
          <w:delText xml:space="preserve">, </w:delText>
        </w:r>
      </w:del>
      <w:del w:id="3381" w:date="2019-06-22T23:07:00Z" w:author="Yuriy Lebid">
        <w:r>
          <w:rPr>
            <w:rtl w:val="0"/>
          </w:rPr>
          <w:delText>входит в Коллективный Разум Зв</w:delText>
        </w:r>
      </w:del>
      <w:del w:id="3382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3383" w:date="2019-06-22T23:07:00Z" w:author="Yuriy Lebid">
        <w:r>
          <w:rPr>
            <w:rtl w:val="0"/>
          </w:rPr>
          <w:delText xml:space="preserve">здной Сущности АИИЛЛИИСС </w:delText>
        </w:r>
      </w:del>
      <w:del w:id="3384" w:date="2019-06-22T23:07:00Z" w:author="Yuriy Lebid">
        <w:r>
          <w:rPr>
            <w:rtl w:val="0"/>
          </w:rPr>
          <w:delText>(</w:delText>
        </w:r>
      </w:del>
      <w:del w:id="3385" w:date="2019-06-22T23:07:00Z" w:author="Yuriy Lebid">
        <w:r>
          <w:rPr>
            <w:rtl w:val="0"/>
          </w:rPr>
          <w:delText>«Солнце»</w:delText>
        </w:r>
      </w:del>
      <w:del w:id="3386" w:date="2019-06-22T23:07:00Z" w:author="Yuriy Lebid">
        <w:r>
          <w:rPr>
            <w:rtl w:val="0"/>
          </w:rPr>
          <w:delText xml:space="preserve">), </w:delText>
        </w:r>
      </w:del>
      <w:del w:id="3387" w:date="2019-06-22T23:07:00Z" w:author="Yuriy Lebid">
        <w:r>
          <w:rPr>
            <w:rtl w:val="0"/>
          </w:rPr>
          <w:delText xml:space="preserve">в качественной системе которой Она активно участвует в процессах образования синтетического Космического Качества «Творческая Космическая Потенциальность» </w:delText>
        </w:r>
      </w:del>
      <w:del w:id="3388" w:date="2019-06-22T23:07:00Z" w:author="Yuriy Lebid">
        <w:r>
          <w:rPr>
            <w:rtl w:val="0"/>
          </w:rPr>
          <w:delText>(</w:delText>
        </w:r>
      </w:del>
      <w:del w:id="338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3390" w:date="2019-06-22T23:07:00Z" w:author="Yuriy Lebid">
        <w:r>
          <w:rPr>
            <w:rtl w:val="0"/>
          </w:rPr>
          <w:delText>:</w:delText>
        </w:r>
      </w:del>
      <w:del w:id="339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3392" w:date="2019-06-22T23:07:00Z" w:author="Yuriy Lebid">
        <w:r>
          <w:rPr>
            <w:rtl w:val="0"/>
          </w:rPr>
          <w:delText>АЙЯЙИЙЯ</w:delText>
        </w:r>
      </w:del>
      <w:del w:id="3393" w:date="2019-06-22T23:07:00Z" w:author="Yuriy Lebid">
        <w:r>
          <w:rPr>
            <w:rtl w:val="0"/>
          </w:rPr>
          <w:delText>-</w:delText>
        </w:r>
      </w:del>
      <w:del w:id="3394" w:date="2019-06-22T23:07:00Z" w:author="Yuriy Lebid">
        <w:r>
          <w:rPr>
            <w:rtl w:val="0"/>
          </w:rPr>
          <w:delText>ФЛУУ</w:delText>
        </w:r>
      </w:del>
      <w:del w:id="3395" w:date="2019-06-22T23:07:00Z" w:author="Yuriy Lebid">
        <w:r>
          <w:rPr>
            <w:rtl w:val="0"/>
          </w:rPr>
          <w:delText>-</w:delText>
        </w:r>
      </w:del>
      <w:del w:id="3396" w:date="2019-06-22T23:07:00Z" w:author="Yuriy Lebid">
        <w:r>
          <w:rPr>
            <w:rtl w:val="0"/>
          </w:rPr>
          <w:delText>УА</w:delText>
        </w:r>
      </w:del>
      <w:del w:id="3397" w:date="2019-06-22T23:07:00Z" w:author="Yuriy Lebid">
        <w:r>
          <w:rPr>
            <w:rtl w:val="0"/>
          </w:rPr>
          <w:delText>).</w:delText>
        </w:r>
      </w:del>
    </w:p>
    <w:p>
      <w:pPr>
        <w:pStyle w:val="heading 4"/>
        <w:rPr>
          <w:del w:id="3398" w:date="2019-06-22T23:07:00Z" w:author="Yuriy Lebid"/>
          <w:rStyle w:val="Нет"/>
          <w:color w:val="000000"/>
          <w:u w:color="000000"/>
        </w:rPr>
      </w:pPr>
      <w:del w:id="339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гуманация </w:delText>
        </w:r>
      </w:del>
      <w:del w:id="340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340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340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34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humano</w:delText>
        </w:r>
      </w:del>
      <w:del w:id="340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очеловечивать</w:delText>
        </w:r>
      </w:del>
      <w:del w:id="34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3406" w:date="2019-06-22T23:07:00Z" w:author="Yuriy Lebid"/>
        </w:rPr>
      </w:pPr>
      <w:del w:id="3407" w:date="2019-06-22T23:07:00Z" w:author="Yuriy Lebid">
        <w:r>
          <w:rPr>
            <w:rtl w:val="0"/>
          </w:rPr>
          <w:delText>формирование</w:delText>
        </w:r>
      </w:del>
      <w:del w:id="3408" w:date="2019-06-22T23:07:00Z" w:author="Yuriy Lebid">
        <w:r>
          <w:rPr>
            <w:rtl w:val="0"/>
          </w:rPr>
          <w:delText xml:space="preserve">, </w:delText>
        </w:r>
      </w:del>
      <w:del w:id="3409" w:date="2019-06-22T23:07:00Z" w:author="Yuriy Lebid">
        <w:r>
          <w:rPr>
            <w:rtl w:val="0"/>
          </w:rPr>
          <w:delText>образование чего</w:delText>
        </w:r>
      </w:del>
      <w:del w:id="3410" w:date="2019-06-22T23:07:00Z" w:author="Yuriy Lebid">
        <w:r>
          <w:rPr>
            <w:rtl w:val="0"/>
          </w:rPr>
          <w:delText>-</w:delText>
        </w:r>
      </w:del>
      <w:del w:id="3411" w:date="2019-06-22T23:07:00Z" w:author="Yuriy Lebid">
        <w:r>
          <w:rPr>
            <w:rtl w:val="0"/>
          </w:rPr>
          <w:delText>либо из множества разнородных признаков</w:delText>
        </w:r>
      </w:del>
      <w:del w:id="3412" w:date="2019-06-22T23:07:00Z" w:author="Yuriy Lebid">
        <w:r>
          <w:rPr>
            <w:rtl w:val="0"/>
          </w:rPr>
          <w:delText xml:space="preserve">; </w:delText>
        </w:r>
      </w:del>
      <w:del w:id="3413" w:date="2019-06-22T23:07:00Z" w:author="Yuriy Lebid">
        <w:r>
          <w:rPr>
            <w:rtl w:val="0"/>
          </w:rPr>
          <w:delText xml:space="preserve">процесс Синтеза Форм Самосознаний </w:delText>
        </w:r>
      </w:del>
      <w:del w:id="3414" w:date="2019-06-22T23:07:00Z" w:author="Yuriy Lebid">
        <w:r>
          <w:rPr>
            <w:rtl w:val="0"/>
          </w:rPr>
          <w:delText>(</w:delText>
        </w:r>
      </w:del>
      <w:del w:id="3415" w:date="2019-06-22T23:07:00Z" w:author="Yuriy Lebid">
        <w:r>
          <w:rPr>
            <w:rtl w:val="0"/>
          </w:rPr>
          <w:delText>ФС</w:delText>
        </w:r>
      </w:del>
      <w:del w:id="3416" w:date="2019-06-22T23:07:00Z" w:author="Yuriy Lebid">
        <w:r>
          <w:rPr>
            <w:rtl w:val="0"/>
          </w:rPr>
          <w:delText xml:space="preserve">) </w:delText>
        </w:r>
      </w:del>
      <w:del w:id="3417" w:date="2019-06-22T23:07:00Z" w:author="Yuriy Lebid">
        <w:r>
          <w:rPr>
            <w:rtl w:val="0"/>
          </w:rPr>
          <w:delText xml:space="preserve">и Коллективных Космических Разумов </w:delText>
        </w:r>
      </w:del>
      <w:del w:id="3418" w:date="2019-06-22T23:07:00Z" w:author="Yuriy Lebid">
        <w:r>
          <w:rPr>
            <w:rtl w:val="0"/>
          </w:rPr>
          <w:delText>(</w:delText>
        </w:r>
      </w:del>
      <w:del w:id="3419" w:date="2019-06-22T23:07:00Z" w:author="Yuriy Lebid">
        <w:r>
          <w:rPr>
            <w:rtl w:val="0"/>
          </w:rPr>
          <w:delText>ККР</w:delText>
        </w:r>
      </w:del>
      <w:del w:id="3420" w:date="2019-06-22T23:07:00Z" w:author="Yuriy Lebid">
        <w:r>
          <w:rPr>
            <w:rtl w:val="0"/>
          </w:rPr>
          <w:delText xml:space="preserve">) </w:delText>
        </w:r>
      </w:del>
      <w:del w:id="3421" w:date="2019-06-22T23:07:00Z" w:author="Yuriy Lebid">
        <w:r>
          <w:rPr>
            <w:rtl w:val="0"/>
          </w:rPr>
          <w:delText>через Акт меркавгнации</w:delText>
        </w:r>
      </w:del>
      <w:del w:id="3422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Определение"/>
        <w:rPr>
          <w:del w:id="3423" w:date="2019-06-22T23:07:00Z" w:author="Yuriy Lebid"/>
        </w:rPr>
      </w:pPr>
      <w:del w:id="342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Синонимы</w:delText>
        </w:r>
      </w:del>
      <w:del w:id="342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3426" w:date="2019-06-22T23:07:00Z" w:author="Yuriy Lebid">
        <w:r>
          <w:rPr>
            <w:rtl w:val="0"/>
          </w:rPr>
          <w:delText xml:space="preserve"> </w:delText>
        </w:r>
      </w:del>
      <w:del w:id="3427" w:date="2019-06-22T23:07:00Z" w:author="Yuriy Lebid">
        <w:r>
          <w:rPr>
            <w:rStyle w:val="Hyperlink.1"/>
            <w:rtl w:val="0"/>
          </w:rPr>
          <w:delText>эгллеролифтивная амплификация</w:delText>
        </w:r>
      </w:del>
      <w:del w:id="3428" w:date="2019-06-22T23:07:00Z" w:author="Yuriy Lebid">
        <w:r>
          <w:rPr>
            <w:rStyle w:val="Hyperlink.1"/>
            <w:rtl w:val="0"/>
          </w:rPr>
          <w:delText xml:space="preserve">, </w:delText>
        </w:r>
      </w:del>
      <w:del w:id="3429" w:date="2019-06-22T23:07:00Z" w:author="Yuriy Lebid">
        <w:r>
          <w:rPr>
            <w:rStyle w:val="Hyperlink.1"/>
            <w:rtl w:val="0"/>
          </w:rPr>
          <w:delText>консумматизации</w:delText>
        </w:r>
      </w:del>
      <w:del w:id="3430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3431" w:date="2019-06-22T23:07:00Z" w:author="Yuriy Lebid"/>
          <w:rStyle w:val="Нет"/>
          <w:color w:val="000000"/>
          <w:sz w:val="32"/>
          <w:szCs w:val="32"/>
          <w:u w:color="000000"/>
        </w:rPr>
      </w:pPr>
      <w:del w:id="343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гуманационный </w:delText>
        </w:r>
      </w:del>
      <w:del w:id="343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343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343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343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humano</w:delText>
        </w:r>
      </w:del>
      <w:del w:id="343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очеловечивать</w:delText>
        </w:r>
      </w:del>
      <w:del w:id="343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3439" w:date="2019-06-22T23:07:00Z" w:author="Yuriy Lebid"/>
        </w:rPr>
      </w:pPr>
      <w:del w:id="3440" w:date="2019-06-22T23:07:00Z" w:author="Yuriy Lebid">
        <w:r>
          <w:rPr>
            <w:rtl w:val="0"/>
          </w:rPr>
          <w:delText>являющийся результатом формирования чего</w:delText>
        </w:r>
      </w:del>
      <w:del w:id="3441" w:date="2019-06-22T23:07:00Z" w:author="Yuriy Lebid">
        <w:r>
          <w:rPr>
            <w:rtl w:val="0"/>
          </w:rPr>
          <w:delText>-</w:delText>
        </w:r>
      </w:del>
      <w:del w:id="3442" w:date="2019-06-22T23:07:00Z" w:author="Yuriy Lebid">
        <w:r>
          <w:rPr>
            <w:rtl w:val="0"/>
          </w:rPr>
          <w:delText>либо из множества разнородных признаков</w:delText>
        </w:r>
      </w:del>
      <w:del w:id="3443" w:date="2019-06-22T23:07:00Z" w:author="Yuriy Lebid">
        <w:r>
          <w:rPr>
            <w:rtl w:val="0"/>
          </w:rPr>
          <w:delText xml:space="preserve">; </w:delText>
        </w:r>
      </w:del>
      <w:del w:id="3444" w:date="2019-06-22T23:07:00Z" w:author="Yuriy Lebid">
        <w:r>
          <w:rPr>
            <w:rtl w:val="0"/>
          </w:rPr>
          <w:delText xml:space="preserve">образованный в процессе Синтеза Форм Самосознаний </w:delText>
        </w:r>
      </w:del>
      <w:del w:id="3445" w:date="2019-06-22T23:07:00Z" w:author="Yuriy Lebid">
        <w:r>
          <w:rPr>
            <w:rtl w:val="0"/>
          </w:rPr>
          <w:delText>(</w:delText>
        </w:r>
      </w:del>
      <w:del w:id="3446" w:date="2019-06-22T23:07:00Z" w:author="Yuriy Lebid">
        <w:r>
          <w:rPr>
            <w:rtl w:val="0"/>
          </w:rPr>
          <w:delText>ФС</w:delText>
        </w:r>
      </w:del>
      <w:del w:id="3447" w:date="2019-06-22T23:07:00Z" w:author="Yuriy Lebid">
        <w:r>
          <w:rPr>
            <w:rtl w:val="0"/>
          </w:rPr>
          <w:delText xml:space="preserve">) </w:delText>
        </w:r>
      </w:del>
      <w:del w:id="3448" w:date="2019-06-22T23:07:00Z" w:author="Yuriy Lebid">
        <w:r>
          <w:rPr>
            <w:rtl w:val="0"/>
          </w:rPr>
          <w:delText xml:space="preserve">и Коллективных Космических Разумов </w:delText>
        </w:r>
      </w:del>
      <w:del w:id="3449" w:date="2019-06-22T23:07:00Z" w:author="Yuriy Lebid">
        <w:r>
          <w:rPr>
            <w:rtl w:val="0"/>
          </w:rPr>
          <w:delText>(</w:delText>
        </w:r>
      </w:del>
      <w:del w:id="3450" w:date="2019-06-22T23:07:00Z" w:author="Yuriy Lebid">
        <w:r>
          <w:rPr>
            <w:rtl w:val="0"/>
          </w:rPr>
          <w:delText>ККР</w:delText>
        </w:r>
      </w:del>
      <w:del w:id="3451" w:date="2019-06-22T23:07:00Z" w:author="Yuriy Lebid">
        <w:r>
          <w:rPr>
            <w:rtl w:val="0"/>
          </w:rPr>
          <w:delText xml:space="preserve">) </w:delText>
        </w:r>
      </w:del>
      <w:del w:id="3452" w:date="2019-06-22T23:07:00Z" w:author="Yuriy Lebid">
        <w:r>
          <w:rPr>
            <w:rtl w:val="0"/>
          </w:rPr>
          <w:delText>через Акт меркавгнации</w:delText>
        </w:r>
      </w:del>
      <w:del w:id="3453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jc w:val="left"/>
        <w:rPr>
          <w:del w:id="3454" w:date="2019-06-22T23:07:00Z" w:author="Yuriy Lebid"/>
          <w:rStyle w:val="Нет"/>
          <w:rFonts w:ascii="Times" w:cs="Times" w:hAnsi="Times" w:eastAsia="Times"/>
          <w:b w:val="1"/>
          <w:bCs w:val="1"/>
        </w:rPr>
      </w:pPr>
      <w:del w:id="345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Синонимы</w:delText>
        </w:r>
      </w:del>
      <w:del w:id="345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3457" w:date="2019-06-22T23:07:00Z" w:author="Yuriy Lebid">
        <w:r>
          <w:rPr>
            <w:rtl w:val="0"/>
            <w:lang w:val="ru-RU"/>
          </w:rPr>
          <w:delText xml:space="preserve"> </w:delText>
        </w:r>
      </w:del>
      <w:del w:id="3458" w:date="2019-06-22T23:07:00Z" w:author="Yuriy Lebid">
        <w:r>
          <w:rPr>
            <w:rStyle w:val="Hyperlink.1"/>
            <w:rtl w:val="0"/>
            <w:lang w:val="ru-RU"/>
          </w:rPr>
          <w:delText>эгллеролифтивно амплификацированный</w:delText>
        </w:r>
      </w:del>
      <w:del w:id="3459" w:date="2019-06-22T23:07:00Z" w:author="Yuriy Lebid">
        <w:r>
          <w:rPr>
            <w:rStyle w:val="Hyperlink.1"/>
            <w:rtl w:val="0"/>
            <w:lang w:val="ru-RU"/>
          </w:rPr>
          <w:delText xml:space="preserve">, </w:delText>
        </w:r>
      </w:del>
      <w:del w:id="3460" w:date="2019-06-22T23:07:00Z" w:author="Yuriy Lebid">
        <w:r>
          <w:rPr>
            <w:rStyle w:val="Hyperlink.1"/>
            <w:rtl w:val="0"/>
            <w:lang w:val="ru-RU"/>
          </w:rPr>
          <w:delText>консумматизацированный</w:delText>
        </w:r>
      </w:del>
      <w:del w:id="3461" w:date="2019-06-22T23:07:00Z" w:author="Yuriy Lebid">
        <w:r>
          <w:rPr>
            <w:rStyle w:val="Hyperlink.1"/>
            <w:rtl w:val="0"/>
            <w:lang w:val="ru-RU"/>
          </w:rPr>
          <w:delText>.</w:delText>
        </w:r>
      </w:del>
    </w:p>
    <w:p>
      <w:pPr>
        <w:pStyle w:val="heading 4"/>
        <w:rPr>
          <w:del w:id="3462" w:date="2019-06-22T23:07:00Z" w:author="Yuriy Lebid"/>
          <w:rStyle w:val="Нет"/>
          <w:color w:val="000000"/>
          <w:u w:color="000000"/>
        </w:rPr>
      </w:pPr>
      <w:del w:id="346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гуманировать </w:delText>
        </w:r>
      </w:del>
      <w:del w:id="34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34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346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34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humano</w:delText>
        </w:r>
      </w:del>
      <w:del w:id="34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очеловечивать</w:delText>
        </w:r>
      </w:del>
      <w:del w:id="346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3470" w:date="2019-06-22T23:07:00Z" w:author="Yuriy Lebid"/>
        </w:rPr>
      </w:pPr>
      <w:del w:id="3471" w:date="2019-06-22T23:07:00Z" w:author="Yuriy Lebid">
        <w:r>
          <w:rPr>
            <w:rtl w:val="0"/>
          </w:rPr>
          <w:delText>синтезировать что</w:delText>
        </w:r>
      </w:del>
      <w:del w:id="3472" w:date="2019-06-22T23:07:00Z" w:author="Yuriy Lebid">
        <w:r>
          <w:rPr>
            <w:rtl w:val="0"/>
          </w:rPr>
          <w:delText>-</w:delText>
        </w:r>
      </w:del>
      <w:del w:id="3473" w:date="2019-06-22T23:07:00Z" w:author="Yuriy Lebid">
        <w:r>
          <w:rPr>
            <w:rtl w:val="0"/>
          </w:rPr>
          <w:delText>то из чего</w:delText>
        </w:r>
      </w:del>
      <w:del w:id="3474" w:date="2019-06-22T23:07:00Z" w:author="Yuriy Lebid">
        <w:r>
          <w:rPr>
            <w:rtl w:val="0"/>
          </w:rPr>
          <w:delText>-</w:delText>
        </w:r>
      </w:del>
      <w:del w:id="3475" w:date="2019-06-22T23:07:00Z" w:author="Yuriy Lebid">
        <w:r>
          <w:rPr>
            <w:rtl w:val="0"/>
          </w:rPr>
          <w:delText>то</w:delText>
        </w:r>
      </w:del>
      <w:del w:id="3476" w:date="2019-06-22T23:07:00Z" w:author="Yuriy Lebid">
        <w:r>
          <w:rPr>
            <w:rtl w:val="0"/>
          </w:rPr>
          <w:delText xml:space="preserve">; </w:delText>
        </w:r>
      </w:del>
      <w:del w:id="3477" w:date="2019-06-22T23:07:00Z" w:author="Yuriy Lebid">
        <w:r>
          <w:rPr>
            <w:rtl w:val="0"/>
          </w:rPr>
          <w:delText>осознанно создавать условия для эксгиберации чего</w:delText>
        </w:r>
      </w:del>
      <w:del w:id="3478" w:date="2019-06-22T23:07:00Z" w:author="Yuriy Lebid">
        <w:r>
          <w:rPr>
            <w:rtl w:val="0"/>
          </w:rPr>
          <w:delText>-</w:delText>
        </w:r>
      </w:del>
      <w:del w:id="3479" w:date="2019-06-22T23:07:00Z" w:author="Yuriy Lebid">
        <w:r>
          <w:rPr>
            <w:rtl w:val="0"/>
          </w:rPr>
          <w:delText xml:space="preserve">либо в своей Фокусной Динамике </w:delText>
        </w:r>
      </w:del>
      <w:del w:id="3480" w:date="2019-06-22T23:07:00Z" w:author="Yuriy Lebid">
        <w:r>
          <w:rPr>
            <w:rtl w:val="0"/>
          </w:rPr>
          <w:delText>(</w:delText>
        </w:r>
      </w:del>
      <w:del w:id="3481" w:date="2019-06-22T23:07:00Z" w:author="Yuriy Lebid">
        <w:r>
          <w:rPr>
            <w:rtl w:val="0"/>
          </w:rPr>
          <w:delText>ФД</w:delText>
        </w:r>
      </w:del>
      <w:del w:id="3482" w:date="2019-06-22T23:07:00Z" w:author="Yuriy Lebid">
        <w:r>
          <w:rPr>
            <w:rtl w:val="0"/>
          </w:rPr>
          <w:delText xml:space="preserve">); </w:delText>
        </w:r>
      </w:del>
      <w:del w:id="3483" w:date="2019-06-22T23:07:00Z" w:author="Yuriy Lebid">
        <w:r>
          <w:rPr>
            <w:rtl w:val="0"/>
          </w:rPr>
          <w:delText>целенаправленно реализовывать СФУУРММ</w:delText>
        </w:r>
      </w:del>
      <w:del w:id="3484" w:date="2019-06-22T23:07:00Z" w:author="Yuriy Lebid">
        <w:r>
          <w:rPr>
            <w:rtl w:val="0"/>
          </w:rPr>
          <w:delText>-</w:delText>
        </w:r>
      </w:del>
      <w:del w:id="3485" w:date="2019-06-22T23:07:00Z" w:author="Yuriy Lebid">
        <w:r>
          <w:rPr>
            <w:rtl w:val="0"/>
          </w:rPr>
          <w:delText>Форму до состояния проявления ее</w:delText>
        </w:r>
      </w:del>
      <w:del w:id="3486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̈</w:delText>
        </w:r>
      </w:del>
      <w:del w:id="3487" w:date="2019-06-22T23:07:00Z" w:author="Yuriy Lebid">
        <w:r>
          <w:rPr>
            <w:rtl w:val="0"/>
          </w:rPr>
          <w:delText xml:space="preserve"> в виде Формы Самосознания </w:delText>
        </w:r>
      </w:del>
      <w:del w:id="3488" w:date="2019-06-22T23:07:00Z" w:author="Yuriy Lebid">
        <w:r>
          <w:rPr>
            <w:rtl w:val="0"/>
          </w:rPr>
          <w:delText>(</w:delText>
        </w:r>
      </w:del>
      <w:del w:id="3489" w:date="2019-06-22T23:07:00Z" w:author="Yuriy Lebid">
        <w:r>
          <w:rPr>
            <w:rtl w:val="0"/>
          </w:rPr>
          <w:delText>ФС</w:delText>
        </w:r>
      </w:del>
      <w:del w:id="3490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3491" w:date="2019-06-22T23:07:00Z" w:author="Yuriy Lebid"/>
          <w:rStyle w:val="Нет"/>
          <w:rFonts w:ascii="Times New Roman" w:cs="Times New Roman" w:hAnsi="Times New Roman" w:eastAsia="Times New Roman"/>
          <w:b w:val="0"/>
          <w:bCs w:val="0"/>
          <w:color w:val="000000"/>
          <w:sz w:val="20"/>
          <w:szCs w:val="20"/>
          <w:u w:color="000000"/>
        </w:rPr>
      </w:pPr>
      <w:del w:id="349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гуманитарная Свобода </w:delText>
        </w:r>
      </w:del>
      <w:del w:id="349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3494" w:date="2019-06-22T23:07:00Z" w:author="Yuriy Lebid"/>
        </w:rPr>
      </w:pPr>
      <w:del w:id="3495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один из качественных признаков ллууввумической двуинвадерентной Схемы Синтеза</w:delText>
        </w:r>
      </w:del>
      <w:del w:id="3496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>;</w:delText>
        </w:r>
      </w:del>
      <w:del w:id="3497" w:date="2019-06-22T23:07:00Z" w:author="Yuriy Lebid">
        <w:r>
          <w:rPr>
            <w:rStyle w:val="Нет"/>
            <w:sz w:val="20"/>
            <w:szCs w:val="20"/>
            <w:rtl w:val="0"/>
            <w:lang w:val="ru-RU"/>
          </w:rPr>
          <w:delText xml:space="preserve"> </w:delText>
        </w:r>
      </w:del>
      <w:del w:id="3498" w:date="2019-06-22T23:07:00Z" w:author="Yuriy Lebid">
        <w:r>
          <w:rPr>
            <w:rtl w:val="0"/>
          </w:rPr>
          <w:delText>понятие входит в Регламент</w:delText>
        </w:r>
      </w:del>
      <w:del w:id="3499" w:date="2019-06-22T23:07:00Z" w:author="Yuriy Lebid">
        <w:r>
          <w:rPr>
            <w:rStyle w:val="Нет"/>
            <w:sz w:val="20"/>
            <w:szCs w:val="20"/>
            <w:rtl w:val="0"/>
            <w:lang w:val="ru-RU"/>
          </w:rPr>
          <w:delText xml:space="preserve"> </w:delText>
        </w:r>
      </w:del>
      <w:del w:id="3500" w:date="2019-06-22T23:07:00Z" w:author="Yuriy Lebid">
        <w:r>
          <w:rPr>
            <w:rtl w:val="0"/>
          </w:rPr>
          <w:delText xml:space="preserve">построения межкосмических отношений и имеет </w:delText>
        </w:r>
      </w:del>
      <w:del w:id="3501" w:date="2019-06-22T23:07:00Z" w:author="Yuriy Lebid">
        <w:r>
          <w:rPr>
            <w:rtl w:val="0"/>
          </w:rPr>
          <w:delText xml:space="preserve">28 </w:delText>
        </w:r>
      </w:del>
      <w:del w:id="3502" w:date="2019-06-22T23:07:00Z" w:author="Yuriy Lebid">
        <w:r>
          <w:rPr>
            <w:rtl w:val="0"/>
          </w:rPr>
          <w:delText>Положений</w:delText>
        </w:r>
      </w:del>
      <w:del w:id="3503" w:date="2019-06-22T23:07:00Z" w:author="Yuriy Lebid">
        <w:r>
          <w:rPr>
            <w:rtl w:val="0"/>
          </w:rPr>
          <w:delText xml:space="preserve">, </w:delText>
        </w:r>
      </w:del>
      <w:del w:id="3504" w:date="2019-06-22T23:07:00Z" w:author="Yuriy Lebid">
        <w:r>
          <w:rPr>
            <w:rtl w:val="0"/>
          </w:rPr>
          <w:delText>публиковать которые пока преждевременно</w:delText>
        </w:r>
      </w:del>
      <w:del w:id="3505" w:date="2019-06-22T23:07:00Z" w:author="Yuriy Lebid">
        <w:r>
          <w:rPr>
            <w:rtl w:val="0"/>
          </w:rPr>
          <w:delText xml:space="preserve">, </w:delText>
        </w:r>
      </w:del>
      <w:del w:id="3506" w:date="2019-06-22T23:07:00Z" w:author="Yuriy Lebid">
        <w:r>
          <w:rPr>
            <w:rtl w:val="0"/>
          </w:rPr>
          <w:delText>так как  амплификационную Суть некоторых абзацев этого Регламента построения межкосмических отношений</w:delText>
        </w:r>
      </w:del>
      <w:del w:id="3507" w:date="2019-06-22T23:07:00Z" w:author="Yuriy Lebid">
        <w:r>
          <w:rPr>
            <w:rtl w:val="0"/>
          </w:rPr>
          <w:delText xml:space="preserve">, </w:delText>
        </w:r>
      </w:del>
      <w:del w:id="3508" w:date="2019-06-22T23:07:00Z" w:author="Yuriy Lebid">
        <w:r>
          <w:rPr>
            <w:rtl w:val="0"/>
          </w:rPr>
          <w:delText xml:space="preserve">составленного на Уровне Коллективного Космического Разума </w:delText>
        </w:r>
      </w:del>
      <w:del w:id="3509" w:date="2019-06-22T23:07:00Z" w:author="Yuriy Lebid">
        <w:r>
          <w:rPr>
            <w:rtl w:val="0"/>
          </w:rPr>
          <w:delText>(</w:delText>
        </w:r>
      </w:del>
      <w:del w:id="3510" w:date="2019-06-22T23:07:00Z" w:author="Yuriy Lebid">
        <w:r>
          <w:rPr>
            <w:rtl w:val="0"/>
          </w:rPr>
          <w:delText>ККР</w:delText>
        </w:r>
      </w:del>
      <w:del w:id="3511" w:date="2019-06-22T23:07:00Z" w:author="Yuriy Lebid">
        <w:r>
          <w:rPr>
            <w:rtl w:val="0"/>
          </w:rPr>
          <w:delText xml:space="preserve">) </w:delText>
        </w:r>
      </w:del>
      <w:del w:id="3512" w:date="2019-06-22T23:07:00Z" w:author="Yuriy Lebid">
        <w:r>
          <w:rPr>
            <w:rtl w:val="0"/>
          </w:rPr>
          <w:delText xml:space="preserve">АРГЛААМ и признанного всеми </w:delText>
        </w:r>
      </w:del>
      <w:del w:id="3513" w:date="2019-06-22T23:07:00Z" w:author="Yuriy Lebid">
        <w:r>
          <w:rPr>
            <w:rtl w:val="0"/>
          </w:rPr>
          <w:delText xml:space="preserve">12 </w:delText>
        </w:r>
      </w:del>
      <w:del w:id="3514" w:date="2019-06-22T23:07:00Z" w:author="Yuriy Lebid">
        <w:r>
          <w:rPr>
            <w:rtl w:val="0"/>
          </w:rPr>
          <w:delText>Объедин</w:delText>
        </w:r>
      </w:del>
      <w:del w:id="3515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3516" w:date="2019-06-22T23:07:00Z" w:author="Yuriy Lebid">
        <w:r>
          <w:rPr>
            <w:rtl w:val="0"/>
          </w:rPr>
          <w:delText>нными Логосами Зв</w:delText>
        </w:r>
      </w:del>
      <w:del w:id="3517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3518" w:date="2019-06-22T23:07:00Z" w:author="Yuriy Lebid">
        <w:r>
          <w:rPr>
            <w:rtl w:val="0"/>
          </w:rPr>
          <w:delText>здных Колец</w:delText>
        </w:r>
      </w:del>
      <w:del w:id="3519" w:date="2019-06-22T23:07:00Z" w:author="Yuriy Lebid">
        <w:r>
          <w:rPr>
            <w:rtl w:val="0"/>
          </w:rPr>
          <w:delText xml:space="preserve">, </w:delText>
        </w:r>
      </w:del>
      <w:del w:id="3520" w:date="2019-06-22T23:07:00Z" w:author="Yuriy Lebid">
        <w:r>
          <w:rPr>
            <w:rtl w:val="0"/>
          </w:rPr>
          <w:delText>вы в сво</w:delText>
        </w:r>
      </w:del>
      <w:del w:id="3521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3522" w:date="2019-06-22T23:07:00Z" w:author="Yuriy Lebid">
        <w:r>
          <w:rPr>
            <w:rtl w:val="0"/>
          </w:rPr>
          <w:delText>м нынешнем — крайне дезинформированном — состоянии не сможете глубоко понять и не сумеете оценить их настоящую значимость</w:delText>
        </w:r>
      </w:del>
    </w:p>
    <w:p>
      <w:pPr>
        <w:pStyle w:val="heading 4"/>
        <w:rPr>
          <w:del w:id="3523" w:date="2019-06-22T23:07:00Z" w:author="Yuriy Lebid"/>
          <w:rStyle w:val="Нет"/>
          <w:color w:val="000000"/>
          <w:u w:color="000000"/>
        </w:rPr>
      </w:pPr>
      <w:del w:id="352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ГУМАНОИДНАЯ Эволюционная Ветвь </w:delText>
        </w:r>
      </w:del>
      <w:del w:id="352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3526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3527" w:date="2019-06-22T23:07:00Z" w:author="Yuriy Lebid">
        <w:r>
          <w:rPr>
            <w:rtl w:val="0"/>
          </w:rPr>
          <w:delText>Синтетическая Ветвь</w:delText>
        </w:r>
      </w:del>
      <w:del w:id="3528" w:date="2019-06-22T23:07:00Z" w:author="Yuriy Lebid">
        <w:r>
          <w:rPr>
            <w:rtl w:val="0"/>
          </w:rPr>
          <w:delText xml:space="preserve">, </w:delText>
        </w:r>
      </w:del>
      <w:del w:id="3529" w:date="2019-06-22T23:07:00Z" w:author="Yuriy Lebid">
        <w:r>
          <w:rPr>
            <w:rtl w:val="0"/>
          </w:rPr>
          <w:delText xml:space="preserve">одна из </w:delText>
        </w:r>
      </w:del>
      <w:del w:id="3530" w:date="2019-06-22T23:07:00Z" w:author="Yuriy Lebid">
        <w:r>
          <w:rPr>
            <w:rtl w:val="0"/>
          </w:rPr>
          <w:delText>24-</w:delText>
        </w:r>
      </w:del>
      <w:del w:id="3531" w:date="2019-06-22T23:07:00Z" w:author="Yuriy Lebid">
        <w:r>
          <w:rPr>
            <w:rtl w:val="0"/>
          </w:rPr>
          <w:delText>х Ветвей Космического Развития</w:delText>
        </w:r>
      </w:del>
      <w:del w:id="3532" w:date="2019-06-22T23:07:00Z" w:author="Yuriy Lebid">
        <w:r>
          <w:rPr>
            <w:rtl w:val="0"/>
          </w:rPr>
          <w:delText xml:space="preserve">, </w:delText>
        </w:r>
      </w:del>
      <w:del w:id="3533" w:date="2019-06-22T23:07:00Z" w:author="Yuriy Lebid">
        <w:r>
          <w:rPr>
            <w:rtl w:val="0"/>
          </w:rPr>
          <w:delText>осуществляет в Мироздании всекосмические Процессы глобального Синтеза Качеств</w:delText>
        </w:r>
      </w:del>
      <w:del w:id="3534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3535" w:date="2019-06-22T23:07:00Z" w:author="Yuriy Lebid"/>
          <w:rStyle w:val="Нет"/>
          <w:rFonts w:ascii="Times New Roman" w:cs="Times New Roman" w:hAnsi="Times New Roman" w:eastAsia="Times New Roman"/>
        </w:rPr>
      </w:pPr>
      <w:del w:id="353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353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353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353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3540" w:date="2019-06-22T23:07:00Z" w:author="Yuriy Lebid">
        <w:r>
          <w:rPr>
            <w:rtl w:val="0"/>
          </w:rPr>
          <w:delText xml:space="preserve"> АГГЛЛАА</w:delText>
        </w:r>
      </w:del>
      <w:del w:id="3541" w:date="2019-06-22T23:07:00Z" w:author="Yuriy Lebid">
        <w:r>
          <w:rPr>
            <w:rtl w:val="0"/>
          </w:rPr>
          <w:delText>-</w:delText>
        </w:r>
      </w:del>
      <w:del w:id="3542" w:date="2019-06-22T23:07:00Z" w:author="Yuriy Lebid">
        <w:r>
          <w:rPr>
            <w:rtl w:val="0"/>
          </w:rPr>
          <w:delText>А</w:delText>
        </w:r>
      </w:del>
      <w:del w:id="3543" w:date="2019-06-22T23:07:00Z" w:author="Yuriy Lebid">
        <w:r>
          <w:rPr>
            <w:rtl w:val="0"/>
          </w:rPr>
          <w:delText>-</w:delText>
        </w:r>
      </w:del>
      <w:del w:id="3544" w:date="2019-06-22T23:07:00Z" w:author="Yuriy Lebid">
        <w:r>
          <w:rPr>
            <w:rtl w:val="0"/>
          </w:rPr>
          <w:delText>АЛЛАА</w:delText>
        </w:r>
      </w:del>
      <w:del w:id="3545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Normal.0"/>
        <w:spacing w:before="0" w:after="160" w:line="259" w:lineRule="auto"/>
        <w:ind w:firstLine="142"/>
        <w:rPr>
          <w:del w:id="3546" w:date="2019-06-22T23:07:00Z" w:author="Yuriy Lebid"/>
          <w:rStyle w:val="Нет"/>
          <w:rFonts w:ascii="Times" w:cs="Times" w:hAnsi="Times" w:eastAsia="Times"/>
          <w:sz w:val="22"/>
          <w:szCs w:val="22"/>
        </w:rPr>
      </w:pPr>
    </w:p>
    <w:p>
      <w:pPr>
        <w:pStyle w:val="Normal.0"/>
        <w:widowControl w:val="0"/>
        <w:spacing w:before="0" w:after="240" w:line="259" w:lineRule="auto"/>
        <w:ind w:firstLine="142"/>
        <w:rPr>
          <w:del w:id="3547" w:date="2019-06-22T23:07:00Z" w:author="Yuriy Lebid"/>
          <w:rStyle w:val="Нет"/>
          <w:rFonts w:ascii="Times" w:cs="Times" w:hAnsi="Times" w:eastAsia="Times"/>
          <w:sz w:val="22"/>
          <w:szCs w:val="22"/>
        </w:rPr>
      </w:pPr>
    </w:p>
    <w:p>
      <w:pPr>
        <w:pStyle w:val="Normal.0"/>
        <w:widowControl w:val="0"/>
        <w:spacing w:before="0" w:after="240" w:line="259" w:lineRule="auto"/>
        <w:rPr>
          <w:del w:id="3548" w:date="2019-06-22T23:07:00Z" w:author="Yuriy Lebid"/>
          <w:rStyle w:val="Нет"/>
          <w:rFonts w:ascii="Times" w:cs="Times" w:hAnsi="Times" w:eastAsia="Times"/>
          <w:b w:val="1"/>
          <w:bCs w:val="1"/>
          <w:sz w:val="28"/>
          <w:szCs w:val="28"/>
        </w:rPr>
      </w:pPr>
      <w:del w:id="3549" w:date="2019-06-22T23:07:00Z" w:author="Yuriy Lebid">
        <w:r>
          <w:rPr>
            <w:rStyle w:val="Нет"/>
            <w:rFonts w:ascii="Times" w:hAnsi="Times"/>
            <w:b w:val="1"/>
            <w:bCs w:val="1"/>
            <w:sz w:val="28"/>
            <w:szCs w:val="28"/>
            <w:rtl w:val="0"/>
            <w:lang w:val="ru-RU"/>
          </w:rPr>
          <w:delText xml:space="preserve">   </w:delText>
        </w:r>
      </w:del>
    </w:p>
    <w:p>
      <w:pPr>
        <w:pStyle w:val="Normal.0"/>
      </w:pPr>
      <w:del w:id="3550" w:date="2019-06-22T23:07:00Z" w:author="Yuriy Lebid">
        <w:r>
          <w:rPr>
            <w:rStyle w:val="Нет"/>
            <w:rFonts w:ascii="Arial Unicode MS" w:cs="Arial Unicode MS" w:hAnsi="Arial Unicode MS" w:eastAsia="Arial Unicode MS"/>
            <w:b w:val="0"/>
            <w:bCs w:val="0"/>
            <w:i w:val="0"/>
            <w:iCs w:val="0"/>
            <w:sz w:val="28"/>
            <w:szCs w:val="28"/>
          </w:rPr>
          <w:br w:type="page"/>
        </w:r>
      </w:del>
    </w:p>
    <w:p>
      <w:pPr>
        <w:pStyle w:val="heading 3"/>
        <w:rPr>
          <w:del w:id="3551" w:date="2019-06-22T23:07:00Z" w:author="Yuriy Lebid"/>
          <w:rStyle w:val="Нет"/>
          <w:color w:val="000000"/>
          <w:u w:color="000000"/>
        </w:rPr>
      </w:pPr>
      <w:del w:id="355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Д</w:delText>
        </w:r>
      </w:del>
    </w:p>
    <w:p>
      <w:pPr>
        <w:pStyle w:val="heading 4"/>
        <w:rPr>
          <w:del w:id="3553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355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дараппеллатор </w:delText>
        </w:r>
      </w:del>
      <w:del w:id="355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3556" w:date="2019-06-22T23:07:00Z" w:author="Yuriy Lebid"/>
          <w:rStyle w:val="Нет"/>
          <w:rFonts w:ascii="SchoolBook" w:cs="SchoolBook" w:hAnsi="SchoolBook" w:eastAsia="SchoolBook"/>
          <w:b w:val="1"/>
          <w:bCs w:val="1"/>
          <w:i w:val="1"/>
          <w:iCs w:val="1"/>
        </w:rPr>
      </w:pPr>
      <w:del w:id="3557" w:date="2019-06-22T23:07:00Z" w:author="Yuriy Lebid">
        <w:r>
          <w:rPr>
            <w:rtl w:val="0"/>
          </w:rPr>
          <w:delText xml:space="preserve">специальное устройство </w:delText>
        </w:r>
      </w:del>
      <w:del w:id="3558" w:date="2019-06-22T23:07:00Z" w:author="Yuriy Lebid">
        <w:r>
          <w:rPr>
            <w:rtl w:val="0"/>
          </w:rPr>
          <w:delText>(</w:delText>
        </w:r>
      </w:del>
      <w:del w:id="3559" w:date="2019-06-22T23:07:00Z" w:author="Yuriy Lebid">
        <w:r>
          <w:rPr>
            <w:rtl w:val="0"/>
          </w:rPr>
          <w:delText>вместе с дономером</w:delText>
        </w:r>
      </w:del>
      <w:del w:id="3560" w:date="2019-06-22T23:07:00Z" w:author="Yuriy Lebid">
        <w:r>
          <w:rPr>
            <w:rtl w:val="0"/>
          </w:rPr>
          <w:delText xml:space="preserve">) </w:delText>
        </w:r>
      </w:del>
      <w:del w:id="3561" w:date="2019-06-22T23:07:00Z" w:author="Yuriy Lebid">
        <w:r>
          <w:rPr>
            <w:rtl w:val="0"/>
          </w:rPr>
          <w:delText>внутри кампадволара</w:delText>
        </w:r>
      </w:del>
      <w:del w:id="3562" w:date="2019-06-22T23:07:00Z" w:author="Yuriy Lebid">
        <w:r>
          <w:rPr>
            <w:rtl w:val="0"/>
          </w:rPr>
          <w:delText xml:space="preserve">, </w:delText>
        </w:r>
      </w:del>
      <w:del w:id="3563" w:date="2019-06-22T23:07:00Z" w:author="Yuriy Lebid">
        <w:r>
          <w:rPr>
            <w:rtl w:val="0"/>
          </w:rPr>
          <w:delText xml:space="preserve">которое определяет и закрепляет за вами индивидуальный Звуковой Космический Код </w:delText>
        </w:r>
      </w:del>
      <w:del w:id="3564" w:date="2019-06-22T23:07:00Z" w:author="Yuriy Lebid">
        <w:r>
          <w:rPr>
            <w:rtl w:val="0"/>
          </w:rPr>
          <w:delText>(</w:delText>
        </w:r>
      </w:del>
      <w:del w:id="3565" w:date="2019-06-22T23:07:00Z" w:author="Yuriy Lebid">
        <w:r>
          <w:rPr>
            <w:rtl w:val="0"/>
          </w:rPr>
          <w:delText>ЗКК</w:delText>
        </w:r>
      </w:del>
      <w:del w:id="3566" w:date="2019-06-22T23:07:00Z" w:author="Yuriy Lebid">
        <w:r>
          <w:rPr>
            <w:rtl w:val="0"/>
          </w:rPr>
          <w:delText xml:space="preserve">), </w:delText>
        </w:r>
      </w:del>
      <w:del w:id="3567" w:date="2019-06-22T23:07:00Z" w:author="Yuriy Lebid">
        <w:r>
          <w:rPr>
            <w:rtl w:val="0"/>
          </w:rPr>
          <w:delText>точно соответствующий вашей ННААССММ</w:delText>
        </w:r>
      </w:del>
    </w:p>
    <w:p>
      <w:pPr>
        <w:pStyle w:val="heading 4"/>
        <w:rPr>
          <w:del w:id="3568" w:date="2019-06-22T23:07:00Z" w:author="Yuriy Lebid"/>
          <w:rStyle w:val="Нет"/>
          <w:color w:val="000000"/>
          <w:u w:color="000000"/>
        </w:rPr>
      </w:pPr>
      <w:del w:id="356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ДДИИУЙЙИ</w:delText>
        </w:r>
      </w:del>
      <w:del w:id="357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357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Сущность</w:delText>
        </w:r>
      </w:del>
      <w:del w:id="357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3573" w:date="2019-06-22T23:07:00Z" w:author="Yuriy Lebid"/>
        </w:rPr>
      </w:pPr>
      <w:del w:id="3574" w:date="2019-06-22T23:07:00Z" w:author="Yuriy Lebid">
        <w:r>
          <w:rPr>
            <w:rtl w:val="0"/>
          </w:rPr>
          <w:delText>«Вселенская Сущность»</w:delText>
        </w:r>
      </w:del>
      <w:del w:id="3575" w:date="2019-06-22T23:07:00Z" w:author="Yuriy Lebid">
        <w:r>
          <w:rPr>
            <w:rtl w:val="0"/>
          </w:rPr>
          <w:delText xml:space="preserve">, </w:delText>
        </w:r>
      </w:del>
      <w:del w:id="3576" w:date="2019-06-22T23:07:00Z" w:author="Yuriy Lebid">
        <w:r>
          <w:rPr>
            <w:rtl w:val="0"/>
          </w:rPr>
          <w:delText>то есть всецелостное Космическое Существование</w:delText>
        </w:r>
      </w:del>
      <w:del w:id="3577" w:date="2019-06-22T23:07:00Z" w:author="Yuriy Lebid">
        <w:r>
          <w:rPr>
            <w:rtl w:val="0"/>
          </w:rPr>
          <w:delText xml:space="preserve">, </w:delText>
        </w:r>
      </w:del>
      <w:del w:id="3578" w:date="2019-06-22T23:07:00Z" w:author="Yuriy Lebid">
        <w:r>
          <w:rPr>
            <w:rtl w:val="0"/>
          </w:rPr>
          <w:delText>реализуемое в процессе Синтеза Знания и Опыта</w:delText>
        </w:r>
      </w:del>
    </w:p>
    <w:p>
      <w:pPr>
        <w:pStyle w:val="heading 4"/>
        <w:rPr>
          <w:del w:id="357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358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декксбиллаты </w:delText>
        </w:r>
      </w:del>
      <w:del w:id="358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3582" w:date="2019-06-22T23:07:00Z" w:author="Yuriy Lebid"/>
          <w:rStyle w:val="Нет"/>
          <w:rFonts w:ascii="SchoolBook" w:cs="SchoolBook" w:hAnsi="SchoolBook" w:eastAsia="SchoolBook"/>
          <w:b w:val="1"/>
          <w:bCs w:val="1"/>
          <w:i w:val="1"/>
          <w:iCs w:val="1"/>
        </w:rPr>
      </w:pPr>
      <w:del w:id="3583" w:date="2019-06-22T23:07:00Z" w:author="Yuriy Lebid">
        <w:r>
          <w:rPr>
            <w:rtl w:val="0"/>
          </w:rPr>
          <w:delText>Поля</w:delText>
        </w:r>
      </w:del>
      <w:del w:id="3584" w:date="2019-06-22T23:07:00Z" w:author="Yuriy Lebid">
        <w:r>
          <w:rPr>
            <w:rtl w:val="0"/>
          </w:rPr>
          <w:delText>-</w:delText>
        </w:r>
      </w:del>
      <w:del w:id="3585" w:date="2019-06-22T23:07:00Z" w:author="Yuriy Lebid">
        <w:r>
          <w:rPr>
            <w:rtl w:val="0"/>
          </w:rPr>
          <w:delText xml:space="preserve">Сознания </w:delText>
        </w:r>
      </w:del>
      <w:del w:id="3586" w:date="2019-06-22T23:07:00Z" w:author="Yuriy Lebid">
        <w:r>
          <w:rPr>
            <w:rtl w:val="0"/>
          </w:rPr>
          <w:delText>(</w:delText>
        </w:r>
      </w:del>
      <w:del w:id="3587" w:date="2019-06-22T23:07:00Z" w:author="Yuriy Lebid">
        <w:r>
          <w:rPr>
            <w:rtl w:val="0"/>
          </w:rPr>
          <w:delText>ПС</w:delText>
        </w:r>
      </w:del>
      <w:del w:id="3588" w:date="2019-06-22T23:07:00Z" w:author="Yuriy Lebid">
        <w:r>
          <w:rPr>
            <w:rtl w:val="0"/>
          </w:rPr>
          <w:delText xml:space="preserve">), </w:delText>
        </w:r>
      </w:del>
      <w:del w:id="3589" w:date="2019-06-22T23:07:00Z" w:author="Yuriy Lebid">
        <w:r>
          <w:rPr>
            <w:rtl w:val="0"/>
          </w:rPr>
          <w:delText>Инфо</w:delText>
        </w:r>
      </w:del>
      <w:del w:id="3590" w:date="2019-06-22T23:07:00Z" w:author="Yuriy Lebid">
        <w:r>
          <w:rPr>
            <w:rtl w:val="0"/>
          </w:rPr>
          <w:delText>-</w:delText>
        </w:r>
      </w:del>
      <w:del w:id="3591" w:date="2019-06-22T23:07:00Z" w:author="Yuriy Lebid">
        <w:r>
          <w:rPr>
            <w:rtl w:val="0"/>
          </w:rPr>
          <w:delText>Формы сущностей – мастера лжи</w:delText>
        </w:r>
      </w:del>
      <w:del w:id="3592" w:date="2019-06-22T23:07:00Z" w:author="Yuriy Lebid">
        <w:r>
          <w:rPr>
            <w:rtl w:val="0"/>
          </w:rPr>
          <w:delText xml:space="preserve">, </w:delText>
        </w:r>
      </w:del>
      <w:del w:id="3593" w:date="2019-06-22T23:07:00Z" w:author="Yuriy Lebid">
        <w:r>
          <w:rPr>
            <w:rtl w:val="0"/>
          </w:rPr>
          <w:delText>наговоров</w:delText>
        </w:r>
      </w:del>
      <w:del w:id="3594" w:date="2019-06-22T23:07:00Z" w:author="Yuriy Lebid">
        <w:r>
          <w:rPr>
            <w:rtl w:val="0"/>
          </w:rPr>
          <w:delText xml:space="preserve">, </w:delText>
        </w:r>
      </w:del>
      <w:del w:id="3595" w:date="2019-06-22T23:07:00Z" w:author="Yuriy Lebid">
        <w:r>
          <w:rPr>
            <w:rtl w:val="0"/>
          </w:rPr>
          <w:delText>двуличия</w:delText>
        </w:r>
      </w:del>
      <w:del w:id="3596" w:date="2019-06-22T23:07:00Z" w:author="Yuriy Lebid">
        <w:r>
          <w:rPr>
            <w:rtl w:val="0"/>
          </w:rPr>
          <w:delText xml:space="preserve">, </w:delText>
        </w:r>
      </w:del>
      <w:del w:id="3597" w:date="2019-06-22T23:07:00Z" w:author="Yuriy Lebid">
        <w:r>
          <w:rPr>
            <w:rtl w:val="0"/>
          </w:rPr>
          <w:delText>хитрости</w:delText>
        </w:r>
      </w:del>
      <w:del w:id="3598" w:date="2019-06-22T23:07:00Z" w:author="Yuriy Lebid">
        <w:r>
          <w:rPr>
            <w:rtl w:val="0"/>
          </w:rPr>
          <w:delText xml:space="preserve">, </w:delText>
        </w:r>
      </w:del>
      <w:del w:id="3599" w:date="2019-06-22T23:07:00Z" w:author="Yuriy Lebid">
        <w:r>
          <w:rPr>
            <w:rtl w:val="0"/>
          </w:rPr>
          <w:delText>козней</w:delText>
        </w:r>
      </w:del>
      <w:del w:id="3600" w:date="2019-06-22T23:07:00Z" w:author="Yuriy Lebid">
        <w:r>
          <w:rPr>
            <w:rtl w:val="0"/>
          </w:rPr>
          <w:delText xml:space="preserve">, </w:delText>
        </w:r>
      </w:del>
      <w:del w:id="3601" w:date="2019-06-22T23:07:00Z" w:author="Yuriy Lebid">
        <w:r>
          <w:rPr>
            <w:rtl w:val="0"/>
          </w:rPr>
          <w:delText>интриг</w:delText>
        </w:r>
      </w:del>
      <w:del w:id="3602" w:date="2019-06-22T23:07:00Z" w:author="Yuriy Lebid">
        <w:r>
          <w:rPr>
            <w:rtl w:val="0"/>
          </w:rPr>
          <w:delText xml:space="preserve">, </w:delText>
        </w:r>
      </w:del>
      <w:del w:id="3603" w:date="2019-06-22T23:07:00Z" w:author="Yuriy Lebid">
        <w:r>
          <w:rPr>
            <w:rtl w:val="0"/>
          </w:rPr>
          <w:delText>авантюризма</w:delText>
        </w:r>
      </w:del>
    </w:p>
    <w:p>
      <w:pPr>
        <w:pStyle w:val="heading 4"/>
        <w:rPr>
          <w:del w:id="360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360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декогерентная Энергия </w:delText>
        </w:r>
      </w:del>
      <w:del w:id="360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3607" w:date="2019-06-22T23:07:00Z" w:author="Yuriy Lebid"/>
          <w:rStyle w:val="Нет"/>
          <w:rFonts w:ascii="SchoolBook" w:cs="SchoolBook" w:hAnsi="SchoolBook" w:eastAsia="SchoolBook"/>
          <w:b w:val="1"/>
          <w:bCs w:val="1"/>
          <w:i w:val="1"/>
          <w:iCs w:val="1"/>
        </w:rPr>
      </w:pPr>
      <w:del w:id="360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360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3610" w:date="2019-06-22T23:07:00Z" w:author="Yuriy Lebid">
        <w:r>
          <w:rPr>
            <w:rtl w:val="0"/>
          </w:rPr>
          <w:delText xml:space="preserve">реально доступная для Фокусной Динамики </w:delText>
        </w:r>
      </w:del>
      <w:del w:id="3611" w:date="2019-06-22T23:07:00Z" w:author="Yuriy Lebid">
        <w:r>
          <w:rPr>
            <w:rtl w:val="0"/>
          </w:rPr>
          <w:delText>(</w:delText>
        </w:r>
      </w:del>
      <w:del w:id="3612" w:date="2019-06-22T23:07:00Z" w:author="Yuriy Lebid">
        <w:r>
          <w:rPr>
            <w:rtl w:val="0"/>
          </w:rPr>
          <w:delText>ФД</w:delText>
        </w:r>
      </w:del>
      <w:del w:id="3613" w:date="2019-06-22T23:07:00Z" w:author="Yuriy Lebid">
        <w:r>
          <w:rPr>
            <w:rtl w:val="0"/>
          </w:rPr>
          <w:delText xml:space="preserve">) </w:delText>
        </w:r>
      </w:del>
      <w:del w:id="3614" w:date="2019-06-22T23:07:00Z" w:author="Yuriy Lebid">
        <w:r>
          <w:rPr>
            <w:rtl w:val="0"/>
          </w:rPr>
          <w:delText>часть общего Энерго</w:delText>
        </w:r>
      </w:del>
      <w:del w:id="3615" w:date="2019-06-22T23:07:00Z" w:author="Yuriy Lebid">
        <w:r>
          <w:rPr>
            <w:rtl w:val="0"/>
          </w:rPr>
          <w:delText>-</w:delText>
        </w:r>
      </w:del>
      <w:del w:id="3616" w:date="2019-06-22T23:07:00Z" w:author="Yuriy Lebid">
        <w:r>
          <w:rPr>
            <w:rtl w:val="0"/>
          </w:rPr>
          <w:delText>Потенциала</w:delText>
        </w:r>
      </w:del>
      <w:del w:id="3617" w:date="2019-06-22T23:07:00Z" w:author="Yuriy Lebid">
        <w:r>
          <w:rPr>
            <w:rtl w:val="0"/>
          </w:rPr>
          <w:delText xml:space="preserve">; </w:delText>
        </w:r>
      </w:del>
      <w:del w:id="3618" w:date="2019-06-22T23:07:00Z" w:author="Yuriy Lebid">
        <w:r>
          <w:rPr>
            <w:rtl w:val="0"/>
          </w:rPr>
          <w:delText xml:space="preserve">условно «локально» проявлена через ФД той или иной Формы Самосознания </w:delText>
        </w:r>
      </w:del>
      <w:del w:id="3619" w:date="2019-06-22T23:07:00Z" w:author="Yuriy Lebid">
        <w:r>
          <w:rPr>
            <w:rtl w:val="0"/>
          </w:rPr>
          <w:delText>(</w:delText>
        </w:r>
      </w:del>
      <w:del w:id="3620" w:date="2019-06-22T23:07:00Z" w:author="Yuriy Lebid">
        <w:r>
          <w:rPr>
            <w:rtl w:val="0"/>
          </w:rPr>
          <w:delText>ФС</w:delText>
        </w:r>
      </w:del>
      <w:del w:id="3621" w:date="2019-06-22T23:07:00Z" w:author="Yuriy Lebid">
        <w:r>
          <w:rPr>
            <w:rtl w:val="0"/>
          </w:rPr>
          <w:delText xml:space="preserve">) </w:delText>
        </w:r>
      </w:del>
      <w:del w:id="3622" w:date="2019-06-22T23:07:00Z" w:author="Yuriy Lebid">
        <w:r>
          <w:rPr>
            <w:rtl w:val="0"/>
          </w:rPr>
          <w:delText>в той или иной резонационной зоне Пространства</w:delText>
        </w:r>
      </w:del>
      <w:del w:id="3623" w:date="2019-06-22T23:07:00Z" w:author="Yuriy Lebid">
        <w:r>
          <w:rPr>
            <w:rtl w:val="0"/>
          </w:rPr>
          <w:delText>-</w:delText>
        </w:r>
      </w:del>
      <w:del w:id="3624" w:date="2019-06-22T23:07:00Z" w:author="Yuriy Lebid">
        <w:r>
          <w:rPr>
            <w:rtl w:val="0"/>
          </w:rPr>
          <w:delText xml:space="preserve">Времени </w:delText>
        </w:r>
      </w:del>
      <w:del w:id="3625" w:date="2019-06-22T23:07:00Z" w:author="Yuriy Lebid">
        <w:r>
          <w:rPr>
            <w:rtl w:val="0"/>
          </w:rPr>
          <w:delText>(</w:delText>
        </w:r>
      </w:del>
      <w:del w:id="3626" w:date="2019-06-22T23:07:00Z" w:author="Yuriy Lebid">
        <w:r>
          <w:rPr>
            <w:rtl w:val="0"/>
          </w:rPr>
          <w:delText>субъективной Реальности какой</w:delText>
        </w:r>
      </w:del>
      <w:del w:id="3627" w:date="2019-06-22T23:07:00Z" w:author="Yuriy Lebid">
        <w:r>
          <w:rPr>
            <w:rtl w:val="0"/>
          </w:rPr>
          <w:delText>-</w:delText>
        </w:r>
      </w:del>
      <w:del w:id="3628" w:date="2019-06-22T23:07:00Z" w:author="Yuriy Lebid">
        <w:r>
          <w:rPr>
            <w:rtl w:val="0"/>
          </w:rPr>
          <w:delText>либо группы Пространственно</w:delText>
        </w:r>
      </w:del>
      <w:del w:id="3629" w:date="2019-06-22T23:07:00Z" w:author="Yuriy Lebid">
        <w:r>
          <w:rPr>
            <w:rtl w:val="0"/>
          </w:rPr>
          <w:delText>-</w:delText>
        </w:r>
      </w:del>
      <w:del w:id="3630" w:date="2019-06-22T23:07:00Z" w:author="Yuriy Lebid">
        <w:r>
          <w:rPr>
            <w:rtl w:val="0"/>
          </w:rPr>
          <w:delText xml:space="preserve">Временного Континуума </w:delText>
        </w:r>
      </w:del>
      <w:del w:id="3631" w:date="2019-06-22T23:07:00Z" w:author="Yuriy Lebid">
        <w:r>
          <w:rPr>
            <w:rtl w:val="0"/>
          </w:rPr>
          <w:delText>(</w:delText>
        </w:r>
      </w:del>
      <w:del w:id="3632" w:date="2019-06-22T23:07:00Z" w:author="Yuriy Lebid">
        <w:r>
          <w:rPr>
            <w:rtl w:val="0"/>
          </w:rPr>
          <w:delText>ПВК</w:delText>
        </w:r>
      </w:del>
      <w:del w:id="3633" w:date="2019-06-22T23:07:00Z" w:author="Yuriy Lebid">
        <w:r>
          <w:rPr>
            <w:rtl w:val="0"/>
          </w:rPr>
          <w:delText xml:space="preserve">); </w:delText>
        </w:r>
      </w:del>
      <w:del w:id="3634" w:date="2019-06-22T23:07:00Z" w:author="Yuriy Lebid">
        <w:r>
          <w:rPr>
            <w:rtl w:val="0"/>
          </w:rPr>
          <w:delText>Энергия</w:delText>
        </w:r>
      </w:del>
      <w:del w:id="3635" w:date="2019-06-22T23:07:00Z" w:author="Yuriy Lebid">
        <w:r>
          <w:rPr>
            <w:rtl w:val="0"/>
          </w:rPr>
          <w:delText xml:space="preserve">, </w:delText>
        </w:r>
      </w:del>
      <w:del w:id="3636" w:date="2019-06-22T23:07:00Z" w:author="Yuriy Lebid">
        <w:r>
          <w:rPr>
            <w:rtl w:val="0"/>
          </w:rPr>
          <w:delText>которую затрачивают Формо</w:delText>
        </w:r>
      </w:del>
      <w:del w:id="3637" w:date="2019-06-22T23:07:00Z" w:author="Yuriy Lebid">
        <w:r>
          <w:rPr>
            <w:rtl w:val="0"/>
          </w:rPr>
          <w:delText>-</w:delText>
        </w:r>
      </w:del>
      <w:del w:id="3638" w:date="2019-06-22T23:07:00Z" w:author="Yuriy Lebid">
        <w:r>
          <w:rPr>
            <w:rtl w:val="0"/>
          </w:rPr>
          <w:delText>Творцы любой ФС для реализации присущего им Интереса</w:delText>
        </w:r>
      </w:del>
      <w:del w:id="3639" w:date="2019-06-22T23:07:00Z" w:author="Yuriy Lebid">
        <w:r>
          <w:rPr>
            <w:rtl w:val="0"/>
          </w:rPr>
          <w:delText xml:space="preserve">; </w:delText>
        </w:r>
      </w:del>
      <w:del w:id="3640" w:date="2019-06-22T23:07:00Z" w:author="Yuriy Lebid">
        <w:r>
          <w:rPr>
            <w:rtl w:val="0"/>
          </w:rPr>
          <w:delText>это — «локально» выраженная в Пространстве</w:delText>
        </w:r>
      </w:del>
      <w:del w:id="3641" w:date="2019-06-22T23:07:00Z" w:author="Yuriy Lebid">
        <w:r>
          <w:rPr>
            <w:rtl w:val="0"/>
          </w:rPr>
          <w:delText>-</w:delText>
        </w:r>
      </w:del>
      <w:del w:id="3642" w:date="2019-06-22T23:07:00Z" w:author="Yuriy Lebid">
        <w:r>
          <w:rPr>
            <w:rtl w:val="0"/>
          </w:rPr>
          <w:delText>Времени реализационная Энергия Фокусов Резомиралов</w:delText>
        </w:r>
      </w:del>
      <w:del w:id="3643" w:date="2019-06-22T23:07:00Z" w:author="Yuriy Lebid">
        <w:r>
          <w:rPr>
            <w:rtl w:val="0"/>
          </w:rPr>
          <w:delText xml:space="preserve">, </w:delText>
        </w:r>
      </w:del>
      <w:del w:id="3644" w:date="2019-06-22T23:07:00Z" w:author="Yuriy Lebid">
        <w:r>
          <w:rPr>
            <w:rtl w:val="0"/>
          </w:rPr>
          <w:delText xml:space="preserve">Энергия реализованных фокусных взаимосвязей </w:delText>
        </w:r>
      </w:del>
    </w:p>
    <w:p>
      <w:pPr>
        <w:pStyle w:val="heading 4"/>
        <w:rPr>
          <w:del w:id="364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364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декондицификация бирвуляртная </w:delText>
        </w:r>
      </w:del>
      <w:del w:id="36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3648" w:date="2019-06-22T23:07:00Z" w:author="Yuriy Lebid"/>
        </w:rPr>
      </w:pPr>
      <w:del w:id="3649" w:date="2019-06-22T23:07:00Z" w:author="Yuriy Lebid">
        <w:r>
          <w:rPr>
            <w:rtl w:val="0"/>
          </w:rPr>
          <w:delText>выход за пределы реализационных Интересов</w:delText>
        </w:r>
      </w:del>
      <w:del w:id="3650" w:date="2019-06-22T23:07:00Z" w:author="Yuriy Lebid">
        <w:r>
          <w:rPr>
            <w:rtl w:val="0"/>
          </w:rPr>
          <w:delText xml:space="preserve">, </w:delText>
        </w:r>
      </w:del>
      <w:del w:id="3651" w:date="2019-06-22T23:07:00Z" w:author="Yuriy Lebid">
        <w:r>
          <w:rPr>
            <w:rtl w:val="0"/>
          </w:rPr>
          <w:delText>свойственных Формо</w:delText>
        </w:r>
      </w:del>
      <w:del w:id="3652" w:date="2019-06-22T23:07:00Z" w:author="Yuriy Lebid">
        <w:r>
          <w:rPr>
            <w:rtl w:val="0"/>
          </w:rPr>
          <w:delText>-</w:delText>
        </w:r>
      </w:del>
      <w:del w:id="3653" w:date="2019-06-22T23:07:00Z" w:author="Yuriy Lebid">
        <w:r>
          <w:rPr>
            <w:rtl w:val="0"/>
          </w:rPr>
          <w:delText>Творцам данной Схемы Синтеза</w:delText>
        </w:r>
      </w:del>
      <w:del w:id="3654" w:date="2019-06-22T23:07:00Z" w:author="Yuriy Lebid">
        <w:r>
          <w:rPr>
            <w:rtl w:val="0"/>
          </w:rPr>
          <w:delText xml:space="preserve">; </w:delText>
        </w:r>
      </w:del>
      <w:del w:id="3655" w:date="2019-06-22T23:07:00Z" w:author="Yuriy Lebid">
        <w:r>
          <w:rPr>
            <w:rtl w:val="0"/>
          </w:rPr>
          <w:delText>субъективно интерпретируется нами как «деградация личности»</w:delText>
        </w:r>
      </w:del>
    </w:p>
    <w:p>
      <w:pPr>
        <w:pStyle w:val="heading 4"/>
        <w:rPr>
          <w:del w:id="3656" w:date="2019-06-22T23:07:00Z" w:author="Yuriy Lebid"/>
          <w:rStyle w:val="Нет"/>
          <w:color w:val="000000"/>
          <w:u w:color="000000"/>
        </w:rPr>
      </w:pPr>
      <w:del w:id="365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декондифицировать </w:delText>
        </w:r>
      </w:del>
      <w:del w:id="365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365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366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366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decondo</w:delText>
        </w:r>
      </w:del>
      <w:del w:id="366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глубоко зарывать</w:delText>
        </w:r>
      </w:del>
      <w:del w:id="36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36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похоронить</w:delText>
        </w:r>
      </w:del>
      <w:del w:id="36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3666" w:date="2019-06-22T23:07:00Z" w:author="Yuriy Lebid"/>
          <w:rStyle w:val="Нет"/>
          <w:rFonts w:ascii="Times" w:cs="Times" w:hAnsi="Times" w:eastAsia="Times"/>
        </w:rPr>
      </w:pPr>
      <w:del w:id="3667" w:date="2019-06-22T23:07:00Z" w:author="Yuriy Lebid">
        <w:r>
          <w:rPr>
            <w:rtl w:val="0"/>
          </w:rPr>
          <w:delText>деградировать</w:delText>
        </w:r>
      </w:del>
    </w:p>
    <w:p>
      <w:pPr>
        <w:pStyle w:val="heading 4"/>
        <w:rPr>
          <w:del w:id="366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366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декурарис </w:delText>
        </w:r>
      </w:del>
      <w:del w:id="367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3671" w:date="2019-06-22T23:07:00Z" w:author="Yuriy Lebid"/>
          <w:rStyle w:val="Нет"/>
          <w:rFonts w:ascii="Times" w:cs="Times" w:hAnsi="Times" w:eastAsia="Times"/>
        </w:rPr>
      </w:pPr>
      <w:del w:id="367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3673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 xml:space="preserve">: </w:delText>
        </w:r>
      </w:del>
      <w:del w:id="3674" w:date="2019-06-22T23:07:00Z" w:author="Yuriy Lebid">
        <w:r>
          <w:rPr>
            <w:rtl w:val="0"/>
          </w:rPr>
          <w:delText>фотонный компьютер</w:delText>
        </w:r>
      </w:del>
    </w:p>
    <w:p>
      <w:pPr>
        <w:pStyle w:val="heading 4"/>
        <w:rPr>
          <w:del w:id="3675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367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декурлаксы </w:delText>
        </w:r>
      </w:del>
      <w:del w:id="367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3678" w:date="2019-06-22T23:07:00Z" w:author="Yuriy Lebid"/>
        </w:rPr>
      </w:pPr>
      <w:del w:id="367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плеядианских цивилизациях</w:delText>
        </w:r>
      </w:del>
      <w:del w:id="368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3681" w:date="2019-06-22T23:07:00Z" w:author="Yuriy Lebid">
        <w:r>
          <w:rPr>
            <w:rtl w:val="0"/>
          </w:rPr>
          <w:delText>индивидуальные антигравитационные площадки</w:delText>
        </w:r>
      </w:del>
    </w:p>
    <w:p>
      <w:pPr>
        <w:pStyle w:val="heading 4"/>
        <w:rPr>
          <w:del w:id="3682" w:date="2019-06-22T23:07:00Z" w:author="Yuriy Lebid"/>
          <w:rStyle w:val="Нет"/>
          <w:color w:val="000000"/>
          <w:u w:color="000000"/>
        </w:rPr>
      </w:pPr>
      <w:del w:id="368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деллиркопсия </w:delText>
        </w:r>
      </w:del>
      <w:del w:id="368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3685" w:date="2019-06-22T23:07:00Z" w:author="Yuriy Lebid"/>
        </w:rPr>
      </w:pPr>
      <w:del w:id="3686" w:date="2019-06-22T23:07:00Z" w:author="Yuriy Lebid">
        <w:r>
          <w:rPr>
            <w:rtl w:val="0"/>
          </w:rPr>
          <w:delText>телепатическое общение целостными Формо</w:delText>
        </w:r>
      </w:del>
      <w:del w:id="3687" w:date="2019-06-22T23:07:00Z" w:author="Yuriy Lebid">
        <w:r>
          <w:rPr>
            <w:rtl w:val="0"/>
          </w:rPr>
          <w:delText>-</w:delText>
        </w:r>
      </w:del>
      <w:del w:id="3688" w:date="2019-06-22T23:07:00Z" w:author="Yuriy Lebid">
        <w:r>
          <w:rPr>
            <w:rtl w:val="0"/>
          </w:rPr>
          <w:delText>Образами</w:delText>
        </w:r>
      </w:del>
      <w:del w:id="3689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3690" w:date="2019-06-22T23:07:00Z" w:author="Yuriy Lebid"/>
        </w:rPr>
      </w:pPr>
      <w:del w:id="369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Синонимичное словосочетание</w:delText>
        </w:r>
      </w:del>
      <w:del w:id="369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3693" w:date="2019-06-22T23:07:00Z" w:author="Yuriy Lebid">
        <w:r>
          <w:rPr>
            <w:rtl w:val="0"/>
          </w:rPr>
          <w:delText xml:space="preserve"> </w:delText>
        </w:r>
      </w:del>
      <w:del w:id="3694" w:date="2019-06-22T23:07:00Z" w:author="Yuriy Lebid">
        <w:r>
          <w:rPr>
            <w:rStyle w:val="Hyperlink.1"/>
            <w:rtl w:val="0"/>
          </w:rPr>
          <w:delText>деллиркопсическое общение</w:delText>
        </w:r>
      </w:del>
      <w:del w:id="3695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Определение"/>
        <w:ind w:left="0" w:firstLine="0"/>
        <w:rPr>
          <w:del w:id="3696" w:date="2019-06-22T23:07:00Z" w:author="Yuriy Lebid"/>
          <w:rStyle w:val="Нет"/>
          <w:rFonts w:ascii="Times" w:cs="Times" w:hAnsi="Times" w:eastAsia="Times"/>
          <w:b w:val="1"/>
          <w:bCs w:val="1"/>
          <w:sz w:val="22"/>
          <w:szCs w:val="22"/>
        </w:rPr>
      </w:pPr>
    </w:p>
    <w:p>
      <w:pPr>
        <w:pStyle w:val="heading 4"/>
        <w:rPr>
          <w:del w:id="3697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369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депендентность </w:delText>
        </w:r>
      </w:del>
      <w:del w:id="369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370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370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370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sz w:val="20"/>
            <w:szCs w:val="20"/>
            <w:u w:color="000000"/>
            <w:rtl w:val="0"/>
            <w:lang w:val="ru-RU"/>
          </w:rPr>
          <w:delText>dependeo</w:delText>
        </w:r>
      </w:del>
      <w:del w:id="37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зависеть от чего</w:delText>
        </w:r>
      </w:del>
      <w:del w:id="370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-</w:delText>
        </w:r>
      </w:del>
      <w:del w:id="37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либо</w:delText>
        </w:r>
      </w:del>
      <w:del w:id="370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3707" w:date="2019-06-22T23:07:00Z" w:author="Yuriy Lebid"/>
        </w:rPr>
      </w:pPr>
      <w:del w:id="3708" w:date="2019-06-22T23:07:00Z" w:author="Yuriy Lebid">
        <w:r>
          <w:rPr>
            <w:rtl w:val="0"/>
          </w:rPr>
          <w:delText xml:space="preserve">взаимозависимость реализационных возможностей Фокусных Динамик </w:delText>
        </w:r>
      </w:del>
      <w:del w:id="3709" w:date="2019-06-22T23:07:00Z" w:author="Yuriy Lebid">
        <w:r>
          <w:rPr>
            <w:rtl w:val="0"/>
          </w:rPr>
          <w:delText>(</w:delText>
        </w:r>
      </w:del>
      <w:del w:id="3710" w:date="2019-06-22T23:07:00Z" w:author="Yuriy Lebid">
        <w:r>
          <w:rPr>
            <w:rtl w:val="0"/>
          </w:rPr>
          <w:delText>ФД</w:delText>
        </w:r>
      </w:del>
      <w:del w:id="3711" w:date="2019-06-22T23:07:00Z" w:author="Yuriy Lebid">
        <w:r>
          <w:rPr>
            <w:rtl w:val="0"/>
          </w:rPr>
          <w:delText xml:space="preserve">) </w:delText>
        </w:r>
      </w:del>
      <w:del w:id="3712" w:date="2019-06-22T23:07:00Z" w:author="Yuriy Lebid">
        <w:r>
          <w:rPr>
            <w:rtl w:val="0"/>
          </w:rPr>
          <w:delText>разно</w:delText>
        </w:r>
      </w:del>
      <w:del w:id="3713" w:date="2019-06-22T23:07:00Z" w:author="Yuriy Lebid">
        <w:r>
          <w:rPr>
            <w:rtl w:val="0"/>
          </w:rPr>
          <w:delText>-</w:delText>
        </w:r>
      </w:del>
      <w:del w:id="3714" w:date="2019-06-22T23:07:00Z" w:author="Yuriy Lebid">
        <w:r>
          <w:rPr>
            <w:rtl w:val="0"/>
          </w:rPr>
          <w:delText>Качественных Формо</w:delText>
        </w:r>
      </w:del>
      <w:del w:id="3715" w:date="2019-06-22T23:07:00Z" w:author="Yuriy Lebid">
        <w:r>
          <w:rPr>
            <w:rtl w:val="0"/>
          </w:rPr>
          <w:delText>-</w:delText>
        </w:r>
      </w:del>
      <w:del w:id="3716" w:date="2019-06-22T23:07:00Z" w:author="Yuriy Lebid">
        <w:r>
          <w:rPr>
            <w:rtl w:val="0"/>
          </w:rPr>
          <w:delText xml:space="preserve">Творцов от конкретных условий эксгиберации фокусируемой ими Формы Самосознания </w:delText>
        </w:r>
      </w:del>
      <w:del w:id="3717" w:date="2019-06-22T23:07:00Z" w:author="Yuriy Lebid">
        <w:r>
          <w:rPr>
            <w:rtl w:val="0"/>
          </w:rPr>
          <w:delText>(</w:delText>
        </w:r>
      </w:del>
      <w:del w:id="3718" w:date="2019-06-22T23:07:00Z" w:author="Yuriy Lebid">
        <w:r>
          <w:rPr>
            <w:rtl w:val="0"/>
          </w:rPr>
          <w:delText>Схемы Синтеза</w:delText>
        </w:r>
      </w:del>
      <w:del w:id="3719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372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372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деплиативность </w:delText>
        </w:r>
      </w:del>
      <w:del w:id="372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3723" w:date="2019-06-22T23:07:00Z" w:author="Yuriy Lebid"/>
          <w:rStyle w:val="Нет"/>
          <w:rFonts w:ascii="Times New Roman" w:cs="Times New Roman" w:hAnsi="Times New Roman" w:eastAsia="Times New Roman"/>
        </w:rPr>
      </w:pPr>
      <w:del w:id="3724" w:date="2019-06-22T23:07:00Z" w:author="Yuriy Lebid">
        <w:r>
          <w:rPr>
            <w:rtl w:val="0"/>
          </w:rPr>
          <w:delText>низковибрационность</w:delText>
        </w:r>
      </w:del>
      <w:del w:id="3725" w:date="2019-06-22T23:07:00Z" w:author="Yuriy Lebid">
        <w:r>
          <w:rPr>
            <w:rtl w:val="0"/>
          </w:rPr>
          <w:delText xml:space="preserve">, </w:delText>
        </w:r>
      </w:del>
      <w:del w:id="3726" w:date="2019-06-22T23:07:00Z" w:author="Yuriy Lebid">
        <w:r>
          <w:rPr>
            <w:rtl w:val="0"/>
          </w:rPr>
          <w:delText xml:space="preserve">низкокачественность Фокусной Динамики </w:delText>
        </w:r>
      </w:del>
      <w:del w:id="3727" w:date="2019-06-22T23:07:00Z" w:author="Yuriy Lebid">
        <w:r>
          <w:rPr>
            <w:rtl w:val="0"/>
          </w:rPr>
          <w:delText>(</w:delText>
        </w:r>
      </w:del>
      <w:del w:id="3728" w:date="2019-06-22T23:07:00Z" w:author="Yuriy Lebid">
        <w:r>
          <w:rPr>
            <w:rtl w:val="0"/>
          </w:rPr>
          <w:delText>ФД</w:delText>
        </w:r>
      </w:del>
      <w:del w:id="3729" w:date="2019-06-22T23:07:00Z" w:author="Yuriy Lebid">
        <w:r>
          <w:rPr>
            <w:rtl w:val="0"/>
          </w:rPr>
          <w:delText xml:space="preserve">) </w:delText>
        </w:r>
      </w:del>
      <w:del w:id="3730" w:date="2019-06-22T23:07:00Z" w:author="Yuriy Lebid">
        <w:r>
          <w:rPr>
            <w:rtl w:val="0"/>
          </w:rPr>
          <w:delText>по сравнению с более благоприятными для Схемы Синтеза реализационными возможностями определенного типа бирвуляртности</w:delText>
        </w:r>
      </w:del>
      <w:del w:id="3731" w:date="2019-06-22T23:07:00Z" w:author="Yuriy Lebid">
        <w:r>
          <w:rPr>
            <w:rtl w:val="0"/>
          </w:rPr>
          <w:delText xml:space="preserve">; </w:delText>
        </w:r>
      </w:del>
      <w:del w:id="3732" w:date="2019-06-22T23:07:00Z" w:author="Yuriy Lebid">
        <w:r>
          <w:rPr>
            <w:rtl w:val="0"/>
          </w:rPr>
          <w:delText>пониженная качественность при субъективной оценке разных психических состояний для Форм</w:delText>
        </w:r>
      </w:del>
      <w:del w:id="3733" w:date="2019-06-22T23:07:00Z" w:author="Yuriy Lebid">
        <w:r>
          <w:rPr>
            <w:rtl w:val="0"/>
          </w:rPr>
          <w:delText xml:space="preserve">, </w:delText>
        </w:r>
      </w:del>
      <w:del w:id="3734" w:date="2019-06-22T23:07:00Z" w:author="Yuriy Lebid">
        <w:r>
          <w:rPr>
            <w:rtl w:val="0"/>
          </w:rPr>
          <w:delText>принадлежащих к одному типу Сознания и проявленных в одном диапазоне мерности</w:delText>
        </w:r>
      </w:del>
    </w:p>
    <w:p>
      <w:pPr>
        <w:pStyle w:val="heading 4"/>
        <w:rPr>
          <w:del w:id="373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373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деплиативный </w:delText>
        </w:r>
      </w:del>
      <w:del w:id="373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3738" w:date="2019-06-22T23:07:00Z" w:author="Yuriy Lebid"/>
        </w:rPr>
      </w:pPr>
      <w:del w:id="3739" w:date="2019-06-22T23:07:00Z" w:author="Yuriy Lebid">
        <w:r>
          <w:rPr>
            <w:rtl w:val="0"/>
          </w:rPr>
          <w:delText>низковибрационный</w:delText>
        </w:r>
      </w:del>
      <w:del w:id="3740" w:date="2019-06-22T23:07:00Z" w:author="Yuriy Lebid">
        <w:r>
          <w:rPr>
            <w:rtl w:val="0"/>
          </w:rPr>
          <w:delText xml:space="preserve">, </w:delText>
        </w:r>
      </w:del>
      <w:del w:id="3741" w:date="2019-06-22T23:07:00Z" w:author="Yuriy Lebid">
        <w:r>
          <w:rPr>
            <w:rtl w:val="0"/>
          </w:rPr>
          <w:delText xml:space="preserve">низкокачественноственный относительно среднестатистических </w:delText>
        </w:r>
      </w:del>
      <w:del w:id="3742" w:date="2019-06-22T23:07:00Z" w:author="Yuriy Lebid">
        <w:r>
          <w:rPr>
            <w:rtl w:val="0"/>
          </w:rPr>
          <w:delText>(</w:delText>
        </w:r>
      </w:del>
      <w:del w:id="3743" w:date="2019-06-22T23:07:00Z" w:author="Yuriy Lebid">
        <w:r>
          <w:rPr>
            <w:rtl w:val="0"/>
          </w:rPr>
          <w:delText>общепринятых</w:delText>
        </w:r>
      </w:del>
      <w:del w:id="3744" w:date="2019-06-22T23:07:00Z" w:author="Yuriy Lebid">
        <w:r>
          <w:rPr>
            <w:rtl w:val="0"/>
          </w:rPr>
          <w:delText xml:space="preserve">) </w:delText>
        </w:r>
      </w:del>
      <w:del w:id="3745" w:date="2019-06-22T23:07:00Z" w:author="Yuriy Lebid">
        <w:r>
          <w:rPr>
            <w:rtl w:val="0"/>
          </w:rPr>
          <w:delText>характеристик и критериев определенного типа бирвуляртности</w:delText>
        </w:r>
      </w:del>
      <w:del w:id="3746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3747" w:date="2019-06-22T23:07:00Z" w:author="Yuriy Lebid"/>
        </w:rPr>
      </w:pPr>
      <w:del w:id="374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Антоним</w:delText>
        </w:r>
      </w:del>
      <w:del w:id="3749" w:date="2019-06-22T23:07:00Z" w:author="Yuriy Lebid">
        <w:r>
          <w:rPr>
            <w:rtl w:val="0"/>
          </w:rPr>
          <w:delText xml:space="preserve">: </w:delText>
        </w:r>
      </w:del>
      <w:del w:id="3750" w:date="2019-06-22T23:07:00Z" w:author="Yuriy Lebid">
        <w:r>
          <w:rPr>
            <w:rStyle w:val="Hyperlink.1"/>
            <w:rtl w:val="0"/>
          </w:rPr>
          <w:delText>амплиативный</w:delText>
        </w:r>
      </w:del>
      <w:del w:id="3751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3752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375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375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3755" w:date="2019-06-22T23:07:00Z" w:author="Yuriy Lebid">
        <w:r>
          <w:rPr>
            <w:rStyle w:val="Hyperlink.1"/>
            <w:rtl w:val="0"/>
          </w:rPr>
          <w:delText xml:space="preserve">деплиативная Фокусная Динамика – </w:delText>
        </w:r>
      </w:del>
      <w:del w:id="3756" w:date="2019-06-22T23:07:00Z" w:author="Yuriy Lebid">
        <w:r>
          <w:rPr>
            <w:rtl w:val="0"/>
          </w:rPr>
          <w:delText xml:space="preserve">сравнительный критерий соответствия Фокусной Динамики </w:delText>
        </w:r>
      </w:del>
      <w:del w:id="3757" w:date="2019-06-22T23:07:00Z" w:author="Yuriy Lebid">
        <w:r>
          <w:rPr>
            <w:rtl w:val="0"/>
          </w:rPr>
          <w:delText>(</w:delText>
        </w:r>
      </w:del>
      <w:del w:id="3758" w:date="2019-06-22T23:07:00Z" w:author="Yuriy Lebid">
        <w:r>
          <w:rPr>
            <w:rtl w:val="0"/>
          </w:rPr>
          <w:delText>ФД</w:delText>
        </w:r>
      </w:del>
      <w:del w:id="3759" w:date="2019-06-22T23:07:00Z" w:author="Yuriy Lebid">
        <w:r>
          <w:rPr>
            <w:rtl w:val="0"/>
          </w:rPr>
          <w:delText xml:space="preserve">) </w:delText>
        </w:r>
      </w:del>
      <w:del w:id="3760" w:date="2019-06-22T23:07:00Z" w:author="Yuriy Lebid">
        <w:r>
          <w:rPr>
            <w:rtl w:val="0"/>
          </w:rPr>
          <w:delText>Формо</w:delText>
        </w:r>
      </w:del>
      <w:del w:id="3761" w:date="2019-06-22T23:07:00Z" w:author="Yuriy Lebid">
        <w:r>
          <w:rPr>
            <w:rtl w:val="0"/>
          </w:rPr>
          <w:delText>-</w:delText>
        </w:r>
      </w:del>
      <w:del w:id="3762" w:date="2019-06-22T23:07:00Z" w:author="Yuriy Lebid">
        <w:r>
          <w:rPr>
            <w:rtl w:val="0"/>
          </w:rPr>
          <w:delText xml:space="preserve">Творцов рассматриваемой Формы Самосознания </w:delText>
        </w:r>
      </w:del>
      <w:del w:id="3763" w:date="2019-06-22T23:07:00Z" w:author="Yuriy Lebid">
        <w:r>
          <w:rPr>
            <w:rtl w:val="0"/>
          </w:rPr>
          <w:delText>(</w:delText>
        </w:r>
      </w:del>
      <w:del w:id="3764" w:date="2019-06-22T23:07:00Z" w:author="Yuriy Lebid">
        <w:r>
          <w:rPr>
            <w:rtl w:val="0"/>
          </w:rPr>
          <w:delText>ФС</w:delText>
        </w:r>
      </w:del>
      <w:del w:id="3765" w:date="2019-06-22T23:07:00Z" w:author="Yuriy Lebid">
        <w:r>
          <w:rPr>
            <w:rtl w:val="0"/>
          </w:rPr>
          <w:delText xml:space="preserve">) </w:delText>
        </w:r>
      </w:del>
      <w:del w:id="3766" w:date="2019-06-22T23:07:00Z" w:author="Yuriy Lebid">
        <w:r>
          <w:rPr>
            <w:rtl w:val="0"/>
          </w:rPr>
          <w:delText>по отношению к особенностям е</w:delText>
        </w:r>
      </w:del>
      <w:del w:id="3767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ё </w:delText>
        </w:r>
      </w:del>
      <w:del w:id="3768" w:date="2019-06-22T23:07:00Z" w:author="Yuriy Lebid">
        <w:r>
          <w:rPr>
            <w:rtl w:val="0"/>
          </w:rPr>
          <w:delText>Схемы Синтеза</w:delText>
        </w:r>
      </w:del>
      <w:del w:id="3769" w:date="2019-06-22T23:07:00Z" w:author="Yuriy Lebid">
        <w:r>
          <w:rPr>
            <w:rtl w:val="0"/>
          </w:rPr>
          <w:delText xml:space="preserve">; </w:delText>
        </w:r>
      </w:del>
      <w:del w:id="3770" w:date="2019-06-22T23:07:00Z" w:author="Yuriy Lebid">
        <w:r>
          <w:rPr>
            <w:rtl w:val="0"/>
          </w:rPr>
          <w:delText>свилгс</w:delText>
        </w:r>
      </w:del>
      <w:del w:id="3771" w:date="2019-06-22T23:07:00Z" w:author="Yuriy Lebid">
        <w:r>
          <w:rPr>
            <w:rtl w:val="0"/>
          </w:rPr>
          <w:delText>-</w:delText>
        </w:r>
      </w:del>
      <w:del w:id="3772" w:date="2019-06-22T23:07:00Z" w:author="Yuriy Lebid">
        <w:r>
          <w:rPr>
            <w:rtl w:val="0"/>
          </w:rPr>
          <w:delText>сферационная</w:delText>
        </w:r>
      </w:del>
      <w:del w:id="377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3774" w:date="2019-06-22T23:07:00Z" w:author="Yuriy Lebid">
        <w:r>
          <w:rPr>
            <w:rtl w:val="0"/>
          </w:rPr>
          <w:delText>ФД Формы Самосознания с преобладанием в ней каких</w:delText>
        </w:r>
      </w:del>
      <w:del w:id="3775" w:date="2019-06-22T23:07:00Z" w:author="Yuriy Lebid">
        <w:r>
          <w:rPr>
            <w:rtl w:val="0"/>
          </w:rPr>
          <w:delText>-</w:delText>
        </w:r>
      </w:del>
      <w:del w:id="3776" w:date="2019-06-22T23:07:00Z" w:author="Yuriy Lebid">
        <w:r>
          <w:rPr>
            <w:rtl w:val="0"/>
          </w:rPr>
          <w:delText>то из протоформных тенденций</w:delText>
        </w:r>
      </w:del>
      <w:del w:id="3777" w:date="2019-06-22T23:07:00Z" w:author="Yuriy Lebid">
        <w:r>
          <w:rPr>
            <w:rtl w:val="0"/>
          </w:rPr>
          <w:delText xml:space="preserve">, </w:delText>
        </w:r>
      </w:del>
      <w:del w:id="3778" w:date="2019-06-22T23:07:00Z" w:author="Yuriy Lebid">
        <w:r>
          <w:rPr>
            <w:rtl w:val="0"/>
          </w:rPr>
          <w:delText>ведущих к ее</w:delText>
        </w:r>
      </w:del>
      <w:del w:id="3779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̈</w:delText>
        </w:r>
      </w:del>
      <w:del w:id="3780" w:date="2019-06-22T23:07:00Z" w:author="Yuriy Lebid">
        <w:r>
          <w:rPr>
            <w:rtl w:val="0"/>
          </w:rPr>
          <w:delText xml:space="preserve"> деградации </w:delText>
        </w:r>
      </w:del>
      <w:del w:id="3781" w:date="2019-06-22T23:07:00Z" w:author="Yuriy Lebid">
        <w:r>
          <w:rPr>
            <w:rtl w:val="0"/>
          </w:rPr>
          <w:delText>(</w:delText>
        </w:r>
      </w:del>
      <w:del w:id="3782" w:date="2019-06-22T23:07:00Z" w:author="Yuriy Lebid">
        <w:r>
          <w:rPr>
            <w:rtl w:val="0"/>
          </w:rPr>
          <w:delText>понижению качественности</w:delText>
        </w:r>
      </w:del>
      <w:del w:id="3783" w:date="2019-06-22T23:07:00Z" w:author="Yuriy Lebid">
        <w:r>
          <w:rPr>
            <w:rtl w:val="0"/>
          </w:rPr>
          <w:delText xml:space="preserve">, </w:delText>
        </w:r>
      </w:del>
      <w:del w:id="3784" w:date="2019-06-22T23:07:00Z" w:author="Yuriy Lebid">
        <w:r>
          <w:rPr>
            <w:rtl w:val="0"/>
          </w:rPr>
          <w:delText>свойственной данному типу бирвуляртности</w:delText>
        </w:r>
      </w:del>
      <w:del w:id="3785" w:date="2019-06-22T23:07:00Z" w:author="Yuriy Lebid">
        <w:r>
          <w:rPr>
            <w:rtl w:val="0"/>
          </w:rPr>
          <w:delText>)</w:delText>
        </w:r>
      </w:del>
      <w:del w:id="3786" w:date="2019-06-22T23:07:00Z" w:author="Yuriy Lebid">
        <w:r>
          <w:rPr>
            <w:rStyle w:val="Hyperlink.1"/>
            <w:rtl w:val="0"/>
          </w:rPr>
          <w:delText>.</w:delText>
        </w:r>
      </w:del>
    </w:p>
    <w:p>
      <w:pPr>
        <w:pStyle w:val="heading 4"/>
        <w:rPr>
          <w:del w:id="378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378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десклонвертизация </w:delText>
        </w:r>
      </w:del>
      <w:del w:id="378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3790" w:date="2019-06-22T23:07:00Z" w:author="Yuriy Lebid"/>
          <w:rStyle w:val="Нет"/>
          <w:rFonts w:ascii="SchoolBook" w:cs="SchoolBook" w:hAnsi="SchoolBook" w:eastAsia="SchoolBook"/>
          <w:b w:val="1"/>
          <w:bCs w:val="1"/>
          <w:sz w:val="20"/>
          <w:szCs w:val="20"/>
        </w:rPr>
      </w:pPr>
      <w:del w:id="3791" w:date="2019-06-22T23:07:00Z" w:author="Yuriy Lebid">
        <w:r>
          <w:rPr>
            <w:rtl w:val="0"/>
          </w:rPr>
          <w:delText>поуровневое декодирование</w:delText>
        </w:r>
      </w:del>
      <w:del w:id="3792" w:date="2019-06-22T23:07:00Z" w:author="Yuriy Lebid">
        <w:r>
          <w:rPr>
            <w:rtl w:val="0"/>
          </w:rPr>
          <w:delText xml:space="preserve">, </w:delText>
        </w:r>
      </w:del>
      <w:del w:id="3793" w:date="2019-06-22T23:07:00Z" w:author="Yuriy Lebid">
        <w:r>
          <w:rPr>
            <w:rtl w:val="0"/>
          </w:rPr>
          <w:delText>сортировка и клекс</w:delText>
        </w:r>
      </w:del>
      <w:del w:id="3794" w:date="2019-06-22T23:07:00Z" w:author="Yuriy Lebid">
        <w:r>
          <w:rPr>
            <w:rtl w:val="0"/>
          </w:rPr>
          <w:delText>-</w:delText>
        </w:r>
      </w:del>
      <w:del w:id="3795" w:date="2019-06-22T23:07:00Z" w:author="Yuriy Lebid">
        <w:r>
          <w:rPr>
            <w:rtl w:val="0"/>
          </w:rPr>
          <w:delText>клонирование Идеальных Матриц с тщательным сопоставлением ССС</w:delText>
        </w:r>
      </w:del>
      <w:del w:id="3796" w:date="2019-06-22T23:07:00Z" w:author="Yuriy Lebid">
        <w:r>
          <w:rPr>
            <w:rtl w:val="0"/>
          </w:rPr>
          <w:delText>-</w:delText>
        </w:r>
      </w:del>
      <w:del w:id="3797" w:date="2019-06-22T23:07:00Z" w:author="Yuriy Lebid">
        <w:r>
          <w:rPr>
            <w:rtl w:val="0"/>
          </w:rPr>
          <w:delText>ТАИЙ</w:delText>
        </w:r>
      </w:del>
      <w:del w:id="3798" w:date="2019-06-22T23:07:00Z" w:author="Yuriy Lebid">
        <w:r>
          <w:rPr>
            <w:rtl w:val="0"/>
          </w:rPr>
          <w:delText>-</w:delText>
        </w:r>
      </w:del>
      <w:del w:id="3799" w:date="2019-06-22T23:07:00Z" w:author="Yuriy Lebid">
        <w:r>
          <w:rPr>
            <w:rtl w:val="0"/>
          </w:rPr>
          <w:delText>ССС</w:delText>
        </w:r>
      </w:del>
      <w:del w:id="3800" w:date="2019-06-22T23:07:00Z" w:author="Yuriy Lebid">
        <w:r>
          <w:rPr>
            <w:rtl w:val="0"/>
          </w:rPr>
          <w:delText>-</w:delText>
        </w:r>
      </w:del>
      <w:del w:id="3801" w:date="2019-06-22T23:07:00Z" w:author="Yuriy Lebid">
        <w:r>
          <w:rPr>
            <w:rtl w:val="0"/>
          </w:rPr>
          <w:delText>Потоков</w:delText>
        </w:r>
      </w:del>
      <w:del w:id="3802" w:date="2019-06-22T23:07:00Z" w:author="Yuriy Lebid">
        <w:r>
          <w:rPr>
            <w:rtl w:val="0"/>
          </w:rPr>
          <w:delText xml:space="preserve">, </w:delText>
        </w:r>
      </w:del>
      <w:del w:id="3803" w:date="2019-06-22T23:07:00Z" w:author="Yuriy Lebid">
        <w:r>
          <w:rPr>
            <w:rtl w:val="0"/>
          </w:rPr>
          <w:delText>поступающих из других «Секторов»</w:delText>
        </w:r>
      </w:del>
      <w:del w:id="3804" w:date="2019-06-22T23:07:00Z" w:author="Yuriy Lebid">
        <w:r>
          <w:rPr>
            <w:rtl w:val="0"/>
          </w:rPr>
          <w:delText xml:space="preserve">, </w:delText>
        </w:r>
      </w:del>
      <w:del w:id="3805" w:date="2019-06-22T23:07:00Z" w:author="Yuriy Lebid">
        <w:r>
          <w:rPr>
            <w:rtl w:val="0"/>
          </w:rPr>
          <w:delText>с Эталонным Чистым Качеством данного «Сектора»</w:delText>
        </w:r>
      </w:del>
    </w:p>
    <w:p>
      <w:pPr>
        <w:pStyle w:val="heading 4"/>
        <w:rPr>
          <w:del w:id="3806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380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дефинитивный </w:delText>
        </w:r>
      </w:del>
      <w:del w:id="380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380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381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381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definitus</w:delText>
        </w:r>
      </w:del>
      <w:del w:id="381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определ</w:delText>
        </w:r>
      </w:del>
      <w:del w:id="3813" w:date="2019-06-22T23:07:00Z" w:author="Yuriy Lebid">
        <w:r>
          <w:rPr>
            <w:rStyle w:val="Нет"/>
            <w:rFonts w:ascii="Cambria" w:cs="Cambria" w:hAnsi="Cambria" w:eastAsia="Cambria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ё</w:delText>
        </w:r>
      </w:del>
      <w:del w:id="38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нный</w:delText>
        </w:r>
      </w:del>
      <w:del w:id="381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381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конкретный</w:delText>
        </w:r>
      </w:del>
      <w:del w:id="38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381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точный</w:delText>
        </w:r>
      </w:del>
      <w:del w:id="381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3820" w:date="2019-06-22T23:07:00Z" w:author="Yuriy Lebid"/>
        </w:rPr>
      </w:pPr>
      <w:del w:id="3821" w:date="2019-06-22T23:07:00Z" w:author="Yuriy Lebid">
        <w:r>
          <w:rPr>
            <w:rtl w:val="0"/>
          </w:rPr>
          <w:delText>конкретный</w:delText>
        </w:r>
      </w:del>
      <w:del w:id="3822" w:date="2019-06-22T23:07:00Z" w:author="Yuriy Lebid">
        <w:r>
          <w:rPr>
            <w:rtl w:val="0"/>
          </w:rPr>
          <w:delText xml:space="preserve">, </w:delText>
        </w:r>
      </w:del>
      <w:del w:id="3823" w:date="2019-06-22T23:07:00Z" w:author="Yuriy Lebid">
        <w:r>
          <w:rPr>
            <w:rtl w:val="0"/>
          </w:rPr>
          <w:delText>определ</w:delText>
        </w:r>
      </w:del>
      <w:del w:id="3824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3825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н</w:delText>
        </w:r>
      </w:del>
      <w:del w:id="3826" w:date="2019-06-22T23:07:00Z" w:author="Yuriy Lebid">
        <w:r>
          <w:rPr>
            <w:rtl w:val="0"/>
          </w:rPr>
          <w:delText>ный</w:delText>
        </w:r>
      </w:del>
      <w:del w:id="3827" w:date="2019-06-22T23:07:00Z" w:author="Yuriy Lebid">
        <w:r>
          <w:rPr>
            <w:rtl w:val="0"/>
          </w:rPr>
          <w:delText xml:space="preserve">, </w:delText>
        </w:r>
      </w:del>
      <w:del w:id="3828" w:date="2019-06-22T23:07:00Z" w:author="Yuriy Lebid">
        <w:r>
          <w:rPr>
            <w:rtl w:val="0"/>
          </w:rPr>
          <w:delText xml:space="preserve">локально рассматриваемый в субъективной Фокусной Динамике </w:delText>
        </w:r>
      </w:del>
      <w:del w:id="3829" w:date="2019-06-22T23:07:00Z" w:author="Yuriy Lebid">
        <w:r>
          <w:rPr>
            <w:rtl w:val="0"/>
          </w:rPr>
          <w:delText>(</w:delText>
        </w:r>
      </w:del>
      <w:del w:id="3830" w:date="2019-06-22T23:07:00Z" w:author="Yuriy Lebid">
        <w:r>
          <w:rPr>
            <w:rtl w:val="0"/>
          </w:rPr>
          <w:delText>ФД</w:delText>
        </w:r>
      </w:del>
      <w:del w:id="3831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3832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383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дефинитирование </w:delText>
        </w:r>
      </w:del>
      <w:del w:id="383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383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383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383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definition</w:delText>
        </w:r>
      </w:del>
      <w:del w:id="383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определение</w:delText>
        </w:r>
      </w:del>
      <w:del w:id="383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384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точное указание</w:delText>
        </w:r>
      </w:del>
      <w:del w:id="384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3842" w:date="2019-06-22T23:07:00Z" w:author="Yuriy Lebid"/>
        </w:rPr>
      </w:pPr>
      <w:del w:id="3843" w:date="2019-06-22T23:07:00Z" w:author="Yuriy Lebid">
        <w:r>
          <w:rPr>
            <w:rtl w:val="0"/>
          </w:rPr>
          <w:delText>качественный прогресс</w:delText>
        </w:r>
      </w:del>
      <w:del w:id="3844" w:date="2019-06-22T23:07:00Z" w:author="Yuriy Lebid">
        <w:r>
          <w:rPr>
            <w:rtl w:val="0"/>
          </w:rPr>
          <w:delText xml:space="preserve">, </w:delText>
        </w:r>
      </w:del>
      <w:del w:id="3845" w:date="2019-06-22T23:07:00Z" w:author="Yuriy Lebid">
        <w:r>
          <w:rPr>
            <w:rtl w:val="0"/>
          </w:rPr>
          <w:delText>эволюционное Возрождение</w:delText>
        </w:r>
      </w:del>
      <w:del w:id="3846" w:date="2019-06-22T23:07:00Z" w:author="Yuriy Lebid">
        <w:r>
          <w:rPr>
            <w:rtl w:val="0"/>
          </w:rPr>
          <w:delText xml:space="preserve">, </w:delText>
        </w:r>
      </w:del>
      <w:del w:id="3847" w:date="2019-06-22T23:07:00Z" w:author="Yuriy Lebid">
        <w:r>
          <w:rPr>
            <w:rtl w:val="0"/>
          </w:rPr>
          <w:delText xml:space="preserve">восстановление Фокусной Динамики </w:delText>
        </w:r>
      </w:del>
      <w:del w:id="3848" w:date="2019-06-22T23:07:00Z" w:author="Yuriy Lebid">
        <w:r>
          <w:rPr>
            <w:rtl w:val="0"/>
          </w:rPr>
          <w:delText>(</w:delText>
        </w:r>
      </w:del>
      <w:del w:id="3849" w:date="2019-06-22T23:07:00Z" w:author="Yuriy Lebid">
        <w:r>
          <w:rPr>
            <w:rtl w:val="0"/>
          </w:rPr>
          <w:delText>ФД</w:delText>
        </w:r>
      </w:del>
      <w:del w:id="3850" w:date="2019-06-22T23:07:00Z" w:author="Yuriy Lebid">
        <w:r>
          <w:rPr>
            <w:rtl w:val="0"/>
          </w:rPr>
          <w:delText xml:space="preserve">) </w:delText>
        </w:r>
      </w:del>
      <w:del w:id="3851" w:date="2019-06-22T23:07:00Z" w:author="Yuriy Lebid">
        <w:r>
          <w:rPr>
            <w:rtl w:val="0"/>
          </w:rPr>
          <w:delText xml:space="preserve">в более амплиативном для данной </w:delText>
        </w:r>
      </w:del>
      <w:del w:id="3852" w:date="2019-06-22T23:07:00Z" w:author="Yuriy Lebid">
        <w:r>
          <w:rPr>
            <w:rtl w:val="0"/>
          </w:rPr>
          <w:delText>(</w:delText>
        </w:r>
      </w:del>
      <w:del w:id="3853" w:date="2019-06-22T23:07:00Z" w:author="Yuriy Lebid">
        <w:r>
          <w:rPr>
            <w:rtl w:val="0"/>
          </w:rPr>
          <w:delText>ллууввумической</w:delText>
        </w:r>
      </w:del>
      <w:del w:id="3854" w:date="2019-06-22T23:07:00Z" w:author="Yuriy Lebid">
        <w:r>
          <w:rPr>
            <w:rtl w:val="0"/>
          </w:rPr>
          <w:delText xml:space="preserve">) </w:delText>
        </w:r>
      </w:del>
      <w:del w:id="3855" w:date="2019-06-22T23:07:00Z" w:author="Yuriy Lebid">
        <w:r>
          <w:rPr>
            <w:rtl w:val="0"/>
          </w:rPr>
          <w:delText>Схемы Синтеза состоянии</w:delText>
        </w:r>
      </w:del>
      <w:del w:id="3856" w:date="2019-06-22T23:07:00Z" w:author="Yuriy Lebid">
        <w:r>
          <w:rPr>
            <w:rtl w:val="0"/>
          </w:rPr>
          <w:delText xml:space="preserve">; </w:delText>
        </w:r>
      </w:del>
      <w:del w:id="3857" w:date="2019-06-22T23:07:00Z" w:author="Yuriy Lebid">
        <w:r>
          <w:rPr>
            <w:rtl w:val="0"/>
          </w:rPr>
          <w:delText>выход ФД из состояния бирвуляртной декондицификации</w:delText>
        </w:r>
      </w:del>
    </w:p>
    <w:p>
      <w:pPr>
        <w:pStyle w:val="heading 4"/>
        <w:rPr>
          <w:del w:id="3858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385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дефинитусный </w:delText>
        </w:r>
      </w:del>
      <w:del w:id="386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386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386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38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definitus</w:delText>
        </w:r>
      </w:del>
      <w:del w:id="38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определенный</w:delText>
        </w:r>
      </w:del>
      <w:del w:id="38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386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конкретный</w:delText>
        </w:r>
      </w:del>
      <w:del w:id="38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38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специальный</w:delText>
        </w:r>
      </w:del>
      <w:del w:id="386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3870" w:date="2019-06-22T23:07:00Z" w:author="Yuriy Lebid"/>
        </w:rPr>
      </w:pPr>
      <w:del w:id="3871" w:date="2019-06-22T23:07:00Z" w:author="Yuriy Lebid">
        <w:r>
          <w:rPr>
            <w:rtl w:val="0"/>
          </w:rPr>
          <w:delText>закономерный</w:delText>
        </w:r>
      </w:del>
      <w:del w:id="3872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3873" w:date="2019-06-22T23:07:00Z" w:author="Yuriy Lebid"/>
          <w:rStyle w:val="Нет"/>
          <w:rFonts w:ascii="Times" w:cs="Times" w:hAnsi="Times" w:eastAsia="Times"/>
          <w:i w:val="1"/>
          <w:iCs w:val="1"/>
        </w:rPr>
      </w:pPr>
      <w:del w:id="387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</w:delText>
        </w:r>
      </w:del>
      <w:del w:id="387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3876" w:date="2019-06-22T23:07:00Z" w:author="Yuriy Lebid">
        <w:r>
          <w:rPr>
            <w:rStyle w:val="Hyperlink.1"/>
            <w:rtl w:val="0"/>
          </w:rPr>
          <w:delText>дефинитусно</w:delText>
        </w:r>
      </w:del>
      <w:del w:id="3877" w:date="2019-06-22T23:07:00Z" w:author="Yuriy Lebid">
        <w:r>
          <w:rPr>
            <w:rtl w:val="0"/>
          </w:rPr>
          <w:delText xml:space="preserve"> – закономерно</w:delText>
        </w:r>
      </w:del>
      <w:del w:id="3878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3879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388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деформитизироваться </w:delText>
        </w:r>
      </w:del>
      <w:del w:id="388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388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388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388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deformis</w:delText>
        </w:r>
      </w:del>
      <w:del w:id="388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искаж</w:delText>
        </w:r>
      </w:del>
      <w:del w:id="3886" w:date="2019-06-22T23:07:00Z" w:author="Yuriy Lebid">
        <w:r>
          <w:rPr>
            <w:rStyle w:val="Нет"/>
            <w:rFonts w:ascii="Cambria" w:cs="Cambria" w:hAnsi="Cambria" w:eastAsia="Cambria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ё</w:delText>
        </w:r>
      </w:del>
      <w:del w:id="388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нный</w:delText>
        </w:r>
      </w:del>
      <w:del w:id="388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388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не имеющий форму</w:delText>
        </w:r>
      </w:del>
      <w:del w:id="389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3891" w:date="2019-06-22T23:07:00Z" w:author="Yuriy Lebid"/>
        </w:rPr>
      </w:pPr>
      <w:del w:id="3892" w:date="2019-06-22T23:07:00Z" w:author="Yuriy Lebid">
        <w:r>
          <w:rPr>
            <w:rtl w:val="0"/>
          </w:rPr>
          <w:delText xml:space="preserve">терять форму проявления через Фокусную Динамику </w:delText>
        </w:r>
      </w:del>
      <w:del w:id="3893" w:date="2019-06-22T23:07:00Z" w:author="Yuriy Lebid">
        <w:r>
          <w:rPr>
            <w:rtl w:val="0"/>
          </w:rPr>
          <w:delText>(</w:delText>
        </w:r>
      </w:del>
      <w:del w:id="3894" w:date="2019-06-22T23:07:00Z" w:author="Yuriy Lebid">
        <w:r>
          <w:rPr>
            <w:rtl w:val="0"/>
          </w:rPr>
          <w:delText>ФД</w:delText>
        </w:r>
      </w:del>
      <w:del w:id="3895" w:date="2019-06-22T23:07:00Z" w:author="Yuriy Lebid">
        <w:r>
          <w:rPr>
            <w:rtl w:val="0"/>
          </w:rPr>
          <w:delText xml:space="preserve">) </w:delText>
        </w:r>
      </w:del>
      <w:del w:id="3896" w:date="2019-06-22T23:07:00Z" w:author="Yuriy Lebid">
        <w:r>
          <w:rPr>
            <w:rtl w:val="0"/>
          </w:rPr>
          <w:delText>какой</w:delText>
        </w:r>
      </w:del>
      <w:del w:id="3897" w:date="2019-06-22T23:07:00Z" w:author="Yuriy Lebid">
        <w:r>
          <w:rPr>
            <w:rtl w:val="0"/>
          </w:rPr>
          <w:delText>-</w:delText>
        </w:r>
      </w:del>
      <w:del w:id="3898" w:date="2019-06-22T23:07:00Z" w:author="Yuriy Lebid">
        <w:r>
          <w:rPr>
            <w:rtl w:val="0"/>
          </w:rPr>
          <w:delText>либо личности</w:delText>
        </w:r>
      </w:del>
      <w:del w:id="3899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3900" w:date="2019-06-22T23:07:00Z" w:author="Yuriy Lebid"/>
        </w:rPr>
      </w:pPr>
      <w:del w:id="390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</w:delText>
        </w:r>
      </w:del>
      <w:del w:id="390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3903" w:date="2019-06-22T23:07:00Z" w:author="Yuriy Lebid">
        <w:r>
          <w:rPr>
            <w:rStyle w:val="Hyperlink.1"/>
            <w:rtl w:val="0"/>
          </w:rPr>
          <w:delText>деформитивно</w:delText>
        </w:r>
      </w:del>
      <w:del w:id="3904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3905" w:date="2019-06-22T23:07:00Z" w:author="Yuriy Lebid"/>
          <w:rStyle w:val="Hyperlink.1"/>
        </w:rPr>
      </w:pPr>
      <w:del w:id="390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Синонимы</w:delText>
        </w:r>
      </w:del>
      <w:del w:id="3907" w:date="2019-06-22T23:07:00Z" w:author="Yuriy Lebid">
        <w:r>
          <w:rPr>
            <w:rtl w:val="0"/>
          </w:rPr>
          <w:delText xml:space="preserve">: </w:delText>
        </w:r>
      </w:del>
      <w:del w:id="3908" w:date="2019-06-22T23:07:00Z" w:author="Yuriy Lebid">
        <w:r>
          <w:rPr>
            <w:rtl w:val="0"/>
          </w:rPr>
          <w:delText>фрагментироваться</w:delText>
        </w:r>
      </w:del>
      <w:del w:id="3909" w:date="2019-06-22T23:07:00Z" w:author="Yuriy Lebid">
        <w:r>
          <w:rPr>
            <w:rtl w:val="0"/>
          </w:rPr>
          <w:delText xml:space="preserve">, </w:delText>
        </w:r>
      </w:del>
      <w:del w:id="3910" w:date="2019-06-22T23:07:00Z" w:author="Yuriy Lebid">
        <w:r>
          <w:rPr>
            <w:rtl w:val="0"/>
          </w:rPr>
          <w:delText>распадаться на части</w:delText>
        </w:r>
      </w:del>
      <w:del w:id="3911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3912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391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деципиенсность </w:delText>
        </w:r>
      </w:del>
      <w:del w:id="39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391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391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39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deception</w:delText>
        </w:r>
      </w:del>
      <w:del w:id="391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обман</w:delText>
        </w:r>
      </w:del>
      <w:del w:id="391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392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ложь</w:delText>
        </w:r>
      </w:del>
      <w:del w:id="392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3922" w:date="2019-06-22T23:07:00Z" w:author="Yuriy Lebid"/>
        </w:rPr>
      </w:pPr>
      <w:del w:id="3923" w:date="2019-06-22T23:07:00Z" w:author="Yuriy Lebid">
        <w:r>
          <w:rPr>
            <w:rtl w:val="0"/>
          </w:rPr>
          <w:delText>иллюзорность</w:delText>
        </w:r>
      </w:del>
      <w:del w:id="3924" w:date="2019-06-22T23:07:00Z" w:author="Yuriy Lebid">
        <w:r>
          <w:rPr>
            <w:rtl w:val="0"/>
          </w:rPr>
          <w:delText xml:space="preserve">, </w:delText>
        </w:r>
      </w:del>
      <w:del w:id="3925" w:date="2019-06-22T23:07:00Z" w:author="Yuriy Lebid">
        <w:r>
          <w:rPr>
            <w:rtl w:val="0"/>
          </w:rPr>
          <w:delText>ложность</w:delText>
        </w:r>
      </w:del>
      <w:del w:id="3926" w:date="2019-06-22T23:07:00Z" w:author="Yuriy Lebid">
        <w:r>
          <w:rPr>
            <w:rtl w:val="0"/>
          </w:rPr>
          <w:delText xml:space="preserve">, </w:delText>
        </w:r>
      </w:del>
      <w:del w:id="3927" w:date="2019-06-22T23:07:00Z" w:author="Yuriy Lebid">
        <w:r>
          <w:rPr>
            <w:rtl w:val="0"/>
          </w:rPr>
          <w:delText>воображаемость</w:delText>
        </w:r>
      </w:del>
      <w:del w:id="3928" w:date="2019-06-22T23:07:00Z" w:author="Yuriy Lebid">
        <w:r>
          <w:rPr>
            <w:rtl w:val="0"/>
          </w:rPr>
          <w:delText xml:space="preserve">, </w:delText>
        </w:r>
      </w:del>
      <w:del w:id="3929" w:date="2019-06-22T23:07:00Z" w:author="Yuriy Lebid">
        <w:r>
          <w:rPr>
            <w:rtl w:val="0"/>
          </w:rPr>
          <w:delText>высокая степень субъективизма</w:delText>
        </w:r>
      </w:del>
    </w:p>
    <w:p>
      <w:pPr>
        <w:pStyle w:val="heading 4"/>
        <w:rPr>
          <w:del w:id="3930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393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диверсивный </w:delText>
        </w:r>
      </w:del>
      <w:del w:id="393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393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анг</w:delText>
        </w:r>
      </w:del>
      <w:del w:id="393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393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diverse</w:delText>
        </w:r>
      </w:del>
      <w:del w:id="393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различный</w:delText>
        </w:r>
      </w:del>
      <w:del w:id="393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393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разнообразный</w:delText>
        </w:r>
      </w:del>
      <w:del w:id="393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394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иной</w:delText>
        </w:r>
      </w:del>
      <w:del w:id="394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39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отличный от исходного</w:delText>
        </w:r>
      </w:del>
      <w:del w:id="394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3944" w:date="2019-06-22T23:07:00Z" w:author="Yuriy Lebid"/>
        </w:rPr>
      </w:pPr>
      <w:del w:id="394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значение близко к общепринятому</w:delText>
        </w:r>
      </w:del>
      <w:del w:id="394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3947" w:date="2019-06-22T23:07:00Z" w:author="Yuriy Lebid">
        <w:r>
          <w:rPr>
            <w:rtl w:val="0"/>
          </w:rPr>
          <w:delText>отличающийся</w:delText>
        </w:r>
      </w:del>
      <w:del w:id="3948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3949" w:date="2019-06-22T23:07:00Z" w:author="Yuriy Lebid"/>
        </w:rPr>
      </w:pPr>
      <w:del w:id="395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</w:delText>
        </w:r>
      </w:del>
      <w:del w:id="3951" w:date="2019-06-22T23:07:00Z" w:author="Yuriy Lebid">
        <w:r>
          <w:rPr>
            <w:rtl w:val="0"/>
          </w:rPr>
          <w:delText xml:space="preserve"> </w:delText>
        </w:r>
      </w:del>
      <w:del w:id="395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словосочетаниях</w:delText>
        </w:r>
      </w:del>
      <w:del w:id="3953" w:date="2019-06-22T23:07:00Z" w:author="Yuriy Lebid">
        <w:r>
          <w:rPr>
            <w:rtl w:val="0"/>
          </w:rPr>
          <w:delText xml:space="preserve">: </w:delText>
        </w:r>
      </w:del>
      <w:del w:id="3954" w:date="2019-06-22T23:07:00Z" w:author="Yuriy Lebid">
        <w:r>
          <w:rPr>
            <w:rStyle w:val="Hyperlink.1"/>
            <w:rtl w:val="0"/>
          </w:rPr>
          <w:delText>диверсивная часть генома</w:delText>
        </w:r>
      </w:del>
      <w:del w:id="3955" w:date="2019-06-22T23:07:00Z" w:author="Yuriy Lebid">
        <w:r>
          <w:rPr>
            <w:rtl w:val="0"/>
          </w:rPr>
          <w:delText xml:space="preserve"> – так называемая</w:delText>
        </w:r>
      </w:del>
      <w:del w:id="3956" w:date="2019-06-22T23:07:00Z" w:author="Yuriy Lebid">
        <w:r>
          <w:rPr>
            <w:rStyle w:val="Нет"/>
            <w:sz w:val="22"/>
            <w:szCs w:val="22"/>
            <w:rtl w:val="0"/>
            <w:lang w:val="ru-RU"/>
          </w:rPr>
          <w:delText xml:space="preserve"> </w:delText>
        </w:r>
      </w:del>
      <w:del w:id="3957" w:date="2019-06-22T23:07:00Z" w:author="Yuriy Lebid">
        <w:r>
          <w:rPr>
            <w:rtl w:val="0"/>
          </w:rPr>
          <w:delText>«мусорная»</w:delText>
        </w:r>
      </w:del>
      <w:del w:id="3958" w:date="2019-06-22T23:07:00Z" w:author="Yuriy Lebid">
        <w:r>
          <w:rPr>
            <w:rtl w:val="0"/>
          </w:rPr>
          <w:delText xml:space="preserve">, </w:delText>
        </w:r>
      </w:del>
      <w:del w:id="3959" w:date="2019-06-22T23:07:00Z" w:author="Yuriy Lebid">
        <w:r>
          <w:rPr>
            <w:rtl w:val="0"/>
          </w:rPr>
          <w:delText>разнопротоформная часть</w:delText>
        </w:r>
      </w:del>
      <w:del w:id="3960" w:date="2019-06-22T23:07:00Z" w:author="Yuriy Lebid">
        <w:r>
          <w:rPr>
            <w:rtl w:val="0"/>
          </w:rPr>
          <w:delText xml:space="preserve">, </w:delText>
        </w:r>
      </w:del>
      <w:del w:id="3961" w:date="2019-06-22T23:07:00Z" w:author="Yuriy Lebid">
        <w:r>
          <w:rPr>
            <w:rtl w:val="0"/>
          </w:rPr>
          <w:delText>свойственная каждому геному</w:delText>
        </w:r>
      </w:del>
      <w:del w:id="3962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3963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396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диверсификация </w:delText>
        </w:r>
      </w:del>
      <w:del w:id="39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396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анг</w:delText>
        </w:r>
      </w:del>
      <w:del w:id="39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39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diverse</w:delText>
        </w:r>
      </w:del>
      <w:del w:id="396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различный</w:delText>
        </w:r>
      </w:del>
      <w:del w:id="397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397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разнообразный</w:delText>
        </w:r>
      </w:del>
      <w:del w:id="397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397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иной</w:delText>
        </w:r>
      </w:del>
      <w:del w:id="397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397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отличный от исходного</w:delText>
        </w:r>
      </w:del>
      <w:del w:id="397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3977" w:date="2019-06-22T23:07:00Z" w:author="Yuriy Lebid"/>
        </w:rPr>
      </w:pPr>
      <w:del w:id="397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397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3980" w:date="2019-06-22T23:07:00Z" w:author="Yuriy Lebid">
        <w:r>
          <w:rPr>
            <w:rtl w:val="0"/>
          </w:rPr>
          <w:delText xml:space="preserve">качественная структурная перестройка Фокусной Динамики </w:delText>
        </w:r>
      </w:del>
      <w:del w:id="3981" w:date="2019-06-22T23:07:00Z" w:author="Yuriy Lebid">
        <w:r>
          <w:rPr>
            <w:rtl w:val="0"/>
          </w:rPr>
          <w:delText>(</w:delText>
        </w:r>
      </w:del>
      <w:del w:id="3982" w:date="2019-06-22T23:07:00Z" w:author="Yuriy Lebid">
        <w:r>
          <w:rPr>
            <w:rtl w:val="0"/>
          </w:rPr>
          <w:delText>ФД</w:delText>
        </w:r>
      </w:del>
      <w:del w:id="3983" w:date="2019-06-22T23:07:00Z" w:author="Yuriy Lebid">
        <w:r>
          <w:rPr>
            <w:rtl w:val="0"/>
          </w:rPr>
          <w:delText xml:space="preserve">) </w:delText>
        </w:r>
      </w:del>
      <w:del w:id="3984" w:date="2019-06-22T23:07:00Z" w:author="Yuriy Lebid">
        <w:r>
          <w:rPr>
            <w:rtl w:val="0"/>
          </w:rPr>
          <w:delText>с целью повышения реализационного разнообразия и функциональной разносторонности</w:delText>
        </w:r>
      </w:del>
      <w:del w:id="3985" w:date="2019-06-22T23:07:00Z" w:author="Yuriy Lebid">
        <w:r>
          <w:rPr>
            <w:rtl w:val="0"/>
          </w:rPr>
          <w:delText xml:space="preserve">; </w:delText>
        </w:r>
      </w:del>
      <w:del w:id="3986" w:date="2019-06-22T23:07:00Z" w:author="Yuriy Lebid">
        <w:r>
          <w:rPr>
            <w:rtl w:val="0"/>
          </w:rPr>
          <w:delText>распространение Смысла СФУУРММ</w:delText>
        </w:r>
      </w:del>
      <w:del w:id="3987" w:date="2019-06-22T23:07:00Z" w:author="Yuriy Lebid">
        <w:r>
          <w:rPr>
            <w:rtl w:val="0"/>
          </w:rPr>
          <w:delText>-</w:delText>
        </w:r>
      </w:del>
      <w:del w:id="3988" w:date="2019-06-22T23:07:00Z" w:author="Yuriy Lebid">
        <w:r>
          <w:rPr>
            <w:rtl w:val="0"/>
          </w:rPr>
          <w:delText>Формы на новые</w:delText>
        </w:r>
      </w:del>
      <w:del w:id="3989" w:date="2019-06-22T23:07:00Z" w:author="Yuriy Lebid">
        <w:r>
          <w:rPr>
            <w:rtl w:val="0"/>
          </w:rPr>
          <w:delText xml:space="preserve">, </w:delText>
        </w:r>
      </w:del>
      <w:del w:id="3990" w:date="2019-06-22T23:07:00Z" w:author="Yuriy Lebid">
        <w:r>
          <w:rPr>
            <w:rtl w:val="0"/>
          </w:rPr>
          <w:delText xml:space="preserve">ранее не свойственные ей виды деятельности и сферы реализационного творчества Форм Самосознаний </w:delText>
        </w:r>
      </w:del>
      <w:del w:id="3991" w:date="2019-06-22T23:07:00Z" w:author="Yuriy Lebid">
        <w:r>
          <w:rPr>
            <w:rtl w:val="0"/>
          </w:rPr>
          <w:delText>(</w:delText>
        </w:r>
      </w:del>
      <w:del w:id="3992" w:date="2019-06-22T23:07:00Z" w:author="Yuriy Lebid">
        <w:r>
          <w:rPr>
            <w:rtl w:val="0"/>
          </w:rPr>
          <w:delText>ФС</w:delText>
        </w:r>
      </w:del>
      <w:del w:id="3993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3994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399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дивульгированный </w:delText>
        </w:r>
      </w:del>
      <w:del w:id="399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399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399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399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divulgatus</w:delText>
        </w:r>
      </w:del>
      <w:del w:id="400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распростран</w:delText>
        </w:r>
      </w:del>
      <w:del w:id="4001" w:date="2019-06-22T23:07:00Z" w:author="Yuriy Lebid">
        <w:r>
          <w:rPr>
            <w:rStyle w:val="Нет"/>
            <w:rFonts w:ascii="Cambria" w:cs="Cambria" w:hAnsi="Cambria" w:eastAsia="Cambria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ё</w:delText>
        </w:r>
      </w:del>
      <w:del w:id="400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нный</w:delText>
        </w:r>
      </w:del>
      <w:del w:id="40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400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обыкновенный</w:delText>
        </w:r>
      </w:del>
      <w:del w:id="40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4006" w:date="2019-06-22T23:07:00Z" w:author="Yuriy Lebid"/>
        </w:rPr>
      </w:pPr>
      <w:del w:id="4007" w:date="2019-06-22T23:07:00Z" w:author="Yuriy Lebid">
        <w:r>
          <w:rPr>
            <w:rtl w:val="0"/>
          </w:rPr>
          <w:delText xml:space="preserve">относящийся к одному типу бирвуляртности </w:delText>
        </w:r>
      </w:del>
      <w:del w:id="4008" w:date="2019-06-22T23:07:00Z" w:author="Yuriy Lebid">
        <w:r>
          <w:rPr>
            <w:rtl w:val="0"/>
          </w:rPr>
          <w:delText>(</w:delText>
        </w:r>
      </w:del>
      <w:del w:id="4009" w:date="2019-06-22T23:07:00Z" w:author="Yuriy Lebid">
        <w:r>
          <w:rPr>
            <w:rtl w:val="0"/>
          </w:rPr>
          <w:delText>Схеме Синтеза</w:delText>
        </w:r>
      </w:del>
      <w:del w:id="4010" w:date="2019-06-22T23:07:00Z" w:author="Yuriy Lebid">
        <w:r>
          <w:rPr>
            <w:rtl w:val="0"/>
          </w:rPr>
          <w:delText xml:space="preserve">), </w:delText>
        </w:r>
      </w:del>
      <w:del w:id="4011" w:date="2019-06-22T23:07:00Z" w:author="Yuriy Lebid">
        <w:r>
          <w:rPr>
            <w:rtl w:val="0"/>
          </w:rPr>
          <w:delText>но мульти</w:delText>
        </w:r>
      </w:del>
      <w:del w:id="4012" w:date="2019-06-22T23:07:00Z" w:author="Yuriy Lebid">
        <w:r>
          <w:rPr>
            <w:rtl w:val="0"/>
          </w:rPr>
          <w:delText>-</w:delText>
        </w:r>
      </w:del>
      <w:del w:id="4013" w:date="2019-06-22T23:07:00Z" w:author="Yuriy Lebid">
        <w:r>
          <w:rPr>
            <w:rtl w:val="0"/>
          </w:rPr>
          <w:delText>поляризационно</w:delText>
        </w:r>
      </w:del>
      <w:del w:id="4014" w:date="2019-06-22T23:07:00Z" w:author="Yuriy Lebid">
        <w:r>
          <w:rPr>
            <w:rtl w:val="0"/>
          </w:rPr>
          <w:delText>-</w:delText>
        </w:r>
      </w:del>
      <w:del w:id="4015" w:date="2019-06-22T23:07:00Z" w:author="Yuriy Lebid">
        <w:r>
          <w:rPr>
            <w:rtl w:val="0"/>
          </w:rPr>
          <w:delText>симультанно эксгиберированный во всевозможных условиях Пространства</w:delText>
        </w:r>
      </w:del>
      <w:del w:id="4016" w:date="2019-06-22T23:07:00Z" w:author="Yuriy Lebid">
        <w:r>
          <w:rPr>
            <w:rtl w:val="0"/>
          </w:rPr>
          <w:delText>-</w:delText>
        </w:r>
      </w:del>
      <w:del w:id="4017" w:date="2019-06-22T23:07:00Z" w:author="Yuriy Lebid">
        <w:r>
          <w:rPr>
            <w:rtl w:val="0"/>
          </w:rPr>
          <w:delText>Времени</w:delText>
        </w:r>
      </w:del>
      <w:del w:id="4018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4019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402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402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4022" w:date="2019-06-22T23:07:00Z" w:author="Yuriy Lebid">
        <w:r>
          <w:rPr>
            <w:rStyle w:val="Hyperlink.1"/>
            <w:rtl w:val="0"/>
          </w:rPr>
          <w:delText xml:space="preserve">дивульгированные Формы Самосознаний </w:delText>
        </w:r>
      </w:del>
      <w:del w:id="4023" w:date="2019-06-22T23:07:00Z" w:author="Yuriy Lebid">
        <w:r>
          <w:rPr>
            <w:rtl w:val="0"/>
          </w:rPr>
          <w:delText>(</w:delText>
        </w:r>
      </w:del>
      <w:del w:id="4024" w:date="2019-06-22T23:07:00Z" w:author="Yuriy Lebid">
        <w:r>
          <w:rPr>
            <w:rtl w:val="0"/>
          </w:rPr>
          <w:delText>ФС</w:delText>
        </w:r>
      </w:del>
      <w:del w:id="4025" w:date="2019-06-22T23:07:00Z" w:author="Yuriy Lebid">
        <w:r>
          <w:rPr>
            <w:rtl w:val="0"/>
          </w:rPr>
          <w:delText xml:space="preserve">) </w:delText>
        </w:r>
      </w:del>
      <w:del w:id="4026" w:date="2019-06-22T23:07:00Z" w:author="Yuriy Lebid">
        <w:r>
          <w:rPr>
            <w:rtl w:val="0"/>
          </w:rPr>
          <w:delText xml:space="preserve">– ФС относящиеся к одному типу бирвуляртности </w:delText>
        </w:r>
      </w:del>
      <w:del w:id="4027" w:date="2019-06-22T23:07:00Z" w:author="Yuriy Lebid">
        <w:r>
          <w:rPr>
            <w:rtl w:val="0"/>
          </w:rPr>
          <w:delText>(</w:delText>
        </w:r>
      </w:del>
      <w:del w:id="4028" w:date="2019-06-22T23:07:00Z" w:author="Yuriy Lebid">
        <w:r>
          <w:rPr>
            <w:rtl w:val="0"/>
          </w:rPr>
          <w:delText>Схеме Синтеза</w:delText>
        </w:r>
      </w:del>
      <w:del w:id="4029" w:date="2019-06-22T23:07:00Z" w:author="Yuriy Lebid">
        <w:r>
          <w:rPr>
            <w:rtl w:val="0"/>
          </w:rPr>
          <w:delText xml:space="preserve">), </w:delText>
        </w:r>
      </w:del>
      <w:del w:id="4030" w:date="2019-06-22T23:07:00Z" w:author="Yuriy Lebid">
        <w:r>
          <w:rPr>
            <w:rtl w:val="0"/>
          </w:rPr>
          <w:delText>мульти</w:delText>
        </w:r>
      </w:del>
      <w:del w:id="4031" w:date="2019-06-22T23:07:00Z" w:author="Yuriy Lebid">
        <w:r>
          <w:rPr>
            <w:rtl w:val="0"/>
          </w:rPr>
          <w:delText>-</w:delText>
        </w:r>
      </w:del>
      <w:del w:id="4032" w:date="2019-06-22T23:07:00Z" w:author="Yuriy Lebid">
        <w:r>
          <w:rPr>
            <w:rtl w:val="0"/>
          </w:rPr>
          <w:delText>поляризационно</w:delText>
        </w:r>
      </w:del>
      <w:del w:id="4033" w:date="2019-06-22T23:07:00Z" w:author="Yuriy Lebid">
        <w:r>
          <w:rPr>
            <w:rtl w:val="0"/>
          </w:rPr>
          <w:delText>-</w:delText>
        </w:r>
      </w:del>
      <w:del w:id="4034" w:date="2019-06-22T23:07:00Z" w:author="Yuriy Lebid">
        <w:r>
          <w:rPr>
            <w:rtl w:val="0"/>
          </w:rPr>
          <w:delText>симультанно эксгиберированные во всевозможных условиях Пространства</w:delText>
        </w:r>
      </w:del>
      <w:del w:id="4035" w:date="2019-06-22T23:07:00Z" w:author="Yuriy Lebid">
        <w:r>
          <w:rPr>
            <w:rtl w:val="0"/>
          </w:rPr>
          <w:delText>-</w:delText>
        </w:r>
      </w:del>
      <w:del w:id="4036" w:date="2019-06-22T23:07:00Z" w:author="Yuriy Lebid">
        <w:r>
          <w:rPr>
            <w:rtl w:val="0"/>
          </w:rPr>
          <w:delText>Времени</w:delText>
        </w:r>
      </w:del>
      <w:del w:id="4037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403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03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димидиокларусный </w:delText>
        </w:r>
      </w:del>
      <w:del w:id="404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4041" w:date="2019-06-22T23:07:00Z" w:author="Yuriy Lebid"/>
        </w:rPr>
      </w:pPr>
      <w:del w:id="4042" w:date="2019-06-22T23:07:00Z" w:author="Yuriy Lebid">
        <w:r>
          <w:rPr>
            <w:rtl w:val="0"/>
          </w:rPr>
          <w:delText>плазменно</w:delText>
        </w:r>
      </w:del>
      <w:del w:id="4043" w:date="2019-06-22T23:07:00Z" w:author="Yuriy Lebid">
        <w:r>
          <w:rPr>
            <w:rtl w:val="0"/>
          </w:rPr>
          <w:delText>-</w:delText>
        </w:r>
      </w:del>
      <w:del w:id="4044" w:date="2019-06-22T23:07:00Z" w:author="Yuriy Lebid">
        <w:r>
          <w:rPr>
            <w:rtl w:val="0"/>
          </w:rPr>
          <w:delText>лучевой</w:delText>
        </w:r>
      </w:del>
      <w:del w:id="4045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4046" w:date="2019-06-22T23:07:00Z" w:author="Yuriy Lebid"/>
          <w:rStyle w:val="Нет"/>
          <w:rFonts w:ascii="SchoolBook" w:cs="SchoolBook" w:hAnsi="SchoolBook" w:eastAsia="SchoolBook"/>
          <w:i w:val="1"/>
          <w:iCs w:val="1"/>
          <w:sz w:val="22"/>
          <w:szCs w:val="22"/>
        </w:rPr>
      </w:pPr>
      <w:del w:id="404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404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404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sz w:val="22"/>
            <w:szCs w:val="22"/>
            <w:rtl w:val="0"/>
            <w:lang w:val="ru-RU"/>
          </w:rPr>
          <w:delText xml:space="preserve"> </w:delText>
        </w:r>
      </w:del>
      <w:del w:id="4050" w:date="2019-06-22T23:07:00Z" w:author="Yuriy Lebid">
        <w:r>
          <w:rPr>
            <w:rStyle w:val="Hyperlink.1"/>
            <w:rtl w:val="0"/>
          </w:rPr>
          <w:delText xml:space="preserve">димидиокларусная Форма Самосознания </w:delText>
        </w:r>
      </w:del>
      <w:del w:id="4051" w:date="2019-06-22T23:07:00Z" w:author="Yuriy Lebid">
        <w:r>
          <w:rPr>
            <w:rtl w:val="0"/>
          </w:rPr>
          <w:delText>(</w:delText>
        </w:r>
      </w:del>
      <w:del w:id="4052" w:date="2019-06-22T23:07:00Z" w:author="Yuriy Lebid">
        <w:r>
          <w:rPr>
            <w:rtl w:val="0"/>
          </w:rPr>
          <w:delText>ФС</w:delText>
        </w:r>
      </w:del>
      <w:del w:id="4053" w:date="2019-06-22T23:07:00Z" w:author="Yuriy Lebid">
        <w:r>
          <w:rPr>
            <w:rtl w:val="0"/>
          </w:rPr>
          <w:delText>)</w:delText>
        </w:r>
      </w:del>
      <w:del w:id="4054" w:date="2019-06-22T23:07:00Z" w:author="Yuriy Lebid">
        <w:r>
          <w:rPr>
            <w:rStyle w:val="Hyperlink.1"/>
            <w:rtl w:val="0"/>
          </w:rPr>
          <w:delText xml:space="preserve"> – </w:delText>
        </w:r>
      </w:del>
      <w:del w:id="4055" w:date="2019-06-22T23:07:00Z" w:author="Yuriy Lebid">
        <w:r>
          <w:rPr>
            <w:rtl w:val="0"/>
          </w:rPr>
          <w:delText>«плазменно</w:delText>
        </w:r>
      </w:del>
      <w:del w:id="4056" w:date="2019-06-22T23:07:00Z" w:author="Yuriy Lebid">
        <w:r>
          <w:rPr>
            <w:rtl w:val="0"/>
          </w:rPr>
          <w:delText>-</w:delText>
        </w:r>
      </w:del>
      <w:del w:id="4057" w:date="2019-06-22T23:07:00Z" w:author="Yuriy Lebid">
        <w:r>
          <w:rPr>
            <w:rtl w:val="0"/>
          </w:rPr>
          <w:delText>лучевой» аналог НУУ</w:delText>
        </w:r>
      </w:del>
      <w:del w:id="4058" w:date="2019-06-22T23:07:00Z" w:author="Yuriy Lebid">
        <w:r>
          <w:rPr>
            <w:rtl w:val="0"/>
          </w:rPr>
          <w:delText>-</w:delText>
        </w:r>
      </w:del>
      <w:del w:id="4059" w:date="2019-06-22T23:07:00Z" w:author="Yuriy Lebid">
        <w:r>
          <w:rPr>
            <w:rtl w:val="0"/>
          </w:rPr>
          <w:delText>ВВУ</w:delText>
        </w:r>
      </w:del>
      <w:del w:id="4060" w:date="2019-06-22T23:07:00Z" w:author="Yuriy Lebid">
        <w:r>
          <w:rPr>
            <w:rtl w:val="0"/>
          </w:rPr>
          <w:delText>-</w:delText>
        </w:r>
      </w:del>
      <w:del w:id="4061" w:date="2019-06-22T23:07:00Z" w:author="Yuriy Lebid">
        <w:r>
          <w:rPr>
            <w:rtl w:val="0"/>
          </w:rPr>
          <w:delText>Формо</w:delText>
        </w:r>
      </w:del>
      <w:del w:id="4062" w:date="2019-06-22T23:07:00Z" w:author="Yuriy Lebid">
        <w:r>
          <w:rPr>
            <w:rtl w:val="0"/>
          </w:rPr>
          <w:delText>-</w:delText>
        </w:r>
      </w:del>
      <w:del w:id="4063" w:date="2019-06-22T23:07:00Z" w:author="Yuriy Lebid">
        <w:r>
          <w:rPr>
            <w:rtl w:val="0"/>
          </w:rPr>
          <w:delText>Типа</w:delText>
        </w:r>
      </w:del>
      <w:del w:id="4064" w:date="2019-06-22T23:07:00Z" w:author="Yuriy Lebid">
        <w:r>
          <w:rPr>
            <w:rtl w:val="0"/>
          </w:rPr>
          <w:delText xml:space="preserve">; </w:delText>
        </w:r>
      </w:del>
      <w:del w:id="4065" w:date="2019-06-22T23:07:00Z" w:author="Yuriy Lebid">
        <w:r>
          <w:rPr>
            <w:rtl w:val="0"/>
          </w:rPr>
          <w:delText xml:space="preserve">переходная ФС из флаксовых ФС </w:delText>
        </w:r>
      </w:del>
      <w:del w:id="4066" w:date="2019-06-22T23:07:00Z" w:author="Yuriy Lebid">
        <w:r>
          <w:rPr>
            <w:rtl w:val="0"/>
          </w:rPr>
          <w:delText>4-5-</w:delText>
        </w:r>
      </w:del>
      <w:del w:id="4067" w:date="2019-06-22T23:07:00Z" w:author="Yuriy Lebid">
        <w:r>
          <w:rPr>
            <w:rtl w:val="0"/>
          </w:rPr>
          <w:delText xml:space="preserve">мерного диапазона в вуолдсовые ФС </w:delText>
        </w:r>
      </w:del>
      <w:del w:id="4068" w:date="2019-06-22T23:07:00Z" w:author="Yuriy Lebid">
        <w:r>
          <w:rPr>
            <w:rtl w:val="0"/>
          </w:rPr>
          <w:delText>5-6-</w:delText>
        </w:r>
      </w:del>
      <w:del w:id="4069" w:date="2019-06-22T23:07:00Z" w:author="Yuriy Lebid">
        <w:r>
          <w:rPr>
            <w:rtl w:val="0"/>
          </w:rPr>
          <w:delText>мерного диапазона эксгиберации</w:delText>
        </w:r>
      </w:del>
      <w:del w:id="4070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407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07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димидиомиттенсный</w:delText>
        </w:r>
      </w:del>
      <w:del w:id="407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4074" w:date="2019-06-22T23:07:00Z" w:author="Yuriy Lebid"/>
          <w:rStyle w:val="Нет"/>
          <w:rFonts w:ascii="Times New Roman" w:cs="Times New Roman" w:hAnsi="Times New Roman" w:eastAsia="Times New Roman"/>
        </w:rPr>
      </w:pPr>
      <w:del w:id="4075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признак Формы Самосознания </w:delText>
        </w:r>
      </w:del>
      <w:del w:id="4076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(</w:delText>
        </w:r>
      </w:del>
      <w:del w:id="4077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ФС</w:delText>
        </w:r>
      </w:del>
      <w:del w:id="4078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), </w:delText>
        </w:r>
      </w:del>
      <w:del w:id="4079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означающий</w:delText>
        </w:r>
      </w:del>
      <w:del w:id="4080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, </w:delText>
        </w:r>
      </w:del>
      <w:del w:id="4081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что в её организме помимо привычной нам биологической составляющей есть плазменные компоненты</w:delText>
        </w:r>
      </w:del>
      <w:del w:id="4082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, </w:delText>
        </w:r>
      </w:del>
      <w:del w:id="4083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относящиеся к следующему </w:delText>
        </w:r>
      </w:del>
      <w:del w:id="4084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4-5 </w:delText>
        </w:r>
      </w:del>
      <w:del w:id="4085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мерному диапазону проявления</w:delText>
        </w:r>
      </w:del>
      <w:del w:id="4086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. </w:delText>
        </w:r>
      </w:del>
    </w:p>
    <w:p>
      <w:pPr>
        <w:pStyle w:val="Определение"/>
        <w:rPr>
          <w:del w:id="4087" w:date="2019-06-22T23:07:00Z" w:author="Yuriy Lebid"/>
          <w:rStyle w:val="Нет"/>
          <w:rFonts w:ascii="Times New Roman" w:cs="Times New Roman" w:hAnsi="Times New Roman" w:eastAsia="Times New Roman"/>
        </w:rPr>
      </w:pPr>
      <w:del w:id="4088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rtl w:val="0"/>
            <w:lang w:val="ru-RU"/>
          </w:rPr>
          <w:delText>Синоним</w:delText>
        </w:r>
      </w:del>
      <w:del w:id="4089" w:date="2019-06-22T23:07:00Z" w:author="Yuriy Lebid">
        <w:r>
          <w:rPr>
            <w:rStyle w:val="Нет"/>
            <w:rFonts w:ascii="Times New Roman" w:hAnsi="Times New Roman"/>
            <w:i w:val="1"/>
            <w:iCs w:val="1"/>
            <w:rtl w:val="0"/>
            <w:lang w:val="ru-RU"/>
          </w:rPr>
          <w:delText xml:space="preserve">: </w:delText>
        </w:r>
      </w:del>
      <w:del w:id="4090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био – биоплазменный</w:delText>
        </w:r>
      </w:del>
      <w:del w:id="4091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.</w:delText>
        </w:r>
      </w:del>
    </w:p>
    <w:p>
      <w:pPr>
        <w:pStyle w:val="Определение"/>
        <w:rPr>
          <w:del w:id="4092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409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409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4095" w:date="2019-06-22T23:07:00Z" w:author="Yuriy Lebid">
        <w:r>
          <w:rPr>
            <w:rStyle w:val="Hyperlink.1"/>
            <w:rtl w:val="0"/>
          </w:rPr>
          <w:delText>димидиомиттенсная ФС</w:delText>
        </w:r>
      </w:del>
      <w:del w:id="4096" w:date="2019-06-22T23:07:00Z" w:author="Yuriy Lebid">
        <w:r>
          <w:rPr>
            <w:rtl w:val="0"/>
          </w:rPr>
          <w:delText xml:space="preserve"> – «био</w:delText>
        </w:r>
      </w:del>
      <w:del w:id="4097" w:date="2019-06-22T23:07:00Z" w:author="Yuriy Lebid">
        <w:r>
          <w:rPr>
            <w:rtl w:val="0"/>
          </w:rPr>
          <w:delText>-</w:delText>
        </w:r>
      </w:del>
      <w:del w:id="4098" w:date="2019-06-22T23:07:00Z" w:author="Yuriy Lebid">
        <w:r>
          <w:rPr>
            <w:rtl w:val="0"/>
          </w:rPr>
          <w:delText>плазменный» аналог НУУ</w:delText>
        </w:r>
      </w:del>
      <w:del w:id="4099" w:date="2019-06-22T23:07:00Z" w:author="Yuriy Lebid">
        <w:r>
          <w:rPr>
            <w:rtl w:val="0"/>
          </w:rPr>
          <w:delText>-</w:delText>
        </w:r>
      </w:del>
      <w:del w:id="4100" w:date="2019-06-22T23:07:00Z" w:author="Yuriy Lebid">
        <w:r>
          <w:rPr>
            <w:rtl w:val="0"/>
          </w:rPr>
          <w:delText>ВВУ</w:delText>
        </w:r>
      </w:del>
      <w:del w:id="4101" w:date="2019-06-22T23:07:00Z" w:author="Yuriy Lebid">
        <w:r>
          <w:rPr>
            <w:rtl w:val="0"/>
          </w:rPr>
          <w:delText>-</w:delText>
        </w:r>
      </w:del>
      <w:del w:id="4102" w:date="2019-06-22T23:07:00Z" w:author="Yuriy Lebid">
        <w:r>
          <w:rPr>
            <w:rtl w:val="0"/>
          </w:rPr>
          <w:delText>Формо</w:delText>
        </w:r>
      </w:del>
      <w:del w:id="4103" w:date="2019-06-22T23:07:00Z" w:author="Yuriy Lebid">
        <w:r>
          <w:rPr>
            <w:rtl w:val="0"/>
          </w:rPr>
          <w:delText>-</w:delText>
        </w:r>
      </w:del>
      <w:del w:id="4104" w:date="2019-06-22T23:07:00Z" w:author="Yuriy Lebid">
        <w:r>
          <w:rPr>
            <w:rtl w:val="0"/>
          </w:rPr>
          <w:delText>Типа – НУ</w:delText>
        </w:r>
      </w:del>
      <w:del w:id="4105" w:date="2019-06-22T23:07:00Z" w:author="Yuriy Lebid">
        <w:r>
          <w:rPr>
            <w:rtl w:val="0"/>
          </w:rPr>
          <w:delText>-</w:delText>
        </w:r>
      </w:del>
      <w:del w:id="4106" w:date="2019-06-22T23:07:00Z" w:author="Yuriy Lebid">
        <w:r>
          <w:rPr>
            <w:rtl w:val="0"/>
          </w:rPr>
          <w:delText>УЛЛ</w:delText>
        </w:r>
      </w:del>
      <w:del w:id="4107" w:date="2019-06-22T23:07:00Z" w:author="Yuriy Lebid">
        <w:r>
          <w:rPr>
            <w:rtl w:val="0"/>
          </w:rPr>
          <w:delText>-</w:delText>
        </w:r>
      </w:del>
      <w:del w:id="4108" w:date="2019-06-22T23:07:00Z" w:author="Yuriy Lebid">
        <w:r>
          <w:rPr>
            <w:rtl w:val="0"/>
          </w:rPr>
          <w:delText xml:space="preserve">ВВУ </w:delText>
        </w:r>
      </w:del>
      <w:del w:id="4109" w:date="2019-06-22T23:07:00Z" w:author="Yuriy Lebid">
        <w:r>
          <w:rPr>
            <w:rtl w:val="0"/>
          </w:rPr>
          <w:delText>(</w:delText>
        </w:r>
      </w:del>
      <w:del w:id="4110" w:date="2019-06-22T23:07:00Z" w:author="Yuriy Lebid">
        <w:r>
          <w:rPr>
            <w:rtl w:val="0"/>
          </w:rPr>
          <w:delText>то же</w:delText>
        </w:r>
      </w:del>
      <w:del w:id="4111" w:date="2019-06-22T23:07:00Z" w:author="Yuriy Lebid">
        <w:r>
          <w:rPr>
            <w:rtl w:val="0"/>
          </w:rPr>
          <w:delText xml:space="preserve">, </w:delText>
        </w:r>
      </w:del>
      <w:del w:id="4112" w:date="2019-06-22T23:07:00Z" w:author="Yuriy Lebid">
        <w:r>
          <w:rPr>
            <w:rtl w:val="0"/>
          </w:rPr>
          <w:delText>что и НУУ</w:delText>
        </w:r>
      </w:del>
      <w:del w:id="4113" w:date="2019-06-22T23:07:00Z" w:author="Yuriy Lebid">
        <w:r>
          <w:rPr>
            <w:rtl w:val="0"/>
          </w:rPr>
          <w:delText>-</w:delText>
        </w:r>
      </w:del>
      <w:del w:id="4114" w:date="2019-06-22T23:07:00Z" w:author="Yuriy Lebid">
        <w:r>
          <w:rPr>
            <w:rtl w:val="0"/>
          </w:rPr>
          <w:delText>ЛЛ</w:delText>
        </w:r>
      </w:del>
      <w:del w:id="4115" w:date="2019-06-22T23:07:00Z" w:author="Yuriy Lebid">
        <w:r>
          <w:rPr>
            <w:rtl w:val="0"/>
          </w:rPr>
          <w:delText>-</w:delText>
        </w:r>
      </w:del>
      <w:del w:id="4116" w:date="2019-06-22T23:07:00Z" w:author="Yuriy Lebid">
        <w:r>
          <w:rPr>
            <w:rtl w:val="0"/>
          </w:rPr>
          <w:delText>ВВУ</w:delText>
        </w:r>
      </w:del>
      <w:del w:id="4117" w:date="2019-06-22T23:07:00Z" w:author="Yuriy Lebid">
        <w:r>
          <w:rPr>
            <w:rtl w:val="0"/>
          </w:rPr>
          <w:delText xml:space="preserve">), </w:delText>
        </w:r>
      </w:del>
      <w:del w:id="4118" w:date="2019-06-22T23:07:00Z" w:author="Yuriy Lebid">
        <w:r>
          <w:rPr>
            <w:rtl w:val="0"/>
          </w:rPr>
          <w:delText xml:space="preserve">переходная ФС из биологических ФС </w:delText>
        </w:r>
      </w:del>
      <w:del w:id="4119" w:date="2019-06-22T23:07:00Z" w:author="Yuriy Lebid">
        <w:r>
          <w:rPr>
            <w:rtl w:val="0"/>
          </w:rPr>
          <w:delText>3-4-</w:delText>
        </w:r>
      </w:del>
      <w:del w:id="4120" w:date="2019-06-22T23:07:00Z" w:author="Yuriy Lebid">
        <w:r>
          <w:rPr>
            <w:rtl w:val="0"/>
          </w:rPr>
          <w:delText xml:space="preserve">мерного диапазона во флаксовые ФС </w:delText>
        </w:r>
      </w:del>
      <w:del w:id="4121" w:date="2019-06-22T23:07:00Z" w:author="Yuriy Lebid">
        <w:r>
          <w:rPr>
            <w:rtl w:val="0"/>
          </w:rPr>
          <w:delText>4-5-</w:delText>
        </w:r>
      </w:del>
      <w:del w:id="4122" w:date="2019-06-22T23:07:00Z" w:author="Yuriy Lebid">
        <w:r>
          <w:rPr>
            <w:rtl w:val="0"/>
          </w:rPr>
          <w:delText>мерного диапазона эксгиберации</w:delText>
        </w:r>
      </w:del>
      <w:del w:id="4123" w:date="2019-06-22T23:07:00Z" w:author="Yuriy Lebid">
        <w:r>
          <w:rPr>
            <w:rtl w:val="0"/>
          </w:rPr>
          <w:delText>;</w:delText>
        </w:r>
      </w:del>
    </w:p>
    <w:p>
      <w:pPr>
        <w:pStyle w:val="Определение"/>
        <w:rPr>
          <w:del w:id="4124" w:date="2019-06-22T23:07:00Z" w:author="Yuriy Lebid"/>
        </w:rPr>
      </w:pPr>
      <w:del w:id="4125" w:date="2019-06-22T23:07:00Z" w:author="Yuriy Lebid">
        <w:r>
          <w:rPr>
            <w:rStyle w:val="Hyperlink.1"/>
            <w:rtl w:val="0"/>
          </w:rPr>
          <w:delText>димидиомиттенсная цивилизация</w:delText>
        </w:r>
      </w:del>
      <w:del w:id="4126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tabs>
          <w:tab w:val="center" w:pos="4819"/>
        </w:tabs>
        <w:rPr>
          <w:del w:id="4127" w:date="2019-06-22T23:07:00Z" w:author="Yuriy Lebid"/>
          <w:rStyle w:val="Нет"/>
          <w:color w:val="000000"/>
          <w:u w:color="000000"/>
        </w:rPr>
      </w:pPr>
      <w:del w:id="412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диморфусный</w:delText>
        </w:r>
      </w:del>
      <w:del w:id="412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  <w:del w:id="4130" w:date="2019-06-22T23:07:00Z" w:author="Yuriy Lebid">
        <w:r>
          <w:rPr>
            <w:rStyle w:val="Нет"/>
            <w:color w:val="000000"/>
            <w:u w:color="000000"/>
          </w:rPr>
          <w:tab/>
        </w:r>
      </w:del>
    </w:p>
    <w:p>
      <w:pPr>
        <w:pStyle w:val="Определение"/>
        <w:rPr>
          <w:del w:id="4131" w:date="2019-06-22T23:07:00Z" w:author="Yuriy Lebid"/>
        </w:rPr>
      </w:pPr>
      <w:del w:id="4132" w:date="2019-06-22T23:07:00Z" w:author="Yuriy Lebid">
        <w:r>
          <w:rPr>
            <w:rtl w:val="0"/>
          </w:rPr>
          <w:delText>внутрикачественный</w:delText>
        </w:r>
      </w:del>
      <w:del w:id="4133" w:date="2019-06-22T23:07:00Z" w:author="Yuriy Lebid">
        <w:r>
          <w:rPr>
            <w:rtl w:val="0"/>
          </w:rPr>
          <w:delText xml:space="preserve">, </w:delText>
        </w:r>
      </w:del>
      <w:del w:id="4134" w:date="2019-06-22T23:07:00Z" w:author="Yuriy Lebid">
        <w:r>
          <w:rPr>
            <w:rtl w:val="0"/>
          </w:rPr>
          <w:delText>многозначимый</w:delText>
        </w:r>
      </w:del>
      <w:del w:id="4135" w:date="2019-06-22T23:07:00Z" w:author="Yuriy Lebid">
        <w:r>
          <w:rPr>
            <w:rtl w:val="0"/>
          </w:rPr>
          <w:delText xml:space="preserve">, </w:delText>
        </w:r>
      </w:del>
      <w:del w:id="4136" w:date="2019-06-22T23:07:00Z" w:author="Yuriy Lebid">
        <w:r>
          <w:rPr>
            <w:rtl w:val="0"/>
          </w:rPr>
          <w:delText>многовариантный</w:delText>
        </w:r>
      </w:del>
      <w:del w:id="4137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4138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413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414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4141" w:date="2019-06-22T23:07:00Z" w:author="Yuriy Lebid">
        <w:r>
          <w:rPr>
            <w:rStyle w:val="Hyperlink.1"/>
            <w:rtl w:val="0"/>
          </w:rPr>
          <w:delText xml:space="preserve">диморфусный Синтез </w:delText>
        </w:r>
      </w:del>
      <w:del w:id="4142" w:date="2019-06-22T23:07:00Z" w:author="Yuriy Lebid">
        <w:r>
          <w:rPr>
            <w:rtl w:val="0"/>
          </w:rPr>
          <w:delText>–</w:delText>
        </w:r>
      </w:del>
      <w:del w:id="4143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4144" w:date="2019-06-22T23:07:00Z" w:author="Yuriy Lebid">
        <w:r>
          <w:rPr>
            <w:rtl w:val="0"/>
          </w:rPr>
          <w:delText>фоновый Синтез</w:delText>
        </w:r>
      </w:del>
      <w:del w:id="4145" w:date="2019-06-22T23:07:00Z" w:author="Yuriy Lebid">
        <w:r>
          <w:rPr>
            <w:rtl w:val="0"/>
          </w:rPr>
          <w:delText xml:space="preserve">, </w:delText>
        </w:r>
      </w:del>
      <w:del w:id="4146" w:date="2019-06-22T23:07:00Z" w:author="Yuriy Lebid">
        <w:r>
          <w:rPr>
            <w:rtl w:val="0"/>
          </w:rPr>
          <w:delText>догетерогенеусный Синтез</w:delText>
        </w:r>
      </w:del>
      <w:del w:id="4147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4148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414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дисполярность электромагнитная </w:delText>
        </w:r>
      </w:del>
      <w:del w:id="41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4151" w:date="2019-06-22T23:07:00Z" w:author="Yuriy Lebid"/>
        </w:rPr>
      </w:pPr>
      <w:del w:id="4152" w:date="2019-06-22T23:07:00Z" w:author="Yuriy Lebid">
        <w:r>
          <w:rPr>
            <w:rtl w:val="0"/>
          </w:rPr>
          <w:delText>относится к ОЛЛАКТ</w:delText>
        </w:r>
      </w:del>
      <w:del w:id="4153" w:date="2019-06-22T23:07:00Z" w:author="Yuriy Lebid">
        <w:r>
          <w:rPr>
            <w:rtl w:val="0"/>
          </w:rPr>
          <w:delText>-</w:delText>
        </w:r>
      </w:del>
      <w:del w:id="4154" w:date="2019-06-22T23:07:00Z" w:author="Yuriy Lebid">
        <w:r>
          <w:rPr>
            <w:rtl w:val="0"/>
          </w:rPr>
          <w:delText>системе</w:delText>
        </w:r>
      </w:del>
      <w:del w:id="4155" w:date="2019-06-22T23:07:00Z" w:author="Yuriy Lebid">
        <w:r>
          <w:rPr>
            <w:rtl w:val="0"/>
          </w:rPr>
          <w:delText xml:space="preserve">; </w:delText>
        </w:r>
      </w:del>
      <w:del w:id="4156" w:date="2019-06-22T23:07:00Z" w:author="Yuriy Lebid">
        <w:r>
          <w:rPr>
            <w:rtl w:val="0"/>
          </w:rPr>
          <w:delText xml:space="preserve">для Форм Самосознаний </w:delText>
        </w:r>
      </w:del>
      <w:del w:id="4157" w:date="2019-06-22T23:07:00Z" w:author="Yuriy Lebid">
        <w:r>
          <w:rPr>
            <w:rtl w:val="0"/>
          </w:rPr>
          <w:delText>(</w:delText>
        </w:r>
      </w:del>
      <w:del w:id="4158" w:date="2019-06-22T23:07:00Z" w:author="Yuriy Lebid">
        <w:r>
          <w:rPr>
            <w:rtl w:val="0"/>
          </w:rPr>
          <w:delText>ФС</w:delText>
        </w:r>
      </w:del>
      <w:del w:id="4159" w:date="2019-06-22T23:07:00Z" w:author="Yuriy Lebid">
        <w:r>
          <w:rPr>
            <w:rtl w:val="0"/>
          </w:rPr>
          <w:delText>) 2,5-4,0-</w:delText>
        </w:r>
      </w:del>
      <w:del w:id="4160" w:date="2019-06-22T23:07:00Z" w:author="Yuriy Lebid">
        <w:r>
          <w:rPr>
            <w:rtl w:val="0"/>
          </w:rPr>
          <w:delText xml:space="preserve">мерного диапазона «внутренний» </w:delText>
        </w:r>
      </w:del>
      <w:del w:id="4161" w:date="2019-06-22T23:07:00Z" w:author="Yuriy Lebid">
        <w:r>
          <w:rPr>
            <w:rtl w:val="0"/>
          </w:rPr>
          <w:delText>(</w:delText>
        </w:r>
      </w:del>
      <w:del w:id="4162" w:date="2019-06-22T23:07:00Z" w:author="Yuriy Lebid">
        <w:r>
          <w:rPr>
            <w:rtl w:val="0"/>
          </w:rPr>
          <w:delText>в рамках диапазона</w:delText>
        </w:r>
      </w:del>
      <w:del w:id="4163" w:date="2019-06-22T23:07:00Z" w:author="Yuriy Lebid">
        <w:r>
          <w:rPr>
            <w:rtl w:val="0"/>
          </w:rPr>
          <w:delText xml:space="preserve">) </w:delText>
        </w:r>
      </w:del>
      <w:del w:id="4164" w:date="2019-06-22T23:07:00Z" w:author="Yuriy Lebid">
        <w:r>
          <w:rPr>
            <w:rtl w:val="0"/>
          </w:rPr>
          <w:delText>Механизм реализации Принципов Диффузгентности</w:delText>
        </w:r>
      </w:del>
      <w:del w:id="4165" w:date="2019-06-22T23:07:00Z" w:author="Yuriy Lebid">
        <w:r>
          <w:rPr>
            <w:rtl w:val="0"/>
          </w:rPr>
          <w:delText xml:space="preserve">, </w:delText>
        </w:r>
      </w:del>
      <w:del w:id="4166" w:date="2019-06-22T23:07:00Z" w:author="Yuriy Lebid">
        <w:r>
          <w:rPr>
            <w:rtl w:val="0"/>
          </w:rPr>
          <w:delText>Сллоогрентности</w:delText>
        </w:r>
      </w:del>
      <w:del w:id="4167" w:date="2019-06-22T23:07:00Z" w:author="Yuriy Lebid">
        <w:r>
          <w:rPr>
            <w:rtl w:val="0"/>
          </w:rPr>
          <w:delText xml:space="preserve">, </w:delText>
        </w:r>
      </w:del>
      <w:del w:id="4168" w:date="2019-06-22T23:07:00Z" w:author="Yuriy Lebid">
        <w:r>
          <w:rPr>
            <w:rtl w:val="0"/>
          </w:rPr>
          <w:delText xml:space="preserve">Дувуйллерртности и Мультиполяризации Фокусных Динамик </w:delText>
        </w:r>
      </w:del>
      <w:del w:id="4169" w:date="2019-06-22T23:07:00Z" w:author="Yuriy Lebid">
        <w:r>
          <w:rPr>
            <w:rtl w:val="0"/>
          </w:rPr>
          <w:delText>(</w:delText>
        </w:r>
      </w:del>
      <w:del w:id="4170" w:date="2019-06-22T23:07:00Z" w:author="Yuriy Lebid">
        <w:r>
          <w:rPr>
            <w:rtl w:val="0"/>
          </w:rPr>
          <w:delText>ФД</w:delText>
        </w:r>
      </w:del>
      <w:del w:id="4171" w:date="2019-06-22T23:07:00Z" w:author="Yuriy Lebid">
        <w:r>
          <w:rPr>
            <w:rtl w:val="0"/>
          </w:rPr>
          <w:delText xml:space="preserve">) </w:delText>
        </w:r>
      </w:del>
      <w:del w:id="4172" w:date="2019-06-22T23:07:00Z" w:author="Yuriy Lebid">
        <w:r>
          <w:rPr>
            <w:rtl w:val="0"/>
          </w:rPr>
          <w:delText>всех ФС через конвергенционное взаимодействие СФУУРММ</w:delText>
        </w:r>
      </w:del>
      <w:del w:id="4173" w:date="2019-06-22T23:07:00Z" w:author="Yuriy Lebid">
        <w:r>
          <w:rPr>
            <w:rtl w:val="0"/>
          </w:rPr>
          <w:delText>-</w:delText>
        </w:r>
      </w:del>
      <w:del w:id="4174" w:date="2019-06-22T23:07:00Z" w:author="Yuriy Lebid">
        <w:r>
          <w:rPr>
            <w:rtl w:val="0"/>
          </w:rPr>
          <w:delText xml:space="preserve">Форм </w:delText>
        </w:r>
      </w:del>
      <w:del w:id="4175" w:date="2019-06-22T23:07:00Z" w:author="Yuriy Lebid">
        <w:r>
          <w:rPr>
            <w:rtl w:val="0"/>
          </w:rPr>
          <w:delText>(</w:delText>
        </w:r>
      </w:del>
      <w:del w:id="4176" w:date="2019-06-22T23:07:00Z" w:author="Yuriy Lebid">
        <w:r>
          <w:rPr>
            <w:rtl w:val="0"/>
          </w:rPr>
          <w:delText>на базе свойств «гравитационных дискретностей» УУ</w:delText>
        </w:r>
      </w:del>
      <w:del w:id="4177" w:date="2019-06-22T23:07:00Z" w:author="Yuriy Lebid">
        <w:r>
          <w:rPr>
            <w:rtl w:val="0"/>
          </w:rPr>
          <w:delText>-</w:delText>
        </w:r>
      </w:del>
      <w:del w:id="4178" w:date="2019-06-22T23:07:00Z" w:author="Yuriy Lebid">
        <w:r>
          <w:rPr>
            <w:rtl w:val="0"/>
          </w:rPr>
          <w:delText>Форм Информации</w:delText>
        </w:r>
      </w:del>
      <w:del w:id="4179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4180" w:date="2019-06-22T23:07:00Z" w:author="Yuriy Lebid"/>
          <w:rStyle w:val="Нет"/>
          <w:color w:val="000000"/>
          <w:u w:color="000000"/>
        </w:rPr>
      </w:pPr>
      <w:del w:id="418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диссонационная Пассивность </w:delText>
        </w:r>
      </w:del>
      <w:del w:id="418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4183" w:date="2019-06-22T23:07:00Z" w:author="Yuriy Lebid"/>
        </w:rPr>
      </w:pPr>
      <w:del w:id="4184" w:date="2019-06-22T23:07:00Z" w:author="Yuriy Lebid">
        <w:r>
          <w:rPr>
            <w:rtl w:val="0"/>
          </w:rPr>
          <w:delText>тензорность по отношению к уравновешенным «внутренним» состояниям</w:delText>
        </w:r>
      </w:del>
      <w:del w:id="4185" w:date="2019-06-22T23:07:00Z" w:author="Yuriy Lebid">
        <w:r>
          <w:rPr>
            <w:rtl w:val="0"/>
          </w:rPr>
          <w:delText xml:space="preserve">, </w:delText>
        </w:r>
      </w:del>
      <w:del w:id="4186" w:date="2019-06-22T23:07:00Z" w:author="Yuriy Lebid">
        <w:r>
          <w:rPr>
            <w:rtl w:val="0"/>
          </w:rPr>
          <w:delText>свойственным данным р</w:delText>
        </w:r>
      </w:del>
      <w:del w:id="4187" w:date="2019-06-22T23:07:00Z" w:author="Yuriy Lebid">
        <w:r>
          <w:rPr>
            <w:rtl w:val="0"/>
          </w:rPr>
          <w:delText>-</w:delText>
        </w:r>
      </w:del>
      <w:del w:id="4188" w:date="2019-06-22T23:07:00Z" w:author="Yuriy Lebid">
        <w:r>
          <w:rPr>
            <w:rtl w:val="0"/>
          </w:rPr>
          <w:delText>Конфигурациям до осуществления Акта меркавгнации</w:delText>
        </w:r>
      </w:del>
      <w:del w:id="4189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4190" w:date="2019-06-22T23:07:00Z" w:author="Yuriy Lebid"/>
          <w:rStyle w:val="Hyperlink.1"/>
        </w:rPr>
      </w:pPr>
      <w:del w:id="419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419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4193" w:date="2019-06-22T23:07:00Z" w:author="Yuriy Lebid">
        <w:r>
          <w:rPr>
            <w:rStyle w:val="Hyperlink.1"/>
            <w:rtl w:val="0"/>
          </w:rPr>
          <w:delText>состояние диссонационной Пассивности</w:delText>
        </w:r>
      </w:del>
      <w:del w:id="4194" w:date="2019-06-22T23:07:00Z" w:author="Yuriy Lebid">
        <w:r>
          <w:rPr>
            <w:rStyle w:val="Hyperlink.1"/>
            <w:rtl w:val="0"/>
          </w:rPr>
          <w:delText>.</w:delText>
        </w:r>
      </w:del>
    </w:p>
    <w:p>
      <w:pPr>
        <w:pStyle w:val="heading 4"/>
        <w:rPr>
          <w:del w:id="419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19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диссонационное расстояние </w:delText>
        </w:r>
      </w:del>
      <w:del w:id="419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4198" w:date="2019-06-22T23:07:00Z" w:author="Yuriy Lebid"/>
        </w:rPr>
      </w:pPr>
      <w:del w:id="4199" w:date="2019-06-22T23:07:00Z" w:author="Yuriy Lebid">
        <w:r>
          <w:rPr>
            <w:rtl w:val="0"/>
          </w:rPr>
          <w:delText>квантовый эффект</w:delText>
        </w:r>
      </w:del>
      <w:del w:id="4200" w:date="2019-06-22T23:07:00Z" w:author="Yuriy Lebid">
        <w:r>
          <w:rPr>
            <w:rtl w:val="0"/>
          </w:rPr>
          <w:delText xml:space="preserve">, </w:delText>
        </w:r>
      </w:del>
      <w:del w:id="4201" w:date="2019-06-22T23:07:00Z" w:author="Yuriy Lebid">
        <w:r>
          <w:rPr>
            <w:rtl w:val="0"/>
          </w:rPr>
          <w:delText>отражающий качественную разницу между данной фокусной Конфигурацией и той</w:delText>
        </w:r>
      </w:del>
      <w:del w:id="4202" w:date="2019-06-22T23:07:00Z" w:author="Yuriy Lebid">
        <w:r>
          <w:rPr>
            <w:rtl w:val="0"/>
          </w:rPr>
          <w:delText xml:space="preserve">, </w:delText>
        </w:r>
      </w:del>
      <w:del w:id="4203" w:date="2019-06-22T23:07:00Z" w:author="Yuriy Lebid">
        <w:r>
          <w:rPr>
            <w:rtl w:val="0"/>
          </w:rPr>
          <w:delText>которая является наиболее уравновешенной по абсолютно всем Векторам разнокачественно синтезированных энергоинформационных взаимосвязей</w:delText>
        </w:r>
      </w:del>
      <w:del w:id="4204" w:date="2019-06-22T23:07:00Z" w:author="Yuriy Lebid">
        <w:r>
          <w:rPr>
            <w:rtl w:val="0"/>
          </w:rPr>
          <w:delText xml:space="preserve">, </w:delText>
        </w:r>
      </w:del>
      <w:del w:id="4205" w:date="2019-06-22T23:07:00Z" w:author="Yuriy Lebid">
        <w:r>
          <w:rPr>
            <w:rtl w:val="0"/>
          </w:rPr>
          <w:delText>структурирующих данный резопазон проявления</w:delText>
        </w:r>
      </w:del>
      <w:del w:id="4206" w:date="2019-06-22T23:07:00Z" w:author="Yuriy Lebid">
        <w:r>
          <w:rPr>
            <w:rtl w:val="0"/>
          </w:rPr>
          <w:delText xml:space="preserve">; </w:delText>
        </w:r>
      </w:del>
      <w:del w:id="4207" w:date="2019-06-22T23:07:00Z" w:author="Yuriy Lebid">
        <w:r>
          <w:rPr>
            <w:rtl w:val="0"/>
          </w:rPr>
          <w:delText xml:space="preserve">через субъективизм систем Восприятия оно </w:delText>
        </w:r>
      </w:del>
      <w:del w:id="4208" w:date="2019-06-22T23:07:00Z" w:author="Yuriy Lebid">
        <w:r>
          <w:rPr>
            <w:rtl w:val="0"/>
          </w:rPr>
          <w:delText>(</w:delText>
        </w:r>
      </w:del>
      <w:del w:id="4209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диссонационное расстояние</w:delText>
        </w:r>
      </w:del>
      <w:del w:id="4210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) </w:delText>
        </w:r>
      </w:del>
      <w:del w:id="4211" w:date="2019-06-22T23:07:00Z" w:author="Yuriy Lebid">
        <w:r>
          <w:rPr>
            <w:rtl w:val="0"/>
          </w:rPr>
          <w:delText xml:space="preserve">производит в Самосознании эффект визуального «разделения» – во Времени и Пространстве – всех разнокачественных Форм Самосознаний </w:delText>
        </w:r>
      </w:del>
      <w:del w:id="4212" w:date="2019-06-22T23:07:00Z" w:author="Yuriy Lebid">
        <w:r>
          <w:rPr>
            <w:rtl w:val="0"/>
          </w:rPr>
          <w:delText>(</w:delText>
        </w:r>
      </w:del>
      <w:del w:id="4213" w:date="2019-06-22T23:07:00Z" w:author="Yuriy Lebid">
        <w:r>
          <w:rPr>
            <w:rtl w:val="0"/>
          </w:rPr>
          <w:delText>ФС</w:delText>
        </w:r>
      </w:del>
      <w:del w:id="4214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4215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421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дисторсивность </w:delText>
        </w:r>
      </w:del>
      <w:del w:id="42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421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421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422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distorsi</w:delText>
        </w:r>
      </w:del>
      <w:del w:id="422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искривлять</w:delText>
        </w:r>
      </w:del>
      <w:del w:id="422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422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выворачивать</w:delText>
        </w:r>
      </w:del>
      <w:del w:id="42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4225" w:date="2019-06-22T23:07:00Z" w:author="Yuriy Lebid"/>
        </w:rPr>
      </w:pPr>
      <w:del w:id="4226" w:date="2019-06-22T23:07:00Z" w:author="Yuriy Lebid">
        <w:r>
          <w:rPr>
            <w:rtl w:val="0"/>
          </w:rPr>
          <w:delText>искажённость</w:delText>
        </w:r>
      </w:del>
      <w:del w:id="4227" w:date="2019-06-22T23:07:00Z" w:author="Yuriy Lebid">
        <w:r>
          <w:rPr>
            <w:rtl w:val="0"/>
          </w:rPr>
          <w:delText xml:space="preserve">, </w:delText>
        </w:r>
      </w:del>
      <w:del w:id="4228" w:date="2019-06-22T23:07:00Z" w:author="Yuriy Lebid">
        <w:r>
          <w:rPr>
            <w:rtl w:val="0"/>
          </w:rPr>
          <w:delText xml:space="preserve">деструктивная деформация в Фокусной Динамике </w:delText>
        </w:r>
      </w:del>
      <w:del w:id="4229" w:date="2019-06-22T23:07:00Z" w:author="Yuriy Lebid">
        <w:r>
          <w:rPr>
            <w:rtl w:val="0"/>
          </w:rPr>
          <w:delText>(</w:delText>
        </w:r>
      </w:del>
      <w:del w:id="4230" w:date="2019-06-22T23:07:00Z" w:author="Yuriy Lebid">
        <w:r>
          <w:rPr>
            <w:rtl w:val="0"/>
          </w:rPr>
          <w:delText>ФД</w:delText>
        </w:r>
      </w:del>
      <w:del w:id="4231" w:date="2019-06-22T23:07:00Z" w:author="Yuriy Lebid">
        <w:r>
          <w:rPr>
            <w:rtl w:val="0"/>
          </w:rPr>
          <w:delText xml:space="preserve">) </w:delText>
        </w:r>
      </w:del>
      <w:del w:id="4232" w:date="2019-06-22T23:07:00Z" w:author="Yuriy Lebid">
        <w:r>
          <w:rPr>
            <w:rtl w:val="0"/>
          </w:rPr>
          <w:delText>Формо</w:delText>
        </w:r>
      </w:del>
      <w:del w:id="4233" w:date="2019-06-22T23:07:00Z" w:author="Yuriy Lebid">
        <w:r>
          <w:rPr>
            <w:rtl w:val="0"/>
          </w:rPr>
          <w:delText>-</w:delText>
        </w:r>
      </w:del>
      <w:del w:id="4234" w:date="2019-06-22T23:07:00Z" w:author="Yuriy Lebid">
        <w:r>
          <w:rPr>
            <w:rtl w:val="0"/>
          </w:rPr>
          <w:delText>Творцов изначального Смысла первичных эфирных кодировок в системах субъективного Восприятия и в качественных Реакциях ССЛОО</w:delText>
        </w:r>
      </w:del>
      <w:del w:id="4235" w:date="2019-06-22T23:07:00Z" w:author="Yuriy Lebid">
        <w:r>
          <w:rPr>
            <w:rtl w:val="0"/>
          </w:rPr>
          <w:delText xml:space="preserve">- </w:delText>
        </w:r>
      </w:del>
      <w:del w:id="4236" w:date="2019-06-22T23:07:00Z" w:author="Yuriy Lebid">
        <w:r>
          <w:rPr>
            <w:rtl w:val="0"/>
          </w:rPr>
          <w:delText>СС</w:delText>
        </w:r>
      </w:del>
      <w:del w:id="4237" w:date="2019-06-22T23:07:00Z" w:author="Yuriy Lebid">
        <w:r>
          <w:rPr>
            <w:rtl w:val="0"/>
          </w:rPr>
          <w:delText>-</w:delText>
        </w:r>
      </w:del>
      <w:del w:id="4238" w:date="2019-06-22T23:07:00Z" w:author="Yuriy Lebid">
        <w:r>
          <w:rPr>
            <w:rtl w:val="0"/>
          </w:rPr>
          <w:delText>СНАА</w:delText>
        </w:r>
      </w:del>
      <w:del w:id="4239" w:date="2019-06-22T23:07:00Z" w:author="Yuriy Lebid">
        <w:r>
          <w:rPr>
            <w:rtl w:val="0"/>
          </w:rPr>
          <w:delText>-</w:delText>
        </w:r>
      </w:del>
      <w:del w:id="4240" w:date="2019-06-22T23:07:00Z" w:author="Yuriy Lebid">
        <w:r>
          <w:rPr>
            <w:rtl w:val="0"/>
          </w:rPr>
          <w:delText>Творцов Вторичной Энерго</w:delText>
        </w:r>
      </w:del>
      <w:del w:id="4241" w:date="2019-06-22T23:07:00Z" w:author="Yuriy Lebid">
        <w:r>
          <w:rPr>
            <w:rtl w:val="0"/>
          </w:rPr>
          <w:delText>-</w:delText>
        </w:r>
      </w:del>
      <w:del w:id="4242" w:date="2019-06-22T23:07:00Z" w:author="Yuriy Lebid">
        <w:r>
          <w:rPr>
            <w:rtl w:val="0"/>
          </w:rPr>
          <w:delText xml:space="preserve">Плазмы в силу присутствия в субтеррансивных системах Восприятия различных Форм Самосознаний </w:delText>
        </w:r>
      </w:del>
      <w:del w:id="4243" w:date="2019-06-22T23:07:00Z" w:author="Yuriy Lebid">
        <w:r>
          <w:rPr>
            <w:rtl w:val="0"/>
          </w:rPr>
          <w:delText>(</w:delText>
        </w:r>
      </w:del>
      <w:del w:id="4244" w:date="2019-06-22T23:07:00Z" w:author="Yuriy Lebid">
        <w:r>
          <w:rPr>
            <w:rtl w:val="0"/>
          </w:rPr>
          <w:delText>ФС</w:delText>
        </w:r>
      </w:del>
      <w:del w:id="4245" w:date="2019-06-22T23:07:00Z" w:author="Yuriy Lebid">
        <w:r>
          <w:rPr>
            <w:rtl w:val="0"/>
          </w:rPr>
          <w:delText xml:space="preserve">) </w:delText>
        </w:r>
      </w:del>
      <w:del w:id="4246" w:date="2019-06-22T23:07:00Z" w:author="Yuriy Lebid">
        <w:r>
          <w:rPr>
            <w:rtl w:val="0"/>
          </w:rPr>
          <w:delText>эффекта инерционного запаздывания в ФД осуществляемых ими ВЭН</w:delText>
        </w:r>
      </w:del>
      <w:del w:id="4247" w:date="2019-06-22T23:07:00Z" w:author="Yuriy Lebid">
        <w:r>
          <w:rPr>
            <w:rtl w:val="0"/>
          </w:rPr>
          <w:delText>-</w:delText>
        </w:r>
      </w:del>
      <w:del w:id="4248" w:date="2019-06-22T23:07:00Z" w:author="Yuriy Lebid">
        <w:r>
          <w:rPr>
            <w:rtl w:val="0"/>
          </w:rPr>
          <w:delText>«распаковок»</w:delText>
        </w:r>
      </w:del>
    </w:p>
    <w:p>
      <w:pPr>
        <w:pStyle w:val="heading 4"/>
        <w:rPr>
          <w:del w:id="4249" w:date="2019-06-22T23:07:00Z" w:author="Yuriy Lebid"/>
          <w:rStyle w:val="Нет"/>
          <w:color w:val="000000"/>
          <w:u w:color="000000"/>
        </w:rPr>
      </w:pPr>
      <w:del w:id="425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диумми</w:delText>
        </w:r>
      </w:del>
      <w:del w:id="425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425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илскз </w:delText>
        </w:r>
      </w:del>
      <w:del w:id="425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- </w:delText>
        </w:r>
      </w:del>
    </w:p>
    <w:p>
      <w:pPr>
        <w:pStyle w:val="Определение"/>
        <w:rPr>
          <w:del w:id="4254" w:date="2019-06-22T23:07:00Z" w:author="Yuriy Lebid"/>
        </w:rPr>
      </w:pPr>
      <w:del w:id="4255" w:date="2019-06-22T23:07:00Z" w:author="Yuriy Lebid">
        <w:r>
          <w:rPr>
            <w:rtl w:val="0"/>
          </w:rPr>
          <w:delText xml:space="preserve">ваобби </w:delText>
        </w:r>
      </w:del>
      <w:del w:id="4256" w:date="2019-06-22T23:07:00Z" w:author="Yuriy Lebid">
        <w:r>
          <w:rPr>
            <w:rtl w:val="0"/>
          </w:rPr>
          <w:delText>(</w:delText>
        </w:r>
      </w:del>
      <w:del w:id="4257" w:date="2019-06-22T23:07:00Z" w:author="Yuriy Lebid">
        <w:r>
          <w:rPr>
            <w:rtl w:val="0"/>
          </w:rPr>
          <w:delText>фотонно</w:delText>
        </w:r>
      </w:del>
      <w:del w:id="4258" w:date="2019-06-22T23:07:00Z" w:author="Yuriy Lebid">
        <w:r>
          <w:rPr>
            <w:rtl w:val="0"/>
          </w:rPr>
          <w:delText>-</w:delText>
        </w:r>
      </w:del>
      <w:del w:id="4259" w:date="2019-06-22T23:07:00Z" w:author="Yuriy Lebid">
        <w:r>
          <w:rPr>
            <w:rtl w:val="0"/>
          </w:rPr>
          <w:delText>глюонный «Каркас»</w:delText>
        </w:r>
      </w:del>
      <w:del w:id="4260" w:date="2019-06-22T23:07:00Z" w:author="Yuriy Lebid">
        <w:r>
          <w:rPr>
            <w:rtl w:val="0"/>
          </w:rPr>
          <w:delText xml:space="preserve">), </w:delText>
        </w:r>
      </w:del>
      <w:del w:id="4261" w:date="2019-06-22T23:07:00Z" w:author="Yuriy Lebid">
        <w:r>
          <w:rPr>
            <w:rtl w:val="0"/>
          </w:rPr>
          <w:delText xml:space="preserve">присущий всем версиям Физических Глобусов </w:delText>
        </w:r>
      </w:del>
      <w:del w:id="4262" w:date="2019-06-22T23:07:00Z" w:author="Yuriy Lebid">
        <w:r>
          <w:rPr>
            <w:rtl w:val="0"/>
          </w:rPr>
          <w:delText>(</w:delText>
        </w:r>
      </w:del>
      <w:del w:id="4263" w:date="2019-06-22T23:07:00Z" w:author="Yuriy Lebid">
        <w:r>
          <w:rPr>
            <w:rtl w:val="0"/>
          </w:rPr>
          <w:delText>ФГ</w:delText>
        </w:r>
      </w:del>
      <w:del w:id="4264" w:date="2019-06-22T23:07:00Z" w:author="Yuriy Lebid">
        <w:r>
          <w:rPr>
            <w:rtl w:val="0"/>
          </w:rPr>
          <w:delText xml:space="preserve">) </w:delText>
        </w:r>
      </w:del>
      <w:del w:id="4265" w:date="2019-06-22T23:07:00Z" w:author="Yuriy Lebid">
        <w:r>
          <w:rPr>
            <w:rtl w:val="0"/>
          </w:rPr>
          <w:delText>Венеры</w:delText>
        </w:r>
      </w:del>
    </w:p>
    <w:p>
      <w:pPr>
        <w:pStyle w:val="heading 4"/>
        <w:rPr>
          <w:del w:id="426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26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диффеоморфизм </w:delText>
        </w:r>
      </w:del>
      <w:del w:id="42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- </w:delText>
        </w:r>
      </w:del>
    </w:p>
    <w:p>
      <w:pPr>
        <w:pStyle w:val="Определение"/>
        <w:rPr>
          <w:del w:id="4269" w:date="2019-06-22T23:07:00Z" w:author="Yuriy Lebid"/>
        </w:rPr>
      </w:pPr>
      <w:del w:id="4270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rtl w:val="0"/>
            <w:lang w:val="ru-RU"/>
          </w:rPr>
          <w:delText>то же</w:delText>
        </w:r>
      </w:del>
      <w:del w:id="4271" w:date="2019-06-22T23:07:00Z" w:author="Yuriy Lebid">
        <w:r>
          <w:rPr>
            <w:rStyle w:val="Нет"/>
            <w:rFonts w:ascii="Times New Roman" w:hAnsi="Times New Roman"/>
            <w:i w:val="1"/>
            <w:iCs w:val="1"/>
            <w:rtl w:val="0"/>
            <w:lang w:val="ru-RU"/>
          </w:rPr>
          <w:delText xml:space="preserve">, </w:delText>
        </w:r>
      </w:del>
      <w:del w:id="4272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rtl w:val="0"/>
            <w:lang w:val="ru-RU"/>
          </w:rPr>
          <w:delText>что и в общепринятом значении</w:delText>
        </w:r>
      </w:del>
      <w:del w:id="4273" w:date="2019-06-22T23:07:00Z" w:author="Yuriy Lebid">
        <w:r>
          <w:rPr>
            <w:rStyle w:val="Нет"/>
            <w:rFonts w:ascii="Times New Roman" w:hAnsi="Times New Roman"/>
            <w:i w:val="1"/>
            <w:iCs w:val="1"/>
            <w:rtl w:val="0"/>
            <w:lang w:val="ru-RU"/>
          </w:rPr>
          <w:delText>:</w:delText>
        </w:r>
      </w:del>
      <w:del w:id="4274" w:date="2019-06-22T23:07:00Z" w:author="Yuriy Lebid">
        <w:r>
          <w:rPr>
            <w:rStyle w:val="Нет"/>
            <w:rFonts w:ascii="Calibri" w:cs="Calibri" w:hAnsi="Calibri" w:eastAsia="Calibri"/>
            <w:i w:val="1"/>
            <w:iCs w:val="1"/>
            <w:rtl w:val="0"/>
            <w:lang w:val="ru-RU"/>
          </w:rPr>
          <w:delText xml:space="preserve"> </w:delText>
        </w:r>
      </w:del>
      <w:del w:id="4275" w:date="2019-06-22T23:07:00Z" w:author="Yuriy Lebid">
        <w:r>
          <w:rPr>
            <w:rStyle w:val="Нет"/>
            <w:rtl w:val="0"/>
            <w:lang w:val="ru-RU"/>
          </w:rPr>
          <w:delText xml:space="preserve">взаимно однозначное и непрерывно дифференцируемое отображение дифференцируемого многообразия М </w:delText>
        </w:r>
      </w:del>
      <w:del w:id="4276" w:date="2019-06-22T23:07:00Z" w:author="Yuriy Lebid">
        <w:r>
          <w:rPr>
            <w:rStyle w:val="Нет"/>
            <w:rtl w:val="0"/>
            <w:lang w:val="ru-RU"/>
          </w:rPr>
          <w:delText>(</w:delText>
        </w:r>
      </w:del>
      <w:del w:id="4277" w:date="2019-06-22T23:07:00Z" w:author="Yuriy Lebid">
        <w:r>
          <w:rPr>
            <w:rStyle w:val="Нет"/>
            <w:rtl w:val="0"/>
            <w:lang w:val="ru-RU"/>
          </w:rPr>
          <w:delText>например</w:delText>
        </w:r>
      </w:del>
      <w:del w:id="4278" w:date="2019-06-22T23:07:00Z" w:author="Yuriy Lebid">
        <w:r>
          <w:rPr>
            <w:rStyle w:val="Нет"/>
            <w:rtl w:val="0"/>
            <w:lang w:val="ru-RU"/>
          </w:rPr>
          <w:delText xml:space="preserve">, </w:delText>
        </w:r>
      </w:del>
      <w:del w:id="4279" w:date="2019-06-22T23:07:00Z" w:author="Yuriy Lebid">
        <w:r>
          <w:rPr>
            <w:rStyle w:val="Нет"/>
            <w:rtl w:val="0"/>
            <w:lang w:val="ru-RU"/>
          </w:rPr>
          <w:delText>области в евклидовом пространстве</w:delText>
        </w:r>
      </w:del>
      <w:del w:id="4280" w:date="2019-06-22T23:07:00Z" w:author="Yuriy Lebid">
        <w:r>
          <w:rPr>
            <w:rStyle w:val="Нет"/>
            <w:rtl w:val="0"/>
            <w:lang w:val="ru-RU"/>
          </w:rPr>
          <w:delText xml:space="preserve">) </w:delText>
        </w:r>
      </w:del>
      <w:del w:id="4281" w:date="2019-06-22T23:07:00Z" w:author="Yuriy Lebid">
        <w:r>
          <w:rPr>
            <w:rStyle w:val="Нет"/>
            <w:rtl w:val="0"/>
            <w:lang w:val="ru-RU"/>
          </w:rPr>
          <w:delText xml:space="preserve">в дифференцируемое многообразие </w:delText>
        </w:r>
      </w:del>
      <w:del w:id="4282" w:date="2019-06-22T23:07:00Z" w:author="Yuriy Lebid">
        <w:r>
          <w:rPr>
            <w:rStyle w:val="Нет"/>
            <w:rtl w:val="0"/>
            <w:lang w:val="en-US"/>
          </w:rPr>
          <w:delText>N</w:delText>
        </w:r>
      </w:del>
      <w:del w:id="4283" w:date="2019-06-22T23:07:00Z" w:author="Yuriy Lebid">
        <w:r>
          <w:rPr>
            <w:rStyle w:val="Нет"/>
            <w:rtl w:val="0"/>
            <w:lang w:val="ru-RU"/>
          </w:rPr>
          <w:delText xml:space="preserve">, </w:delText>
        </w:r>
      </w:del>
      <w:del w:id="4284" w:date="2019-06-22T23:07:00Z" w:author="Yuriy Lebid">
        <w:r>
          <w:rPr>
            <w:rStyle w:val="Нет"/>
            <w:rtl w:val="0"/>
            <w:lang w:val="ru-RU"/>
          </w:rPr>
          <w:delText>обратное к которому тоже является непрерывно дифференцируемым</w:delText>
        </w:r>
      </w:del>
      <w:del w:id="4285" w:date="2019-06-22T23:07:00Z" w:author="Yuriy Lebid">
        <w:r>
          <w:rPr>
            <w:rStyle w:val="Нет"/>
            <w:rtl w:val="0"/>
            <w:lang w:val="ru-RU"/>
          </w:rPr>
          <w:delText xml:space="preserve">; </w:delText>
        </w:r>
      </w:del>
      <w:del w:id="4286" w:date="2019-06-22T23:07:00Z" w:author="Yuriy Lebid">
        <w:r>
          <w:rPr>
            <w:rStyle w:val="Нет"/>
            <w:rtl w:val="0"/>
            <w:lang w:val="ru-RU"/>
          </w:rPr>
          <w:delText>любой диффеоморфизм является гомеоморфизмом</w:delText>
        </w:r>
      </w:del>
      <w:del w:id="4287" w:date="2019-06-22T23:07:00Z" w:author="Yuriy Lebid">
        <w:r>
          <w:rPr>
            <w:rStyle w:val="Нет"/>
            <w:rtl w:val="0"/>
            <w:lang w:val="ru-RU"/>
          </w:rPr>
          <w:delText xml:space="preserve">, </w:delText>
        </w:r>
      </w:del>
      <w:del w:id="4288" w:date="2019-06-22T23:07:00Z" w:author="Yuriy Lebid">
        <w:r>
          <w:rPr>
            <w:rStyle w:val="Нет"/>
            <w:rtl w:val="0"/>
            <w:lang w:val="ru-RU"/>
          </w:rPr>
          <w:delText>но не наоборот</w:delText>
        </w:r>
      </w:del>
    </w:p>
    <w:p>
      <w:pPr>
        <w:pStyle w:val="heading 4"/>
        <w:rPr>
          <w:del w:id="428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29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диффеоморфность</w:delText>
        </w:r>
      </w:del>
      <w:del w:id="429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4292" w:date="2019-06-22T23:07:00Z" w:author="Yuriy Lebid"/>
        </w:rPr>
      </w:pPr>
      <w:del w:id="4293" w:date="2019-06-22T23:07:00Z" w:author="Yuriy Lebid">
        <w:r>
          <w:rPr>
            <w:rtl w:val="0"/>
          </w:rPr>
          <w:delText>множественность</w:delText>
        </w:r>
      </w:del>
      <w:del w:id="4294" w:date="2019-06-22T23:07:00Z" w:author="Yuriy Lebid">
        <w:r>
          <w:rPr>
            <w:rtl w:val="0"/>
          </w:rPr>
          <w:delText xml:space="preserve">, </w:delText>
        </w:r>
      </w:del>
      <w:del w:id="4295" w:date="2019-06-22T23:07:00Z" w:author="Yuriy Lebid">
        <w:r>
          <w:rPr>
            <w:rtl w:val="0"/>
          </w:rPr>
          <w:delText>качественное разнообразие</w:delText>
        </w:r>
      </w:del>
      <w:del w:id="4296" w:date="2019-06-22T23:07:00Z" w:author="Yuriy Lebid">
        <w:r>
          <w:rPr>
            <w:rtl w:val="0"/>
          </w:rPr>
          <w:delText xml:space="preserve">, </w:delText>
        </w:r>
      </w:del>
      <w:del w:id="4297" w:date="2019-06-22T23:07:00Z" w:author="Yuriy Lebid">
        <w:r>
          <w:rPr>
            <w:rtl w:val="0"/>
          </w:rPr>
          <w:delText>дискретность</w:delText>
        </w:r>
      </w:del>
      <w:del w:id="4298" w:date="2019-06-22T23:07:00Z" w:author="Yuriy Lebid">
        <w:r>
          <w:rPr>
            <w:rtl w:val="0"/>
          </w:rPr>
          <w:delText xml:space="preserve">, </w:delText>
        </w:r>
      </w:del>
      <w:del w:id="4299" w:date="2019-06-22T23:07:00Z" w:author="Yuriy Lebid">
        <w:r>
          <w:rPr>
            <w:rtl w:val="0"/>
          </w:rPr>
          <w:delText xml:space="preserve">наличие у Фокусных Динамик </w:delText>
        </w:r>
      </w:del>
      <w:del w:id="4300" w:date="2019-06-22T23:07:00Z" w:author="Yuriy Lebid">
        <w:r>
          <w:rPr>
            <w:rtl w:val="0"/>
          </w:rPr>
          <w:delText>(</w:delText>
        </w:r>
      </w:del>
      <w:del w:id="4301" w:date="2019-06-22T23:07:00Z" w:author="Yuriy Lebid">
        <w:r>
          <w:rPr>
            <w:rtl w:val="0"/>
          </w:rPr>
          <w:delText>ФД</w:delText>
        </w:r>
      </w:del>
      <w:del w:id="4302" w:date="2019-06-22T23:07:00Z" w:author="Yuriy Lebid">
        <w:r>
          <w:rPr>
            <w:rtl w:val="0"/>
          </w:rPr>
          <w:delText xml:space="preserve">) </w:delText>
        </w:r>
      </w:del>
      <w:del w:id="4303" w:date="2019-06-22T23:07:00Z" w:author="Yuriy Lebid">
        <w:r>
          <w:rPr>
            <w:rtl w:val="0"/>
          </w:rPr>
          <w:delText>признаков нетождественности</w:delText>
        </w:r>
      </w:del>
      <w:del w:id="4304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4305" w:date="2019-06-22T23:07:00Z" w:author="Yuriy Lebid"/>
          <w:rStyle w:val="Нет"/>
          <w:rFonts w:ascii="Times" w:cs="Times" w:hAnsi="Times" w:eastAsia="Times"/>
        </w:rPr>
      </w:pPr>
      <w:del w:id="430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</w:delText>
        </w:r>
      </w:del>
      <w:del w:id="430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4308" w:date="2019-06-22T23:07:00Z" w:author="Yuriy Lebid">
        <w:r>
          <w:rPr>
            <w:rStyle w:val="Hyperlink.1"/>
            <w:rtl w:val="0"/>
          </w:rPr>
          <w:delText>диффеоморфный</w:delText>
        </w:r>
      </w:del>
      <w:del w:id="4309" w:date="2019-06-22T23:07:00Z" w:author="Yuriy Lebid">
        <w:r>
          <w:rPr>
            <w:rtl w:val="0"/>
          </w:rPr>
          <w:delText xml:space="preserve"> – подцентровый разноуровневый</w:delText>
        </w:r>
      </w:del>
      <w:del w:id="4310" w:date="2019-06-22T23:07:00Z" w:author="Yuriy Lebid">
        <w:r>
          <w:rPr>
            <w:rtl w:val="0"/>
          </w:rPr>
          <w:delText xml:space="preserve">, </w:delText>
        </w:r>
      </w:del>
      <w:del w:id="4311" w:date="2019-06-22T23:07:00Z" w:author="Yuriy Lebid">
        <w:r>
          <w:rPr>
            <w:rtl w:val="0"/>
          </w:rPr>
          <w:delText>дискретный</w:delText>
        </w:r>
      </w:del>
      <w:del w:id="4312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4313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431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диффузгентный </w:delText>
        </w:r>
      </w:del>
      <w:del w:id="431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431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43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431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diffuse</w:delText>
        </w:r>
      </w:del>
      <w:del w:id="431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пространство</w:delText>
        </w:r>
      </w:del>
      <w:del w:id="432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432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обстоятельство</w:delText>
        </w:r>
      </w:del>
      <w:del w:id="432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432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путано</w:delText>
        </w:r>
      </w:del>
      <w:del w:id="43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432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бессвязно</w:delText>
        </w:r>
      </w:del>
      <w:del w:id="432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4327" w:date="2019-06-22T23:07:00Z" w:author="Yuriy Lebid"/>
        </w:rPr>
      </w:pPr>
      <w:del w:id="4328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rtl w:val="0"/>
            <w:lang w:val="ru-RU"/>
          </w:rPr>
          <w:delText>совпадает с общепринятым значением</w:delText>
        </w:r>
      </w:del>
      <w:del w:id="4329" w:date="2019-06-22T23:07:00Z" w:author="Yuriy Lebid">
        <w:r>
          <w:rPr>
            <w:rStyle w:val="Нет"/>
            <w:rFonts w:ascii="Times New Roman" w:hAnsi="Times New Roman"/>
            <w:i w:val="1"/>
            <w:iCs w:val="1"/>
            <w:rtl w:val="0"/>
            <w:lang w:val="ru-RU"/>
          </w:rPr>
          <w:delText>:</w:delText>
        </w:r>
      </w:del>
      <w:del w:id="4330" w:date="2019-06-22T23:07:00Z" w:author="Yuriy Lebid">
        <w:r>
          <w:rPr>
            <w:rtl w:val="0"/>
          </w:rPr>
          <w:delText xml:space="preserve"> переходный</w:delText>
        </w:r>
      </w:del>
      <w:del w:id="4331" w:date="2019-06-22T23:07:00Z" w:author="Yuriy Lebid">
        <w:r>
          <w:rPr>
            <w:rtl w:val="0"/>
          </w:rPr>
          <w:delText xml:space="preserve">, </w:delText>
        </w:r>
      </w:del>
      <w:del w:id="4332" w:date="2019-06-22T23:07:00Z" w:author="Yuriy Lebid">
        <w:r>
          <w:rPr>
            <w:rtl w:val="0"/>
          </w:rPr>
          <w:delText>адаптационный</w:delText>
        </w:r>
      </w:del>
      <w:del w:id="4333" w:date="2019-06-22T23:07:00Z" w:author="Yuriy Lebid">
        <w:r>
          <w:rPr>
            <w:rtl w:val="0"/>
          </w:rPr>
          <w:delText xml:space="preserve">, </w:delText>
        </w:r>
      </w:del>
      <w:del w:id="4334" w:date="2019-06-22T23:07:00Z" w:author="Yuriy Lebid">
        <w:r>
          <w:rPr>
            <w:rtl w:val="0"/>
          </w:rPr>
          <w:delText>пограничный</w:delText>
        </w:r>
      </w:del>
      <w:del w:id="4335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4336" w:date="2019-06-22T23:07:00Z" w:author="Yuriy Lebid"/>
          <w:rStyle w:val="Нет"/>
          <w:sz w:val="28"/>
          <w:szCs w:val="28"/>
        </w:rPr>
      </w:pPr>
      <w:del w:id="433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</w:delText>
        </w:r>
      </w:del>
      <w:del w:id="433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4339" w:date="2019-06-22T23:07:00Z" w:author="Yuriy Lebid">
        <w:r>
          <w:rPr>
            <w:rStyle w:val="Hyperlink.1"/>
            <w:rtl w:val="0"/>
          </w:rPr>
          <w:delText>диффузгентность</w:delText>
        </w:r>
      </w:del>
      <w:del w:id="4340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4341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434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434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4344" w:date="2019-06-22T23:07:00Z" w:author="Yuriy Lebid">
        <w:r>
          <w:rPr>
            <w:rStyle w:val="Hyperlink.1"/>
            <w:rtl w:val="0"/>
          </w:rPr>
          <w:delText xml:space="preserve">диффузгентная </w:delText>
        </w:r>
      </w:del>
      <w:del w:id="4345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color w:val="000000"/>
            <w:u w:color="000000"/>
            <w:rtl w:val="0"/>
            <w:lang w:val="ru-RU"/>
          </w:rPr>
          <w:delText>Форма</w:delText>
        </w:r>
      </w:del>
      <w:del w:id="4346" w:date="2019-06-22T23:07:00Z" w:author="Yuriy Lebid">
        <w:r>
          <w:rPr>
            <w:rStyle w:val="Hyperlink.1"/>
            <w:rtl w:val="0"/>
          </w:rPr>
          <w:delText xml:space="preserve"> – </w:delText>
        </w:r>
      </w:del>
      <w:del w:id="4347" w:date="2019-06-22T23:07:00Z" w:author="Yuriy Lebid">
        <w:r>
          <w:rPr>
            <w:rtl w:val="0"/>
          </w:rPr>
          <w:delText xml:space="preserve">«посредническая» или «переходная» </w:delText>
        </w:r>
      </w:del>
      <w:del w:id="4348" w:date="2019-06-22T23:07:00Z" w:author="Yuriy Lebid">
        <w:r>
          <w:rPr>
            <w:rtl w:val="0"/>
          </w:rPr>
          <w:delText>(</w:delText>
        </w:r>
      </w:del>
      <w:del w:id="4349" w:date="2019-06-22T23:07:00Z" w:author="Yuriy Lebid">
        <w:r>
          <w:rPr>
            <w:rtl w:val="0"/>
          </w:rPr>
          <w:delText>«адаптационная»</w:delText>
        </w:r>
      </w:del>
      <w:del w:id="4350" w:date="2019-06-22T23:07:00Z" w:author="Yuriy Lebid">
        <w:r>
          <w:rPr>
            <w:rtl w:val="0"/>
          </w:rPr>
          <w:delText xml:space="preserve">, </w:delText>
        </w:r>
      </w:del>
      <w:del w:id="4351" w:date="2019-06-22T23:07:00Z" w:author="Yuriy Lebid">
        <w:r>
          <w:rPr>
            <w:rtl w:val="0"/>
          </w:rPr>
          <w:delText>«пограничная»</w:delText>
        </w:r>
      </w:del>
      <w:del w:id="4352" w:date="2019-06-22T23:07:00Z" w:author="Yuriy Lebid">
        <w:r>
          <w:rPr>
            <w:rtl w:val="0"/>
          </w:rPr>
          <w:delText xml:space="preserve">); </w:delText>
        </w:r>
      </w:del>
      <w:del w:id="4353" w:date="2019-06-22T23:07:00Z" w:author="Yuriy Lebid">
        <w:r>
          <w:rPr>
            <w:rtl w:val="0"/>
          </w:rPr>
          <w:delText>Конфигурация такой формы специфически структурирована таким образом</w:delText>
        </w:r>
      </w:del>
      <w:del w:id="4354" w:date="2019-06-22T23:07:00Z" w:author="Yuriy Lebid">
        <w:r>
          <w:rPr>
            <w:rtl w:val="0"/>
          </w:rPr>
          <w:delText xml:space="preserve">, </w:delText>
        </w:r>
      </w:del>
      <w:del w:id="4355" w:date="2019-06-22T23:07:00Z" w:author="Yuriy Lebid">
        <w:r>
          <w:rPr>
            <w:rtl w:val="0"/>
          </w:rPr>
          <w:delText>чтобы</w:delText>
        </w:r>
      </w:del>
      <w:del w:id="4356" w:date="2019-06-22T23:07:00Z" w:author="Yuriy Lebid">
        <w:r>
          <w:rPr>
            <w:rtl w:val="0"/>
          </w:rPr>
          <w:delText xml:space="preserve">, </w:delText>
        </w:r>
      </w:del>
      <w:del w:id="4357" w:date="2019-06-22T23:07:00Z" w:author="Yuriy Lebid">
        <w:r>
          <w:rPr>
            <w:rtl w:val="0"/>
          </w:rPr>
          <w:delText>наряду с одной Прото</w:delText>
        </w:r>
      </w:del>
      <w:del w:id="4358" w:date="2019-06-22T23:07:00Z" w:author="Yuriy Lebid">
        <w:r>
          <w:rPr>
            <w:rtl w:val="0"/>
          </w:rPr>
          <w:delText>-</w:delText>
        </w:r>
      </w:del>
      <w:del w:id="4359" w:date="2019-06-22T23:07:00Z" w:author="Yuriy Lebid">
        <w:r>
          <w:rPr>
            <w:rtl w:val="0"/>
          </w:rPr>
          <w:delText>Формой</w:delText>
        </w:r>
      </w:del>
      <w:del w:id="4360" w:date="2019-06-22T23:07:00Z" w:author="Yuriy Lebid">
        <w:r>
          <w:rPr>
            <w:rtl w:val="0"/>
          </w:rPr>
          <w:delText xml:space="preserve">, </w:delText>
        </w:r>
      </w:del>
      <w:del w:id="4361" w:date="2019-06-22T23:07:00Z" w:author="Yuriy Lebid">
        <w:r>
          <w:rPr>
            <w:rtl w:val="0"/>
          </w:rPr>
          <w:delText>давать возможность к проявлению и реализационным Формам некоторых типов Коллективных Разумов других Прото</w:delText>
        </w:r>
      </w:del>
      <w:del w:id="4362" w:date="2019-06-22T23:07:00Z" w:author="Yuriy Lebid">
        <w:r>
          <w:rPr>
            <w:rtl w:val="0"/>
          </w:rPr>
          <w:delText>-</w:delText>
        </w:r>
      </w:del>
      <w:del w:id="4363" w:date="2019-06-22T23:07:00Z" w:author="Yuriy Lebid">
        <w:r>
          <w:rPr>
            <w:rtl w:val="0"/>
          </w:rPr>
          <w:delText>Форм ГООЛГАМАА</w:delText>
        </w:r>
      </w:del>
      <w:del w:id="4364" w:date="2019-06-22T23:07:00Z" w:author="Yuriy Lebid">
        <w:r>
          <w:rPr>
            <w:rtl w:val="0"/>
          </w:rPr>
          <w:delText>-</w:delText>
        </w:r>
      </w:del>
      <w:del w:id="4365" w:date="2019-06-22T23:07:00Z" w:author="Yuriy Lebid">
        <w:r>
          <w:rPr>
            <w:rtl w:val="0"/>
          </w:rPr>
          <w:delText>А</w:delText>
        </w:r>
      </w:del>
      <w:del w:id="4366" w:date="2019-06-22T23:07:00Z" w:author="Yuriy Lebid">
        <w:r>
          <w:rPr>
            <w:rtl w:val="0"/>
          </w:rPr>
          <w:delText>;</w:delText>
        </w:r>
      </w:del>
    </w:p>
    <w:p>
      <w:pPr>
        <w:pStyle w:val="Определение"/>
        <w:rPr>
          <w:del w:id="4367" w:date="2019-06-22T23:07:00Z" w:author="Yuriy Lebid"/>
          <w:rStyle w:val="Hyperlink.1"/>
        </w:rPr>
      </w:pPr>
      <w:del w:id="4368" w:date="2019-06-22T23:07:00Z" w:author="Yuriy Lebid">
        <w:r>
          <w:rPr>
            <w:rStyle w:val="Hyperlink.1"/>
            <w:rtl w:val="0"/>
          </w:rPr>
          <w:delText>диффузгентные</w:delText>
        </w:r>
      </w:del>
      <w:del w:id="4369" w:date="2019-06-22T23:07:00Z" w:author="Yuriy Lebid">
        <w:r>
          <w:rPr>
            <w:rtl w:val="0"/>
          </w:rPr>
          <w:delText xml:space="preserve"> </w:delText>
        </w:r>
      </w:del>
      <w:del w:id="4370" w:date="2019-06-22T23:07:00Z" w:author="Yuriy Lebid">
        <w:r>
          <w:rPr>
            <w:rStyle w:val="Hyperlink.1"/>
            <w:rtl w:val="0"/>
          </w:rPr>
          <w:delText xml:space="preserve">Вселенные – </w:delText>
        </w:r>
      </w:del>
      <w:del w:id="4371" w:date="2019-06-22T23:07:00Z" w:author="Yuriy Lebid">
        <w:r>
          <w:rPr>
            <w:rtl w:val="0"/>
          </w:rPr>
          <w:delText>отличаются от «</w:delText>
        </w:r>
      </w:del>
      <w:del w:id="437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аналогентных» </w:delText>
        </w:r>
      </w:del>
      <w:del w:id="4373" w:date="2019-06-22T23:07:00Z" w:author="Yuriy Lebid">
        <w:r>
          <w:rPr>
            <w:rtl w:val="0"/>
          </w:rPr>
          <w:delText>Вселенных тем</w:delText>
        </w:r>
      </w:del>
      <w:del w:id="4374" w:date="2019-06-22T23:07:00Z" w:author="Yuriy Lebid">
        <w:r>
          <w:rPr>
            <w:rtl w:val="0"/>
          </w:rPr>
          <w:delText xml:space="preserve">, </w:delText>
        </w:r>
      </w:del>
      <w:del w:id="4375" w:date="2019-06-22T23:07:00Z" w:author="Yuriy Lebid">
        <w:r>
          <w:rPr>
            <w:rtl w:val="0"/>
          </w:rPr>
          <w:delText>что в процессах Синтеза Аспектов тр</w:delText>
        </w:r>
      </w:del>
      <w:del w:id="4376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4377" w:date="2019-06-22T23:07:00Z" w:author="Yuriy Lebid">
        <w:r>
          <w:rPr>
            <w:rtl w:val="0"/>
          </w:rPr>
          <w:delText>х или более совместимых доминантных Качеств так же активно используют и Аспекты одного или нескольких Чистых Качеств из группы условно антагонистичных</w:delText>
        </w:r>
      </w:del>
      <w:del w:id="4378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437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38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дйюррууллсный</w:delText>
        </w:r>
      </w:del>
      <w:del w:id="438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4382" w:date="2019-06-22T23:07:00Z" w:author="Yuriy Lebid"/>
        </w:rPr>
      </w:pPr>
      <w:del w:id="4383" w:date="2019-06-22T23:07:00Z" w:author="Yuriy Lebid">
        <w:r>
          <w:rPr>
            <w:rtl w:val="0"/>
          </w:rPr>
          <w:delText>термин введе</w:delText>
        </w:r>
      </w:del>
      <w:del w:id="4384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̈</w:delText>
        </w:r>
      </w:del>
      <w:del w:id="4385" w:date="2019-06-22T23:07:00Z" w:author="Yuriy Lebid">
        <w:r>
          <w:rPr>
            <w:rtl w:val="0"/>
          </w:rPr>
          <w:delText>н для того</w:delText>
        </w:r>
      </w:del>
      <w:del w:id="4386" w:date="2019-06-22T23:07:00Z" w:author="Yuriy Lebid">
        <w:r>
          <w:rPr>
            <w:rtl w:val="0"/>
          </w:rPr>
          <w:delText xml:space="preserve">, </w:delText>
        </w:r>
      </w:del>
      <w:del w:id="4387" w:date="2019-06-22T23:07:00Z" w:author="Yuriy Lebid">
        <w:r>
          <w:rPr>
            <w:rtl w:val="0"/>
          </w:rPr>
          <w:delText xml:space="preserve">чтобы подчеркнуть </w:delText>
        </w:r>
      </w:del>
      <w:del w:id="438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НЕволновую </w:delText>
        </w:r>
      </w:del>
      <w:del w:id="4389" w:date="2019-06-22T23:07:00Z" w:author="Yuriy Lebid">
        <w:r>
          <w:rPr>
            <w:rtl w:val="0"/>
          </w:rPr>
          <w:delText>(</w:delText>
        </w:r>
      </w:del>
      <w:del w:id="4390" w:date="2019-06-22T23:07:00Z" w:author="Yuriy Lebid">
        <w:r>
          <w:rPr>
            <w:rtl w:val="0"/>
          </w:rPr>
          <w:delText>с позиций физики</w:delText>
        </w:r>
      </w:del>
      <w:del w:id="4391" w:date="2019-06-22T23:07:00Z" w:author="Yuriy Lebid">
        <w:r>
          <w:rPr>
            <w:rtl w:val="0"/>
          </w:rPr>
          <w:delText xml:space="preserve">) </w:delText>
        </w:r>
      </w:del>
      <w:del w:id="4392" w:date="2019-06-22T23:07:00Z" w:author="Yuriy Lebid">
        <w:r>
          <w:rPr>
            <w:rtl w:val="0"/>
          </w:rPr>
          <w:delText xml:space="preserve">Природу множества типов эксгиберации за пределами </w:delText>
        </w:r>
      </w:del>
      <w:del w:id="4393" w:date="2019-06-22T23:07:00Z" w:author="Yuriy Lebid">
        <w:r>
          <w:rPr>
            <w:rtl w:val="0"/>
          </w:rPr>
          <w:delText>3-4-</w:delText>
        </w:r>
      </w:del>
      <w:del w:id="4394" w:date="2019-06-22T23:07:00Z" w:author="Yuriy Lebid">
        <w:r>
          <w:rPr>
            <w:rtl w:val="0"/>
          </w:rPr>
          <w:delText>мерного диапазона</w:delText>
        </w:r>
      </w:del>
      <w:del w:id="4395" w:date="2019-06-22T23:07:00Z" w:author="Yuriy Lebid">
        <w:r>
          <w:rPr>
            <w:rtl w:val="0"/>
          </w:rPr>
          <w:delText xml:space="preserve">; </w:delText>
        </w:r>
      </w:del>
      <w:del w:id="4396" w:date="2019-06-22T23:07:00Z" w:author="Yuriy Lebid">
        <w:r>
          <w:rPr>
            <w:rtl w:val="0"/>
          </w:rPr>
          <w:delText>означает любой тип проявления Энерго</w:delText>
        </w:r>
      </w:del>
      <w:del w:id="4397" w:date="2019-06-22T23:07:00Z" w:author="Yuriy Lebid">
        <w:r>
          <w:rPr>
            <w:rtl w:val="0"/>
          </w:rPr>
          <w:delText>-</w:delText>
        </w:r>
      </w:del>
      <w:del w:id="4398" w:date="2019-06-22T23:07:00Z" w:author="Yuriy Lebid">
        <w:r>
          <w:rPr>
            <w:rtl w:val="0"/>
          </w:rPr>
          <w:delText>Информации во всевозможных условиях Пространства</w:delText>
        </w:r>
      </w:del>
      <w:del w:id="4399" w:date="2019-06-22T23:07:00Z" w:author="Yuriy Lebid">
        <w:r>
          <w:rPr>
            <w:rtl w:val="0"/>
          </w:rPr>
          <w:delText>-</w:delText>
        </w:r>
      </w:del>
      <w:del w:id="4400" w:date="2019-06-22T23:07:00Z" w:author="Yuriy Lebid">
        <w:r>
          <w:rPr>
            <w:rtl w:val="0"/>
          </w:rPr>
          <w:delText xml:space="preserve">Времени </w:delText>
        </w:r>
      </w:del>
      <w:del w:id="4401" w:date="2019-06-22T23:07:00Z" w:author="Yuriy Lebid">
        <w:r>
          <w:rPr>
            <w:rtl w:val="0"/>
          </w:rPr>
          <w:delText>(</w:delText>
        </w:r>
      </w:del>
      <w:del w:id="4402" w:date="2019-06-22T23:07:00Z" w:author="Yuriy Lebid">
        <w:r>
          <w:rPr>
            <w:rtl w:val="0"/>
          </w:rPr>
          <w:delText>НАДволновые</w:delText>
        </w:r>
      </w:del>
      <w:del w:id="4403" w:date="2019-06-22T23:07:00Z" w:author="Yuriy Lebid">
        <w:r>
          <w:rPr>
            <w:rtl w:val="0"/>
          </w:rPr>
          <w:delText xml:space="preserve">, </w:delText>
        </w:r>
      </w:del>
      <w:del w:id="4404" w:date="2019-06-22T23:07:00Z" w:author="Yuriy Lebid">
        <w:r>
          <w:rPr>
            <w:rtl w:val="0"/>
          </w:rPr>
          <w:delText>волновые или нутационные и ДОволновые</w:delText>
        </w:r>
      </w:del>
      <w:del w:id="4405" w:date="2019-06-22T23:07:00Z" w:author="Yuriy Lebid">
        <w:r>
          <w:rPr>
            <w:rtl w:val="0"/>
          </w:rPr>
          <w:delText>)</w:delText>
        </w:r>
      </w:del>
      <w:del w:id="440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.</w:delText>
        </w:r>
      </w:del>
    </w:p>
    <w:p>
      <w:pPr>
        <w:pStyle w:val="Определение"/>
        <w:rPr>
          <w:del w:id="4407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440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440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4410" w:date="2019-06-22T23:07:00Z" w:author="Yuriy Lebid">
        <w:r>
          <w:rPr>
            <w:rStyle w:val="Hyperlink.1"/>
            <w:rtl w:val="0"/>
          </w:rPr>
          <w:delText xml:space="preserve">дйюррууллсный режим – </w:delText>
        </w:r>
      </w:del>
      <w:del w:id="4411" w:date="2019-06-22T23:07:00Z" w:author="Yuriy Lebid">
        <w:r>
          <w:rPr>
            <w:rtl w:val="0"/>
          </w:rPr>
          <w:delText>неволновой режим</w:delText>
        </w:r>
      </w:del>
      <w:del w:id="4412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4413" w:date="2019-06-22T23:07:00Z" w:author="Yuriy Lebid">
        <w:r>
          <w:rPr>
            <w:rtl w:val="0"/>
          </w:rPr>
          <w:delText>эксгиберации</w:delText>
        </w:r>
      </w:del>
      <w:del w:id="4414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4415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441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длууллоновый</w:delText>
        </w:r>
      </w:del>
      <w:del w:id="44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4418" w:date="2019-06-22T23:07:00Z" w:author="Yuriy Lebid"/>
        </w:rPr>
      </w:pPr>
      <w:del w:id="4419" w:date="2019-06-22T23:07:00Z" w:author="Yuriy Lebid">
        <w:r>
          <w:rPr>
            <w:rtl w:val="0"/>
          </w:rPr>
          <w:delText xml:space="preserve">аналог квантовых проекций флаксовых фалхатов и малсонов </w:delText>
        </w:r>
      </w:del>
      <w:del w:id="4420" w:date="2019-06-22T23:07:00Z" w:author="Yuriy Lebid">
        <w:r>
          <w:rPr>
            <w:rtl w:val="0"/>
          </w:rPr>
          <w:delText>(</w:delText>
        </w:r>
      </w:del>
      <w:del w:id="4421" w:date="2019-06-22T23:07:00Z" w:author="Yuriy Lebid">
        <w:r>
          <w:rPr>
            <w:rtl w:val="0"/>
          </w:rPr>
          <w:delText>относится к высокоразвитыми дооллсам</w:delText>
        </w:r>
      </w:del>
      <w:del w:id="4422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442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42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дономер </w:delText>
        </w:r>
      </w:del>
      <w:del w:id="442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- </w:delText>
        </w:r>
      </w:del>
    </w:p>
    <w:p>
      <w:pPr>
        <w:pStyle w:val="Определение"/>
        <w:rPr>
          <w:del w:id="4426" w:date="2019-06-22T23:07:00Z" w:author="Yuriy Lebid"/>
        </w:rPr>
      </w:pPr>
      <w:del w:id="4427" w:date="2019-06-22T23:07:00Z" w:author="Yuriy Lebid">
        <w:r>
          <w:rPr>
            <w:rtl w:val="0"/>
          </w:rPr>
          <w:delText>c</w:delText>
        </w:r>
      </w:del>
      <w:del w:id="4428" w:date="2019-06-22T23:07:00Z" w:author="Yuriy Lebid">
        <w:r>
          <w:rPr>
            <w:rtl w:val="0"/>
          </w:rPr>
          <w:delText xml:space="preserve">пециальное устройство </w:delText>
        </w:r>
      </w:del>
      <w:del w:id="4429" w:date="2019-06-22T23:07:00Z" w:author="Yuriy Lebid">
        <w:r>
          <w:rPr>
            <w:rtl w:val="0"/>
          </w:rPr>
          <w:delText>(</w:delText>
        </w:r>
      </w:del>
      <w:del w:id="4430" w:date="2019-06-22T23:07:00Z" w:author="Yuriy Lebid">
        <w:r>
          <w:rPr>
            <w:rtl w:val="0"/>
          </w:rPr>
          <w:delText>вместе с дараппеллатором</w:delText>
        </w:r>
      </w:del>
      <w:del w:id="4431" w:date="2019-06-22T23:07:00Z" w:author="Yuriy Lebid">
        <w:r>
          <w:rPr>
            <w:rtl w:val="0"/>
          </w:rPr>
          <w:delText xml:space="preserve">) </w:delText>
        </w:r>
      </w:del>
      <w:del w:id="4432" w:date="2019-06-22T23:07:00Z" w:author="Yuriy Lebid">
        <w:r>
          <w:rPr>
            <w:rtl w:val="0"/>
          </w:rPr>
          <w:delText>внутри кампадволара</w:delText>
        </w:r>
      </w:del>
      <w:del w:id="4433" w:date="2019-06-22T23:07:00Z" w:author="Yuriy Lebid">
        <w:r>
          <w:rPr>
            <w:rtl w:val="0"/>
          </w:rPr>
          <w:delText xml:space="preserve">, </w:delText>
        </w:r>
      </w:del>
      <w:del w:id="4434" w:date="2019-06-22T23:07:00Z" w:author="Yuriy Lebid">
        <w:r>
          <w:rPr>
            <w:rtl w:val="0"/>
          </w:rPr>
          <w:delText xml:space="preserve">которое   определяет и закрепляет за вами индивидуальный Звуковой Космический Код </w:delText>
        </w:r>
      </w:del>
      <w:del w:id="4435" w:date="2019-06-22T23:07:00Z" w:author="Yuriy Lebid">
        <w:r>
          <w:rPr>
            <w:rtl w:val="0"/>
          </w:rPr>
          <w:delText>(</w:delText>
        </w:r>
      </w:del>
      <w:del w:id="4436" w:date="2019-06-22T23:07:00Z" w:author="Yuriy Lebid">
        <w:r>
          <w:rPr>
            <w:rtl w:val="0"/>
          </w:rPr>
          <w:delText>ЗКК</w:delText>
        </w:r>
      </w:del>
      <w:del w:id="4437" w:date="2019-06-22T23:07:00Z" w:author="Yuriy Lebid">
        <w:r>
          <w:rPr>
            <w:rtl w:val="0"/>
          </w:rPr>
          <w:delText xml:space="preserve">), </w:delText>
        </w:r>
      </w:del>
      <w:del w:id="4438" w:date="2019-06-22T23:07:00Z" w:author="Yuriy Lebid">
        <w:r>
          <w:rPr>
            <w:rtl w:val="0"/>
          </w:rPr>
          <w:delText>точно соответствующий вашей ННААССММ</w:delText>
        </w:r>
      </w:del>
    </w:p>
    <w:p>
      <w:pPr>
        <w:pStyle w:val="heading 4"/>
        <w:rPr>
          <w:del w:id="443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44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дооллттрокный</w:delText>
        </w:r>
      </w:del>
      <w:del w:id="444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4442" w:date="2019-06-22T23:07:00Z" w:author="Yuriy Lebid"/>
          <w:rStyle w:val="Нет"/>
          <w:shd w:val="clear" w:color="auto" w:fill="ffff00"/>
        </w:rPr>
      </w:pPr>
      <w:del w:id="4443" w:date="2019-06-22T23:07:00Z" w:author="Yuriy Lebid">
        <w:r>
          <w:rPr>
            <w:rtl w:val="0"/>
          </w:rPr>
          <w:delText>2-3-</w:delText>
        </w:r>
      </w:del>
      <w:del w:id="4444" w:date="2019-06-22T23:07:00Z" w:author="Yuriy Lebid">
        <w:r>
          <w:rPr>
            <w:rtl w:val="0"/>
          </w:rPr>
          <w:delText>мерный диапазон Творческой Динамики «Третичной» Энерго</w:delText>
        </w:r>
      </w:del>
      <w:del w:id="4445" w:date="2019-06-22T23:07:00Z" w:author="Yuriy Lebid">
        <w:r>
          <w:rPr>
            <w:rtl w:val="0"/>
          </w:rPr>
          <w:delText>-</w:delText>
        </w:r>
      </w:del>
      <w:del w:id="4446" w:date="2019-06-22T23:07:00Z" w:author="Yuriy Lebid">
        <w:r>
          <w:rPr>
            <w:rtl w:val="0"/>
          </w:rPr>
          <w:delText>Плазмы</w:delText>
        </w:r>
      </w:del>
    </w:p>
    <w:p>
      <w:pPr>
        <w:pStyle w:val="heading 4"/>
        <w:rPr>
          <w:del w:id="444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44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дооллсы</w:delText>
        </w:r>
      </w:del>
      <w:del w:id="44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4450" w:date="2019-06-22T23:07:00Z" w:author="Yuriy Lebid"/>
          <w:rStyle w:val="Нет"/>
          <w:sz w:val="20"/>
          <w:szCs w:val="20"/>
        </w:rPr>
      </w:pPr>
      <w:del w:id="4451" w:date="2019-06-22T23:07:00Z" w:author="Yuriy Lebid">
        <w:r>
          <w:rPr>
            <w:rtl w:val="0"/>
          </w:rPr>
          <w:delText xml:space="preserve">октаэдральные Формы Самосознания </w:delText>
        </w:r>
      </w:del>
      <w:del w:id="4452" w:date="2019-06-22T23:07:00Z" w:author="Yuriy Lebid">
        <w:r>
          <w:rPr>
            <w:rtl w:val="0"/>
          </w:rPr>
          <w:delText>(</w:delText>
        </w:r>
      </w:del>
      <w:del w:id="4453" w:date="2019-06-22T23:07:00Z" w:author="Yuriy Lebid">
        <w:r>
          <w:rPr>
            <w:rtl w:val="0"/>
          </w:rPr>
          <w:delText>ФС</w:delText>
        </w:r>
      </w:del>
      <w:del w:id="4454" w:date="2019-06-22T23:07:00Z" w:author="Yuriy Lebid">
        <w:r>
          <w:rPr>
            <w:rtl w:val="0"/>
          </w:rPr>
          <w:delText xml:space="preserve">); </w:delText>
        </w:r>
      </w:del>
      <w:del w:id="4455" w:date="2019-06-22T23:07:00Z" w:author="Yuriy Lebid">
        <w:r>
          <w:rPr>
            <w:rtl w:val="0"/>
          </w:rPr>
          <w:delText>дооллсовые коллективные субъективные Реальности</w:delText>
        </w:r>
      </w:del>
      <w:del w:id="4456" w:date="2019-06-22T23:07:00Z" w:author="Yuriy Lebid">
        <w:r>
          <w:rPr>
            <w:rtl w:val="0"/>
          </w:rPr>
          <w:delText xml:space="preserve">, </w:delText>
        </w:r>
      </w:del>
      <w:del w:id="4457" w:date="2019-06-22T23:07:00Z" w:author="Yuriy Lebid">
        <w:r>
          <w:rPr>
            <w:rtl w:val="0"/>
          </w:rPr>
          <w:delText xml:space="preserve">занимают по нашей — сугубо человеческой </w:delText>
        </w:r>
      </w:del>
      <w:del w:id="4458" w:date="2019-06-22T23:07:00Z" w:author="Yuriy Lebid">
        <w:r>
          <w:rPr>
            <w:rtl w:val="0"/>
          </w:rPr>
          <w:delText>(</w:delText>
        </w:r>
      </w:del>
      <w:del w:id="4459" w:date="2019-06-22T23:07:00Z" w:author="Yuriy Lebid">
        <w:r>
          <w:rPr>
            <w:rtl w:val="0"/>
          </w:rPr>
          <w:delText>то есть с уч</w:delText>
        </w:r>
      </w:del>
      <w:del w:id="4460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4461" w:date="2019-06-22T23:07:00Z" w:author="Yuriy Lebid">
        <w:r>
          <w:rPr>
            <w:rtl w:val="0"/>
          </w:rPr>
          <w:delText>том требований только нашей Схемы Синтеза</w:delText>
        </w:r>
      </w:del>
      <w:del w:id="4462" w:date="2019-06-22T23:07:00Z" w:author="Yuriy Lebid">
        <w:r>
          <w:rPr>
            <w:rtl w:val="0"/>
          </w:rPr>
          <w:delText xml:space="preserve">!) </w:delText>
        </w:r>
      </w:del>
      <w:del w:id="4463" w:date="2019-06-22T23:07:00Z" w:author="Yuriy Lebid">
        <w:r>
          <w:rPr>
            <w:rtl w:val="0"/>
          </w:rPr>
          <w:delText>— классификации более низкий</w:delText>
        </w:r>
      </w:del>
      <w:del w:id="4464" w:date="2019-06-22T23:07:00Z" w:author="Yuriy Lebid">
        <w:r>
          <w:rPr>
            <w:rtl w:val="0"/>
          </w:rPr>
          <w:delText>, 2-3-</w:delText>
        </w:r>
      </w:del>
      <w:del w:id="4465" w:date="2019-06-22T23:07:00Z" w:author="Yuriy Lebid">
        <w:r>
          <w:rPr>
            <w:rtl w:val="0"/>
          </w:rPr>
          <w:delText>мерный</w:delText>
        </w:r>
      </w:del>
      <w:del w:id="4466" w:date="2019-06-22T23:07:00Z" w:author="Yuriy Lebid">
        <w:r>
          <w:rPr>
            <w:rtl w:val="0"/>
          </w:rPr>
          <w:delText xml:space="preserve">, </w:delText>
        </w:r>
      </w:del>
      <w:del w:id="4467" w:date="2019-06-22T23:07:00Z" w:author="Yuriy Lebid">
        <w:r>
          <w:rPr>
            <w:rtl w:val="0"/>
          </w:rPr>
          <w:delText>диапазон</w:delText>
        </w:r>
      </w:del>
      <w:del w:id="4468" w:date="2019-06-22T23:07:00Z" w:author="Yuriy Lebid">
        <w:r>
          <w:rPr>
            <w:rtl w:val="0"/>
          </w:rPr>
          <w:delText xml:space="preserve">, </w:delText>
        </w:r>
      </w:del>
      <w:del w:id="4469" w:date="2019-06-22T23:07:00Z" w:author="Yuriy Lebid">
        <w:r>
          <w:rPr>
            <w:rtl w:val="0"/>
          </w:rPr>
          <w:delText>однако</w:delText>
        </w:r>
      </w:del>
      <w:del w:id="4470" w:date="2019-06-22T23:07:00Z" w:author="Yuriy Lebid">
        <w:r>
          <w:rPr>
            <w:rtl w:val="0"/>
          </w:rPr>
          <w:delText xml:space="preserve">, </w:delText>
        </w:r>
      </w:del>
      <w:del w:id="4471" w:date="2019-06-22T23:07:00Z" w:author="Yuriy Lebid">
        <w:r>
          <w:rPr>
            <w:rtl w:val="0"/>
          </w:rPr>
          <w:delText>будучи более совместимыми с нашей Схемой</w:delText>
        </w:r>
      </w:del>
      <w:del w:id="4472" w:date="2019-06-22T23:07:00Z" w:author="Yuriy Lebid">
        <w:r>
          <w:rPr>
            <w:rtl w:val="0"/>
          </w:rPr>
          <w:delText xml:space="preserve">, </w:delText>
        </w:r>
      </w:del>
      <w:del w:id="4473" w:date="2019-06-22T23:07:00Z" w:author="Yuriy Lebid">
        <w:r>
          <w:rPr>
            <w:rtl w:val="0"/>
          </w:rPr>
          <w:delText>Творцы</w:delText>
        </w:r>
      </w:del>
      <w:del w:id="4474" w:date="2019-06-22T23:07:00Z" w:author="Yuriy Lebid">
        <w:r>
          <w:rPr>
            <w:rtl w:val="0"/>
          </w:rPr>
          <w:delText>-</w:delText>
        </w:r>
      </w:del>
      <w:del w:id="4475" w:date="2019-06-22T23:07:00Z" w:author="Yuriy Lebid">
        <w:r>
          <w:rPr>
            <w:rtl w:val="0"/>
          </w:rPr>
          <w:delText>дооллсы обеспечивают практически весь спектр функционирования нашего биологического организма</w:delText>
        </w:r>
      </w:del>
      <w:del w:id="4476" w:date="2019-06-22T23:07:00Z" w:author="Yuriy Lebid">
        <w:r>
          <w:rPr>
            <w:rtl w:val="0"/>
          </w:rPr>
          <w:delText xml:space="preserve">, </w:delText>
        </w:r>
      </w:del>
      <w:del w:id="4477" w:date="2019-06-22T23:07:00Z" w:author="Yuriy Lebid">
        <w:r>
          <w:rPr>
            <w:rtl w:val="0"/>
          </w:rPr>
          <w:delText xml:space="preserve">их Фокусные Динамики </w:delText>
        </w:r>
      </w:del>
      <w:del w:id="4478" w:date="2019-06-22T23:07:00Z" w:author="Yuriy Lebid">
        <w:r>
          <w:rPr>
            <w:rtl w:val="0"/>
          </w:rPr>
          <w:delText>(</w:delText>
        </w:r>
      </w:del>
      <w:del w:id="4479" w:date="2019-06-22T23:07:00Z" w:author="Yuriy Lebid">
        <w:r>
          <w:rPr>
            <w:rtl w:val="0"/>
          </w:rPr>
          <w:delText>ФД</w:delText>
        </w:r>
      </w:del>
      <w:del w:id="4480" w:date="2019-06-22T23:07:00Z" w:author="Yuriy Lebid">
        <w:r>
          <w:rPr>
            <w:rtl w:val="0"/>
          </w:rPr>
          <w:delText xml:space="preserve">) </w:delText>
        </w:r>
      </w:del>
      <w:del w:id="4481" w:date="2019-06-22T23:07:00Z" w:author="Yuriy Lebid">
        <w:r>
          <w:rPr>
            <w:rtl w:val="0"/>
          </w:rPr>
          <w:delText>лежат в основе формирования нашей кварко</w:delText>
        </w:r>
      </w:del>
      <w:del w:id="4482" w:date="2019-06-22T23:07:00Z" w:author="Yuriy Lebid">
        <w:r>
          <w:rPr>
            <w:rtl w:val="0"/>
          </w:rPr>
          <w:delText>-</w:delText>
        </w:r>
      </w:del>
      <w:del w:id="4483" w:date="2019-06-22T23:07:00Z" w:author="Yuriy Lebid">
        <w:r>
          <w:rPr>
            <w:rtl w:val="0"/>
          </w:rPr>
          <w:delText>адронно</w:delText>
        </w:r>
      </w:del>
      <w:del w:id="4484" w:date="2019-06-22T23:07:00Z" w:author="Yuriy Lebid">
        <w:r>
          <w:rPr>
            <w:rtl w:val="0"/>
          </w:rPr>
          <w:delText>-</w:delText>
        </w:r>
      </w:del>
      <w:del w:id="4485" w:date="2019-06-22T23:07:00Z" w:author="Yuriy Lebid">
        <w:r>
          <w:rPr>
            <w:rtl w:val="0"/>
          </w:rPr>
          <w:delText>барионной «материальности»</w:delText>
        </w:r>
      </w:del>
      <w:del w:id="4486" w:date="2019-06-22T23:07:00Z" w:author="Yuriy Lebid">
        <w:r>
          <w:rPr>
            <w:rtl w:val="0"/>
          </w:rPr>
          <w:delText xml:space="preserve">, </w:delText>
        </w:r>
      </w:del>
      <w:del w:id="4487" w:date="2019-06-22T23:07:00Z" w:author="Yuriy Lebid">
        <w:r>
          <w:rPr>
            <w:rtl w:val="0"/>
          </w:rPr>
          <w:delText>всех средне</w:delText>
        </w:r>
      </w:del>
      <w:del w:id="4488" w:date="2019-06-22T23:07:00Z" w:author="Yuriy Lebid">
        <w:r>
          <w:rPr>
            <w:rtl w:val="0"/>
          </w:rPr>
          <w:delText xml:space="preserve">- </w:delText>
        </w:r>
      </w:del>
      <w:del w:id="4489" w:date="2019-06-22T23:07:00Z" w:author="Yuriy Lebid">
        <w:r>
          <w:rPr>
            <w:rtl w:val="0"/>
          </w:rPr>
          <w:delText>и длинноволновых ФС нашей Физической Вселенной</w:delText>
        </w:r>
      </w:del>
    </w:p>
    <w:p>
      <w:pPr>
        <w:pStyle w:val="heading 4"/>
        <w:rPr>
          <w:del w:id="449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49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ДРУОТММ</w:delText>
        </w:r>
      </w:del>
      <w:del w:id="449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449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система</w:delText>
        </w:r>
      </w:del>
      <w:del w:id="449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4495" w:date="2019-06-22T23:07:00Z" w:author="Yuriy Lebid"/>
        </w:rPr>
      </w:pPr>
      <w:del w:id="4496" w:date="2019-06-22T23:07:00Z" w:author="Yuriy Lebid">
        <w:r>
          <w:rPr>
            <w:rtl w:val="0"/>
          </w:rPr>
          <w:delText>универсальная электромагнитная составляющая Формо</w:delText>
        </w:r>
      </w:del>
      <w:del w:id="4497" w:date="2019-06-22T23:07:00Z" w:author="Yuriy Lebid">
        <w:r>
          <w:rPr>
            <w:rtl w:val="0"/>
          </w:rPr>
          <w:delText>-</w:delText>
        </w:r>
      </w:del>
      <w:del w:id="4498" w:date="2019-06-22T23:07:00Z" w:author="Yuriy Lebid">
        <w:r>
          <w:rPr>
            <w:rtl w:val="0"/>
          </w:rPr>
          <w:delText>систем Миров и Континуумов</w:delText>
        </w:r>
      </w:del>
      <w:del w:id="4499" w:date="2019-06-22T23:07:00Z" w:author="Yuriy Lebid">
        <w:r>
          <w:rPr>
            <w:rtl w:val="0"/>
          </w:rPr>
          <w:delText xml:space="preserve">, </w:delText>
        </w:r>
      </w:del>
      <w:del w:id="4500" w:date="2019-06-22T23:07:00Z" w:author="Yuriy Lebid">
        <w:r>
          <w:rPr>
            <w:rtl w:val="0"/>
          </w:rPr>
          <w:delText>проявленных в диапазоне до ±</w:delText>
        </w:r>
      </w:del>
      <w:del w:id="4501" w:date="2019-06-22T23:07:00Z" w:author="Yuriy Lebid">
        <w:r>
          <w:rPr>
            <w:rtl w:val="0"/>
          </w:rPr>
          <w:delText xml:space="preserve">4 </w:delText>
        </w:r>
      </w:del>
      <w:del w:id="4502" w:date="2019-06-22T23:07:00Z" w:author="Yuriy Lebid">
        <w:r>
          <w:rPr>
            <w:rtl w:val="0"/>
          </w:rPr>
          <w:delText>мерности</w:delText>
        </w:r>
      </w:del>
      <w:del w:id="4503" w:date="2019-06-22T23:07:00Z" w:author="Yuriy Lebid">
        <w:r>
          <w:rPr>
            <w:rtl w:val="0"/>
          </w:rPr>
          <w:delText xml:space="preserve">, </w:delText>
        </w:r>
      </w:del>
      <w:del w:id="4504" w:date="2019-06-22T23:07:00Z" w:author="Yuriy Lebid">
        <w:r>
          <w:rPr>
            <w:rtl w:val="0"/>
          </w:rPr>
          <w:delText>обеспечивающая функционирование всех механизмов необходимых для реализации УУ</w:delText>
        </w:r>
      </w:del>
      <w:del w:id="4505" w:date="2019-06-22T23:07:00Z" w:author="Yuriy Lebid">
        <w:r>
          <w:rPr>
            <w:rtl w:val="0"/>
          </w:rPr>
          <w:delText>-</w:delText>
        </w:r>
      </w:del>
      <w:del w:id="4506" w:date="2019-06-22T23:07:00Z" w:author="Yuriy Lebid">
        <w:r>
          <w:rPr>
            <w:rtl w:val="0"/>
          </w:rPr>
          <w:delText>ВВУ</w:delText>
        </w:r>
      </w:del>
      <w:del w:id="4507" w:date="2019-06-22T23:07:00Z" w:author="Yuriy Lebid">
        <w:r>
          <w:rPr>
            <w:rtl w:val="0"/>
          </w:rPr>
          <w:delText>-</w:delText>
        </w:r>
      </w:del>
      <w:del w:id="4508" w:date="2019-06-22T23:07:00Z" w:author="Yuriy Lebid">
        <w:r>
          <w:rPr>
            <w:rtl w:val="0"/>
          </w:rPr>
          <w:delText>копий</w:delText>
        </w:r>
      </w:del>
      <w:del w:id="4509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4510" w:date="2019-06-22T23:07:00Z" w:author="Yuriy Lebid"/>
          <w:rStyle w:val="Нет"/>
          <w:rFonts w:ascii="Times New Roman" w:cs="Times New Roman" w:hAnsi="Times New Roman" w:eastAsia="Times New Roman"/>
          <w:sz w:val="20"/>
          <w:szCs w:val="20"/>
        </w:rPr>
      </w:pPr>
      <w:del w:id="451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Полное название</w:delText>
        </w:r>
      </w:del>
      <w:del w:id="451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4513" w:date="2019-06-22T23:07:00Z" w:author="Yuriy Lebid">
        <w:r>
          <w:rPr>
            <w:rtl w:val="0"/>
          </w:rPr>
          <w:delText xml:space="preserve"> </w:delText>
        </w:r>
      </w:del>
      <w:del w:id="4514" w:date="2019-06-22T23:07:00Z" w:author="Yuriy Lebid">
        <w:r>
          <w:rPr>
            <w:rStyle w:val="Hyperlink.1"/>
            <w:rtl w:val="0"/>
          </w:rPr>
          <w:delText>ОЛЛАКТ</w:delText>
        </w:r>
      </w:del>
      <w:del w:id="4515" w:date="2019-06-22T23:07:00Z" w:author="Yuriy Lebid">
        <w:r>
          <w:rPr>
            <w:rStyle w:val="Hyperlink.1"/>
            <w:rtl w:val="0"/>
          </w:rPr>
          <w:delText>-</w:delText>
        </w:r>
      </w:del>
      <w:del w:id="4516" w:date="2019-06-22T23:07:00Z" w:author="Yuriy Lebid">
        <w:r>
          <w:rPr>
            <w:rStyle w:val="Hyperlink.1"/>
            <w:rtl w:val="0"/>
          </w:rPr>
          <w:delText>ДРУОТММ</w:delText>
        </w:r>
      </w:del>
      <w:del w:id="4517" w:date="2019-06-22T23:07:00Z" w:author="Yuriy Lebid">
        <w:r>
          <w:rPr>
            <w:rStyle w:val="Hyperlink.1"/>
            <w:rtl w:val="0"/>
          </w:rPr>
          <w:delText>-</w:delText>
        </w:r>
      </w:del>
      <w:del w:id="4518" w:date="2019-06-22T23:07:00Z" w:author="Yuriy Lebid">
        <w:r>
          <w:rPr>
            <w:rStyle w:val="Hyperlink.1"/>
            <w:rtl w:val="0"/>
          </w:rPr>
          <w:delText>система</w:delText>
        </w:r>
      </w:del>
      <w:del w:id="4519" w:date="2019-06-22T23:07:00Z" w:author="Yuriy Lebid">
        <w:r>
          <w:rPr>
            <w:rtl w:val="0"/>
          </w:rPr>
          <w:delText xml:space="preserve"> (</w:delText>
        </w:r>
      </w:del>
      <w:del w:id="4520" w:date="2019-06-22T23:07:00Z" w:author="Yuriy Lebid">
        <w:r>
          <w:rPr>
            <w:rtl w:val="0"/>
          </w:rPr>
          <w:delText>ОДС</w:delText>
        </w:r>
      </w:del>
      <w:del w:id="4521" w:date="2019-06-22T23:07:00Z" w:author="Yuriy Lebid">
        <w:r>
          <w:rPr>
            <w:rtl w:val="0"/>
          </w:rPr>
          <w:delText>).</w:delText>
        </w:r>
      </w:del>
    </w:p>
    <w:p>
      <w:pPr>
        <w:pStyle w:val="heading 4"/>
        <w:rPr>
          <w:del w:id="452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52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дувуйллерртность</w:delText>
        </w:r>
      </w:del>
      <w:del w:id="45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4525" w:date="2019-06-22T23:07:00Z" w:author="Yuriy Lebid"/>
        </w:rPr>
      </w:pPr>
      <w:del w:id="4526" w:date="2019-06-22T23:07:00Z" w:author="Yuriy Lebid">
        <w:r>
          <w:rPr>
            <w:rtl w:val="0"/>
          </w:rPr>
          <w:delText>последовательный и постепенный инерционный переход всех реализационных Форм Коллективных Разумов из одного качественного состояния в другое</w:delText>
        </w:r>
      </w:del>
      <w:del w:id="4527" w:date="2019-06-22T23:07:00Z" w:author="Yuriy Lebid">
        <w:r>
          <w:rPr>
            <w:rtl w:val="0"/>
          </w:rPr>
          <w:delText xml:space="preserve">, </w:delText>
        </w:r>
      </w:del>
      <w:del w:id="4528" w:date="2019-06-22T23:07:00Z" w:author="Yuriy Lebid">
        <w:r>
          <w:rPr>
            <w:rtl w:val="0"/>
          </w:rPr>
          <w:delText>в наибольшей степени резонирующее с предыдущим по всему диапазону спектра данного типа Творческой Активности любой Формы Коллективного Разума</w:delText>
        </w:r>
      </w:del>
    </w:p>
    <w:p>
      <w:pPr>
        <w:pStyle w:val="heading 4"/>
        <w:rPr>
          <w:del w:id="452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53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Дуплекс</w:delText>
        </w:r>
      </w:del>
      <w:del w:id="453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453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Сфера </w:delText>
        </w:r>
      </w:del>
      <w:del w:id="453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4534" w:date="2019-06-22T23:07:00Z" w:author="Yuriy Lebid"/>
        </w:rPr>
      </w:pPr>
      <w:del w:id="4535" w:date="2019-06-22T23:07:00Z" w:author="Yuriy Lebid">
        <w:r>
          <w:rPr>
            <w:rtl w:val="0"/>
          </w:rPr>
          <w:delText>узкоспецифическая Сфера Творчества</w:delText>
        </w:r>
      </w:del>
      <w:del w:id="4536" w:date="2019-06-22T23:07:00Z" w:author="Yuriy Lebid">
        <w:r>
          <w:rPr>
            <w:rtl w:val="0"/>
          </w:rPr>
          <w:delText xml:space="preserve">, </w:delText>
        </w:r>
      </w:del>
      <w:del w:id="4537" w:date="2019-06-22T23:07:00Z" w:author="Yuriy Lebid">
        <w:r>
          <w:rPr>
            <w:rtl w:val="0"/>
          </w:rPr>
          <w:delText>структурирующая информационное пространство Самосознания и резонационно используемая Формо</w:delText>
        </w:r>
      </w:del>
      <w:del w:id="4538" w:date="2019-06-22T23:07:00Z" w:author="Yuriy Lebid">
        <w:r>
          <w:rPr>
            <w:rtl w:val="0"/>
          </w:rPr>
          <w:delText>-</w:delText>
        </w:r>
      </w:del>
      <w:del w:id="4539" w:date="2019-06-22T23:07:00Z" w:author="Yuriy Lebid">
        <w:r>
          <w:rPr>
            <w:rtl w:val="0"/>
          </w:rPr>
          <w:delText xml:space="preserve">Творцами различных Форм Самосознаний </w:delText>
        </w:r>
      </w:del>
      <w:del w:id="4540" w:date="2019-06-22T23:07:00Z" w:author="Yuriy Lebid">
        <w:r>
          <w:rPr>
            <w:rtl w:val="0"/>
          </w:rPr>
          <w:delText>(</w:delText>
        </w:r>
      </w:del>
      <w:del w:id="4541" w:date="2019-06-22T23:07:00Z" w:author="Yuriy Lebid">
        <w:r>
          <w:rPr>
            <w:rtl w:val="0"/>
          </w:rPr>
          <w:delText>ФС</w:delText>
        </w:r>
      </w:del>
      <w:del w:id="4542" w:date="2019-06-22T23:07:00Z" w:author="Yuriy Lebid">
        <w:r>
          <w:rPr>
            <w:rtl w:val="0"/>
          </w:rPr>
          <w:delText xml:space="preserve">) </w:delText>
        </w:r>
      </w:del>
      <w:del w:id="4543" w:date="2019-06-22T23:07:00Z" w:author="Yuriy Lebid">
        <w:r>
          <w:rPr>
            <w:rtl w:val="0"/>
          </w:rPr>
          <w:delText>для осуществления своих непрерывных творческих реализаций во всех типах субтеррансивных субъективных Реальностей</w:delText>
        </w:r>
      </w:del>
      <w:del w:id="4544" w:date="2019-06-22T23:07:00Z" w:author="Yuriy Lebid">
        <w:r>
          <w:rPr>
            <w:rtl w:val="0"/>
          </w:rPr>
          <w:delText xml:space="preserve">, </w:delText>
        </w:r>
      </w:del>
      <w:del w:id="4545" w:date="2019-06-22T23:07:00Z" w:author="Yuriy Lebid">
        <w:r>
          <w:rPr>
            <w:rtl w:val="0"/>
          </w:rPr>
          <w:delText>групп Пространственно</w:delText>
        </w:r>
      </w:del>
      <w:del w:id="4546" w:date="2019-06-22T23:07:00Z" w:author="Yuriy Lebid">
        <w:r>
          <w:rPr>
            <w:rtl w:val="0"/>
          </w:rPr>
          <w:delText>-</w:delText>
        </w:r>
      </w:del>
      <w:del w:id="4547" w:date="2019-06-22T23:07:00Z" w:author="Yuriy Lebid">
        <w:r>
          <w:rPr>
            <w:rtl w:val="0"/>
          </w:rPr>
          <w:delText xml:space="preserve">Временных Континуумов </w:delText>
        </w:r>
      </w:del>
      <w:del w:id="4548" w:date="2019-06-22T23:07:00Z" w:author="Yuriy Lebid">
        <w:r>
          <w:rPr>
            <w:rtl w:val="0"/>
          </w:rPr>
          <w:delText>(</w:delText>
        </w:r>
      </w:del>
      <w:del w:id="4549" w:date="2019-06-22T23:07:00Z" w:author="Yuriy Lebid">
        <w:r>
          <w:rPr>
            <w:rtl w:val="0"/>
          </w:rPr>
          <w:delText>ПВК</w:delText>
        </w:r>
      </w:del>
      <w:del w:id="4550" w:date="2019-06-22T23:07:00Z" w:author="Yuriy Lebid">
        <w:r>
          <w:rPr>
            <w:rtl w:val="0"/>
          </w:rPr>
          <w:delText xml:space="preserve">) </w:delText>
        </w:r>
      </w:del>
      <w:del w:id="4551" w:date="2019-06-22T23:07:00Z" w:author="Yuriy Lebid">
        <w:r>
          <w:rPr>
            <w:rtl w:val="0"/>
          </w:rPr>
          <w:delText xml:space="preserve">и коллективных субъективных Реальностей </w:delText>
        </w:r>
      </w:del>
      <w:del w:id="4552" w:date="2019-06-22T23:07:00Z" w:author="Yuriy Lebid">
        <w:r>
          <w:rPr>
            <w:rtl w:val="0"/>
          </w:rPr>
          <w:delText>(</w:delText>
        </w:r>
      </w:del>
      <w:del w:id="4553" w:date="2019-06-22T23:07:00Z" w:author="Yuriy Lebid">
        <w:r>
          <w:rPr>
            <w:rtl w:val="0"/>
          </w:rPr>
          <w:delText>КСР</w:delText>
        </w:r>
      </w:del>
      <w:del w:id="4554" w:date="2019-06-22T23:07:00Z" w:author="Yuriy Lebid">
        <w:r>
          <w:rPr>
            <w:rtl w:val="0"/>
          </w:rPr>
          <w:delText xml:space="preserve">); </w:delText>
        </w:r>
      </w:del>
      <w:del w:id="4555" w:date="2019-06-22T23:07:00Z" w:author="Yuriy Lebid">
        <w:r>
          <w:rPr>
            <w:rtl w:val="0"/>
          </w:rPr>
          <w:delText xml:space="preserve">функциональные – по отношению к Фокусной Динамике </w:delText>
        </w:r>
      </w:del>
      <w:del w:id="4556" w:date="2019-06-22T23:07:00Z" w:author="Yuriy Lebid">
        <w:r>
          <w:rPr>
            <w:rtl w:val="0"/>
          </w:rPr>
          <w:delText>(</w:delText>
        </w:r>
      </w:del>
      <w:del w:id="4557" w:date="2019-06-22T23:07:00Z" w:author="Yuriy Lebid">
        <w:r>
          <w:rPr>
            <w:rtl w:val="0"/>
          </w:rPr>
          <w:delText>ФД</w:delText>
        </w:r>
      </w:del>
      <w:del w:id="4558" w:date="2019-06-22T23:07:00Z" w:author="Yuriy Lebid">
        <w:r>
          <w:rPr>
            <w:rtl w:val="0"/>
          </w:rPr>
          <w:delText xml:space="preserve">) </w:delText>
        </w:r>
      </w:del>
      <w:del w:id="4559" w:date="2019-06-22T23:07:00Z" w:author="Yuriy Lebid">
        <w:r>
          <w:rPr>
            <w:rtl w:val="0"/>
          </w:rPr>
          <w:delText>– «зоны» активного многостороннего взаимодействия между этими сложносинтезированными эфирными агрегациями</w:delText>
        </w:r>
      </w:del>
      <w:del w:id="4560" w:date="2019-06-22T23:07:00Z" w:author="Yuriy Lebid">
        <w:r>
          <w:rPr>
            <w:rtl w:val="0"/>
          </w:rPr>
          <w:delText xml:space="preserve">, </w:delText>
        </w:r>
      </w:del>
      <w:del w:id="4561" w:date="2019-06-22T23:07:00Z" w:author="Yuriy Lebid">
        <w:r>
          <w:rPr>
            <w:rtl w:val="0"/>
          </w:rPr>
          <w:delText xml:space="preserve">где каждый субъективный признак в любой из «точек» своей фокусной инициации </w:delText>
        </w:r>
      </w:del>
      <w:del w:id="4562" w:date="2019-06-22T23:07:00Z" w:author="Yuriy Lebid">
        <w:r>
          <w:rPr>
            <w:rtl w:val="0"/>
          </w:rPr>
          <w:delText>(</w:delText>
        </w:r>
      </w:del>
      <w:del w:id="4563" w:date="2019-06-22T23:07:00Z" w:author="Yuriy Lebid">
        <w:r>
          <w:rPr>
            <w:rtl w:val="0"/>
          </w:rPr>
          <w:delText>субъективного отражения в ФД</w:delText>
        </w:r>
      </w:del>
      <w:del w:id="4564" w:date="2019-06-22T23:07:00Z" w:author="Yuriy Lebid">
        <w:r>
          <w:rPr>
            <w:rtl w:val="0"/>
          </w:rPr>
          <w:delText xml:space="preserve">) </w:delText>
        </w:r>
      </w:del>
      <w:del w:id="4565" w:date="2019-06-22T23:07:00Z" w:author="Yuriy Lebid">
        <w:r>
          <w:rPr>
            <w:rtl w:val="0"/>
          </w:rPr>
          <w:delText>симультанно проявляется и через множество своих смысловых противоположностей</w:delText>
        </w:r>
      </w:del>
      <w:del w:id="4566" w:date="2019-06-22T23:07:00Z" w:author="Yuriy Lebid">
        <w:r>
          <w:rPr>
            <w:rtl w:val="0"/>
          </w:rPr>
          <w:delText xml:space="preserve">. </w:delText>
        </w:r>
      </w:del>
      <w:del w:id="4567" w:date="2019-06-22T23:07:00Z" w:author="Yuriy Lebid">
        <w:r>
          <w:rPr>
            <w:rtl w:val="0"/>
          </w:rPr>
          <w:delText>В этом понятии под словом «сфера» подразумевается определ</w:delText>
        </w:r>
      </w:del>
      <w:del w:id="4568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4569" w:date="2019-06-22T23:07:00Z" w:author="Yuriy Lebid">
        <w:r>
          <w:rPr>
            <w:rtl w:val="0"/>
          </w:rPr>
          <w:delText>нная «сфера творчества»</w:delText>
        </w:r>
      </w:del>
      <w:del w:id="4570" w:date="2019-06-22T23:07:00Z" w:author="Yuriy Lebid">
        <w:r>
          <w:rPr>
            <w:rtl w:val="0"/>
          </w:rPr>
          <w:delText xml:space="preserve">, </w:delText>
        </w:r>
      </w:del>
      <w:del w:id="4571" w:date="2019-06-22T23:07:00Z" w:author="Yuriy Lebid">
        <w:r>
          <w:rPr>
            <w:rtl w:val="0"/>
          </w:rPr>
          <w:delText>некий узкоспецифический информационный потенциал</w:delText>
        </w:r>
      </w:del>
      <w:del w:id="4572" w:date="2019-06-22T23:07:00Z" w:author="Yuriy Lebid">
        <w:r>
          <w:rPr>
            <w:rtl w:val="0"/>
          </w:rPr>
          <w:delText xml:space="preserve">, </w:delText>
        </w:r>
      </w:del>
      <w:del w:id="4573" w:date="2019-06-22T23:07:00Z" w:author="Yuriy Lebid">
        <w:r>
          <w:rPr>
            <w:rtl w:val="0"/>
          </w:rPr>
          <w:delText>позволяющий ФД Формо</w:delText>
        </w:r>
      </w:del>
      <w:del w:id="4574" w:date="2019-06-22T23:07:00Z" w:author="Yuriy Lebid">
        <w:r>
          <w:rPr>
            <w:rtl w:val="0"/>
          </w:rPr>
          <w:delText>-</w:delText>
        </w:r>
      </w:del>
      <w:del w:id="4575" w:date="2019-06-22T23:07:00Z" w:author="Yuriy Lebid">
        <w:r>
          <w:rPr>
            <w:rtl w:val="0"/>
          </w:rPr>
          <w:delText>Творцов любой ФС реализоваться в каком</w:delText>
        </w:r>
      </w:del>
      <w:del w:id="4576" w:date="2019-06-22T23:07:00Z" w:author="Yuriy Lebid">
        <w:r>
          <w:rPr>
            <w:rtl w:val="0"/>
          </w:rPr>
          <w:delText>-</w:delText>
        </w:r>
      </w:del>
      <w:del w:id="4577" w:date="2019-06-22T23:07:00Z" w:author="Yuriy Lebid">
        <w:r>
          <w:rPr>
            <w:rtl w:val="0"/>
          </w:rPr>
          <w:delText>то конкретном направлении субъективного творчества</w:delText>
        </w:r>
      </w:del>
      <w:del w:id="4578" w:date="2019-06-22T23:07:00Z" w:author="Yuriy Lebid">
        <w:r>
          <w:rPr>
            <w:rtl w:val="0"/>
          </w:rPr>
          <w:delText xml:space="preserve">. </w:delText>
        </w:r>
      </w:del>
      <w:del w:id="4579" w:date="2019-06-22T23:07:00Z" w:author="Yuriy Lebid">
        <w:r>
          <w:rPr>
            <w:rtl w:val="0"/>
          </w:rPr>
          <w:delText>А слово «дуплекс» отражает наши ограниченные сурдусивные Представления о двойственности</w:delText>
        </w:r>
      </w:del>
      <w:del w:id="4580" w:date="2019-06-22T23:07:00Z" w:author="Yuriy Lebid">
        <w:r>
          <w:rPr>
            <w:rtl w:val="0"/>
          </w:rPr>
          <w:delText xml:space="preserve">, </w:delText>
        </w:r>
      </w:del>
      <w:del w:id="4581" w:date="2019-06-22T23:07:00Z" w:author="Yuriy Lebid">
        <w:r>
          <w:rPr>
            <w:rtl w:val="0"/>
          </w:rPr>
          <w:delText>дуальностности любых из рассматриваемых нами взаимодействий</w:delText>
        </w:r>
      </w:del>
      <w:del w:id="4582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4583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458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ДУУ</w:delText>
        </w:r>
      </w:del>
      <w:del w:id="458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458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ЛЛИ </w:delText>
        </w:r>
      </w:del>
      <w:del w:id="458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- </w:delText>
        </w:r>
      </w:del>
      <w:del w:id="458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Звуковой Космический Код </w:delText>
        </w:r>
      </w:del>
      <w:del w:id="458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459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459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4592" w:date="2019-06-22T23:07:00Z" w:author="Yuriy Lebid"/>
        </w:rPr>
      </w:pPr>
      <w:del w:id="4593" w:date="2019-06-22T23:07:00Z" w:author="Yuriy Lebid">
        <w:r>
          <w:rPr>
            <w:rtl w:val="0"/>
          </w:rPr>
          <w:delText>динамичные эфирные энергоинформационные структуры ИИССИИДИ</w:delText>
        </w:r>
      </w:del>
      <w:del w:id="4594" w:date="2019-06-22T23:07:00Z" w:author="Yuriy Lebid">
        <w:r>
          <w:rPr>
            <w:rtl w:val="0"/>
          </w:rPr>
          <w:delText>-</w:delText>
        </w:r>
      </w:del>
      <w:del w:id="4595" w:date="2019-06-22T23:07:00Z" w:author="Yuriy Lebid">
        <w:r>
          <w:rPr>
            <w:rtl w:val="0"/>
          </w:rPr>
          <w:delText xml:space="preserve">Центров </w:delText>
        </w:r>
      </w:del>
      <w:del w:id="4596" w:date="2019-06-22T23:07:00Z" w:author="Yuriy Lebid">
        <w:r>
          <w:rPr>
            <w:rtl w:val="0"/>
          </w:rPr>
          <w:delText>(</w:delText>
        </w:r>
      </w:del>
      <w:del w:id="4597" w:date="2019-06-22T23:07:00Z" w:author="Yuriy Lebid">
        <w:r>
          <w:rPr>
            <w:rtl w:val="0"/>
          </w:rPr>
          <w:delText>«кармические Каналы»</w:delText>
        </w:r>
      </w:del>
      <w:del w:id="4598" w:date="2019-06-22T23:07:00Z" w:author="Yuriy Lebid">
        <w:r>
          <w:rPr>
            <w:rtl w:val="0"/>
          </w:rPr>
          <w:delText xml:space="preserve">), </w:delText>
        </w:r>
      </w:del>
      <w:del w:id="4599" w:date="2019-06-22T23:07:00Z" w:author="Yuriy Lebid">
        <w:r>
          <w:rPr>
            <w:rtl w:val="0"/>
          </w:rPr>
          <w:delText>посредством которых происходит творческое взаимодействие в структурах совокупного Сознания ЛЛУУ</w:delText>
        </w:r>
      </w:del>
      <w:del w:id="4600" w:date="2019-06-22T23:07:00Z" w:author="Yuriy Lebid">
        <w:r>
          <w:rPr>
            <w:rtl w:val="0"/>
          </w:rPr>
          <w:delText>-</w:delText>
        </w:r>
      </w:del>
      <w:del w:id="4601" w:date="2019-06-22T23:07:00Z" w:author="Yuriy Lebid">
        <w:r>
          <w:rPr>
            <w:rtl w:val="0"/>
          </w:rPr>
          <w:delText>ВВУ</w:delText>
        </w:r>
      </w:del>
      <w:del w:id="4602" w:date="2019-06-22T23:07:00Z" w:author="Yuriy Lebid">
        <w:r>
          <w:rPr>
            <w:rtl w:val="0"/>
          </w:rPr>
          <w:delText xml:space="preserve">- </w:delText>
        </w:r>
      </w:del>
      <w:del w:id="4603" w:date="2019-06-22T23:07:00Z" w:author="Yuriy Lebid">
        <w:r>
          <w:rPr>
            <w:rtl w:val="0"/>
          </w:rPr>
          <w:delText xml:space="preserve">Формы </w:delText>
        </w:r>
      </w:del>
      <w:del w:id="4604" w:date="2019-06-22T23:07:00Z" w:author="Yuriy Lebid">
        <w:r>
          <w:rPr>
            <w:rtl w:val="0"/>
          </w:rPr>
          <w:delText>(</w:delText>
        </w:r>
      </w:del>
      <w:del w:id="4605" w:date="2019-06-22T23:07:00Z" w:author="Yuriy Lebid">
        <w:r>
          <w:rPr>
            <w:rtl w:val="0"/>
          </w:rPr>
          <w:delText>одновременно через Конфигурации Стерео</w:delText>
        </w:r>
      </w:del>
      <w:del w:id="4606" w:date="2019-06-22T23:07:00Z" w:author="Yuriy Lebid">
        <w:r>
          <w:rPr>
            <w:rtl w:val="0"/>
          </w:rPr>
          <w:delText>-</w:delText>
        </w:r>
      </w:del>
      <w:del w:id="4607" w:date="2019-06-22T23:07:00Z" w:author="Yuriy Lebid">
        <w:r>
          <w:rPr>
            <w:rtl w:val="0"/>
          </w:rPr>
          <w:delText>Типов всех е</w:delText>
        </w:r>
      </w:del>
      <w:del w:id="4608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4609" w:date="2019-06-22T23:07:00Z" w:author="Yuriy Lebid">
        <w:r>
          <w:rPr>
            <w:rtl w:val="0"/>
          </w:rPr>
          <w:delText xml:space="preserve"> Формо</w:delText>
        </w:r>
      </w:del>
      <w:del w:id="4610" w:date="2019-06-22T23:07:00Z" w:author="Yuriy Lebid">
        <w:r>
          <w:rPr>
            <w:rtl w:val="0"/>
          </w:rPr>
          <w:delText>-</w:delText>
        </w:r>
      </w:del>
      <w:del w:id="4611" w:date="2019-06-22T23:07:00Z" w:author="Yuriy Lebid">
        <w:r>
          <w:rPr>
            <w:rtl w:val="0"/>
          </w:rPr>
          <w:delText>Типов</w:delText>
        </w:r>
      </w:del>
      <w:del w:id="4612" w:date="2019-06-22T23:07:00Z" w:author="Yuriy Lebid">
        <w:r>
          <w:rPr>
            <w:rtl w:val="0"/>
          </w:rPr>
          <w:delText xml:space="preserve">) </w:delText>
        </w:r>
      </w:del>
      <w:del w:id="4613" w:date="2019-06-22T23:07:00Z" w:author="Yuriy Lebid">
        <w:r>
          <w:rPr>
            <w:rtl w:val="0"/>
          </w:rPr>
          <w:delText>всего множества «чакрамных личностей» разных Формо</w:delText>
        </w:r>
      </w:del>
      <w:del w:id="4614" w:date="2019-06-22T23:07:00Z" w:author="Yuriy Lebid">
        <w:r>
          <w:rPr>
            <w:rtl w:val="0"/>
          </w:rPr>
          <w:delText>-</w:delText>
        </w:r>
      </w:del>
      <w:del w:id="4615" w:date="2019-06-22T23:07:00Z" w:author="Yuriy Lebid">
        <w:r>
          <w:rPr>
            <w:rtl w:val="0"/>
          </w:rPr>
          <w:delText>систем Миров</w:delText>
        </w:r>
      </w:del>
    </w:p>
    <w:p>
      <w:pPr>
        <w:pStyle w:val="heading 4"/>
        <w:rPr>
          <w:del w:id="461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61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Душа</w:delText>
        </w:r>
      </w:del>
      <w:del w:id="461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461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Аналог</w:delText>
        </w:r>
      </w:del>
      <w:del w:id="462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4621" w:date="2019-06-22T23:07:00Z" w:author="Yuriy Lebid"/>
        </w:rPr>
      </w:pPr>
      <w:del w:id="4622" w:date="2019-06-22T23:07:00Z" w:author="Yuriy Lebid">
        <w:r>
          <w:rPr>
            <w:rtl w:val="0"/>
          </w:rPr>
          <w:delText xml:space="preserve">одно из </w:delText>
        </w:r>
      </w:del>
      <w:del w:id="4623" w:date="2019-06-22T23:07:00Z" w:author="Yuriy Lebid">
        <w:r>
          <w:rPr>
            <w:rtl w:val="0"/>
          </w:rPr>
          <w:delText>216-</w:delText>
        </w:r>
      </w:del>
      <w:del w:id="4624" w:date="2019-06-22T23:07:00Z" w:author="Yuriy Lebid">
        <w:r>
          <w:rPr>
            <w:rtl w:val="0"/>
          </w:rPr>
          <w:delText xml:space="preserve">ти многомерных проявлений качественной Активности и Космического Творчества «Космического Духа» </w:delText>
        </w:r>
      </w:del>
      <w:del w:id="4625" w:date="2019-06-22T23:07:00Z" w:author="Yuriy Lebid">
        <w:r>
          <w:rPr>
            <w:rtl w:val="0"/>
          </w:rPr>
          <w:delText>(</w:delText>
        </w:r>
      </w:del>
      <w:del w:id="4626" w:date="2019-06-22T23:07:00Z" w:author="Yuriy Lebid">
        <w:r>
          <w:rPr>
            <w:rtl w:val="0"/>
          </w:rPr>
          <w:delText>ТЛААССМА</w:delText>
        </w:r>
      </w:del>
      <w:del w:id="4627" w:date="2019-06-22T23:07:00Z" w:author="Yuriy Lebid">
        <w:r>
          <w:rPr>
            <w:rtl w:val="0"/>
          </w:rPr>
          <w:delText>-</w:delText>
        </w:r>
      </w:del>
      <w:del w:id="4628" w:date="2019-06-22T23:07:00Z" w:author="Yuriy Lebid">
        <w:r>
          <w:rPr>
            <w:rtl w:val="0"/>
          </w:rPr>
          <w:delText>А</w:delText>
        </w:r>
      </w:del>
      <w:del w:id="4629" w:date="2019-06-22T23:07:00Z" w:author="Yuriy Lebid">
        <w:r>
          <w:rPr>
            <w:rtl w:val="0"/>
          </w:rPr>
          <w:delText xml:space="preserve">), </w:delText>
        </w:r>
      </w:del>
      <w:del w:id="4630" w:date="2019-06-22T23:07:00Z" w:author="Yuriy Lebid">
        <w:r>
          <w:rPr>
            <w:rtl w:val="0"/>
          </w:rPr>
          <w:delText>позволяющего биллионам Самосознательных Элементов</w:delText>
        </w:r>
      </w:del>
      <w:del w:id="4631" w:date="2019-06-22T23:07:00Z" w:author="Yuriy Lebid">
        <w:r>
          <w:rPr>
            <w:rtl w:val="0"/>
          </w:rPr>
          <w:delText xml:space="preserve">, </w:delText>
        </w:r>
      </w:del>
      <w:del w:id="4632" w:date="2019-06-22T23:07:00Z" w:author="Yuriy Lebid">
        <w:r>
          <w:rPr>
            <w:rtl w:val="0"/>
          </w:rPr>
          <w:delText>составляющих Его Коллективный Разум</w:delText>
        </w:r>
      </w:del>
      <w:del w:id="4633" w:date="2019-06-22T23:07:00Z" w:author="Yuriy Lebid">
        <w:r>
          <w:rPr>
            <w:rtl w:val="0"/>
          </w:rPr>
          <w:delText xml:space="preserve">, </w:delText>
        </w:r>
      </w:del>
      <w:del w:id="4634" w:date="2019-06-22T23:07:00Z" w:author="Yuriy Lebid">
        <w:r>
          <w:rPr>
            <w:rtl w:val="0"/>
          </w:rPr>
          <w:delText>распространять в различные Планы Единой Реальности и бесчисленные качественные Уровни Энерго</w:delText>
        </w:r>
      </w:del>
      <w:del w:id="4635" w:date="2019-06-22T23:07:00Z" w:author="Yuriy Lebid">
        <w:r>
          <w:rPr>
            <w:rtl w:val="0"/>
          </w:rPr>
          <w:delText>-</w:delText>
        </w:r>
      </w:del>
      <w:del w:id="4636" w:date="2019-06-22T23:07:00Z" w:author="Yuriy Lebid">
        <w:r>
          <w:rPr>
            <w:rtl w:val="0"/>
          </w:rPr>
          <w:delText>Плазмы бесконечное множество плазменно</w:delText>
        </w:r>
      </w:del>
      <w:del w:id="4637" w:date="2019-06-22T23:07:00Z" w:author="Yuriy Lebid">
        <w:r>
          <w:rPr>
            <w:rtl w:val="0"/>
          </w:rPr>
          <w:delText>-</w:delText>
        </w:r>
      </w:del>
      <w:del w:id="4638" w:date="2019-06-22T23:07:00Z" w:author="Yuriy Lebid">
        <w:r>
          <w:rPr>
            <w:rtl w:val="0"/>
          </w:rPr>
          <w:delText xml:space="preserve">голографических «блоков» </w:delText>
        </w:r>
      </w:del>
      <w:del w:id="4639" w:date="2019-06-22T23:07:00Z" w:author="Yuriy Lebid">
        <w:r>
          <w:rPr>
            <w:rtl w:val="0"/>
          </w:rPr>
          <w:delText>(</w:delText>
        </w:r>
      </w:del>
      <w:del w:id="4640" w:date="2019-06-22T23:07:00Z" w:author="Yuriy Lebid">
        <w:r>
          <w:rPr>
            <w:rtl w:val="0"/>
          </w:rPr>
          <w:delText>«файлов»</w:delText>
        </w:r>
      </w:del>
      <w:del w:id="4641" w:date="2019-06-22T23:07:00Z" w:author="Yuriy Lebid">
        <w:r>
          <w:rPr>
            <w:rtl w:val="0"/>
          </w:rPr>
          <w:delText xml:space="preserve">) </w:delText>
        </w:r>
      </w:del>
      <w:del w:id="4642" w:date="2019-06-22T23:07:00Z" w:author="Yuriy Lebid">
        <w:r>
          <w:rPr>
            <w:rtl w:val="0"/>
          </w:rPr>
          <w:delText>Информации</w:delText>
        </w:r>
      </w:del>
      <w:del w:id="4643" w:date="2019-06-22T23:07:00Z" w:author="Yuriy Lebid">
        <w:r>
          <w:rPr>
            <w:rtl w:val="0"/>
          </w:rPr>
          <w:delText xml:space="preserve">, </w:delText>
        </w:r>
      </w:del>
      <w:del w:id="4644" w:date="2019-06-22T23:07:00Z" w:author="Yuriy Lebid">
        <w:r>
          <w:rPr>
            <w:rtl w:val="0"/>
          </w:rPr>
          <w:delText>накопленной ТЛААССМА</w:delText>
        </w:r>
      </w:del>
      <w:del w:id="4645" w:date="2019-06-22T23:07:00Z" w:author="Yuriy Lebid">
        <w:r>
          <w:rPr>
            <w:rtl w:val="0"/>
          </w:rPr>
          <w:delText>-</w:delText>
        </w:r>
      </w:del>
      <w:del w:id="4646" w:date="2019-06-22T23:07:00Z" w:author="Yuriy Lebid">
        <w:r>
          <w:rPr>
            <w:rtl w:val="0"/>
          </w:rPr>
          <w:delText>А в одновременном эволюционно</w:delText>
        </w:r>
      </w:del>
      <w:del w:id="4647" w:date="2019-06-22T23:07:00Z" w:author="Yuriy Lebid">
        <w:r>
          <w:rPr>
            <w:rtl w:val="0"/>
          </w:rPr>
          <w:delText>-</w:delText>
        </w:r>
      </w:del>
      <w:del w:id="4648" w:date="2019-06-22T23:07:00Z" w:author="Yuriy Lebid">
        <w:r>
          <w:rPr>
            <w:rtl w:val="0"/>
          </w:rPr>
          <w:delText>инволюционном Космическом Существовании всех Его Форм</w:delText>
        </w:r>
      </w:del>
      <w:del w:id="4649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4650" w:date="2019-06-22T23:07:00Z" w:author="Yuriy Lebid"/>
        </w:rPr>
      </w:pPr>
      <w:del w:id="465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465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465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465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4655" w:date="2019-06-22T23:07:00Z" w:author="Yuriy Lebid">
        <w:r>
          <w:rPr>
            <w:rtl w:val="0"/>
          </w:rPr>
          <w:delText xml:space="preserve"> ССМИИЙСМАА</w:delText>
        </w:r>
      </w:del>
      <w:del w:id="4656" w:date="2019-06-22T23:07:00Z" w:author="Yuriy Lebid">
        <w:r>
          <w:rPr>
            <w:rtl w:val="0"/>
          </w:rPr>
          <w:delText>-</w:delText>
        </w:r>
      </w:del>
      <w:del w:id="4657" w:date="2019-06-22T23:07:00Z" w:author="Yuriy Lebid">
        <w:r>
          <w:rPr>
            <w:rtl w:val="0"/>
          </w:rPr>
          <w:delText>А</w:delText>
        </w:r>
      </w:del>
      <w:del w:id="4658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465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66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Душа</w:delText>
        </w:r>
      </w:del>
      <w:del w:id="466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466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Аспект</w:delText>
        </w:r>
      </w:del>
      <w:del w:id="46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4664" w:date="2019-06-22T23:07:00Z" w:author="Yuriy Lebid"/>
        </w:rPr>
      </w:pPr>
      <w:del w:id="4665" w:date="2019-06-22T23:07:00Z" w:author="Yuriy Lebid">
        <w:r>
          <w:rPr>
            <w:rtl w:val="0"/>
          </w:rPr>
          <w:delText xml:space="preserve">Коллективное Сознание – один из </w:delText>
        </w:r>
      </w:del>
      <w:del w:id="4666" w:date="2019-06-22T23:07:00Z" w:author="Yuriy Lebid">
        <w:r>
          <w:rPr>
            <w:rtl w:val="0"/>
          </w:rPr>
          <w:delText>144-</w:delText>
        </w:r>
      </w:del>
      <w:del w:id="4667" w:date="2019-06-22T23:07:00Z" w:author="Yuriy Lebid">
        <w:r>
          <w:rPr>
            <w:rtl w:val="0"/>
          </w:rPr>
          <w:delText>х основных типов реализационных Форм Аспектов Космического Творчества ССМИИЙСМАА</w:delText>
        </w:r>
      </w:del>
      <w:del w:id="4668" w:date="2019-06-22T23:07:00Z" w:author="Yuriy Lebid">
        <w:r>
          <w:rPr>
            <w:rtl w:val="0"/>
          </w:rPr>
          <w:delText>-</w:delText>
        </w:r>
      </w:del>
      <w:del w:id="4669" w:date="2019-06-22T23:07:00Z" w:author="Yuriy Lebid">
        <w:r>
          <w:rPr>
            <w:rtl w:val="0"/>
          </w:rPr>
          <w:delText xml:space="preserve">А </w:delText>
        </w:r>
      </w:del>
      <w:del w:id="4670" w:date="2019-06-22T23:07:00Z" w:author="Yuriy Lebid">
        <w:r>
          <w:rPr>
            <w:rtl w:val="0"/>
          </w:rPr>
          <w:delText>(</w:delText>
        </w:r>
      </w:del>
      <w:del w:id="4671" w:date="2019-06-22T23:07:00Z" w:author="Yuriy Lebid">
        <w:r>
          <w:rPr>
            <w:rtl w:val="0"/>
          </w:rPr>
          <w:delText>Коллективное Сознание «Душа</w:delText>
        </w:r>
      </w:del>
      <w:del w:id="4672" w:date="2019-06-22T23:07:00Z" w:author="Yuriy Lebid">
        <w:r>
          <w:rPr>
            <w:rtl w:val="0"/>
          </w:rPr>
          <w:delText>-</w:delText>
        </w:r>
      </w:del>
      <w:del w:id="4673" w:date="2019-06-22T23:07:00Z" w:author="Yuriy Lebid">
        <w:r>
          <w:rPr>
            <w:rtl w:val="0"/>
          </w:rPr>
          <w:delText>Аналог»</w:delText>
        </w:r>
      </w:del>
      <w:del w:id="4674" w:date="2019-06-22T23:07:00Z" w:author="Yuriy Lebid">
        <w:r>
          <w:rPr>
            <w:rtl w:val="0"/>
          </w:rPr>
          <w:delText>).</w:delText>
        </w:r>
      </w:del>
    </w:p>
    <w:p>
      <w:pPr>
        <w:pStyle w:val="Определение"/>
        <w:rPr>
          <w:del w:id="4675" w:date="2019-06-22T23:07:00Z" w:author="Yuriy Lebid"/>
        </w:rPr>
      </w:pPr>
      <w:del w:id="467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467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467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467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4680" w:date="2019-06-22T23:07:00Z" w:author="Yuriy Lebid">
        <w:r>
          <w:rPr>
            <w:rtl w:val="0"/>
          </w:rPr>
          <w:delText xml:space="preserve"> ГООЛГАМАА</w:delText>
        </w:r>
      </w:del>
      <w:del w:id="4681" w:date="2019-06-22T23:07:00Z" w:author="Yuriy Lebid">
        <w:r>
          <w:rPr>
            <w:rtl w:val="0"/>
          </w:rPr>
          <w:delText>-</w:delText>
        </w:r>
      </w:del>
      <w:del w:id="4682" w:date="2019-06-22T23:07:00Z" w:author="Yuriy Lebid">
        <w:r>
          <w:rPr>
            <w:rtl w:val="0"/>
          </w:rPr>
          <w:delText>А</w:delText>
        </w:r>
      </w:del>
      <w:del w:id="4683" w:date="2019-06-22T23:07:00Z" w:author="Yuriy Lebid">
        <w:r>
          <w:rPr>
            <w:rtl w:val="0"/>
          </w:rPr>
          <w:delText>.</w:delText>
        </w:r>
      </w:del>
    </w:p>
    <w:p>
      <w:pPr>
        <w:pStyle w:val="Normal.0"/>
        <w:widowControl w:val="0"/>
        <w:spacing w:before="0" w:after="160" w:line="259" w:lineRule="auto"/>
        <w:ind w:firstLine="142"/>
        <w:rPr>
          <w:del w:id="4684" w:date="2019-06-22T23:07:00Z" w:author="Yuriy Lebid"/>
          <w:rStyle w:val="Нет"/>
          <w:rFonts w:ascii="Times" w:cs="Times" w:hAnsi="Times" w:eastAsia="Times"/>
          <w:i w:val="1"/>
          <w:iCs w:val="1"/>
          <w:sz w:val="22"/>
          <w:szCs w:val="22"/>
        </w:rPr>
      </w:pPr>
    </w:p>
    <w:p>
      <w:pPr>
        <w:pStyle w:val="Normal.0"/>
        <w:widowControl w:val="0"/>
        <w:spacing w:before="0" w:after="160" w:line="259" w:lineRule="auto"/>
        <w:ind w:firstLine="142"/>
        <w:rPr>
          <w:del w:id="4685" w:date="2019-06-22T23:07:00Z" w:author="Yuriy Lebid"/>
          <w:rStyle w:val="Нет"/>
          <w:rFonts w:ascii="Times New Roman" w:cs="Times New Roman" w:hAnsi="Times New Roman" w:eastAsia="Times New Roman"/>
          <w:i w:val="1"/>
          <w:iCs w:val="1"/>
          <w:sz w:val="22"/>
          <w:szCs w:val="22"/>
        </w:rPr>
      </w:pPr>
    </w:p>
    <w:p>
      <w:pPr>
        <w:pStyle w:val="Normal.0"/>
        <w:widowControl w:val="0"/>
        <w:spacing w:before="0" w:after="160" w:line="259" w:lineRule="auto"/>
        <w:ind w:firstLine="142"/>
        <w:rPr>
          <w:del w:id="4686" w:date="2019-06-22T23:07:00Z" w:author="Yuriy Lebid"/>
          <w:rStyle w:val="Нет"/>
          <w:rFonts w:ascii="Times New Roman" w:cs="Times New Roman" w:hAnsi="Times New Roman" w:eastAsia="Times New Roman"/>
          <w:i w:val="1"/>
          <w:iCs w:val="1"/>
          <w:sz w:val="22"/>
          <w:szCs w:val="22"/>
        </w:rPr>
      </w:pPr>
    </w:p>
    <w:p>
      <w:pPr>
        <w:pStyle w:val="Normal.0"/>
      </w:pPr>
      <w:del w:id="4687" w:date="2019-06-22T23:07:00Z" w:author="Yuriy Lebid">
        <w:r>
          <w:rPr>
            <w:rStyle w:val="Нет"/>
            <w:rFonts w:ascii="Arial Unicode MS" w:cs="Arial Unicode MS" w:hAnsi="Arial Unicode MS" w:eastAsia="Arial Unicode MS"/>
            <w:b w:val="0"/>
            <w:bCs w:val="0"/>
            <w:i w:val="0"/>
            <w:iCs w:val="0"/>
            <w:sz w:val="28"/>
            <w:szCs w:val="28"/>
          </w:rPr>
          <w:br w:type="page"/>
        </w:r>
      </w:del>
    </w:p>
    <w:p>
      <w:pPr>
        <w:pStyle w:val="heading 3"/>
        <w:rPr>
          <w:del w:id="4688" w:date="2019-06-22T23:07:00Z" w:author="Yuriy Lebid"/>
          <w:rStyle w:val="Нет"/>
          <w:color w:val="000000"/>
          <w:u w:color="000000"/>
        </w:rPr>
      </w:pPr>
      <w:del w:id="468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Е</w:delText>
        </w:r>
      </w:del>
    </w:p>
    <w:p>
      <w:pPr>
        <w:pStyle w:val="heading 4"/>
        <w:rPr>
          <w:del w:id="469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69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Единый Суперуниверсальный Импульс</w:delText>
        </w:r>
      </w:del>
      <w:del w:id="469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469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Потенциал</w:delText>
        </w:r>
      </w:del>
      <w:del w:id="469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4695" w:date="2019-06-22T23:07:00Z" w:author="Yuriy Lebid"/>
        </w:rPr>
      </w:pPr>
      <w:del w:id="4696" w:date="2019-06-22T23:07:00Z" w:author="Yuriy Lebid">
        <w:r>
          <w:rPr>
            <w:rtl w:val="0"/>
          </w:rPr>
          <w:delText>Принцип когнитивной Инициации Информации и качественный базис Ее</w:delText>
        </w:r>
      </w:del>
      <w:del w:id="4697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̈</w:delText>
        </w:r>
      </w:del>
      <w:del w:id="4698" w:date="2019-06-22T23:07:00Z" w:author="Yuriy Lebid">
        <w:r>
          <w:rPr>
            <w:rtl w:val="0"/>
          </w:rPr>
          <w:delText xml:space="preserve"> конфективного ССС</w:delText>
        </w:r>
      </w:del>
      <w:del w:id="4699" w:date="2019-06-22T23:07:00Z" w:author="Yuriy Lebid">
        <w:r>
          <w:rPr>
            <w:rtl w:val="0"/>
          </w:rPr>
          <w:delText>-</w:delText>
        </w:r>
      </w:del>
      <w:del w:id="4700" w:date="2019-06-22T23:07:00Z" w:author="Yuriy Lebid">
        <w:r>
          <w:rPr>
            <w:rtl w:val="0"/>
          </w:rPr>
          <w:delText>Состояния</w:delText>
        </w:r>
      </w:del>
      <w:del w:id="4701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Определение"/>
        <w:rPr>
          <w:del w:id="4702" w:date="2019-06-22T23:07:00Z" w:author="Yuriy Lebid"/>
        </w:rPr>
      </w:pPr>
      <w:del w:id="470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470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4705" w:date="2019-06-22T23:07:00Z" w:author="Yuriy Lebid">
        <w:r>
          <w:rPr>
            <w:rtl w:val="0"/>
          </w:rPr>
          <w:delText>ЕСИП</w:delText>
        </w:r>
      </w:del>
      <w:del w:id="4706" w:date="2019-06-22T23:07:00Z" w:author="Yuriy Lebid">
        <w:r>
          <w:rPr>
            <w:rtl w:val="0"/>
          </w:rPr>
          <w:delText xml:space="preserve">.  </w:delText>
        </w:r>
      </w:del>
    </w:p>
    <w:p>
      <w:pPr>
        <w:pStyle w:val="Normal.0"/>
        <w:widowControl w:val="0"/>
        <w:spacing w:before="0" w:after="240" w:line="259" w:lineRule="auto"/>
        <w:rPr>
          <w:del w:id="4707" w:date="2019-06-22T23:07:00Z" w:author="Yuriy Lebid"/>
          <w:rStyle w:val="Нет"/>
          <w:rFonts w:ascii="Times" w:cs="Times" w:hAnsi="Times" w:eastAsia="Times"/>
          <w:sz w:val="22"/>
          <w:szCs w:val="22"/>
        </w:rPr>
      </w:pPr>
    </w:p>
    <w:p>
      <w:pPr>
        <w:pStyle w:val="Normal.0"/>
      </w:pPr>
      <w:del w:id="4708" w:date="2019-06-22T23:07:00Z" w:author="Yuriy Lebid">
        <w:r>
          <w:rPr>
            <w:rStyle w:val="Нет"/>
            <w:rFonts w:ascii="Arial Unicode MS" w:cs="Arial Unicode MS" w:hAnsi="Arial Unicode MS" w:eastAsia="Arial Unicode MS"/>
            <w:b w:val="0"/>
            <w:bCs w:val="0"/>
            <w:i w:val="0"/>
            <w:iCs w:val="0"/>
            <w:sz w:val="28"/>
            <w:szCs w:val="28"/>
          </w:rPr>
          <w:br w:type="page"/>
        </w:r>
      </w:del>
    </w:p>
    <w:p>
      <w:pPr>
        <w:pStyle w:val="heading 3"/>
        <w:rPr>
          <w:del w:id="4709" w:date="2019-06-22T23:07:00Z" w:author="Yuriy Lebid"/>
          <w:rStyle w:val="Нет"/>
          <w:color w:val="000000"/>
          <w:u w:color="000000"/>
        </w:rPr>
      </w:pPr>
      <w:del w:id="471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Ж</w:delText>
        </w:r>
      </w:del>
    </w:p>
    <w:p>
      <w:pPr>
        <w:pStyle w:val="Normal.0"/>
        <w:widowControl w:val="0"/>
        <w:spacing w:before="0" w:after="240" w:line="259" w:lineRule="auto"/>
        <w:ind w:firstLine="142"/>
        <w:rPr>
          <w:del w:id="4711" w:date="2019-06-22T23:07:00Z" w:author="Yuriy Lebid"/>
          <w:rStyle w:val="Нет"/>
          <w:rFonts w:ascii="Times" w:cs="Times" w:hAnsi="Times" w:eastAsia="Times"/>
          <w:sz w:val="22"/>
          <w:szCs w:val="22"/>
        </w:rPr>
      </w:pPr>
    </w:p>
    <w:p>
      <w:pPr>
        <w:pStyle w:val="Normal.0"/>
      </w:pPr>
      <w:del w:id="4712" w:date="2019-06-22T23:07:00Z" w:author="Yuriy Lebid">
        <w:r>
          <w:rPr>
            <w:rStyle w:val="Нет"/>
            <w:rFonts w:ascii="Arial Unicode MS" w:cs="Arial Unicode MS" w:hAnsi="Arial Unicode MS" w:eastAsia="Arial Unicode MS"/>
            <w:b w:val="0"/>
            <w:bCs w:val="0"/>
            <w:i w:val="0"/>
            <w:iCs w:val="0"/>
            <w:sz w:val="28"/>
            <w:szCs w:val="28"/>
          </w:rPr>
          <w:br w:type="page"/>
        </w:r>
      </w:del>
    </w:p>
    <w:p>
      <w:pPr>
        <w:pStyle w:val="heading 3"/>
        <w:rPr>
          <w:del w:id="4713" w:date="2019-06-22T23:07:00Z" w:author="Yuriy Lebid"/>
          <w:rStyle w:val="Нет"/>
          <w:color w:val="000000"/>
          <w:u w:color="000000"/>
        </w:rPr>
      </w:pPr>
      <w:del w:id="471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З</w:delText>
        </w:r>
      </w:del>
    </w:p>
    <w:p>
      <w:pPr>
        <w:pStyle w:val="heading 4"/>
        <w:rPr>
          <w:del w:id="471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71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Звуковой Космический Код</w:delText>
        </w:r>
      </w:del>
      <w:del w:id="47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4718" w:date="2019-06-22T23:07:00Z" w:author="Yuriy Lebid"/>
        </w:rPr>
      </w:pPr>
      <w:del w:id="4719" w:date="2019-06-22T23:07:00Z" w:author="Yuriy Lebid">
        <w:r>
          <w:rPr>
            <w:rtl w:val="0"/>
          </w:rPr>
          <w:delText>буквенное сочетание</w:delText>
        </w:r>
      </w:del>
      <w:del w:id="4720" w:date="2019-06-22T23:07:00Z" w:author="Yuriy Lebid">
        <w:r>
          <w:rPr>
            <w:rtl w:val="0"/>
          </w:rPr>
          <w:delText xml:space="preserve">, </w:delText>
        </w:r>
      </w:del>
      <w:del w:id="4721" w:date="2019-06-22T23:07:00Z" w:author="Yuriy Lebid">
        <w:r>
          <w:rPr>
            <w:rtl w:val="0"/>
          </w:rPr>
          <w:delText xml:space="preserve">пишется целиком заглавными </w:delText>
        </w:r>
      </w:del>
      <w:del w:id="4722" w:date="2019-06-22T23:07:00Z" w:author="Yuriy Lebid">
        <w:r>
          <w:rPr>
            <w:rtl w:val="0"/>
          </w:rPr>
          <w:delText>(</w:delText>
        </w:r>
      </w:del>
      <w:del w:id="472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например</w:delText>
        </w:r>
      </w:del>
      <w:del w:id="4724" w:date="2019-06-22T23:07:00Z" w:author="Yuriy Lebid">
        <w:r>
          <w:rPr>
            <w:rtl w:val="0"/>
          </w:rPr>
          <w:delText xml:space="preserve">: </w:delText>
        </w:r>
      </w:del>
      <w:del w:id="4725" w:date="2019-06-22T23:07:00Z" w:author="Yuriy Lebid">
        <w:r>
          <w:rPr>
            <w:rtl w:val="0"/>
          </w:rPr>
          <w:delText>СНОО</w:delText>
        </w:r>
      </w:del>
      <w:del w:id="4726" w:date="2019-06-22T23:07:00Z" w:author="Yuriy Lebid">
        <w:r>
          <w:rPr>
            <w:rtl w:val="0"/>
          </w:rPr>
          <w:delText>-</w:delText>
        </w:r>
      </w:del>
      <w:del w:id="4727" w:date="2019-06-22T23:07:00Z" w:author="Yuriy Lebid">
        <w:r>
          <w:rPr>
            <w:rtl w:val="0"/>
          </w:rPr>
          <w:delText>ССС</w:delText>
        </w:r>
      </w:del>
      <w:del w:id="4728" w:date="2019-06-22T23:07:00Z" w:author="Yuriy Lebid">
        <w:r>
          <w:rPr>
            <w:rtl w:val="0"/>
          </w:rPr>
          <w:delText xml:space="preserve">, </w:delText>
        </w:r>
      </w:del>
      <w:del w:id="4729" w:date="2019-06-22T23:07:00Z" w:author="Yuriy Lebid">
        <w:r>
          <w:rPr>
            <w:rtl w:val="0"/>
          </w:rPr>
          <w:delText>ТОО</w:delText>
        </w:r>
      </w:del>
      <w:del w:id="4730" w:date="2019-06-22T23:07:00Z" w:author="Yuriy Lebid">
        <w:r>
          <w:rPr>
            <w:rtl w:val="0"/>
          </w:rPr>
          <w:delText>-</w:delText>
        </w:r>
      </w:del>
      <w:del w:id="4731" w:date="2019-06-22T23:07:00Z" w:author="Yuriy Lebid">
        <w:r>
          <w:rPr>
            <w:rtl w:val="0"/>
          </w:rPr>
          <w:delText>УУ</w:delText>
        </w:r>
      </w:del>
      <w:del w:id="4732" w:date="2019-06-22T23:07:00Z" w:author="Yuriy Lebid">
        <w:r>
          <w:rPr>
            <w:rtl w:val="0"/>
          </w:rPr>
          <w:delText xml:space="preserve">, </w:delText>
        </w:r>
      </w:del>
      <w:del w:id="4733" w:date="2019-06-22T23:07:00Z" w:author="Yuriy Lebid">
        <w:r>
          <w:rPr>
            <w:rtl w:val="0"/>
          </w:rPr>
          <w:delText>ДДИИУЙЙИ</w:delText>
        </w:r>
      </w:del>
      <w:del w:id="4734" w:date="2019-06-22T23:07:00Z" w:author="Yuriy Lebid">
        <w:r>
          <w:rPr>
            <w:rtl w:val="0"/>
          </w:rPr>
          <w:delText xml:space="preserve">, </w:delText>
        </w:r>
      </w:del>
      <w:del w:id="4735" w:date="2019-06-22T23:07:00Z" w:author="Yuriy Lebid">
        <w:r>
          <w:rPr>
            <w:rtl w:val="0"/>
          </w:rPr>
          <w:delText>ЛИИЙ</w:delText>
        </w:r>
      </w:del>
      <w:del w:id="4736" w:date="2019-06-22T23:07:00Z" w:author="Yuriy Lebid">
        <w:r>
          <w:rPr>
            <w:rtl w:val="0"/>
          </w:rPr>
          <w:delText>-</w:delText>
        </w:r>
      </w:del>
      <w:del w:id="4737" w:date="2019-06-22T23:07:00Z" w:author="Yuriy Lebid">
        <w:r>
          <w:rPr>
            <w:rtl w:val="0"/>
          </w:rPr>
          <w:delText>ФФМИ</w:delText>
        </w:r>
      </w:del>
      <w:del w:id="4738" w:date="2019-06-22T23:07:00Z" w:author="Yuriy Lebid">
        <w:r>
          <w:rPr>
            <w:rtl w:val="0"/>
          </w:rPr>
          <w:delText>-</w:delText>
        </w:r>
      </w:del>
      <w:del w:id="4739" w:date="2019-06-22T23:07:00Z" w:author="Yuriy Lebid">
        <w:r>
          <w:rPr>
            <w:rtl w:val="0"/>
          </w:rPr>
          <w:delText>ЛЛИ</w:delText>
        </w:r>
      </w:del>
      <w:del w:id="4740" w:date="2019-06-22T23:07:00Z" w:author="Yuriy Lebid">
        <w:r>
          <w:rPr>
            <w:rtl w:val="0"/>
          </w:rPr>
          <w:delText xml:space="preserve">); </w:delText>
        </w:r>
      </w:del>
      <w:del w:id="4741" w:date="2019-06-22T23:07:00Z" w:author="Yuriy Lebid">
        <w:r>
          <w:rPr>
            <w:rtl w:val="0"/>
          </w:rPr>
          <w:delText xml:space="preserve">по своей сути является </w:delText>
        </w:r>
      </w:del>
      <w:del w:id="4742" w:date="2019-06-22T23:07:00Z" w:author="Yuriy Lebid">
        <w:r>
          <w:rPr>
            <w:rtl w:val="0"/>
          </w:rPr>
          <w:delText>"</w:delText>
        </w:r>
      </w:del>
      <w:del w:id="4743" w:date="2019-06-22T23:07:00Z" w:author="Yuriy Lebid">
        <w:r>
          <w:rPr>
            <w:rtl w:val="0"/>
          </w:rPr>
          <w:delText>медитативным ключом</w:delText>
        </w:r>
      </w:del>
      <w:del w:id="4744" w:date="2019-06-22T23:07:00Z" w:author="Yuriy Lebid">
        <w:r>
          <w:rPr>
            <w:rtl w:val="0"/>
          </w:rPr>
          <w:delText xml:space="preserve">", </w:delText>
        </w:r>
      </w:del>
      <w:del w:id="4745" w:date="2019-06-22T23:07:00Z" w:author="Yuriy Lebid">
        <w:r>
          <w:rPr>
            <w:rtl w:val="0"/>
          </w:rPr>
          <w:delText>помогающим сознанию медитирующего по резонационному принципу обращаться к структурам коллективного Подсознания или коллективного Надсознания и извлекать необходимую информацию</w:delText>
        </w:r>
      </w:del>
      <w:del w:id="4746" w:date="2019-06-22T23:07:00Z" w:author="Yuriy Lebid">
        <w:r>
          <w:rPr>
            <w:rtl w:val="0"/>
          </w:rPr>
          <w:delText xml:space="preserve">. </w:delText>
        </w:r>
      </w:del>
      <w:del w:id="4747" w:date="2019-06-22T23:07:00Z" w:author="Yuriy Lebid">
        <w:r>
          <w:rPr>
            <w:rtl w:val="0"/>
          </w:rPr>
          <w:delText>Источником Звуковых Космических Кодов служит ииссиидиология</w:delText>
        </w:r>
      </w:del>
      <w:del w:id="4748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4749" w:date="2019-06-22T23:07:00Z" w:author="Yuriy Lebid"/>
        </w:rPr>
      </w:pPr>
      <w:del w:id="475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475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4752" w:date="2019-06-22T23:07:00Z" w:author="Yuriy Lebid">
        <w:r>
          <w:rPr>
            <w:rtl w:val="0"/>
          </w:rPr>
          <w:delText>ЗКК</w:delText>
        </w:r>
      </w:del>
      <w:del w:id="4753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475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75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зейс</w:delText>
        </w:r>
      </w:del>
      <w:del w:id="475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475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малюс</w:delText>
        </w:r>
      </w:del>
      <w:del w:id="475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475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мейс</w:delText>
        </w:r>
      </w:del>
      <w:del w:id="476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4761" w:date="2019-06-22T23:07:00Z" w:author="Yuriy Lebid"/>
          <w:rStyle w:val="Нет"/>
          <w:rFonts w:ascii="Calibri" w:cs="Calibri" w:hAnsi="Calibri" w:eastAsia="Calibri"/>
        </w:rPr>
      </w:pPr>
      <w:del w:id="4762" w:date="2019-06-22T23:07:00Z" w:author="Yuriy Lebid">
        <w:r>
          <w:rPr>
            <w:rtl w:val="0"/>
          </w:rPr>
          <w:delText xml:space="preserve">особый тип ваобби </w:delText>
        </w:r>
      </w:del>
      <w:del w:id="4763" w:date="2019-06-22T23:07:00Z" w:author="Yuriy Lebid">
        <w:r>
          <w:rPr>
            <w:rtl w:val="0"/>
          </w:rPr>
          <w:delText>(</w:delText>
        </w:r>
      </w:del>
      <w:del w:id="4764" w:date="2019-06-22T23:07:00Z" w:author="Yuriy Lebid">
        <w:r>
          <w:rPr>
            <w:rtl w:val="0"/>
          </w:rPr>
          <w:delText>фотонно</w:delText>
        </w:r>
      </w:del>
      <w:del w:id="4765" w:date="2019-06-22T23:07:00Z" w:author="Yuriy Lebid">
        <w:r>
          <w:rPr>
            <w:rtl w:val="0"/>
          </w:rPr>
          <w:delText>-</w:delText>
        </w:r>
      </w:del>
      <w:del w:id="4766" w:date="2019-06-22T23:07:00Z" w:author="Yuriy Lebid">
        <w:r>
          <w:rPr>
            <w:rtl w:val="0"/>
          </w:rPr>
          <w:delText>глюонный «Каркас»</w:delText>
        </w:r>
      </w:del>
      <w:del w:id="4767" w:date="2019-06-22T23:07:00Z" w:author="Yuriy Lebid">
        <w:r>
          <w:rPr>
            <w:rtl w:val="0"/>
          </w:rPr>
          <w:delText xml:space="preserve">), </w:delText>
        </w:r>
      </w:del>
      <w:del w:id="4768" w:date="2019-06-22T23:07:00Z" w:author="Yuriy Lebid">
        <w:r>
          <w:rPr>
            <w:rtl w:val="0"/>
          </w:rPr>
          <w:delText xml:space="preserve">присущий газам </w:delText>
        </w:r>
      </w:del>
      <w:del w:id="4769" w:date="2019-06-22T23:07:00Z" w:author="Yuriy Lebid">
        <w:r>
          <w:rPr>
            <w:rtl w:val="0"/>
          </w:rPr>
          <w:delText>(</w:delText>
        </w:r>
      </w:del>
      <w:del w:id="4770" w:date="2019-06-22T23:07:00Z" w:author="Yuriy Lebid">
        <w:r>
          <w:rPr>
            <w:rtl w:val="0"/>
          </w:rPr>
          <w:delText>аналог</w:delText>
        </w:r>
      </w:del>
      <w:del w:id="4771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4772" w:date="2019-06-22T23:07:00Z" w:author="Yuriy Lebid">
        <w:r>
          <w:rPr>
            <w:rtl w:val="0"/>
          </w:rPr>
          <w:delText>ваобби НУУ</w:delText>
        </w:r>
      </w:del>
      <w:del w:id="4773" w:date="2019-06-22T23:07:00Z" w:author="Yuriy Lebid">
        <w:r>
          <w:rPr>
            <w:rtl w:val="0"/>
          </w:rPr>
          <w:delText>-</w:delText>
        </w:r>
      </w:del>
      <w:del w:id="4774" w:date="2019-06-22T23:07:00Z" w:author="Yuriy Lebid">
        <w:r>
          <w:rPr>
            <w:rtl w:val="0"/>
          </w:rPr>
          <w:delText>ВВУ</w:delText>
        </w:r>
      </w:del>
      <w:del w:id="4775" w:date="2019-06-22T23:07:00Z" w:author="Yuriy Lebid">
        <w:r>
          <w:rPr>
            <w:rtl w:val="0"/>
          </w:rPr>
          <w:delText>-</w:delText>
        </w:r>
      </w:del>
      <w:del w:id="4776" w:date="2019-06-22T23:07:00Z" w:author="Yuriy Lebid">
        <w:r>
          <w:rPr>
            <w:rtl w:val="0"/>
          </w:rPr>
          <w:delText>Формо</w:delText>
        </w:r>
      </w:del>
      <w:del w:id="4777" w:date="2019-06-22T23:07:00Z" w:author="Yuriy Lebid">
        <w:r>
          <w:rPr>
            <w:rtl w:val="0"/>
          </w:rPr>
          <w:delText>-</w:delText>
        </w:r>
      </w:del>
      <w:del w:id="4778" w:date="2019-06-22T23:07:00Z" w:author="Yuriy Lebid">
        <w:r>
          <w:rPr>
            <w:rtl w:val="0"/>
          </w:rPr>
          <w:delText>Типов</w:delText>
        </w:r>
      </w:del>
      <w:del w:id="4779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478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78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зиллиард</w:delText>
        </w:r>
      </w:del>
      <w:del w:id="478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4783" w:date="2019-06-22T23:07:00Z" w:author="Yuriy Lebid"/>
        </w:rPr>
      </w:pPr>
      <w:del w:id="4784" w:date="2019-06-22T23:07:00Z" w:author="Yuriy Lebid">
        <w:r>
          <w:rPr>
            <w:rStyle w:val="Нет"/>
            <w:rtl w:val="0"/>
            <w:lang w:val="ru-RU"/>
          </w:rPr>
          <w:delText>условное числа</w:delText>
        </w:r>
      </w:del>
      <w:del w:id="4785" w:date="2019-06-22T23:07:00Z" w:author="Yuriy Lebid">
        <w:r>
          <w:rPr>
            <w:rStyle w:val="Нет"/>
            <w:rtl w:val="0"/>
            <w:lang w:val="ru-RU"/>
          </w:rPr>
          <w:delText xml:space="preserve">, </w:delText>
        </w:r>
      </w:del>
      <w:del w:id="4786" w:date="2019-06-22T23:07:00Z" w:author="Yuriy Lebid">
        <w:r>
          <w:rPr>
            <w:rStyle w:val="Нет"/>
            <w:rtl w:val="0"/>
            <w:lang w:val="ru-RU"/>
          </w:rPr>
          <w:delText>используемое в Ииссиидиологии для обозначения бесконечно больших величин</w:delText>
        </w:r>
      </w:del>
      <w:del w:id="4787" w:date="2019-06-22T23:07:00Z" w:author="Yuriy Lebid">
        <w:r>
          <w:rPr>
            <w:rStyle w:val="Нет"/>
            <w:rtl w:val="0"/>
            <w:lang w:val="ru-RU"/>
          </w:rPr>
          <w:delText xml:space="preserve">. </w:delText>
        </w:r>
      </w:del>
      <w:del w:id="4788" w:date="2019-06-22T23:07:00Z" w:author="Yuriy Lebid">
        <w:r>
          <w:rPr>
            <w:rStyle w:val="Нет"/>
            <w:rtl w:val="0"/>
            <w:lang w:val="ru-RU"/>
          </w:rPr>
          <w:delText xml:space="preserve">Превосходит зиллион и может быть выражено в виде </w:delText>
        </w:r>
      </w:del>
      <w:del w:id="4789" w:date="2019-06-22T23:07:00Z" w:author="Yuriy Lebid">
        <w:r>
          <w:rPr>
            <w:rStyle w:val="Нет"/>
            <w:rtl w:val="0"/>
            <w:lang w:val="ru-RU"/>
          </w:rPr>
          <w:delText>10(</w:delText>
        </w:r>
      </w:del>
      <w:del w:id="4790" w:date="2019-06-22T23:07:00Z" w:author="Yuriy Lebid">
        <w:r>
          <w:rPr>
            <w:rStyle w:val="Нет"/>
            <w:rtl w:val="0"/>
            <w:lang w:val="en-US"/>
          </w:rPr>
          <w:delText>exp</w:delText>
        </w:r>
      </w:del>
      <w:del w:id="4791" w:date="2019-06-22T23:07:00Z" w:author="Yuriy Lebid">
        <w:r>
          <w:rPr>
            <w:rStyle w:val="Нет"/>
            <w:rtl w:val="0"/>
            <w:lang w:val="ru-RU"/>
          </w:rPr>
          <w:delText>)6*</w:delText>
        </w:r>
      </w:del>
      <w:del w:id="4792" w:date="2019-06-22T23:07:00Z" w:author="Yuriy Lebid">
        <w:r>
          <w:rPr>
            <w:rStyle w:val="Нет"/>
            <w:rtl w:val="0"/>
            <w:lang w:val="en-US"/>
          </w:rPr>
          <w:delText>n</w:delText>
        </w:r>
      </w:del>
      <w:del w:id="4793" w:date="2019-06-22T23:07:00Z" w:author="Yuriy Lebid">
        <w:r>
          <w:rPr>
            <w:rStyle w:val="Нет"/>
            <w:rtl w:val="0"/>
            <w:lang w:val="ru-RU"/>
          </w:rPr>
          <w:delText xml:space="preserve">+3, </w:delText>
        </w:r>
      </w:del>
      <w:del w:id="4794" w:date="2019-06-22T23:07:00Z" w:author="Yuriy Lebid">
        <w:r>
          <w:rPr>
            <w:rStyle w:val="Нет"/>
            <w:rtl w:val="0"/>
            <w:lang w:val="ru-RU"/>
          </w:rPr>
          <w:delText xml:space="preserve">где </w:delText>
        </w:r>
      </w:del>
      <w:del w:id="4795" w:date="2019-06-22T23:07:00Z" w:author="Yuriy Lebid">
        <w:r>
          <w:rPr>
            <w:rStyle w:val="Нет"/>
            <w:rtl w:val="0"/>
            <w:lang w:val="ru-RU"/>
          </w:rPr>
          <w:delText>"</w:delText>
        </w:r>
      </w:del>
      <w:del w:id="4796" w:date="2019-06-22T23:07:00Z" w:author="Yuriy Lebid">
        <w:r>
          <w:rPr>
            <w:rStyle w:val="Нет"/>
            <w:rtl w:val="0"/>
            <w:lang w:val="en-US"/>
          </w:rPr>
          <w:delText>n</w:delText>
        </w:r>
      </w:del>
      <w:del w:id="4797" w:date="2019-06-22T23:07:00Z" w:author="Yuriy Lebid">
        <w:r>
          <w:rPr>
            <w:rStyle w:val="Нет"/>
            <w:rtl w:val="0"/>
            <w:lang w:val="ru-RU"/>
          </w:rPr>
          <w:delText xml:space="preserve">" </w:delText>
        </w:r>
      </w:del>
      <w:del w:id="4798" w:date="2019-06-22T23:07:00Z" w:author="Yuriy Lebid">
        <w:r>
          <w:rPr>
            <w:rStyle w:val="Нет"/>
            <w:rtl w:val="0"/>
            <w:lang w:val="ru-RU"/>
          </w:rPr>
          <w:delText>принадлежит множеству натуральных чисел</w:delText>
        </w:r>
      </w:del>
      <w:del w:id="4799" w:date="2019-06-22T23:07:00Z" w:author="Yuriy Lebid">
        <w:r>
          <w:rPr>
            <w:rStyle w:val="Нет"/>
            <w:rtl w:val="0"/>
            <w:lang w:val="ru-RU"/>
          </w:rPr>
          <w:delText>.</w:delText>
        </w:r>
      </w:del>
    </w:p>
    <w:p>
      <w:pPr>
        <w:pStyle w:val="heading 4"/>
        <w:rPr>
          <w:del w:id="480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80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зиллион</w:delText>
        </w:r>
      </w:del>
      <w:del w:id="480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4803" w:date="2019-06-22T23:07:00Z" w:author="Yuriy Lebid"/>
        </w:rPr>
      </w:pPr>
      <w:del w:id="4804" w:date="2019-06-22T23:07:00Z" w:author="Yuriy Lebid">
        <w:r>
          <w:rPr>
            <w:rStyle w:val="Нет"/>
            <w:rtl w:val="0"/>
            <w:lang w:val="ru-RU"/>
          </w:rPr>
          <w:delText>условное число</w:delText>
        </w:r>
      </w:del>
      <w:del w:id="4805" w:date="2019-06-22T23:07:00Z" w:author="Yuriy Lebid">
        <w:r>
          <w:rPr>
            <w:rStyle w:val="Нет"/>
            <w:rtl w:val="0"/>
            <w:lang w:val="ru-RU"/>
          </w:rPr>
          <w:delText xml:space="preserve">, </w:delText>
        </w:r>
      </w:del>
      <w:del w:id="4806" w:date="2019-06-22T23:07:00Z" w:author="Yuriy Lebid">
        <w:r>
          <w:rPr>
            <w:rStyle w:val="Нет"/>
            <w:rtl w:val="0"/>
            <w:lang w:val="ru-RU"/>
          </w:rPr>
          <w:delText>используемое в Ииссиидиологии для обозначения бесконечно больших величин</w:delText>
        </w:r>
      </w:del>
      <w:del w:id="4807" w:date="2019-06-22T23:07:00Z" w:author="Yuriy Lebid">
        <w:r>
          <w:rPr>
            <w:rStyle w:val="Нет"/>
            <w:rtl w:val="0"/>
            <w:lang w:val="ru-RU"/>
          </w:rPr>
          <w:delText xml:space="preserve">.  </w:delText>
        </w:r>
      </w:del>
      <w:del w:id="4808" w:date="2019-06-22T23:07:00Z" w:author="Yuriy Lebid">
        <w:r>
          <w:rPr>
            <w:rStyle w:val="Нет"/>
            <w:rtl w:val="0"/>
            <w:lang w:val="ru-RU"/>
          </w:rPr>
          <w:delText xml:space="preserve">Может быть выражен в виде </w:delText>
        </w:r>
      </w:del>
      <w:del w:id="4809" w:date="2019-06-22T23:07:00Z" w:author="Yuriy Lebid">
        <w:r>
          <w:rPr>
            <w:rStyle w:val="Нет"/>
            <w:rtl w:val="0"/>
            <w:lang w:val="ru-RU"/>
          </w:rPr>
          <w:delText>10(</w:delText>
        </w:r>
      </w:del>
      <w:del w:id="4810" w:date="2019-06-22T23:07:00Z" w:author="Yuriy Lebid">
        <w:r>
          <w:rPr>
            <w:rStyle w:val="Нет"/>
            <w:rtl w:val="0"/>
            <w:lang w:val="en-US"/>
          </w:rPr>
          <w:delText>exp</w:delText>
        </w:r>
      </w:del>
      <w:del w:id="4811" w:date="2019-06-22T23:07:00Z" w:author="Yuriy Lebid">
        <w:r>
          <w:rPr>
            <w:rStyle w:val="Нет"/>
            <w:rtl w:val="0"/>
            <w:lang w:val="ru-RU"/>
          </w:rPr>
          <w:delText>)6*</w:delText>
        </w:r>
      </w:del>
      <w:del w:id="4812" w:date="2019-06-22T23:07:00Z" w:author="Yuriy Lebid">
        <w:r>
          <w:rPr>
            <w:rStyle w:val="Нет"/>
            <w:rtl w:val="0"/>
            <w:lang w:val="en-US"/>
          </w:rPr>
          <w:delText>n</w:delText>
        </w:r>
      </w:del>
      <w:del w:id="4813" w:date="2019-06-22T23:07:00Z" w:author="Yuriy Lebid">
        <w:r>
          <w:rPr>
            <w:rStyle w:val="Нет"/>
            <w:rtl w:val="0"/>
            <w:lang w:val="ru-RU"/>
          </w:rPr>
          <w:delText xml:space="preserve">, </w:delText>
        </w:r>
      </w:del>
      <w:del w:id="4814" w:date="2019-06-22T23:07:00Z" w:author="Yuriy Lebid">
        <w:r>
          <w:rPr>
            <w:rStyle w:val="Нет"/>
            <w:rtl w:val="0"/>
            <w:lang w:val="ru-RU"/>
          </w:rPr>
          <w:delText xml:space="preserve">где </w:delText>
        </w:r>
      </w:del>
      <w:del w:id="4815" w:date="2019-06-22T23:07:00Z" w:author="Yuriy Lebid">
        <w:r>
          <w:rPr>
            <w:rStyle w:val="Нет"/>
            <w:rtl w:val="0"/>
            <w:lang w:val="ru-RU"/>
          </w:rPr>
          <w:delText>"</w:delText>
        </w:r>
      </w:del>
      <w:del w:id="4816" w:date="2019-06-22T23:07:00Z" w:author="Yuriy Lebid">
        <w:r>
          <w:rPr>
            <w:rStyle w:val="Нет"/>
            <w:rtl w:val="0"/>
            <w:lang w:val="en-US"/>
          </w:rPr>
          <w:delText>n</w:delText>
        </w:r>
      </w:del>
      <w:del w:id="4817" w:date="2019-06-22T23:07:00Z" w:author="Yuriy Lebid">
        <w:r>
          <w:rPr>
            <w:rStyle w:val="Нет"/>
            <w:rtl w:val="0"/>
            <w:lang w:val="ru-RU"/>
          </w:rPr>
          <w:delText xml:space="preserve">" </w:delText>
        </w:r>
      </w:del>
      <w:del w:id="4818" w:date="2019-06-22T23:07:00Z" w:author="Yuriy Lebid">
        <w:r>
          <w:rPr>
            <w:rStyle w:val="Нет"/>
            <w:rtl w:val="0"/>
            <w:lang w:val="ru-RU"/>
          </w:rPr>
          <w:delText>принадлежит множеству натуральных чисел</w:delText>
        </w:r>
      </w:del>
      <w:del w:id="4819" w:date="2019-06-22T23:07:00Z" w:author="Yuriy Lebid">
        <w:r>
          <w:rPr>
            <w:rStyle w:val="Нет"/>
            <w:rtl w:val="0"/>
            <w:lang w:val="ru-RU"/>
          </w:rPr>
          <w:delText>.</w:delText>
        </w:r>
      </w:del>
    </w:p>
    <w:p>
      <w:pPr>
        <w:pStyle w:val="Normal.0"/>
        <w:spacing w:before="0" w:after="160" w:line="259" w:lineRule="auto"/>
        <w:rPr>
          <w:del w:id="4820" w:date="2019-06-22T23:07:00Z" w:author="Yuriy Lebid"/>
          <w:rStyle w:val="Нет"/>
          <w:rFonts w:ascii="Times" w:cs="Times" w:hAnsi="Times" w:eastAsia="Times"/>
          <w:sz w:val="22"/>
          <w:szCs w:val="22"/>
        </w:rPr>
      </w:pPr>
    </w:p>
    <w:p>
      <w:pPr>
        <w:pStyle w:val="Normal.0"/>
        <w:widowControl w:val="0"/>
        <w:spacing w:before="0" w:after="240" w:line="259" w:lineRule="auto"/>
        <w:ind w:firstLine="142"/>
        <w:rPr>
          <w:del w:id="4821" w:date="2019-06-22T23:07:00Z" w:author="Yuriy Lebid"/>
          <w:rStyle w:val="Нет"/>
          <w:rFonts w:ascii="Times" w:cs="Times" w:hAnsi="Times" w:eastAsia="Times"/>
          <w:sz w:val="22"/>
          <w:szCs w:val="22"/>
        </w:rPr>
      </w:pPr>
    </w:p>
    <w:p>
      <w:pPr>
        <w:pStyle w:val="Normal.0"/>
      </w:pPr>
      <w:del w:id="4822" w:date="2019-06-22T23:07:00Z" w:author="Yuriy Lebid">
        <w:r>
          <w:rPr/>
          <w:br w:type="page"/>
        </w:r>
      </w:del>
    </w:p>
    <w:p>
      <w:pPr>
        <w:pStyle w:val="heading 3"/>
        <w:rPr>
          <w:del w:id="4823" w:date="2019-06-22T23:07:00Z" w:author="Yuriy Lebid"/>
          <w:rStyle w:val="Нет"/>
          <w:color w:val="000000"/>
          <w:u w:color="000000"/>
        </w:rPr>
      </w:pPr>
      <w:del w:id="482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И</w:delText>
        </w:r>
      </w:del>
    </w:p>
    <w:p>
      <w:pPr>
        <w:pStyle w:val="heading 4"/>
        <w:rPr>
          <w:del w:id="482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82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Идиопатический Ингредиент</w:delText>
        </w:r>
      </w:del>
      <w:del w:id="482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4828" w:date="2019-06-22T23:07:00Z" w:author="Yuriy Lebid"/>
        </w:rPr>
      </w:pPr>
      <w:del w:id="4829" w:date="2019-06-22T23:07:00Z" w:author="Yuriy Lebid">
        <w:r>
          <w:rPr>
            <w:rtl w:val="0"/>
          </w:rPr>
          <w:delText>первичный</w:delText>
        </w:r>
      </w:del>
      <w:del w:id="4830" w:date="2019-06-22T23:07:00Z" w:author="Yuriy Lebid">
        <w:r>
          <w:rPr>
            <w:rtl w:val="0"/>
          </w:rPr>
          <w:delText xml:space="preserve">, </w:delText>
        </w:r>
      </w:del>
      <w:del w:id="4831" w:date="2019-06-22T23:07:00Z" w:author="Yuriy Lebid">
        <w:r>
          <w:rPr>
            <w:rtl w:val="0"/>
          </w:rPr>
          <w:delText>изначальный</w:delText>
        </w:r>
      </w:del>
      <w:del w:id="4832" w:date="2019-06-22T23:07:00Z" w:author="Yuriy Lebid">
        <w:r>
          <w:rPr>
            <w:rtl w:val="0"/>
          </w:rPr>
          <w:delText xml:space="preserve">, </w:delText>
        </w:r>
      </w:del>
      <w:del w:id="4833" w:date="2019-06-22T23:07:00Z" w:author="Yuriy Lebid">
        <w:r>
          <w:rPr>
            <w:rtl w:val="0"/>
          </w:rPr>
          <w:delText xml:space="preserve">первопричинный Фактор эксгиберации любого типа Коллективного Космического Разума </w:delText>
        </w:r>
      </w:del>
      <w:del w:id="4834" w:date="2019-06-22T23:07:00Z" w:author="Yuriy Lebid">
        <w:r>
          <w:rPr>
            <w:rtl w:val="0"/>
          </w:rPr>
          <w:delText>(</w:delText>
        </w:r>
      </w:del>
      <w:del w:id="4835" w:date="2019-06-22T23:07:00Z" w:author="Yuriy Lebid">
        <w:r>
          <w:rPr>
            <w:rtl w:val="0"/>
          </w:rPr>
          <w:delText>ККР</w:delText>
        </w:r>
      </w:del>
      <w:del w:id="4836" w:date="2019-06-22T23:07:00Z" w:author="Yuriy Lebid">
        <w:r>
          <w:rPr>
            <w:rtl w:val="0"/>
          </w:rPr>
          <w:delText xml:space="preserve">) </w:delText>
        </w:r>
      </w:del>
      <w:del w:id="4837" w:date="2019-06-22T23:07:00Z" w:author="Yuriy Lebid">
        <w:r>
          <w:rPr>
            <w:rtl w:val="0"/>
          </w:rPr>
          <w:delText xml:space="preserve">и любой Формы Самосознания </w:delText>
        </w:r>
      </w:del>
      <w:del w:id="4838" w:date="2019-06-22T23:07:00Z" w:author="Yuriy Lebid">
        <w:r>
          <w:rPr>
            <w:rtl w:val="0"/>
          </w:rPr>
          <w:delText>(</w:delText>
        </w:r>
      </w:del>
      <w:del w:id="4839" w:date="2019-06-22T23:07:00Z" w:author="Yuriy Lebid">
        <w:r>
          <w:rPr>
            <w:rtl w:val="0"/>
          </w:rPr>
          <w:delText>ФС</w:delText>
        </w:r>
      </w:del>
      <w:del w:id="4840" w:date="2019-06-22T23:07:00Z" w:author="Yuriy Lebid">
        <w:r>
          <w:rPr>
            <w:rtl w:val="0"/>
          </w:rPr>
          <w:delText xml:space="preserve">), </w:delText>
        </w:r>
      </w:del>
      <w:del w:id="4841" w:date="2019-06-22T23:07:00Z" w:author="Yuriy Lebid">
        <w:r>
          <w:rPr>
            <w:rtl w:val="0"/>
          </w:rPr>
          <w:delText>обеспечивающий принципиальную качественную основу всех фокусно</w:delText>
        </w:r>
      </w:del>
      <w:del w:id="4842" w:date="2019-06-22T23:07:00Z" w:author="Yuriy Lebid">
        <w:r>
          <w:rPr>
            <w:rtl w:val="0"/>
          </w:rPr>
          <w:delText>-</w:delText>
        </w:r>
      </w:del>
      <w:del w:id="4843" w:date="2019-06-22T23:07:00Z" w:author="Yuriy Lebid">
        <w:r>
          <w:rPr>
            <w:rtl w:val="0"/>
          </w:rPr>
          <w:delText>эфирных взаимосвязей</w:delText>
        </w:r>
      </w:del>
    </w:p>
    <w:p>
      <w:pPr>
        <w:pStyle w:val="heading 4"/>
        <w:rPr>
          <w:del w:id="4844" w:date="2019-06-22T23:07:00Z" w:author="Yuriy Lebid"/>
          <w:rStyle w:val="Нет"/>
          <w:color w:val="000000"/>
          <w:u w:color="000000"/>
        </w:rPr>
      </w:pPr>
      <w:del w:id="484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Идиопатические Мультимодусы Чистых Космических Качеств </w:delText>
        </w:r>
      </w:del>
      <w:del w:id="484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(</w:delText>
        </w:r>
      </w:del>
      <w:del w:id="48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ЧКК</w:delText>
        </w:r>
      </w:del>
      <w:del w:id="484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4849" w:date="2019-06-22T23:07:00Z" w:author="Yuriy Lebid"/>
        </w:rPr>
      </w:pPr>
      <w:del w:id="4850" w:date="2019-06-22T23:07:00Z" w:author="Yuriy Lebid">
        <w:r>
          <w:rPr>
            <w:rtl w:val="0"/>
          </w:rPr>
          <w:delText>Разно</w:delText>
        </w:r>
      </w:del>
      <w:del w:id="4851" w:date="2019-06-22T23:07:00Z" w:author="Yuriy Lebid">
        <w:r>
          <w:rPr>
            <w:rtl w:val="0"/>
          </w:rPr>
          <w:delText>-</w:delText>
        </w:r>
      </w:del>
      <w:del w:id="4852" w:date="2019-06-22T23:07:00Z" w:author="Yuriy Lebid">
        <w:r>
          <w:rPr>
            <w:rtl w:val="0"/>
          </w:rPr>
          <w:delText>Качественные эфирные сочетания ЙЙЮЛЛУЙГ</w:delText>
        </w:r>
      </w:del>
      <w:del w:id="4853" w:date="2019-06-22T23:07:00Z" w:author="Yuriy Lebid">
        <w:r>
          <w:rPr>
            <w:rtl w:val="0"/>
          </w:rPr>
          <w:delText>-</w:delText>
        </w:r>
      </w:del>
      <w:del w:id="4854" w:date="2019-06-22T23:07:00Z" w:author="Yuriy Lebid">
        <w:r>
          <w:rPr>
            <w:rtl w:val="0"/>
          </w:rPr>
          <w:delText>Форм и ССНУ</w:delText>
        </w:r>
      </w:del>
      <w:del w:id="4855" w:date="2019-06-22T23:07:00Z" w:author="Yuriy Lebid">
        <w:r>
          <w:rPr>
            <w:rtl w:val="0"/>
          </w:rPr>
          <w:delText xml:space="preserve">- </w:delText>
        </w:r>
      </w:del>
      <w:del w:id="4856" w:date="2019-06-22T23:07:00Z" w:author="Yuriy Lebid">
        <w:r>
          <w:rPr>
            <w:rtl w:val="0"/>
          </w:rPr>
          <w:delText>УЙЛЛ</w:delText>
        </w:r>
      </w:del>
      <w:del w:id="4857" w:date="2019-06-22T23:07:00Z" w:author="Yuriy Lebid">
        <w:r>
          <w:rPr>
            <w:rtl w:val="0"/>
          </w:rPr>
          <w:delText>-</w:delText>
        </w:r>
      </w:del>
      <w:del w:id="4858" w:date="2019-06-22T23:07:00Z" w:author="Yuriy Lebid">
        <w:r>
          <w:rPr>
            <w:rtl w:val="0"/>
          </w:rPr>
          <w:delText xml:space="preserve">Форм </w:delText>
        </w:r>
      </w:del>
      <w:del w:id="4859" w:date="2019-06-22T23:07:00Z" w:author="Yuriy Lebid">
        <w:r>
          <w:rPr>
            <w:rtl w:val="0"/>
          </w:rPr>
          <w:delText>(</w:delText>
        </w:r>
      </w:del>
      <w:del w:id="4860" w:date="2019-06-22T23:07:00Z" w:author="Yuriy Lebid">
        <w:r>
          <w:rPr>
            <w:rtl w:val="0"/>
          </w:rPr>
          <w:delText xml:space="preserve">до </w:delText>
        </w:r>
      </w:del>
      <w:del w:id="4861" w:date="2019-06-22T23:07:00Z" w:author="Yuriy Lebid">
        <w:r>
          <w:rPr>
            <w:rtl w:val="0"/>
          </w:rPr>
          <w:delText xml:space="preserve">36,0-38,0 </w:delText>
        </w:r>
      </w:del>
      <w:del w:id="4862" w:date="2019-06-22T23:07:00Z" w:author="Yuriy Lebid">
        <w:r>
          <w:rPr>
            <w:rtl w:val="0"/>
          </w:rPr>
          <w:delText>мерности</w:delText>
        </w:r>
      </w:del>
      <w:del w:id="4863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486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86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ИИЙЙ</w:delText>
        </w:r>
      </w:del>
      <w:del w:id="486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486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ЯА</w:delText>
        </w:r>
      </w:del>
      <w:del w:id="486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486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ЙЙ</w:delText>
        </w:r>
      </w:del>
      <w:del w:id="487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487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«фокус»</w:delText>
        </w:r>
      </w:del>
      <w:del w:id="487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4873" w:date="2019-06-22T23:07:00Z" w:author="Yuriy Lebid"/>
        </w:rPr>
      </w:pPr>
      <w:del w:id="4874" w:date="2019-06-22T23:07:00Z" w:author="Yuriy Lebid">
        <w:r>
          <w:rPr>
            <w:rtl w:val="0"/>
          </w:rPr>
          <w:delText xml:space="preserve">многомерная </w:delText>
        </w:r>
      </w:del>
      <w:del w:id="4875" w:date="2019-06-22T23:07:00Z" w:author="Yuriy Lebid">
        <w:r>
          <w:rPr>
            <w:rtl w:val="0"/>
          </w:rPr>
          <w:delText>(</w:delText>
        </w:r>
      </w:del>
      <w:del w:id="4876" w:date="2019-06-22T23:07:00Z" w:author="Yuriy Lebid">
        <w:r>
          <w:rPr>
            <w:rtl w:val="0"/>
          </w:rPr>
          <w:delText>от ±</w:delText>
        </w:r>
      </w:del>
      <w:del w:id="4877" w:date="2019-06-22T23:07:00Z" w:author="Yuriy Lebid">
        <w:r>
          <w:rPr>
            <w:rtl w:val="0"/>
          </w:rPr>
          <w:delText xml:space="preserve">36 </w:delText>
        </w:r>
      </w:del>
      <w:del w:id="4878" w:date="2019-06-22T23:07:00Z" w:author="Yuriy Lebid">
        <w:r>
          <w:rPr>
            <w:rtl w:val="0"/>
          </w:rPr>
          <w:delText xml:space="preserve">мерности до </w:delText>
        </w:r>
      </w:del>
      <w:del w:id="4879" w:date="2019-06-22T23:07:00Z" w:author="Yuriy Lebid">
        <w:r>
          <w:rPr>
            <w:rtl w:val="0"/>
          </w:rPr>
          <w:delText xml:space="preserve">0,0) </w:delText>
        </w:r>
      </w:del>
      <w:del w:id="488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«точка сингуляции» </w:delText>
        </w:r>
      </w:del>
      <w:del w:id="4881" w:date="2019-06-22T23:07:00Z" w:author="Yuriy Lebid">
        <w:r>
          <w:rPr>
            <w:rtl w:val="0"/>
          </w:rPr>
          <w:delText>внутреннего Пространства</w:delText>
        </w:r>
      </w:del>
      <w:del w:id="4882" w:date="2019-06-22T23:07:00Z" w:author="Yuriy Lebid">
        <w:r>
          <w:rPr>
            <w:rtl w:val="0"/>
          </w:rPr>
          <w:delText>-</w:delText>
        </w:r>
      </w:del>
      <w:del w:id="4883" w:date="2019-06-22T23:07:00Z" w:author="Yuriy Lebid">
        <w:r>
          <w:rPr>
            <w:rtl w:val="0"/>
          </w:rPr>
          <w:delText>Времени Коллегиального Космического Разума АЙФААР</w:delText>
        </w:r>
      </w:del>
    </w:p>
    <w:p>
      <w:pPr>
        <w:pStyle w:val="heading 4"/>
        <w:rPr>
          <w:del w:id="4884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488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ИИССИИДИ </w:delText>
        </w:r>
      </w:del>
      <w:del w:id="488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- </w:delText>
        </w:r>
      </w:del>
      <w:del w:id="488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Звуковой Космический Код </w:delText>
        </w:r>
      </w:del>
      <w:del w:id="488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488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489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4891" w:date="2019-06-22T23:07:00Z" w:author="Yuriy Lebid"/>
        </w:rPr>
      </w:pPr>
      <w:del w:id="4892" w:date="2019-06-22T23:07:00Z" w:author="Yuriy Lebid">
        <w:r>
          <w:rPr>
            <w:rtl w:val="0"/>
          </w:rPr>
          <w:delText>совокупность творчески активизированных резонансных «точек» Пространства</w:delText>
        </w:r>
      </w:del>
      <w:del w:id="4893" w:date="2019-06-22T23:07:00Z" w:author="Yuriy Lebid">
        <w:r>
          <w:rPr>
            <w:rtl w:val="0"/>
          </w:rPr>
          <w:delText>-</w:delText>
        </w:r>
      </w:del>
      <w:del w:id="4894" w:date="2019-06-22T23:07:00Z" w:author="Yuriy Lebid">
        <w:r>
          <w:rPr>
            <w:rtl w:val="0"/>
          </w:rPr>
          <w:delText>Времени</w:delText>
        </w:r>
      </w:del>
      <w:del w:id="4895" w:date="2019-06-22T23:07:00Z" w:author="Yuriy Lebid">
        <w:r>
          <w:rPr>
            <w:rtl w:val="0"/>
          </w:rPr>
          <w:delText xml:space="preserve">, </w:delText>
        </w:r>
      </w:del>
      <w:del w:id="4896" w:date="2019-06-22T23:07:00Z" w:author="Yuriy Lebid">
        <w:r>
          <w:rPr>
            <w:rtl w:val="0"/>
          </w:rPr>
          <w:delText>принадлежащих к различным качественным Уровням Энерго</w:delText>
        </w:r>
      </w:del>
      <w:del w:id="4897" w:date="2019-06-22T23:07:00Z" w:author="Yuriy Lebid">
        <w:r>
          <w:rPr>
            <w:rtl w:val="0"/>
          </w:rPr>
          <w:delText xml:space="preserve">- </w:delText>
        </w:r>
      </w:del>
      <w:del w:id="4898" w:date="2019-06-22T23:07:00Z" w:author="Yuriy Lebid">
        <w:r>
          <w:rPr>
            <w:rtl w:val="0"/>
          </w:rPr>
          <w:delText xml:space="preserve">Плазмы </w:delText>
        </w:r>
      </w:del>
    </w:p>
    <w:p>
      <w:pPr>
        <w:pStyle w:val="heading 4"/>
        <w:rPr>
          <w:del w:id="489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90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ииссиидиология</w:delText>
        </w:r>
      </w:del>
      <w:del w:id="490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4902" w:date="2019-06-22T23:07:00Z" w:author="Yuriy Lebid"/>
        </w:rPr>
      </w:pPr>
      <w:del w:id="4903" w:date="2019-06-22T23:07:00Z" w:author="Yuriy Lebid">
        <w:r>
          <w:rPr>
            <w:rtl w:val="0"/>
          </w:rPr>
          <w:delText>паранаучное знание о Вселенной и Человеке</w:delText>
        </w:r>
      </w:del>
      <w:del w:id="4904" w:date="2019-06-22T23:07:00Z" w:author="Yuriy Lebid">
        <w:r>
          <w:rPr>
            <w:rtl w:val="0"/>
          </w:rPr>
          <w:delText xml:space="preserve">, </w:delText>
        </w:r>
      </w:del>
      <w:del w:id="4905" w:date="2019-06-22T23:07:00Z" w:author="Yuriy Lebid">
        <w:r>
          <w:rPr>
            <w:rtl w:val="0"/>
          </w:rPr>
          <w:delText>на современном этапе своего развития играющее роль протонауки</w:delText>
        </w:r>
      </w:del>
      <w:del w:id="4906" w:date="2019-06-22T23:07:00Z" w:author="Yuriy Lebid">
        <w:r>
          <w:rPr>
            <w:rtl w:val="0"/>
          </w:rPr>
          <w:delText xml:space="preserve">. </w:delText>
        </w:r>
      </w:del>
      <w:del w:id="4907" w:date="2019-06-22T23:07:00Z" w:author="Yuriy Lebid">
        <w:r>
          <w:rPr>
            <w:rtl w:val="0"/>
          </w:rPr>
          <w:delText>Представляет собой набор убеждений и теорий</w:delText>
        </w:r>
      </w:del>
      <w:del w:id="4908" w:date="2019-06-22T23:07:00Z" w:author="Yuriy Lebid">
        <w:r>
          <w:rPr>
            <w:rtl w:val="0"/>
          </w:rPr>
          <w:delText xml:space="preserve">, </w:delText>
        </w:r>
      </w:del>
      <w:del w:id="4909" w:date="2019-06-22T23:07:00Z" w:author="Yuriy Lebid">
        <w:r>
          <w:rPr>
            <w:rtl w:val="0"/>
          </w:rPr>
          <w:delText>претендующих в перспективе на научное обоснование</w:delText>
        </w:r>
      </w:del>
      <w:del w:id="4910" w:date="2019-06-22T23:07:00Z" w:author="Yuriy Lebid">
        <w:r>
          <w:rPr>
            <w:rtl w:val="0"/>
          </w:rPr>
          <w:delText xml:space="preserve">. </w:delText>
        </w:r>
      </w:del>
      <w:del w:id="4911" w:date="2019-06-22T23:07:00Z" w:author="Yuriy Lebid">
        <w:r>
          <w:rPr>
            <w:rtl w:val="0"/>
          </w:rPr>
          <w:delText>В изложении представлений об окружающей действительности и природе Человека ииссиидиология ставит перед собой целью создание целостного научно</w:delText>
        </w:r>
      </w:del>
      <w:del w:id="4912" w:date="2019-06-22T23:07:00Z" w:author="Yuriy Lebid">
        <w:r>
          <w:rPr>
            <w:rtl w:val="0"/>
          </w:rPr>
          <w:delText>-</w:delText>
        </w:r>
      </w:del>
      <w:del w:id="4913" w:date="2019-06-22T23:07:00Z" w:author="Yuriy Lebid">
        <w:r>
          <w:rPr>
            <w:rtl w:val="0"/>
          </w:rPr>
          <w:delText>ориентированного мировоззрения</w:delText>
        </w:r>
      </w:del>
      <w:del w:id="4914" w:date="2019-06-22T23:07:00Z" w:author="Yuriy Lebid">
        <w:r>
          <w:rPr>
            <w:rtl w:val="0"/>
          </w:rPr>
          <w:delText xml:space="preserve">, </w:delText>
        </w:r>
      </w:del>
      <w:del w:id="4915" w:date="2019-06-22T23:07:00Z" w:author="Yuriy Lebid">
        <w:r>
          <w:rPr>
            <w:rtl w:val="0"/>
          </w:rPr>
          <w:delText>интегрирующего в себе знания социальных</w:delText>
        </w:r>
      </w:del>
      <w:del w:id="4916" w:date="2019-06-22T23:07:00Z" w:author="Yuriy Lebid">
        <w:r>
          <w:rPr>
            <w:rtl w:val="0"/>
          </w:rPr>
          <w:delText xml:space="preserve">, </w:delText>
        </w:r>
      </w:del>
      <w:del w:id="4917" w:date="2019-06-22T23:07:00Z" w:author="Yuriy Lebid">
        <w:r>
          <w:rPr>
            <w:rtl w:val="0"/>
          </w:rPr>
          <w:delText>гуманитарных и естественных наук</w:delText>
        </w:r>
      </w:del>
      <w:del w:id="4918" w:date="2019-06-22T23:07:00Z" w:author="Yuriy Lebid">
        <w:r>
          <w:rPr>
            <w:rtl w:val="0"/>
          </w:rPr>
          <w:delText xml:space="preserve">. </w:delText>
        </w:r>
      </w:del>
      <w:del w:id="4919" w:date="2019-06-22T23:07:00Z" w:author="Yuriy Lebid">
        <w:r>
          <w:rPr>
            <w:rtl w:val="0"/>
          </w:rPr>
          <w:delText>Является совокупностью новейших космологических представлений о Вселенной и человеке и демонстрирует по сути радикально новый конструктивный подход к проведению</w:delText>
        </w:r>
      </w:del>
      <w:del w:id="4920" w:date="2019-06-22T23:07:00Z" w:author="Yuriy Lebid">
        <w:r>
          <w:rPr>
            <w:rtl w:val="0"/>
          </w:rPr>
          <w:delText xml:space="preserve">, </w:delText>
        </w:r>
      </w:del>
      <w:del w:id="4921" w:date="2019-06-22T23:07:00Z" w:author="Yuriy Lebid">
        <w:r>
          <w:rPr>
            <w:rtl w:val="0"/>
          </w:rPr>
          <w:delText>анализу и интерпретации любого рода научных исследований</w:delText>
        </w:r>
      </w:del>
      <w:del w:id="4922" w:date="2019-06-22T23:07:00Z" w:author="Yuriy Lebid">
        <w:r>
          <w:rPr>
            <w:rtl w:val="0"/>
          </w:rPr>
          <w:delText xml:space="preserve">, </w:delText>
        </w:r>
      </w:del>
      <w:del w:id="4923" w:date="2019-06-22T23:07:00Z" w:author="Yuriy Lebid">
        <w:r>
          <w:rPr>
            <w:rtl w:val="0"/>
          </w:rPr>
          <w:delText>что порождает предпосылки к пересмотру и обновлению существующих научных положений и мировоззренческих норм</w:delText>
        </w:r>
      </w:del>
      <w:del w:id="4924" w:date="2019-06-22T23:07:00Z" w:author="Yuriy Lebid">
        <w:r>
          <w:rPr>
            <w:rtl w:val="0"/>
          </w:rPr>
          <w:delText xml:space="preserve">. </w:delText>
        </w:r>
      </w:del>
      <w:del w:id="4925" w:date="2019-06-22T23:07:00Z" w:author="Yuriy Lebid">
        <w:r>
          <w:rPr>
            <w:rtl w:val="0"/>
          </w:rPr>
          <w:delText>Данные представления основываются на принципах многомирия и самосознательности природы любой материальной единицы</w:delText>
        </w:r>
      </w:del>
      <w:del w:id="4926" w:date="2019-06-22T23:07:00Z" w:author="Yuriy Lebid">
        <w:r>
          <w:rPr>
            <w:rtl w:val="0"/>
          </w:rPr>
          <w:delText xml:space="preserve">, </w:delText>
        </w:r>
      </w:del>
      <w:del w:id="4927" w:date="2019-06-22T23:07:00Z" w:author="Yuriy Lebid">
        <w:r>
          <w:rPr>
            <w:rtl w:val="0"/>
          </w:rPr>
          <w:delText>постулируя многоуровневую и многомерную структуру пространства и сознания</w:delText>
        </w:r>
      </w:del>
      <w:del w:id="4928" w:date="2019-06-22T23:07:00Z" w:author="Yuriy Lebid">
        <w:r>
          <w:rPr>
            <w:rtl w:val="0"/>
          </w:rPr>
          <w:delText xml:space="preserve">. </w:delText>
        </w:r>
      </w:del>
      <w:del w:id="4929" w:date="2019-06-22T23:07:00Z" w:author="Yuriy Lebid">
        <w:r>
          <w:rPr>
            <w:rtl w:val="0"/>
          </w:rPr>
          <w:delText>Автор ииссиидиологии – Орис Васильевич Орис</w:delText>
        </w:r>
      </w:del>
      <w:del w:id="4930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493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93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иллинтконт</w:delText>
        </w:r>
      </w:del>
      <w:del w:id="493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493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Версии</w:delText>
        </w:r>
      </w:del>
      <w:del w:id="493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4936" w:date="2019-06-22T23:07:00Z" w:author="Yuriy Lebid"/>
        </w:rPr>
      </w:pPr>
      <w:del w:id="4937" w:date="2019-06-22T23:07:00Z" w:author="Yuriy Lebid">
        <w:r>
          <w:rPr>
            <w:rtl w:val="0"/>
          </w:rPr>
          <w:delText xml:space="preserve">версии нашей Планетарной Сущности </w:delText>
        </w:r>
      </w:del>
      <w:del w:id="4938" w:date="2019-06-22T23:07:00Z" w:author="Yuriy Lebid">
        <w:r>
          <w:rPr>
            <w:rtl w:val="0"/>
          </w:rPr>
          <w:delText>(</w:delText>
        </w:r>
      </w:del>
      <w:del w:id="4939" w:date="2019-06-22T23:07:00Z" w:author="Yuriy Lebid">
        <w:r>
          <w:rPr>
            <w:rtl w:val="0"/>
          </w:rPr>
          <w:delText>Земля</w:delText>
        </w:r>
      </w:del>
      <w:del w:id="4940" w:date="2019-06-22T23:07:00Z" w:author="Yuriy Lebid">
        <w:r>
          <w:rPr>
            <w:rtl w:val="0"/>
          </w:rPr>
          <w:delText xml:space="preserve">, </w:delText>
        </w:r>
      </w:del>
      <w:del w:id="4941" w:date="2019-06-22T23:07:00Z" w:author="Yuriy Lebid">
        <w:r>
          <w:rPr>
            <w:rtl w:val="0"/>
          </w:rPr>
          <w:delText>ГРЭИЙСЛИИСС</w:delText>
        </w:r>
      </w:del>
      <w:del w:id="4942" w:date="2019-06-22T23:07:00Z" w:author="Yuriy Lebid">
        <w:r>
          <w:rPr>
            <w:rtl w:val="0"/>
          </w:rPr>
          <w:delText xml:space="preserve">) </w:delText>
        </w:r>
      </w:del>
      <w:del w:id="4943" w:date="2019-06-22T23:07:00Z" w:author="Yuriy Lebid">
        <w:r>
          <w:rPr>
            <w:rtl w:val="0"/>
          </w:rPr>
          <w:delText>включающие Физический</w:delText>
        </w:r>
      </w:del>
      <w:del w:id="4944" w:date="2019-06-22T23:07:00Z" w:author="Yuriy Lebid">
        <w:r>
          <w:rPr>
            <w:rtl w:val="0"/>
          </w:rPr>
          <w:delText xml:space="preserve">, </w:delText>
        </w:r>
      </w:del>
      <w:del w:id="4945" w:date="2019-06-22T23:07:00Z" w:author="Yuriy Lebid">
        <w:r>
          <w:rPr>
            <w:rtl w:val="0"/>
          </w:rPr>
          <w:delText>Астральный</w:delText>
        </w:r>
      </w:del>
      <w:del w:id="4946" w:date="2019-06-22T23:07:00Z" w:author="Yuriy Lebid">
        <w:r>
          <w:rPr>
            <w:rtl w:val="0"/>
          </w:rPr>
          <w:delText xml:space="preserve">, </w:delText>
        </w:r>
      </w:del>
      <w:del w:id="4947" w:date="2019-06-22T23:07:00Z" w:author="Yuriy Lebid">
        <w:r>
          <w:rPr>
            <w:rtl w:val="0"/>
          </w:rPr>
          <w:delText>Ментальный</w:delText>
        </w:r>
      </w:del>
      <w:del w:id="4948" w:date="2019-06-22T23:07:00Z" w:author="Yuriy Lebid">
        <w:r>
          <w:rPr>
            <w:rtl w:val="0"/>
          </w:rPr>
          <w:delText xml:space="preserve">, </w:delText>
        </w:r>
      </w:del>
      <w:del w:id="4949" w:date="2019-06-22T23:07:00Z" w:author="Yuriy Lebid">
        <w:r>
          <w:rPr>
            <w:rtl w:val="0"/>
          </w:rPr>
          <w:delText>Каузальный и Супраментальный Глобусы</w:delText>
        </w:r>
      </w:del>
    </w:p>
    <w:p>
      <w:pPr>
        <w:pStyle w:val="heading 4"/>
        <w:rPr>
          <w:del w:id="4950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495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имагинарный </w:delText>
        </w:r>
      </w:del>
      <w:del w:id="495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495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495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495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imaginarius</w:delText>
        </w:r>
      </w:del>
      <w:del w:id="495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кажущийся</w:delText>
        </w:r>
      </w:del>
      <w:del w:id="495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495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призрачный</w:delText>
        </w:r>
      </w:del>
      <w:del w:id="495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496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воображаемый</w:delText>
        </w:r>
      </w:del>
      <w:del w:id="496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4962" w:date="2019-06-22T23:07:00Z" w:author="Yuriy Lebid"/>
        </w:rPr>
      </w:pPr>
      <w:del w:id="4963" w:date="2019-06-22T23:07:00Z" w:author="Yuriy Lebid">
        <w:r>
          <w:rPr>
            <w:rtl w:val="0"/>
          </w:rPr>
          <w:delText>кажущийся</w:delText>
        </w:r>
      </w:del>
      <w:del w:id="4964" w:date="2019-06-22T23:07:00Z" w:author="Yuriy Lebid">
        <w:r>
          <w:rPr>
            <w:rtl w:val="0"/>
          </w:rPr>
          <w:delText xml:space="preserve">, </w:delText>
        </w:r>
      </w:del>
      <w:del w:id="4965" w:date="2019-06-22T23:07:00Z" w:author="Yuriy Lebid">
        <w:r>
          <w:rPr>
            <w:rtl w:val="0"/>
          </w:rPr>
          <w:delText>объективно несуществующий</w:delText>
        </w:r>
      </w:del>
      <w:del w:id="4966" w:date="2019-06-22T23:07:00Z" w:author="Yuriy Lebid">
        <w:r>
          <w:rPr>
            <w:rtl w:val="0"/>
          </w:rPr>
          <w:delText xml:space="preserve">, </w:delText>
        </w:r>
      </w:del>
      <w:del w:id="4967" w:date="2019-06-22T23:07:00Z" w:author="Yuriy Lebid">
        <w:r>
          <w:rPr>
            <w:rtl w:val="0"/>
          </w:rPr>
          <w:delText xml:space="preserve">но умозрительно участвующий в Фокусной Динамике </w:delText>
        </w:r>
      </w:del>
      <w:del w:id="4968" w:date="2019-06-22T23:07:00Z" w:author="Yuriy Lebid">
        <w:r>
          <w:rPr>
            <w:rtl w:val="0"/>
          </w:rPr>
          <w:delText>(</w:delText>
        </w:r>
      </w:del>
      <w:del w:id="4969" w:date="2019-06-22T23:07:00Z" w:author="Yuriy Lebid">
        <w:r>
          <w:rPr>
            <w:rtl w:val="0"/>
          </w:rPr>
          <w:delText>ФД</w:delText>
        </w:r>
      </w:del>
      <w:del w:id="4970" w:date="2019-06-22T23:07:00Z" w:author="Yuriy Lebid">
        <w:r>
          <w:rPr>
            <w:rtl w:val="0"/>
          </w:rPr>
          <w:delText xml:space="preserve">) </w:delText>
        </w:r>
      </w:del>
      <w:del w:id="4971" w:date="2019-06-22T23:07:00Z" w:author="Yuriy Lebid">
        <w:r>
          <w:rPr>
            <w:rtl w:val="0"/>
          </w:rPr>
          <w:delText>рассматриваемого процесса</w:delText>
        </w:r>
      </w:del>
    </w:p>
    <w:p>
      <w:pPr>
        <w:pStyle w:val="heading 4"/>
        <w:rPr>
          <w:del w:id="497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497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имманентный</w:delText>
        </w:r>
      </w:del>
      <w:del w:id="497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4975" w:date="2019-06-22T23:07:00Z" w:author="Yuriy Lebid"/>
        </w:rPr>
      </w:pPr>
      <w:del w:id="4976" w:date="2019-06-22T23:07:00Z" w:author="Yuriy Lebid">
        <w:r>
          <w:rPr>
            <w:rtl w:val="0"/>
          </w:rPr>
          <w:delText xml:space="preserve">изначально присущий внутренней Природе самой Формы Самосознания </w:delText>
        </w:r>
      </w:del>
      <w:del w:id="4977" w:date="2019-06-22T23:07:00Z" w:author="Yuriy Lebid">
        <w:r>
          <w:rPr>
            <w:rtl w:val="0"/>
          </w:rPr>
          <w:delText>(</w:delText>
        </w:r>
      </w:del>
      <w:del w:id="4978" w:date="2019-06-22T23:07:00Z" w:author="Yuriy Lebid">
        <w:r>
          <w:rPr>
            <w:rtl w:val="0"/>
          </w:rPr>
          <w:delText>ФС</w:delText>
        </w:r>
      </w:del>
      <w:del w:id="4979" w:date="2019-06-22T23:07:00Z" w:author="Yuriy Lebid">
        <w:r>
          <w:rPr>
            <w:rtl w:val="0"/>
          </w:rPr>
          <w:delText xml:space="preserve">) </w:delText>
        </w:r>
      </w:del>
      <w:del w:id="4980" w:date="2019-06-22T23:07:00Z" w:author="Yuriy Lebid">
        <w:r>
          <w:rPr>
            <w:rtl w:val="0"/>
          </w:rPr>
          <w:delText xml:space="preserve">или Коллективного Космического Разума </w:delText>
        </w:r>
      </w:del>
      <w:del w:id="4981" w:date="2019-06-22T23:07:00Z" w:author="Yuriy Lebid">
        <w:r>
          <w:rPr>
            <w:rtl w:val="0"/>
          </w:rPr>
          <w:delText>(</w:delText>
        </w:r>
      </w:del>
      <w:del w:id="4982" w:date="2019-06-22T23:07:00Z" w:author="Yuriy Lebid">
        <w:r>
          <w:rPr>
            <w:rtl w:val="0"/>
          </w:rPr>
          <w:delText>ККР</w:delText>
        </w:r>
      </w:del>
      <w:del w:id="4983" w:date="2019-06-22T23:07:00Z" w:author="Yuriy Lebid">
        <w:r>
          <w:rPr>
            <w:rtl w:val="0"/>
          </w:rPr>
          <w:delText xml:space="preserve">), </w:delText>
        </w:r>
      </w:del>
      <w:del w:id="4984" w:date="2019-06-22T23:07:00Z" w:author="Yuriy Lebid">
        <w:r>
          <w:rPr>
            <w:rtl w:val="0"/>
          </w:rPr>
          <w:delText>постоянно свойственный ей и обусловленный ее</w:delText>
        </w:r>
      </w:del>
      <w:del w:id="4985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̈</w:delText>
        </w:r>
      </w:del>
      <w:del w:id="4986" w:date="2019-06-22T23:07:00Z" w:author="Yuriy Lebid">
        <w:r>
          <w:rPr>
            <w:rtl w:val="0"/>
          </w:rPr>
          <w:delText xml:space="preserve"> особенностями</w:delText>
        </w:r>
      </w:del>
      <w:del w:id="4987" w:date="2019-06-22T23:07:00Z" w:author="Yuriy Lebid">
        <w:r>
          <w:rPr>
            <w:rtl w:val="0"/>
          </w:rPr>
          <w:delText xml:space="preserve">, </w:delText>
        </w:r>
      </w:del>
      <w:del w:id="4988" w:date="2019-06-22T23:07:00Z" w:author="Yuriy Lebid">
        <w:r>
          <w:rPr>
            <w:rtl w:val="0"/>
          </w:rPr>
          <w:delText>независимо от меняющихся внешних воздействий</w:delText>
        </w:r>
      </w:del>
      <w:del w:id="4989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4990" w:date="2019-06-22T23:07:00Z" w:author="Yuriy Lebid"/>
          <w:rStyle w:val="Нет"/>
          <w:rFonts w:ascii="SchoolBook" w:cs="SchoolBook" w:hAnsi="SchoolBook" w:eastAsia="SchoolBook"/>
          <w:i w:val="1"/>
          <w:iCs w:val="1"/>
          <w:sz w:val="22"/>
          <w:szCs w:val="22"/>
        </w:rPr>
      </w:pPr>
      <w:del w:id="499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499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499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sz w:val="22"/>
            <w:szCs w:val="22"/>
            <w:rtl w:val="0"/>
            <w:lang w:val="ru-RU"/>
          </w:rPr>
          <w:delText xml:space="preserve"> </w:delText>
        </w:r>
      </w:del>
      <w:del w:id="4994" w:date="2019-06-22T23:07:00Z" w:author="Yuriy Lebid">
        <w:r>
          <w:rPr>
            <w:rStyle w:val="Hyperlink.1"/>
            <w:rtl w:val="0"/>
          </w:rPr>
          <w:delText xml:space="preserve">Имманентные Суперсинтенсии Чистых Космических Качеств </w:delText>
        </w:r>
      </w:del>
      <w:del w:id="4995" w:date="2019-06-22T23:07:00Z" w:author="Yuriy Lebid">
        <w:r>
          <w:rPr>
            <w:rtl w:val="0"/>
          </w:rPr>
          <w:delText>(</w:delText>
        </w:r>
      </w:del>
      <w:del w:id="4996" w:date="2019-06-22T23:07:00Z" w:author="Yuriy Lebid">
        <w:r>
          <w:rPr>
            <w:rtl w:val="0"/>
          </w:rPr>
          <w:delText>ЧКК</w:delText>
        </w:r>
      </w:del>
      <w:del w:id="4997" w:date="2019-06-22T23:07:00Z" w:author="Yuriy Lebid">
        <w:r>
          <w:rPr>
            <w:rtl w:val="0"/>
          </w:rPr>
          <w:delText xml:space="preserve">) </w:delText>
        </w:r>
      </w:del>
      <w:del w:id="4998" w:date="2019-06-22T23:07:00Z" w:author="Yuriy Lebid">
        <w:r>
          <w:rPr>
            <w:rtl w:val="0"/>
          </w:rPr>
          <w:delText>— разно</w:delText>
        </w:r>
      </w:del>
      <w:del w:id="4999" w:date="2019-06-22T23:07:00Z" w:author="Yuriy Lebid">
        <w:r>
          <w:rPr>
            <w:rtl w:val="0"/>
          </w:rPr>
          <w:delText>-</w:delText>
        </w:r>
      </w:del>
      <w:del w:id="5000" w:date="2019-06-22T23:07:00Z" w:author="Yuriy Lebid">
        <w:r>
          <w:rPr>
            <w:rtl w:val="0"/>
          </w:rPr>
          <w:delText>Качественные эфирные сочетания СККАЙ</w:delText>
        </w:r>
      </w:del>
      <w:del w:id="5001" w:date="2019-06-22T23:07:00Z" w:author="Yuriy Lebid">
        <w:r>
          <w:rPr>
            <w:rtl w:val="0"/>
          </w:rPr>
          <w:delText>-</w:delText>
        </w:r>
      </w:del>
      <w:del w:id="5002" w:date="2019-06-22T23:07:00Z" w:author="Yuriy Lebid">
        <w:r>
          <w:rPr>
            <w:rtl w:val="0"/>
          </w:rPr>
          <w:delText>АФФТ</w:delText>
        </w:r>
      </w:del>
      <w:del w:id="5003" w:date="2019-06-22T23:07:00Z" w:author="Yuriy Lebid">
        <w:r>
          <w:rPr>
            <w:rtl w:val="0"/>
          </w:rPr>
          <w:delText>-</w:delText>
        </w:r>
      </w:del>
      <w:del w:id="5004" w:date="2019-06-22T23:07:00Z" w:author="Yuriy Lebid">
        <w:r>
          <w:rPr>
            <w:rtl w:val="0"/>
          </w:rPr>
          <w:delText xml:space="preserve">Форм </w:delText>
        </w:r>
      </w:del>
      <w:del w:id="5005" w:date="2019-06-22T23:07:00Z" w:author="Yuriy Lebid">
        <w:r>
          <w:rPr>
            <w:rtl w:val="0"/>
          </w:rPr>
          <w:delText xml:space="preserve">(36,0 - 48,0 </w:delText>
        </w:r>
      </w:del>
      <w:del w:id="5006" w:date="2019-06-22T23:07:00Z" w:author="Yuriy Lebid">
        <w:r>
          <w:rPr>
            <w:rtl w:val="0"/>
          </w:rPr>
          <w:delText>мерность</w:delText>
        </w:r>
      </w:del>
      <w:del w:id="5007" w:date="2019-06-22T23:07:00Z" w:author="Yuriy Lebid">
        <w:r>
          <w:rPr>
            <w:rtl w:val="0"/>
          </w:rPr>
          <w:delText>).</w:delText>
        </w:r>
      </w:del>
    </w:p>
    <w:p>
      <w:pPr>
        <w:pStyle w:val="heading 4"/>
        <w:rPr>
          <w:del w:id="5008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500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иммедиативный </w:delText>
        </w:r>
      </w:del>
      <w:del w:id="501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501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501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501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immediatus</w:delText>
        </w:r>
      </w:del>
      <w:del w:id="50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непосредственный</w:delText>
        </w:r>
      </w:del>
      <w:del w:id="501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016" w:date="2019-06-22T23:07:00Z" w:author="Yuriy Lebid"/>
        </w:rPr>
      </w:pPr>
      <w:del w:id="5017" w:date="2019-06-22T23:07:00Z" w:author="Yuriy Lebid">
        <w:r>
          <w:rPr>
            <w:rtl w:val="0"/>
          </w:rPr>
          <w:delText>взаимодействующий напрямую</w:delText>
        </w:r>
      </w:del>
      <w:del w:id="5018" w:date="2019-06-22T23:07:00Z" w:author="Yuriy Lebid">
        <w:r>
          <w:rPr>
            <w:rtl w:val="0"/>
          </w:rPr>
          <w:delText xml:space="preserve">, </w:delText>
        </w:r>
      </w:del>
      <w:del w:id="5019" w:date="2019-06-22T23:07:00Z" w:author="Yuriy Lebid">
        <w:r>
          <w:rPr>
            <w:rtl w:val="0"/>
          </w:rPr>
          <w:delText>непосредственно связанный с чем</w:delText>
        </w:r>
      </w:del>
      <w:del w:id="5020" w:date="2019-06-22T23:07:00Z" w:author="Yuriy Lebid">
        <w:r>
          <w:rPr>
            <w:rtl w:val="0"/>
          </w:rPr>
          <w:delText>-</w:delText>
        </w:r>
      </w:del>
      <w:del w:id="5021" w:date="2019-06-22T23:07:00Z" w:author="Yuriy Lebid">
        <w:r>
          <w:rPr>
            <w:rtl w:val="0"/>
          </w:rPr>
          <w:delText>то</w:delText>
        </w:r>
      </w:del>
    </w:p>
    <w:p>
      <w:pPr>
        <w:pStyle w:val="heading 4"/>
        <w:rPr>
          <w:del w:id="5022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502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иммортальность </w:delText>
        </w:r>
      </w:del>
      <w:del w:id="50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502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анг</w:delText>
        </w:r>
      </w:del>
      <w:del w:id="502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502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immortal</w:delText>
        </w:r>
      </w:del>
      <w:del w:id="502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бессмертный</w:delText>
        </w:r>
      </w:del>
      <w:del w:id="502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030" w:date="2019-06-22T23:07:00Z" w:author="Yuriy Lebid"/>
        </w:rPr>
      </w:pPr>
      <w:del w:id="5031" w:date="2019-06-22T23:07:00Z" w:author="Yuriy Lebid">
        <w:r>
          <w:rPr>
            <w:rtl w:val="0"/>
          </w:rPr>
          <w:delText xml:space="preserve">принципиальная невозможность любой Формы Самосознания </w:delText>
        </w:r>
      </w:del>
      <w:del w:id="5032" w:date="2019-06-22T23:07:00Z" w:author="Yuriy Lebid">
        <w:r>
          <w:rPr>
            <w:rtl w:val="0"/>
          </w:rPr>
          <w:delText>(</w:delText>
        </w:r>
      </w:del>
      <w:del w:id="5033" w:date="2019-06-22T23:07:00Z" w:author="Yuriy Lebid">
        <w:r>
          <w:rPr>
            <w:rtl w:val="0"/>
          </w:rPr>
          <w:delText>ФС</w:delText>
        </w:r>
      </w:del>
      <w:del w:id="5034" w:date="2019-06-22T23:07:00Z" w:author="Yuriy Lebid">
        <w:r>
          <w:rPr>
            <w:rtl w:val="0"/>
          </w:rPr>
          <w:delText xml:space="preserve">) </w:delText>
        </w:r>
      </w:del>
      <w:del w:id="5035" w:date="2019-06-22T23:07:00Z" w:author="Yuriy Lebid">
        <w:r>
          <w:rPr>
            <w:rtl w:val="0"/>
          </w:rPr>
          <w:delText>осознавать</w:delText>
        </w:r>
      </w:del>
      <w:del w:id="5036" w:date="2019-06-22T23:07:00Z" w:author="Yuriy Lebid">
        <w:r>
          <w:rPr>
            <w:rtl w:val="0"/>
          </w:rPr>
          <w:delText xml:space="preserve">, </w:delText>
        </w:r>
      </w:del>
      <w:del w:id="5037" w:date="2019-06-22T23:07:00Z" w:author="Yuriy Lebid">
        <w:r>
          <w:rPr>
            <w:rtl w:val="0"/>
          </w:rPr>
          <w:delText>переживать себя умершей</w:delText>
        </w:r>
      </w:del>
      <w:del w:id="5038" w:date="2019-06-22T23:07:00Z" w:author="Yuriy Lebid">
        <w:r>
          <w:rPr>
            <w:rtl w:val="0"/>
          </w:rPr>
          <w:delText xml:space="preserve">; </w:delText>
        </w:r>
      </w:del>
      <w:del w:id="5039" w:date="2019-06-22T23:07:00Z" w:author="Yuriy Lebid">
        <w:r>
          <w:rPr>
            <w:rtl w:val="0"/>
          </w:rPr>
          <w:delText>сллоогрентный Принцип Бессмертия любой ФС</w:delText>
        </w:r>
      </w:del>
    </w:p>
    <w:p>
      <w:pPr>
        <w:pStyle w:val="heading 4"/>
        <w:rPr>
          <w:del w:id="504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504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иммунитантная Ответственность</w:delText>
        </w:r>
      </w:del>
      <w:del w:id="50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5043" w:date="2019-06-22T23:07:00Z" w:author="Yuriy Lebid"/>
        </w:rPr>
      </w:pPr>
      <w:del w:id="5044" w:date="2019-06-22T23:07:00Z" w:author="Yuriy Lebid">
        <w:r>
          <w:rPr>
            <w:rtl w:val="0"/>
          </w:rPr>
          <w:delText>один из качественных признаков ллууввумической двуинвадерентной Схемы Синтеза</w:delText>
        </w:r>
      </w:del>
      <w:del w:id="5045" w:date="2019-06-22T23:07:00Z" w:author="Yuriy Lebid">
        <w:r>
          <w:rPr>
            <w:rtl w:val="0"/>
          </w:rPr>
          <w:delText xml:space="preserve">, </w:delText>
        </w:r>
      </w:del>
      <w:del w:id="5046" w:date="2019-06-22T23:07:00Z" w:author="Yuriy Lebid">
        <w:r>
          <w:rPr>
            <w:rtl w:val="0"/>
          </w:rPr>
          <w:delText>подразумевает безусловное состояние насущной потребности</w:delText>
        </w:r>
      </w:del>
      <w:del w:id="504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5048" w:date="2019-06-22T23:07:00Z" w:author="Yuriy Lebid">
        <w:r>
          <w:rPr>
            <w:rtl w:val="0"/>
          </w:rPr>
          <w:delText>«личности» отвечать не только за свои поступки</w:delText>
        </w:r>
      </w:del>
      <w:del w:id="5049" w:date="2019-06-22T23:07:00Z" w:author="Yuriy Lebid">
        <w:r>
          <w:rPr>
            <w:rtl w:val="0"/>
          </w:rPr>
          <w:delText xml:space="preserve">, </w:delText>
        </w:r>
      </w:del>
      <w:del w:id="5050" w:date="2019-06-22T23:07:00Z" w:author="Yuriy Lebid">
        <w:r>
          <w:rPr>
            <w:rtl w:val="0"/>
          </w:rPr>
          <w:delText>действия и их последствия</w:delText>
        </w:r>
      </w:del>
      <w:del w:id="5051" w:date="2019-06-22T23:07:00Z" w:author="Yuriy Lebid">
        <w:r>
          <w:rPr>
            <w:rtl w:val="0"/>
          </w:rPr>
          <w:delText xml:space="preserve">, </w:delText>
        </w:r>
      </w:del>
      <w:del w:id="5052" w:date="2019-06-22T23:07:00Z" w:author="Yuriy Lebid">
        <w:r>
          <w:rPr>
            <w:rtl w:val="0"/>
          </w:rPr>
          <w:delText>но и нести персональную Ответственность за выборы других людей</w:delText>
        </w:r>
      </w:del>
      <w:del w:id="5053" w:date="2019-06-22T23:07:00Z" w:author="Yuriy Lebid">
        <w:r>
          <w:rPr>
            <w:rtl w:val="0"/>
          </w:rPr>
          <w:delText xml:space="preserve">; </w:delText>
        </w:r>
      </w:del>
      <w:del w:id="5054" w:date="2019-06-22T23:07:00Z" w:author="Yuriy Lebid">
        <w:r>
          <w:rPr>
            <w:rtl w:val="0"/>
          </w:rPr>
          <w:delText>готовность к любым актам самопожертвования ради скорейшего достижения общего для всех людей блага</w:delText>
        </w:r>
      </w:del>
      <w:del w:id="5055" w:date="2019-06-22T23:07:00Z" w:author="Yuriy Lebid">
        <w:r>
          <w:rPr>
            <w:rtl w:val="0"/>
          </w:rPr>
          <w:delText xml:space="preserve">, </w:delText>
        </w:r>
      </w:del>
      <w:del w:id="5056" w:date="2019-06-22T23:07:00Z" w:author="Yuriy Lebid">
        <w:r>
          <w:rPr>
            <w:rtl w:val="0"/>
          </w:rPr>
          <w:delText>ради беззаветного Служения высочайшей гуманитарной Идее и наиболее амплиативного воплощения ее</w:delText>
        </w:r>
      </w:del>
      <w:del w:id="5057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̈</w:delText>
        </w:r>
      </w:del>
      <w:del w:id="5058" w:date="2019-06-22T23:07:00Z" w:author="Yuriy Lebid">
        <w:r>
          <w:rPr>
            <w:rtl w:val="0"/>
          </w:rPr>
          <w:delText xml:space="preserve"> в условиях окружающей действительности</w:delText>
        </w:r>
      </w:del>
    </w:p>
    <w:p>
      <w:pPr>
        <w:pStyle w:val="heading 4"/>
        <w:rPr>
          <w:del w:id="5059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506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имперсептный </w:delText>
        </w:r>
      </w:del>
      <w:del w:id="506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506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50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50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imperceptus</w:delText>
        </w:r>
      </w:del>
      <w:del w:id="50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неизвестный</w:delText>
        </w:r>
      </w:del>
      <w:del w:id="506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50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непонятный</w:delText>
        </w:r>
      </w:del>
      <w:del w:id="50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069" w:date="2019-06-22T23:07:00Z" w:author="Yuriy Lebid"/>
        </w:rPr>
      </w:pPr>
      <w:del w:id="5070" w:date="2019-06-22T23:07:00Z" w:author="Yuriy Lebid">
        <w:r>
          <w:rPr>
            <w:rtl w:val="0"/>
          </w:rPr>
          <w:delText>несовместимый по каким</w:delText>
        </w:r>
      </w:del>
      <w:del w:id="5071" w:date="2019-06-22T23:07:00Z" w:author="Yuriy Lebid">
        <w:r>
          <w:rPr>
            <w:rtl w:val="0"/>
          </w:rPr>
          <w:delText>-</w:delText>
        </w:r>
      </w:del>
      <w:del w:id="5072" w:date="2019-06-22T23:07:00Z" w:author="Yuriy Lebid">
        <w:r>
          <w:rPr>
            <w:rtl w:val="0"/>
          </w:rPr>
          <w:delText>то признакам</w:delText>
        </w:r>
      </w:del>
      <w:del w:id="5073" w:date="2019-06-22T23:07:00Z" w:author="Yuriy Lebid">
        <w:r>
          <w:rPr>
            <w:rtl w:val="0"/>
          </w:rPr>
          <w:delText xml:space="preserve">, </w:delText>
        </w:r>
      </w:del>
      <w:del w:id="5074" w:date="2019-06-22T23:07:00Z" w:author="Yuriy Lebid">
        <w:r>
          <w:rPr>
            <w:rtl w:val="0"/>
          </w:rPr>
          <w:delText>обладающий противодействующей Творческой Активностью</w:delText>
        </w:r>
      </w:del>
      <w:del w:id="5075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5076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507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507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5079" w:date="2019-06-22T23:07:00Z" w:author="Yuriy Lebid">
        <w:r>
          <w:rPr>
            <w:rStyle w:val="Hyperlink.1"/>
            <w:rtl w:val="0"/>
          </w:rPr>
          <w:delText>имперсептные Поля</w:delText>
        </w:r>
      </w:del>
      <w:del w:id="5080" w:date="2019-06-22T23:07:00Z" w:author="Yuriy Lebid">
        <w:r>
          <w:rPr>
            <w:rStyle w:val="Hyperlink.1"/>
            <w:rtl w:val="0"/>
          </w:rPr>
          <w:delText>-</w:delText>
        </w:r>
      </w:del>
      <w:del w:id="5081" w:date="2019-06-22T23:07:00Z" w:author="Yuriy Lebid">
        <w:r>
          <w:rPr>
            <w:rStyle w:val="Hyperlink.1"/>
            <w:rtl w:val="0"/>
          </w:rPr>
          <w:delText xml:space="preserve">Сознания </w:delText>
        </w:r>
      </w:del>
      <w:del w:id="5082" w:date="2019-06-22T23:07:00Z" w:author="Yuriy Lebid">
        <w:r>
          <w:rPr>
            <w:rStyle w:val="Hyperlink.1"/>
            <w:rtl w:val="0"/>
          </w:rPr>
          <w:delText>(</w:delText>
        </w:r>
      </w:del>
      <w:del w:id="5083" w:date="2019-06-22T23:07:00Z" w:author="Yuriy Lebid">
        <w:r>
          <w:rPr>
            <w:rStyle w:val="Hyperlink.1"/>
            <w:rtl w:val="0"/>
          </w:rPr>
          <w:delText>признаки</w:delText>
        </w:r>
      </w:del>
      <w:del w:id="5084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i w:val="1"/>
            <w:iCs w:val="1"/>
            <w:rtl w:val="0"/>
            <w:lang w:val="ru-RU"/>
          </w:rPr>
          <w:delText xml:space="preserve"> </w:delText>
        </w:r>
      </w:del>
      <w:del w:id="5085" w:date="2019-06-22T23:07:00Z" w:author="Yuriy Lebid">
        <w:r>
          <w:rPr>
            <w:rStyle w:val="Hyperlink.1"/>
            <w:rtl w:val="0"/>
          </w:rPr>
          <w:delText>или Аспекты Качеств</w:delText>
        </w:r>
      </w:del>
      <w:del w:id="5086" w:date="2019-06-22T23:07:00Z" w:author="Yuriy Lebid">
        <w:r>
          <w:rPr>
            <w:rStyle w:val="Hyperlink.1"/>
            <w:rtl w:val="0"/>
          </w:rPr>
          <w:delText xml:space="preserve">) </w:delText>
        </w:r>
      </w:del>
      <w:del w:id="5087" w:date="2019-06-22T23:07:00Z" w:author="Yuriy Lebid">
        <w:r>
          <w:rPr>
            <w:rtl w:val="0"/>
          </w:rPr>
          <w:delText>– Поля</w:delText>
        </w:r>
      </w:del>
      <w:del w:id="5088" w:date="2019-06-22T23:07:00Z" w:author="Yuriy Lebid">
        <w:r>
          <w:rPr>
            <w:rtl w:val="0"/>
          </w:rPr>
          <w:delText>-</w:delText>
        </w:r>
      </w:del>
      <w:del w:id="5089" w:date="2019-06-22T23:07:00Z" w:author="Yuriy Lebid">
        <w:r>
          <w:rPr>
            <w:rtl w:val="0"/>
          </w:rPr>
          <w:delText xml:space="preserve">Сознания </w:delText>
        </w:r>
      </w:del>
      <w:del w:id="5090" w:date="2019-06-22T23:07:00Z" w:author="Yuriy Lebid">
        <w:r>
          <w:rPr>
            <w:rtl w:val="0"/>
          </w:rPr>
          <w:delText>(</w:delText>
        </w:r>
      </w:del>
      <w:del w:id="5091" w:date="2019-06-22T23:07:00Z" w:author="Yuriy Lebid">
        <w:r>
          <w:rPr>
            <w:rtl w:val="0"/>
          </w:rPr>
          <w:delText>ПС</w:delText>
        </w:r>
      </w:del>
      <w:del w:id="5092" w:date="2019-06-22T23:07:00Z" w:author="Yuriy Lebid">
        <w:r>
          <w:rPr>
            <w:rtl w:val="0"/>
          </w:rPr>
          <w:delText xml:space="preserve">), </w:delText>
        </w:r>
      </w:del>
      <w:del w:id="5093" w:date="2019-06-22T23:07:00Z" w:author="Yuriy Lebid">
        <w:r>
          <w:rPr>
            <w:rtl w:val="0"/>
          </w:rPr>
          <w:delText>обладающие противодействующей Творческой Активностью в какой</w:delText>
        </w:r>
      </w:del>
      <w:del w:id="5094" w:date="2019-06-22T23:07:00Z" w:author="Yuriy Lebid">
        <w:r>
          <w:rPr>
            <w:rtl w:val="0"/>
          </w:rPr>
          <w:delText>-</w:delText>
        </w:r>
      </w:del>
      <w:del w:id="5095" w:date="2019-06-22T23:07:00Z" w:author="Yuriy Lebid">
        <w:r>
          <w:rPr>
            <w:rtl w:val="0"/>
          </w:rPr>
          <w:delText>то точке Пространства</w:delText>
        </w:r>
      </w:del>
      <w:del w:id="5096" w:date="2019-06-22T23:07:00Z" w:author="Yuriy Lebid">
        <w:r>
          <w:rPr>
            <w:rtl w:val="0"/>
          </w:rPr>
          <w:delText>-</w:delText>
        </w:r>
      </w:del>
      <w:del w:id="5097" w:date="2019-06-22T23:07:00Z" w:author="Yuriy Lebid">
        <w:r>
          <w:rPr>
            <w:rtl w:val="0"/>
          </w:rPr>
          <w:delText>Времени и не позволяющие каким</w:delText>
        </w:r>
      </w:del>
      <w:del w:id="5098" w:date="2019-06-22T23:07:00Z" w:author="Yuriy Lebid">
        <w:r>
          <w:rPr>
            <w:rtl w:val="0"/>
          </w:rPr>
          <w:delText>-</w:delText>
        </w:r>
      </w:del>
      <w:del w:id="5099" w:date="2019-06-22T23:07:00Z" w:author="Yuriy Lebid">
        <w:r>
          <w:rPr>
            <w:rtl w:val="0"/>
          </w:rPr>
          <w:delText>то иным ПС проявить в полной мере характерные для них признаки</w:delText>
        </w:r>
      </w:del>
      <w:del w:id="5100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5101" w:date="2019-06-22T23:07:00Z" w:author="Yuriy Lebid"/>
          <w:rStyle w:val="Нет"/>
          <w:color w:val="000000"/>
          <w:u w:color="000000"/>
        </w:rPr>
      </w:pPr>
      <w:del w:id="510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имперсонально </w:delText>
        </w:r>
      </w:del>
      <w:del w:id="51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510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51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510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– </w:delText>
        </w:r>
      </w:del>
      <w:del w:id="51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impersonaliter</w:delText>
        </w:r>
      </w:del>
      <w:del w:id="510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безлично</w:delText>
        </w:r>
      </w:del>
      <w:del w:id="510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110" w:date="2019-06-22T23:07:00Z" w:author="Yuriy Lebid"/>
          <w:rStyle w:val="Нет"/>
          <w:rFonts w:ascii="Times" w:cs="Times" w:hAnsi="Times" w:eastAsia="Times"/>
          <w:sz w:val="20"/>
          <w:szCs w:val="20"/>
        </w:rPr>
      </w:pPr>
      <w:del w:id="5111" w:date="2019-06-22T23:07:00Z" w:author="Yuriy Lebid">
        <w:r>
          <w:rPr>
            <w:rtl w:val="0"/>
          </w:rPr>
          <w:delText>без отождествления с «личностным» Самосознанием</w:delText>
        </w:r>
      </w:del>
    </w:p>
    <w:p>
      <w:pPr>
        <w:pStyle w:val="heading 4"/>
        <w:rPr>
          <w:del w:id="5112" w:date="2019-06-22T23:07:00Z" w:author="Yuriy Lebid"/>
          <w:rStyle w:val="Нет"/>
          <w:color w:val="000000"/>
          <w:u w:color="000000"/>
        </w:rPr>
      </w:pPr>
      <w:del w:id="511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имперфективный </w:delText>
        </w:r>
      </w:del>
      <w:del w:id="51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511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511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51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imperfectus</w:delText>
        </w:r>
      </w:del>
      <w:del w:id="511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несовершенный</w:delText>
        </w:r>
      </w:del>
      <w:del w:id="511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512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незаконченный</w:delText>
        </w:r>
      </w:del>
      <w:del w:id="512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122" w:date="2019-06-22T23:07:00Z" w:author="Yuriy Lebid"/>
          <w:rStyle w:val="Нет"/>
          <w:rFonts w:ascii="Times" w:cs="Times" w:hAnsi="Times" w:eastAsia="Times"/>
          <w:sz w:val="20"/>
          <w:szCs w:val="20"/>
        </w:rPr>
      </w:pPr>
      <w:del w:id="5123" w:date="2019-06-22T23:07:00Z" w:author="Yuriy Lebid">
        <w:r>
          <w:rPr>
            <w:rtl w:val="0"/>
          </w:rPr>
          <w:delText>слаборазвитый</w:delText>
        </w:r>
      </w:del>
    </w:p>
    <w:p>
      <w:pPr>
        <w:pStyle w:val="heading 4"/>
        <w:rPr>
          <w:del w:id="5124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512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имплексальный тип </w:delText>
        </w:r>
      </w:del>
      <w:del w:id="512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пространственно</w:delText>
        </w:r>
      </w:del>
      <w:del w:id="512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-</w:delText>
        </w:r>
      </w:del>
      <w:del w:id="512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временной эксцельсуальности</w:delText>
        </w:r>
      </w:del>
      <w:del w:id="512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5130" w:date="2019-06-22T23:07:00Z" w:author="Yuriy Lebid"/>
        </w:rPr>
      </w:pPr>
      <w:del w:id="5131" w:date="2019-06-22T23:07:00Z" w:author="Yuriy Lebid">
        <w:r>
          <w:rPr>
            <w:rtl w:val="0"/>
          </w:rPr>
          <w:delText xml:space="preserve">лежит в основе реализации высшей духовной деятельности Личностного Самосознания </w:delText>
        </w:r>
      </w:del>
      <w:del w:id="5132" w:date="2019-06-22T23:07:00Z" w:author="Yuriy Lebid">
        <w:r>
          <w:rPr>
            <w:rtl w:val="0"/>
          </w:rPr>
          <w:delText>(</w:delText>
        </w:r>
      </w:del>
      <w:del w:id="5133" w:date="2019-06-22T23:07:00Z" w:author="Yuriy Lebid">
        <w:r>
          <w:rPr>
            <w:rtl w:val="0"/>
          </w:rPr>
          <w:delText>ЛС</w:delText>
        </w:r>
      </w:del>
      <w:del w:id="5134" w:date="2019-06-22T23:07:00Z" w:author="Yuriy Lebid">
        <w:r>
          <w:rPr>
            <w:rtl w:val="0"/>
          </w:rPr>
          <w:delText xml:space="preserve">) </w:delText>
        </w:r>
      </w:del>
      <w:del w:id="5135" w:date="2019-06-22T23:07:00Z" w:author="Yuriy Lebid">
        <w:r>
          <w:rPr>
            <w:rtl w:val="0"/>
          </w:rPr>
          <w:delText xml:space="preserve">– </w:delText>
        </w:r>
      </w:del>
      <w:del w:id="5136" w:date="2019-06-22T23:07:00Z" w:author="Yuriy Lebid">
        <w:r>
          <w:rPr>
            <w:rtl w:val="0"/>
          </w:rPr>
          <w:delText xml:space="preserve">10-11 </w:delText>
        </w:r>
      </w:del>
      <w:del w:id="5137" w:date="2019-06-22T23:07:00Z" w:author="Yuriy Lebid">
        <w:r>
          <w:rPr>
            <w:rtl w:val="0"/>
          </w:rPr>
          <w:delText>каузальные Каналы</w:delText>
        </w:r>
      </w:del>
    </w:p>
    <w:p>
      <w:pPr>
        <w:pStyle w:val="heading 4"/>
        <w:rPr>
          <w:del w:id="513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513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Импульс</w:delText>
        </w:r>
      </w:del>
      <w:del w:id="514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514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Потенциал</w:delText>
        </w:r>
      </w:del>
      <w:del w:id="51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5143" w:date="2019-06-22T23:07:00Z" w:author="Yuriy Lebid"/>
        </w:rPr>
      </w:pPr>
      <w:del w:id="5144" w:date="2019-06-22T23:07:00Z" w:author="Yuriy Lebid">
        <w:r>
          <w:rPr>
            <w:rtl w:val="0"/>
          </w:rPr>
          <w:delText>часть самообразовавшихся в «момент осуществления» в Едином Суперуниверсальном Импульс</w:delText>
        </w:r>
      </w:del>
      <w:del w:id="5145" w:date="2019-06-22T23:07:00Z" w:author="Yuriy Lebid">
        <w:r>
          <w:rPr>
            <w:rtl w:val="0"/>
          </w:rPr>
          <w:delText>-</w:delText>
        </w:r>
      </w:del>
      <w:del w:id="5146" w:date="2019-06-22T23:07:00Z" w:author="Yuriy Lebid">
        <w:r>
          <w:rPr>
            <w:rtl w:val="0"/>
          </w:rPr>
          <w:delText xml:space="preserve">Потенциале </w:delText>
        </w:r>
      </w:del>
      <w:del w:id="5147" w:date="2019-06-22T23:07:00Z" w:author="Yuriy Lebid">
        <w:r>
          <w:rPr>
            <w:rtl w:val="0"/>
          </w:rPr>
          <w:delText>(</w:delText>
        </w:r>
      </w:del>
      <w:del w:id="5148" w:date="2019-06-22T23:07:00Z" w:author="Yuriy Lebid">
        <w:r>
          <w:rPr>
            <w:rtl w:val="0"/>
          </w:rPr>
          <w:delText>ЕСИП</w:delText>
        </w:r>
      </w:del>
      <w:del w:id="5149" w:date="2019-06-22T23:07:00Z" w:author="Yuriy Lebid">
        <w:r>
          <w:rPr>
            <w:rtl w:val="0"/>
          </w:rPr>
          <w:delText xml:space="preserve">) </w:delText>
        </w:r>
      </w:del>
      <w:del w:id="5150" w:date="2019-06-22T23:07:00Z" w:author="Yuriy Lebid">
        <w:r>
          <w:rPr>
            <w:rtl w:val="0"/>
          </w:rPr>
          <w:delText>Акта меркавгнации</w:delText>
        </w:r>
      </w:del>
      <w:del w:id="5151" w:date="2019-06-22T23:07:00Z" w:author="Yuriy Lebid">
        <w:r>
          <w:rPr>
            <w:rtl w:val="0"/>
          </w:rPr>
          <w:delText xml:space="preserve">, </w:delText>
        </w:r>
      </w:del>
      <w:del w:id="5152" w:date="2019-06-22T23:07:00Z" w:author="Yuriy Lebid">
        <w:r>
          <w:rPr>
            <w:rtl w:val="0"/>
          </w:rPr>
          <w:delText>внутри трансфинитного множества разнородных и гетерогенеусных Информационных Потоков</w:delText>
        </w:r>
      </w:del>
      <w:del w:id="5153" w:date="2019-06-22T23:07:00Z" w:author="Yuriy Lebid">
        <w:r>
          <w:rPr>
            <w:rtl w:val="0"/>
          </w:rPr>
          <w:delText xml:space="preserve">, </w:delText>
        </w:r>
      </w:del>
      <w:del w:id="5154" w:date="2019-06-22T23:07:00Z" w:author="Yuriy Lebid">
        <w:r>
          <w:rPr>
            <w:rtl w:val="0"/>
          </w:rPr>
          <w:delText>объединенных по Принципу коварллертности и лийллусцивности между разнородными ССС</w:delText>
        </w:r>
      </w:del>
      <w:del w:id="5155" w:date="2019-06-22T23:07:00Z" w:author="Yuriy Lebid">
        <w:r>
          <w:rPr>
            <w:rtl w:val="0"/>
          </w:rPr>
          <w:delText>-</w:delText>
        </w:r>
      </w:del>
      <w:del w:id="5156" w:date="2019-06-22T23:07:00Z" w:author="Yuriy Lebid">
        <w:r>
          <w:rPr>
            <w:rtl w:val="0"/>
          </w:rPr>
          <w:delText>фрагментами</w:delText>
        </w:r>
      </w:del>
      <w:del w:id="5157" w:date="2019-06-22T23:07:00Z" w:author="Yuriy Lebid">
        <w:r>
          <w:rPr>
            <w:rtl w:val="0"/>
          </w:rPr>
          <w:delText xml:space="preserve">;  </w:delText>
        </w:r>
      </w:del>
      <w:del w:id="5158" w:date="2019-06-22T23:07:00Z" w:author="Yuriy Lebid">
        <w:r>
          <w:rPr>
            <w:rtl w:val="0"/>
          </w:rPr>
          <w:delText xml:space="preserve">профективная предтеча консуетно и голохронно сформировавшегося  бесконечного разнообразия межскунккциональных взаимосвязей </w:delText>
        </w:r>
      </w:del>
      <w:del w:id="5159" w:date="2019-06-22T23:07:00Z" w:author="Yuriy Lebid">
        <w:r>
          <w:rPr>
            <w:rtl w:val="0"/>
          </w:rPr>
          <w:delText>(</w:delText>
        </w:r>
      </w:del>
      <w:del w:id="5160" w:date="2019-06-22T23:07:00Z" w:author="Yuriy Lebid">
        <w:r>
          <w:rPr>
            <w:rtl w:val="0"/>
          </w:rPr>
          <w:delText>ССС</w:delText>
        </w:r>
      </w:del>
      <w:del w:id="5161" w:date="2019-06-22T23:07:00Z" w:author="Yuriy Lebid">
        <w:r>
          <w:rPr>
            <w:rtl w:val="0"/>
          </w:rPr>
          <w:delText>-</w:delText>
        </w:r>
      </w:del>
      <w:del w:id="5162" w:date="2019-06-22T23:07:00Z" w:author="Yuriy Lebid">
        <w:r>
          <w:rPr>
            <w:rtl w:val="0"/>
          </w:rPr>
          <w:delText>Сущность</w:delText>
        </w:r>
      </w:del>
      <w:del w:id="5163" w:date="2019-06-22T23:07:00Z" w:author="Yuriy Lebid">
        <w:r>
          <w:rPr>
            <w:rtl w:val="0"/>
          </w:rPr>
          <w:delText xml:space="preserve">), </w:delText>
        </w:r>
      </w:del>
      <w:del w:id="5164" w:date="2019-06-22T23:07:00Z" w:author="Yuriy Lebid">
        <w:r>
          <w:rPr>
            <w:rtl w:val="0"/>
          </w:rPr>
          <w:delText>которые</w:delText>
        </w:r>
      </w:del>
      <w:del w:id="5165" w:date="2019-06-22T23:07:00Z" w:author="Yuriy Lebid">
        <w:r>
          <w:rPr>
            <w:rtl w:val="0"/>
          </w:rPr>
          <w:delText xml:space="preserve">, </w:delText>
        </w:r>
      </w:del>
      <w:del w:id="5166" w:date="2019-06-22T23:07:00Z" w:author="Yuriy Lebid">
        <w:r>
          <w:rPr>
            <w:rtl w:val="0"/>
          </w:rPr>
          <w:delText>прежде чем достичь Конфективного Состояния</w:delText>
        </w:r>
      </w:del>
      <w:del w:id="5167" w:date="2019-06-22T23:07:00Z" w:author="Yuriy Lebid">
        <w:r>
          <w:rPr>
            <w:rtl w:val="0"/>
          </w:rPr>
          <w:delText xml:space="preserve">, </w:delText>
        </w:r>
      </w:del>
      <w:del w:id="5168" w:date="2019-06-22T23:07:00Z" w:author="Yuriy Lebid">
        <w:r>
          <w:rPr>
            <w:rtl w:val="0"/>
          </w:rPr>
          <w:delText>объединились в энергоинформационную скррууллерртную систему — бесчисленное множество разнотипных Мирозданий</w:delText>
        </w:r>
      </w:del>
      <w:del w:id="5169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Определение"/>
        <w:rPr>
          <w:del w:id="5170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517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517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5173" w:date="2019-06-22T23:07:00Z" w:author="Yuriy Lebid">
        <w:r>
          <w:rPr>
            <w:rtl w:val="0"/>
          </w:rPr>
          <w:delText>ИП</w:delText>
        </w:r>
      </w:del>
      <w:del w:id="5174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5175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517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517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5178" w:date="2019-06-22T23:07:00Z" w:author="Yuriy Lebid">
        <w:r>
          <w:rPr>
            <w:rStyle w:val="Hyperlink.1"/>
            <w:rtl w:val="0"/>
          </w:rPr>
          <w:delText>праецепторные</w:delText>
        </w:r>
      </w:del>
      <w:del w:id="5179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i w:val="1"/>
            <w:iCs w:val="1"/>
            <w:rtl w:val="0"/>
            <w:lang w:val="ru-RU"/>
          </w:rPr>
          <w:delText xml:space="preserve"> </w:delText>
        </w:r>
      </w:del>
      <w:del w:id="5180" w:date="2019-06-22T23:07:00Z" w:author="Yuriy Lebid">
        <w:r>
          <w:rPr>
            <w:rStyle w:val="Hyperlink.1"/>
            <w:rtl w:val="0"/>
          </w:rPr>
          <w:delText>Импульс</w:delText>
        </w:r>
      </w:del>
      <w:del w:id="5181" w:date="2019-06-22T23:07:00Z" w:author="Yuriy Lebid">
        <w:r>
          <w:rPr>
            <w:rStyle w:val="Hyperlink.1"/>
            <w:rtl w:val="0"/>
          </w:rPr>
          <w:delText>-</w:delText>
        </w:r>
      </w:del>
      <w:del w:id="5182" w:date="2019-06-22T23:07:00Z" w:author="Yuriy Lebid">
        <w:r>
          <w:rPr>
            <w:rStyle w:val="Hyperlink.1"/>
            <w:rtl w:val="0"/>
          </w:rPr>
          <w:delText xml:space="preserve">Потенциалы </w:delText>
        </w:r>
      </w:del>
      <w:del w:id="5183" w:date="2019-06-22T23:07:00Z" w:author="Yuriy Lebid">
        <w:r>
          <w:rPr>
            <w:rtl w:val="0"/>
          </w:rPr>
          <w:delText>(</w:delText>
        </w:r>
      </w:del>
      <w:del w:id="5184" w:date="2019-06-22T23:07:00Z" w:author="Yuriy Lebid">
        <w:r>
          <w:rPr>
            <w:rtl w:val="0"/>
          </w:rPr>
          <w:delText>ИП</w:delText>
        </w:r>
      </w:del>
      <w:del w:id="5185" w:date="2019-06-22T23:07:00Z" w:author="Yuriy Lebid">
        <w:r>
          <w:rPr>
            <w:rtl w:val="0"/>
          </w:rPr>
          <w:delText xml:space="preserve">) </w:delText>
        </w:r>
      </w:del>
      <w:del w:id="5186" w:date="2019-06-22T23:07:00Z" w:author="Yuriy Lebid">
        <w:r>
          <w:rPr>
            <w:rtl w:val="0"/>
          </w:rPr>
          <w:delText>– руководящие Импульс</w:delText>
        </w:r>
      </w:del>
      <w:del w:id="5187" w:date="2019-06-22T23:07:00Z" w:author="Yuriy Lebid">
        <w:r>
          <w:rPr>
            <w:rtl w:val="0"/>
          </w:rPr>
          <w:delText>-</w:delText>
        </w:r>
      </w:del>
      <w:del w:id="5188" w:date="2019-06-22T23:07:00Z" w:author="Yuriy Lebid">
        <w:r>
          <w:rPr>
            <w:rtl w:val="0"/>
          </w:rPr>
          <w:delText>Потенциалы</w:delText>
        </w:r>
      </w:del>
      <w:del w:id="5189" w:date="2019-06-22T23:07:00Z" w:author="Yuriy Lebid">
        <w:r>
          <w:rPr>
            <w:rtl w:val="0"/>
          </w:rPr>
          <w:delText>;</w:delText>
        </w:r>
      </w:del>
    </w:p>
    <w:p>
      <w:pPr>
        <w:pStyle w:val="Определение"/>
        <w:rPr>
          <w:del w:id="5190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5191" w:date="2019-06-22T23:07:00Z" w:author="Yuriy Lebid">
        <w:r>
          <w:rPr>
            <w:rStyle w:val="Hyperlink.1"/>
            <w:rtl w:val="0"/>
          </w:rPr>
          <w:delText>прискусные ИП</w:delText>
        </w:r>
      </w:del>
      <w:del w:id="5192" w:date="2019-06-22T23:07:00Z" w:author="Yuriy Lebid">
        <w:r>
          <w:rPr>
            <w:rtl w:val="0"/>
          </w:rPr>
          <w:delText xml:space="preserve"> – Информационный Поток</w:delText>
        </w:r>
      </w:del>
      <w:del w:id="5193" w:date="2019-06-22T23:07:00Z" w:author="Yuriy Lebid">
        <w:r>
          <w:rPr>
            <w:rtl w:val="0"/>
          </w:rPr>
          <w:delText xml:space="preserve">, </w:delText>
        </w:r>
      </w:del>
      <w:del w:id="5194" w:date="2019-06-22T23:07:00Z" w:author="Yuriy Lebid">
        <w:r>
          <w:rPr>
            <w:rtl w:val="0"/>
          </w:rPr>
          <w:delText xml:space="preserve">меркавгнация для которого  начинается с абсолютной конфектизации и мгновенного выхода на примогенитивное состояние </w:delText>
        </w:r>
      </w:del>
      <w:del w:id="5195" w:date="2019-06-22T23:07:00Z" w:author="Yuriy Lebid">
        <w:r>
          <w:rPr>
            <w:rtl w:val="0"/>
          </w:rPr>
          <w:delText>12-</w:delText>
        </w:r>
      </w:del>
      <w:del w:id="5196" w:date="2019-06-22T23:07:00Z" w:author="Yuriy Lebid">
        <w:r>
          <w:rPr>
            <w:rtl w:val="0"/>
          </w:rPr>
          <w:delText xml:space="preserve">ти Чистых Космических Качеств </w:delText>
        </w:r>
      </w:del>
      <w:del w:id="5197" w:date="2019-06-22T23:07:00Z" w:author="Yuriy Lebid">
        <w:r>
          <w:rPr>
            <w:rtl w:val="0"/>
          </w:rPr>
          <w:delText>(</w:delText>
        </w:r>
      </w:del>
      <w:del w:id="5198" w:date="2019-06-22T23:07:00Z" w:author="Yuriy Lebid">
        <w:r>
          <w:rPr>
            <w:rtl w:val="0"/>
          </w:rPr>
          <w:delText>ЧКК</w:delText>
        </w:r>
      </w:del>
      <w:del w:id="5199" w:date="2019-06-22T23:07:00Z" w:author="Yuriy Lebid">
        <w:r>
          <w:rPr>
            <w:rtl w:val="0"/>
          </w:rPr>
          <w:delText xml:space="preserve">) </w:delText>
        </w:r>
      </w:del>
      <w:del w:id="5200" w:date="2019-06-22T23:07:00Z" w:author="Yuriy Lebid">
        <w:r>
          <w:rPr>
            <w:rtl w:val="0"/>
          </w:rPr>
          <w:delText>с параллельным его обновлением вне Универсального Плазменно</w:delText>
        </w:r>
      </w:del>
      <w:del w:id="5201" w:date="2019-06-22T23:07:00Z" w:author="Yuriy Lebid">
        <w:r>
          <w:rPr>
            <w:rtl w:val="0"/>
          </w:rPr>
          <w:delText>-</w:delText>
        </w:r>
      </w:del>
      <w:del w:id="5202" w:date="2019-06-22T23:07:00Z" w:author="Yuriy Lebid">
        <w:r>
          <w:rPr>
            <w:rtl w:val="0"/>
          </w:rPr>
          <w:delText xml:space="preserve">Дифференциационного Излучения </w:delText>
        </w:r>
      </w:del>
      <w:del w:id="5203" w:date="2019-06-22T23:07:00Z" w:author="Yuriy Lebid">
        <w:r>
          <w:rPr>
            <w:rtl w:val="0"/>
          </w:rPr>
          <w:delText>(</w:delText>
        </w:r>
      </w:del>
      <w:del w:id="5204" w:date="2019-06-22T23:07:00Z" w:author="Yuriy Lebid">
        <w:r>
          <w:rPr>
            <w:rtl w:val="0"/>
          </w:rPr>
          <w:delText>УПДИ</w:delText>
        </w:r>
      </w:del>
      <w:del w:id="5205" w:date="2019-06-22T23:07:00Z" w:author="Yuriy Lebid">
        <w:r>
          <w:rPr>
            <w:rtl w:val="0"/>
          </w:rPr>
          <w:delText xml:space="preserve">), </w:delText>
        </w:r>
      </w:del>
      <w:del w:id="5206" w:date="2019-06-22T23:07:00Z" w:author="Yuriy Lebid">
        <w:r>
          <w:rPr>
            <w:rtl w:val="0"/>
          </w:rPr>
          <w:delText>которое продолжает использоваться Формо</w:delText>
        </w:r>
      </w:del>
      <w:del w:id="5207" w:date="2019-06-22T23:07:00Z" w:author="Yuriy Lebid">
        <w:r>
          <w:rPr>
            <w:rtl w:val="0"/>
          </w:rPr>
          <w:delText>-</w:delText>
        </w:r>
      </w:del>
      <w:del w:id="5208" w:date="2019-06-22T23:07:00Z" w:author="Yuriy Lebid">
        <w:r>
          <w:rPr>
            <w:rtl w:val="0"/>
          </w:rPr>
          <w:delText xml:space="preserve">Творцами тиросных ИП для реализации амплификационной Фокусной Динамики </w:delText>
        </w:r>
      </w:del>
      <w:del w:id="5209" w:date="2019-06-22T23:07:00Z" w:author="Yuriy Lebid">
        <w:r>
          <w:rPr>
            <w:rtl w:val="0"/>
          </w:rPr>
          <w:delText>(</w:delText>
        </w:r>
      </w:del>
      <w:del w:id="5210" w:date="2019-06-22T23:07:00Z" w:author="Yuriy Lebid">
        <w:r>
          <w:rPr>
            <w:rtl w:val="0"/>
          </w:rPr>
          <w:delText>ФД</w:delText>
        </w:r>
      </w:del>
      <w:del w:id="5211" w:date="2019-06-22T23:07:00Z" w:author="Yuriy Lebid">
        <w:r>
          <w:rPr>
            <w:rtl w:val="0"/>
          </w:rPr>
          <w:delText xml:space="preserve">) </w:delText>
        </w:r>
      </w:del>
      <w:del w:id="5212" w:date="2019-06-22T23:07:00Z" w:author="Yuriy Lebid">
        <w:r>
          <w:rPr>
            <w:rtl w:val="0"/>
          </w:rPr>
          <w:delText xml:space="preserve">всех Форм Самосознаний </w:delText>
        </w:r>
      </w:del>
      <w:del w:id="5213" w:date="2019-06-22T23:07:00Z" w:author="Yuriy Lebid">
        <w:r>
          <w:rPr>
            <w:rtl w:val="0"/>
          </w:rPr>
          <w:delText>(</w:delText>
        </w:r>
      </w:del>
      <w:del w:id="5214" w:date="2019-06-22T23:07:00Z" w:author="Yuriy Lebid">
        <w:r>
          <w:rPr>
            <w:rtl w:val="0"/>
          </w:rPr>
          <w:delText>то есть Инфо</w:delText>
        </w:r>
      </w:del>
      <w:del w:id="5215" w:date="2019-06-22T23:07:00Z" w:author="Yuriy Lebid">
        <w:r>
          <w:rPr>
            <w:rtl w:val="0"/>
          </w:rPr>
          <w:delText>-</w:delText>
        </w:r>
      </w:del>
      <w:del w:id="5216" w:date="2019-06-22T23:07:00Z" w:author="Yuriy Lebid">
        <w:r>
          <w:rPr>
            <w:rtl w:val="0"/>
          </w:rPr>
          <w:delText>Творцы</w:delText>
        </w:r>
      </w:del>
      <w:del w:id="5217" w:date="2019-06-22T23:07:00Z" w:author="Yuriy Lebid">
        <w:r>
          <w:rPr>
            <w:rtl w:val="0"/>
          </w:rPr>
          <w:delText xml:space="preserve">, </w:delText>
        </w:r>
      </w:del>
      <w:del w:id="5218" w:date="2019-06-22T23:07:00Z" w:author="Yuriy Lebid">
        <w:r>
          <w:rPr>
            <w:rtl w:val="0"/>
          </w:rPr>
          <w:delText>проявленные с помощью прискусных ИП</w:delText>
        </w:r>
      </w:del>
      <w:del w:id="5219" w:date="2019-06-22T23:07:00Z" w:author="Yuriy Lebid">
        <w:r>
          <w:rPr>
            <w:rtl w:val="0"/>
          </w:rPr>
          <w:delText xml:space="preserve">, </w:delText>
        </w:r>
      </w:del>
      <w:del w:id="5220" w:date="2019-06-22T23:07:00Z" w:author="Yuriy Lebid">
        <w:r>
          <w:rPr>
            <w:rtl w:val="0"/>
          </w:rPr>
          <w:delText>никак не привязанные к инерции и гравитации</w:delText>
        </w:r>
      </w:del>
      <w:del w:id="5221" w:date="2019-06-22T23:07:00Z" w:author="Yuriy Lebid">
        <w:r>
          <w:rPr>
            <w:rtl w:val="0"/>
          </w:rPr>
          <w:delText xml:space="preserve">, </w:delText>
        </w:r>
      </w:del>
      <w:del w:id="5222" w:date="2019-06-22T23:07:00Z" w:author="Yuriy Lebid">
        <w:r>
          <w:rPr>
            <w:rtl w:val="0"/>
          </w:rPr>
          <w:delText>уже изначально «осведомлены» о том</w:delText>
        </w:r>
      </w:del>
      <w:del w:id="5223" w:date="2019-06-22T23:07:00Z" w:author="Yuriy Lebid">
        <w:r>
          <w:rPr>
            <w:rtl w:val="0"/>
          </w:rPr>
          <w:delText xml:space="preserve">, </w:delText>
        </w:r>
      </w:del>
      <w:del w:id="5224" w:date="2019-06-22T23:07:00Z" w:author="Yuriy Lebid">
        <w:r>
          <w:rPr>
            <w:rtl w:val="0"/>
          </w:rPr>
          <w:delText>чем этот Акт завершился вне Пространства</w:delText>
        </w:r>
      </w:del>
      <w:del w:id="5225" w:date="2019-06-22T23:07:00Z" w:author="Yuriy Lebid">
        <w:r>
          <w:rPr>
            <w:rtl w:val="0"/>
          </w:rPr>
          <w:delText>-</w:delText>
        </w:r>
      </w:del>
      <w:del w:id="5226" w:date="2019-06-22T23:07:00Z" w:author="Yuriy Lebid">
        <w:r>
          <w:rPr>
            <w:rtl w:val="0"/>
          </w:rPr>
          <w:delText>Времени</w:delText>
        </w:r>
      </w:del>
      <w:del w:id="5227" w:date="2019-06-22T23:07:00Z" w:author="Yuriy Lebid">
        <w:r>
          <w:rPr>
            <w:rtl w:val="0"/>
          </w:rPr>
          <w:delText xml:space="preserve">, </w:delText>
        </w:r>
      </w:del>
      <w:del w:id="5228" w:date="2019-06-22T23:07:00Z" w:author="Yuriy Lebid">
        <w:r>
          <w:rPr>
            <w:rtl w:val="0"/>
          </w:rPr>
          <w:delText>и в сво</w:delText>
        </w:r>
      </w:del>
      <w:del w:id="5229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5230" w:date="2019-06-22T23:07:00Z" w:author="Yuriy Lebid">
        <w:r>
          <w:rPr>
            <w:rtl w:val="0"/>
          </w:rPr>
          <w:delText>м квалитационном «движении» мгновенно привнесли в примогенитивное состояние все нужные изменения – для них меркавгнация</w:delText>
        </w:r>
      </w:del>
      <w:del w:id="5231" w:date="2019-06-22T23:07:00Z" w:author="Yuriy Lebid">
        <w:r>
          <w:rPr>
            <w:rtl w:val="0"/>
          </w:rPr>
          <w:delText xml:space="preserve">, </w:delText>
        </w:r>
      </w:del>
      <w:del w:id="5232" w:date="2019-06-22T23:07:00Z" w:author="Yuriy Lebid">
        <w:r>
          <w:rPr>
            <w:rtl w:val="0"/>
          </w:rPr>
          <w:delText>едва успев начаться</w:delText>
        </w:r>
      </w:del>
      <w:del w:id="5233" w:date="2019-06-22T23:07:00Z" w:author="Yuriy Lebid">
        <w:r>
          <w:rPr>
            <w:rtl w:val="0"/>
          </w:rPr>
          <w:delText xml:space="preserve">, </w:delText>
        </w:r>
      </w:del>
      <w:del w:id="5234" w:date="2019-06-22T23:07:00Z" w:author="Yuriy Lebid">
        <w:r>
          <w:rPr>
            <w:rtl w:val="0"/>
          </w:rPr>
          <w:delText>тут же и завершилась</w:delText>
        </w:r>
      </w:del>
      <w:del w:id="5235" w:date="2019-06-22T23:07:00Z" w:author="Yuriy Lebid">
        <w:r>
          <w:rPr>
            <w:rtl w:val="0"/>
          </w:rPr>
          <w:delText>);</w:delText>
        </w:r>
      </w:del>
    </w:p>
    <w:p>
      <w:pPr>
        <w:pStyle w:val="Определение"/>
        <w:rPr>
          <w:del w:id="5236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5237" w:date="2019-06-22T23:07:00Z" w:author="Yuriy Lebid">
        <w:r>
          <w:rPr>
            <w:rStyle w:val="Hyperlink.1"/>
            <w:rtl w:val="0"/>
          </w:rPr>
          <w:delText>тиросные ИП</w:delText>
        </w:r>
      </w:del>
      <w:del w:id="5238" w:date="2019-06-22T23:07:00Z" w:author="Yuriy Lebid">
        <w:r>
          <w:rPr>
            <w:rtl w:val="0"/>
          </w:rPr>
          <w:delText xml:space="preserve"> – новая</w:delText>
        </w:r>
      </w:del>
      <w:del w:id="5239" w:date="2019-06-22T23:07:00Z" w:author="Yuriy Lebid">
        <w:r>
          <w:rPr>
            <w:rtl w:val="0"/>
          </w:rPr>
          <w:delText xml:space="preserve">, </w:delText>
        </w:r>
      </w:del>
      <w:del w:id="5240" w:date="2019-06-22T23:07:00Z" w:author="Yuriy Lebid">
        <w:r>
          <w:rPr>
            <w:rtl w:val="0"/>
          </w:rPr>
          <w:delText>негармонизированная</w:delText>
        </w:r>
      </w:del>
      <w:del w:id="5241" w:date="2019-06-22T23:07:00Z" w:author="Yuriy Lebid">
        <w:r>
          <w:rPr>
            <w:rtl w:val="0"/>
          </w:rPr>
          <w:delText xml:space="preserve">, </w:delText>
        </w:r>
      </w:del>
      <w:del w:id="5242" w:date="2019-06-22T23:07:00Z" w:author="Yuriy Lebid">
        <w:r>
          <w:rPr>
            <w:rtl w:val="0"/>
          </w:rPr>
          <w:delText>часть разнородных ИП</w:delText>
        </w:r>
      </w:del>
      <w:del w:id="5243" w:date="2019-06-22T23:07:00Z" w:author="Yuriy Lebid">
        <w:r>
          <w:rPr>
            <w:rtl w:val="0"/>
          </w:rPr>
          <w:delText xml:space="preserve">, </w:delText>
        </w:r>
      </w:del>
      <w:del w:id="5244" w:date="2019-06-22T23:07:00Z" w:author="Yuriy Lebid">
        <w:r>
          <w:rPr>
            <w:rtl w:val="0"/>
          </w:rPr>
          <w:delText>обусловленная наличием бесконечного множества сатискаусов</w:delText>
        </w:r>
      </w:del>
      <w:del w:id="5245" w:date="2019-06-22T23:07:00Z" w:author="Yuriy Lebid">
        <w:r>
          <w:rPr>
            <w:rtl w:val="0"/>
          </w:rPr>
          <w:delText xml:space="preserve">; </w:delText>
        </w:r>
      </w:del>
      <w:del w:id="5246" w:date="2019-06-22T23:07:00Z" w:author="Yuriy Lebid">
        <w:r>
          <w:rPr>
            <w:rtl w:val="0"/>
          </w:rPr>
          <w:delText xml:space="preserve">они </w:delText>
        </w:r>
      </w:del>
      <w:del w:id="5247" w:date="2019-06-22T23:07:00Z" w:author="Yuriy Lebid">
        <w:r>
          <w:rPr>
            <w:rtl w:val="0"/>
          </w:rPr>
          <w:delText>(</w:delText>
        </w:r>
      </w:del>
      <w:del w:id="5248" w:date="2019-06-22T23:07:00Z" w:author="Yuriy Lebid">
        <w:r>
          <w:rPr>
            <w:rtl w:val="0"/>
          </w:rPr>
          <w:delText>тиросные ИП</w:delText>
        </w:r>
      </w:del>
      <w:del w:id="5249" w:date="2019-06-22T23:07:00Z" w:author="Yuriy Lebid">
        <w:r>
          <w:rPr>
            <w:rtl w:val="0"/>
          </w:rPr>
          <w:delText xml:space="preserve">) </w:delText>
        </w:r>
      </w:del>
      <w:del w:id="5250" w:date="2019-06-22T23:07:00Z" w:author="Yuriy Lebid">
        <w:r>
          <w:rPr>
            <w:rtl w:val="0"/>
          </w:rPr>
          <w:delText>соответствующим образом подстраиваются к уже существующим гармонизированным скунккциональным связям</w:delText>
        </w:r>
      </w:del>
      <w:del w:id="5251" w:date="2019-06-22T23:07:00Z" w:author="Yuriy Lebid">
        <w:r>
          <w:rPr>
            <w:rtl w:val="0"/>
          </w:rPr>
          <w:delText xml:space="preserve">, </w:delText>
        </w:r>
      </w:del>
      <w:del w:id="5252" w:date="2019-06-22T23:07:00Z" w:author="Yuriy Lebid">
        <w:r>
          <w:rPr>
            <w:rtl w:val="0"/>
          </w:rPr>
          <w:delText>осуществляя их консумматизацию — аннигиляционно</w:delText>
        </w:r>
      </w:del>
      <w:del w:id="5253" w:date="2019-06-22T23:07:00Z" w:author="Yuriy Lebid">
        <w:r>
          <w:rPr>
            <w:rtl w:val="0"/>
          </w:rPr>
          <w:delText>-</w:delText>
        </w:r>
      </w:del>
      <w:del w:id="5254" w:date="2019-06-22T23:07:00Z" w:author="Yuriy Lebid">
        <w:r>
          <w:rPr>
            <w:rtl w:val="0"/>
          </w:rPr>
          <w:delText>компенсирующее присоединение новых тиросных взаимосвязей</w:delText>
        </w:r>
      </w:del>
      <w:del w:id="5255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5256" w:date="2019-06-22T23:07:00Z" w:author="Yuriy Lebid"/>
          <w:rStyle w:val="Нет"/>
          <w:color w:val="000000"/>
          <w:u w:color="000000"/>
        </w:rPr>
      </w:pPr>
      <w:del w:id="525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инанисальность </w:delText>
        </w:r>
      </w:del>
      <w:del w:id="525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525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526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526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inanis</w:delText>
        </w:r>
      </w:del>
      <w:del w:id="526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недействительный</w:delText>
        </w:r>
      </w:del>
      <w:del w:id="52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52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напрасный</w:delText>
        </w:r>
      </w:del>
      <w:del w:id="52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266" w:date="2019-06-22T23:07:00Z" w:author="Yuriy Lebid"/>
        </w:rPr>
      </w:pPr>
      <w:del w:id="5267" w:date="2019-06-22T23:07:00Z" w:author="Yuriy Lebid">
        <w:r>
          <w:rPr>
            <w:rtl w:val="0"/>
          </w:rPr>
          <w:delText>иллюзорность</w:delText>
        </w:r>
      </w:del>
      <w:del w:id="5268" w:date="2019-06-22T23:07:00Z" w:author="Yuriy Lebid">
        <w:r>
          <w:rPr>
            <w:rtl w:val="0"/>
          </w:rPr>
          <w:delText xml:space="preserve">, </w:delText>
        </w:r>
      </w:del>
      <w:del w:id="5269" w:date="2019-06-22T23:07:00Z" w:author="Yuriy Lebid">
        <w:r>
          <w:rPr>
            <w:rtl w:val="0"/>
          </w:rPr>
          <w:delText>умозрительность</w:delText>
        </w:r>
      </w:del>
      <w:del w:id="5270" w:date="2019-06-22T23:07:00Z" w:author="Yuriy Lebid">
        <w:r>
          <w:rPr>
            <w:rtl w:val="0"/>
          </w:rPr>
          <w:delText xml:space="preserve">, </w:delText>
        </w:r>
      </w:del>
      <w:del w:id="5271" w:date="2019-06-22T23:07:00Z" w:author="Yuriy Lebid">
        <w:r>
          <w:rPr>
            <w:rtl w:val="0"/>
          </w:rPr>
          <w:delText>абстрактность</w:delText>
        </w:r>
      </w:del>
      <w:del w:id="5272" w:date="2019-06-22T23:07:00Z" w:author="Yuriy Lebid">
        <w:r>
          <w:rPr>
            <w:rtl w:val="0"/>
          </w:rPr>
          <w:delText xml:space="preserve">, </w:delText>
        </w:r>
      </w:del>
      <w:del w:id="5273" w:date="2019-06-22T23:07:00Z" w:author="Yuriy Lebid">
        <w:r>
          <w:rPr>
            <w:rtl w:val="0"/>
          </w:rPr>
          <w:delText>неопределе</w:delText>
        </w:r>
      </w:del>
      <w:del w:id="5274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̈</w:delText>
        </w:r>
      </w:del>
      <w:del w:id="5275" w:date="2019-06-22T23:07:00Z" w:author="Yuriy Lebid">
        <w:r>
          <w:rPr>
            <w:rtl w:val="0"/>
          </w:rPr>
          <w:delText>нность</w:delText>
        </w:r>
      </w:del>
      <w:del w:id="5276" w:date="2019-06-22T23:07:00Z" w:author="Yuriy Lebid">
        <w:r>
          <w:rPr>
            <w:rtl w:val="0"/>
          </w:rPr>
          <w:delText xml:space="preserve">, </w:delText>
        </w:r>
      </w:del>
      <w:del w:id="5277" w:date="2019-06-22T23:07:00Z" w:author="Yuriy Lebid">
        <w:r>
          <w:rPr>
            <w:rtl w:val="0"/>
          </w:rPr>
          <w:delText>нелокальность</w:delText>
        </w:r>
      </w:del>
    </w:p>
    <w:p>
      <w:pPr>
        <w:pStyle w:val="heading 4"/>
        <w:rPr>
          <w:del w:id="5278" w:date="2019-06-22T23:07:00Z" w:author="Yuriy Lebid"/>
          <w:rStyle w:val="Нет"/>
          <w:color w:val="000000"/>
          <w:u w:color="000000"/>
        </w:rPr>
      </w:pPr>
      <w:del w:id="527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инвадерентность </w:delText>
        </w:r>
      </w:del>
      <w:del w:id="528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528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528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528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invado</w:delText>
        </w:r>
      </w:del>
      <w:del w:id="528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захватывать</w:delText>
        </w:r>
      </w:del>
      <w:del w:id="528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528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вторгаться</w:delText>
        </w:r>
      </w:del>
      <w:del w:id="528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288" w:date="2019-06-22T23:07:00Z" w:author="Yuriy Lebid"/>
        </w:rPr>
      </w:pPr>
      <w:del w:id="5289" w:date="2019-06-22T23:07:00Z" w:author="Yuriy Lebid">
        <w:r>
          <w:rPr>
            <w:rtl w:val="0"/>
          </w:rPr>
          <w:delText>преобладающая активность признаков определе</w:delText>
        </w:r>
      </w:del>
      <w:del w:id="5290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̈</w:delText>
        </w:r>
      </w:del>
      <w:del w:id="5291" w:date="2019-06-22T23:07:00Z" w:author="Yuriy Lebid">
        <w:r>
          <w:rPr>
            <w:rtl w:val="0"/>
          </w:rPr>
          <w:delText xml:space="preserve">нного Чистого Космического Качества </w:delText>
        </w:r>
      </w:del>
      <w:del w:id="5292" w:date="2019-06-22T23:07:00Z" w:author="Yuriy Lebid">
        <w:r>
          <w:rPr>
            <w:rtl w:val="0"/>
          </w:rPr>
          <w:delText>(</w:delText>
        </w:r>
      </w:del>
      <w:del w:id="5293" w:date="2019-06-22T23:07:00Z" w:author="Yuriy Lebid">
        <w:r>
          <w:rPr>
            <w:rtl w:val="0"/>
          </w:rPr>
          <w:delText>ЧКК</w:delText>
        </w:r>
      </w:del>
      <w:del w:id="5294" w:date="2019-06-22T23:07:00Z" w:author="Yuriy Lebid">
        <w:r>
          <w:rPr>
            <w:rtl w:val="0"/>
          </w:rPr>
          <w:delText xml:space="preserve">) </w:delText>
        </w:r>
      </w:del>
      <w:del w:id="5295" w:date="2019-06-22T23:07:00Z" w:author="Yuriy Lebid">
        <w:r>
          <w:rPr>
            <w:rtl w:val="0"/>
          </w:rPr>
          <w:delText xml:space="preserve">в Фокусной Динамике </w:delText>
        </w:r>
      </w:del>
      <w:del w:id="5296" w:date="2019-06-22T23:07:00Z" w:author="Yuriy Lebid">
        <w:r>
          <w:rPr>
            <w:rtl w:val="0"/>
          </w:rPr>
          <w:delText>(</w:delText>
        </w:r>
      </w:del>
      <w:del w:id="5297" w:date="2019-06-22T23:07:00Z" w:author="Yuriy Lebid">
        <w:r>
          <w:rPr>
            <w:rtl w:val="0"/>
          </w:rPr>
          <w:delText>ФД</w:delText>
        </w:r>
      </w:del>
      <w:del w:id="5298" w:date="2019-06-22T23:07:00Z" w:author="Yuriy Lebid">
        <w:r>
          <w:rPr>
            <w:rtl w:val="0"/>
          </w:rPr>
          <w:delText xml:space="preserve">) </w:delText>
        </w:r>
      </w:del>
      <w:del w:id="5299" w:date="2019-06-22T23:07:00Z" w:author="Yuriy Lebid">
        <w:r>
          <w:rPr>
            <w:rtl w:val="0"/>
          </w:rPr>
          <w:delText xml:space="preserve">Формы Самосознания </w:delText>
        </w:r>
      </w:del>
      <w:del w:id="5300" w:date="2019-06-22T23:07:00Z" w:author="Yuriy Lebid">
        <w:r>
          <w:rPr>
            <w:rtl w:val="0"/>
          </w:rPr>
          <w:delText>(</w:delText>
        </w:r>
      </w:del>
      <w:del w:id="5301" w:date="2019-06-22T23:07:00Z" w:author="Yuriy Lebid">
        <w:r>
          <w:rPr>
            <w:rtl w:val="0"/>
          </w:rPr>
          <w:delText>ФС</w:delText>
        </w:r>
      </w:del>
      <w:del w:id="5302" w:date="2019-06-22T23:07:00Z" w:author="Yuriy Lebid">
        <w:r>
          <w:rPr>
            <w:rtl w:val="0"/>
          </w:rPr>
          <w:delText xml:space="preserve">); </w:delText>
        </w:r>
      </w:del>
      <w:del w:id="5303" w:date="2019-06-22T23:07:00Z" w:author="Yuriy Lebid">
        <w:r>
          <w:rPr>
            <w:rtl w:val="0"/>
          </w:rPr>
          <w:delText>способность к подавлению активности признаков иных ЧКК в ФД данной ФС</w:delText>
        </w:r>
      </w:del>
      <w:del w:id="5304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5305" w:date="2019-06-22T23:07:00Z" w:author="Yuriy Lebid"/>
          <w:rStyle w:val="Нет"/>
          <w:rFonts w:ascii="Times New Roman" w:cs="Times New Roman" w:hAnsi="Times New Roman" w:eastAsia="Times New Roman"/>
          <w:sz w:val="20"/>
          <w:szCs w:val="20"/>
        </w:rPr>
      </w:pPr>
      <w:del w:id="530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</w:delText>
        </w:r>
      </w:del>
      <w:del w:id="5307" w:date="2019-06-22T23:07:00Z" w:author="Yuriy Lebid">
        <w:r>
          <w:rPr>
            <w:rtl w:val="0"/>
          </w:rPr>
          <w:delText xml:space="preserve">: </w:delText>
        </w:r>
      </w:del>
      <w:del w:id="5308" w:date="2019-06-22T23:07:00Z" w:author="Yuriy Lebid">
        <w:r>
          <w:rPr>
            <w:rtl w:val="0"/>
          </w:rPr>
          <w:delText>доминантность</w:delText>
        </w:r>
      </w:del>
      <w:del w:id="5309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5310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531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инверсусальность </w:delText>
        </w:r>
      </w:del>
      <w:del w:id="531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531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53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531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inversum</w:delText>
        </w:r>
      </w:del>
      <w:del w:id="531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наоборот</w:delText>
        </w:r>
      </w:del>
      <w:del w:id="53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318" w:date="2019-06-22T23:07:00Z" w:author="Yuriy Lebid"/>
          <w:rStyle w:val="Нет"/>
          <w:rFonts w:ascii="Times New Roman" w:cs="Times New Roman" w:hAnsi="Times New Roman" w:eastAsia="Times New Roman"/>
          <w:sz w:val="20"/>
          <w:szCs w:val="20"/>
        </w:rPr>
      </w:pPr>
      <w:del w:id="5319" w:date="2019-06-22T23:07:00Z" w:author="Yuriy Lebid">
        <w:r>
          <w:rPr>
            <w:rtl w:val="0"/>
          </w:rPr>
          <w:delText>противопоставленность</w:delText>
        </w:r>
      </w:del>
      <w:del w:id="5320" w:date="2019-06-22T23:07:00Z" w:author="Yuriy Lebid">
        <w:r>
          <w:rPr>
            <w:rtl w:val="0"/>
          </w:rPr>
          <w:delText xml:space="preserve">, </w:delText>
        </w:r>
      </w:del>
      <w:del w:id="5321" w:date="2019-06-22T23:07:00Z" w:author="Yuriy Lebid">
        <w:r>
          <w:rPr>
            <w:rtl w:val="0"/>
          </w:rPr>
          <w:delText>дуальностность</w:delText>
        </w:r>
      </w:del>
      <w:del w:id="5322" w:date="2019-06-22T23:07:00Z" w:author="Yuriy Lebid">
        <w:r>
          <w:rPr>
            <w:rtl w:val="0"/>
          </w:rPr>
          <w:delText xml:space="preserve">, </w:delText>
        </w:r>
      </w:del>
      <w:del w:id="5323" w:date="2019-06-22T23:07:00Z" w:author="Yuriy Lebid">
        <w:r>
          <w:rPr>
            <w:rtl w:val="0"/>
          </w:rPr>
          <w:delText>противоречивость</w:delText>
        </w:r>
      </w:del>
      <w:del w:id="5324" w:date="2019-06-22T23:07:00Z" w:author="Yuriy Lebid">
        <w:r>
          <w:rPr>
            <w:rtl w:val="0"/>
          </w:rPr>
          <w:delText xml:space="preserve">, </w:delText>
        </w:r>
      </w:del>
      <w:del w:id="5325" w:date="2019-06-22T23:07:00Z" w:author="Yuriy Lebid">
        <w:r>
          <w:rPr>
            <w:rtl w:val="0"/>
          </w:rPr>
          <w:delText>тензорность</w:delText>
        </w:r>
      </w:del>
      <w:del w:id="5326" w:date="2019-06-22T23:07:00Z" w:author="Yuriy Lebid">
        <w:r>
          <w:rPr>
            <w:rtl w:val="0"/>
          </w:rPr>
          <w:delText xml:space="preserve">, </w:delText>
        </w:r>
      </w:del>
      <w:del w:id="5327" w:date="2019-06-22T23:07:00Z" w:author="Yuriy Lebid">
        <w:r>
          <w:rPr>
            <w:rtl w:val="0"/>
          </w:rPr>
          <w:delText>неспособность к гармоничному взаимодействию</w:delText>
        </w:r>
      </w:del>
    </w:p>
    <w:p>
      <w:pPr>
        <w:pStyle w:val="heading 4"/>
        <w:rPr>
          <w:del w:id="5328" w:date="2019-06-22T23:07:00Z" w:author="Yuriy Lebid"/>
          <w:rStyle w:val="Нет"/>
          <w:color w:val="000000"/>
          <w:u w:color="000000"/>
        </w:rPr>
      </w:pPr>
      <w:del w:id="532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инвизусный </w:delText>
        </w:r>
      </w:del>
      <w:del w:id="533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533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533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533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invisus</w:delText>
        </w:r>
      </w:del>
      <w:del w:id="533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невидимый</w:delText>
        </w:r>
      </w:del>
      <w:del w:id="533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336" w:date="2019-06-22T23:07:00Z" w:author="Yuriy Lebid"/>
          <w:rStyle w:val="Нет"/>
          <w:rFonts w:ascii="Times New Roman" w:cs="Times New Roman" w:hAnsi="Times New Roman" w:eastAsia="Times New Roman"/>
          <w:sz w:val="20"/>
          <w:szCs w:val="20"/>
        </w:rPr>
      </w:pPr>
      <w:del w:id="5337" w:date="2019-06-22T23:07:00Z" w:author="Yuriy Lebid">
        <w:r>
          <w:rPr>
            <w:rtl w:val="0"/>
          </w:rPr>
          <w:delText>невидимо присутствующий</w:delText>
        </w:r>
      </w:del>
      <w:del w:id="5338" w:date="2019-06-22T23:07:00Z" w:author="Yuriy Lebid">
        <w:r>
          <w:rPr>
            <w:rtl w:val="0"/>
          </w:rPr>
          <w:delText xml:space="preserve">; </w:delText>
        </w:r>
      </w:del>
      <w:del w:id="5339" w:date="2019-06-22T23:07:00Z" w:author="Yuriy Lebid">
        <w:r>
          <w:rPr>
            <w:rtl w:val="0"/>
          </w:rPr>
          <w:delText>зрительно никак не воспринимаемый</w:delText>
        </w:r>
      </w:del>
      <w:del w:id="5340" w:date="2019-06-22T23:07:00Z" w:author="Yuriy Lebid">
        <w:r>
          <w:rPr>
            <w:rtl w:val="0"/>
          </w:rPr>
          <w:delText xml:space="preserve">; </w:delText>
        </w:r>
      </w:del>
      <w:del w:id="5341" w:date="2019-06-22T23:07:00Z" w:author="Yuriy Lebid">
        <w:r>
          <w:rPr>
            <w:rtl w:val="0"/>
          </w:rPr>
          <w:delText>находящийся за пределами оптического диапазона проявления</w:delText>
        </w:r>
      </w:del>
    </w:p>
    <w:p>
      <w:pPr>
        <w:pStyle w:val="heading 4"/>
        <w:rPr>
          <w:del w:id="5342" w:date="2019-06-22T23:07:00Z" w:author="Yuriy Lebid"/>
          <w:rStyle w:val="Нет"/>
          <w:color w:val="000000"/>
          <w:u w:color="000000"/>
        </w:rPr>
      </w:pPr>
      <w:del w:id="534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инволюция </w:delText>
        </w:r>
      </w:del>
      <w:del w:id="534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53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534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53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involutus</w:delText>
        </w:r>
      </w:del>
      <w:del w:id="534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т</w:delText>
        </w:r>
      </w:del>
      <w:del w:id="5349" w:date="2019-06-22T23:07:00Z" w:author="Yuriy Lebid">
        <w:r>
          <w:rPr>
            <w:rStyle w:val="Нет"/>
            <w:rFonts w:ascii="Cambria" w:cs="Cambria" w:hAnsi="Cambria" w:eastAsia="Cambria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ё</w:delText>
        </w:r>
      </w:del>
      <w:del w:id="53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мный</w:delText>
        </w:r>
      </w:del>
      <w:del w:id="535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535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трудный</w:delText>
        </w:r>
      </w:del>
      <w:del w:id="535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354" w:date="2019-06-22T23:07:00Z" w:author="Yuriy Lebid"/>
        </w:rPr>
      </w:pPr>
      <w:del w:id="5355" w:date="2019-06-22T23:07:00Z" w:author="Yuriy Lebid">
        <w:r>
          <w:rPr>
            <w:rtl w:val="0"/>
          </w:rPr>
          <w:delText xml:space="preserve">это творческие качественные перефокусировки Форм Самосознания </w:delText>
        </w:r>
      </w:del>
      <w:del w:id="5356" w:date="2019-06-22T23:07:00Z" w:author="Yuriy Lebid">
        <w:r>
          <w:rPr>
            <w:rtl w:val="0"/>
          </w:rPr>
          <w:delText>(</w:delText>
        </w:r>
      </w:del>
      <w:del w:id="5357" w:date="2019-06-22T23:07:00Z" w:author="Yuriy Lebid">
        <w:r>
          <w:rPr>
            <w:rtl w:val="0"/>
          </w:rPr>
          <w:delText>ФС</w:delText>
        </w:r>
      </w:del>
      <w:del w:id="5358" w:date="2019-06-22T23:07:00Z" w:author="Yuriy Lebid">
        <w:r>
          <w:rPr>
            <w:rtl w:val="0"/>
          </w:rPr>
          <w:delText xml:space="preserve">) </w:delText>
        </w:r>
      </w:del>
      <w:del w:id="5359" w:date="2019-06-22T23:07:00Z" w:author="Yuriy Lebid">
        <w:r>
          <w:rPr>
            <w:rtl w:val="0"/>
          </w:rPr>
          <w:delText xml:space="preserve">в менее качественные </w:delText>
        </w:r>
      </w:del>
      <w:del w:id="5360" w:date="2019-06-22T23:07:00Z" w:author="Yuriy Lebid">
        <w:r>
          <w:rPr>
            <w:rtl w:val="0"/>
          </w:rPr>
          <w:delText>(</w:delText>
        </w:r>
      </w:del>
      <w:del w:id="5361" w:date="2019-06-22T23:07:00Z" w:author="Yuriy Lebid">
        <w:r>
          <w:rPr>
            <w:rtl w:val="0"/>
          </w:rPr>
          <w:delText>согласно их типу бирвуляртности</w:delText>
        </w:r>
      </w:del>
      <w:del w:id="5362" w:date="2019-06-22T23:07:00Z" w:author="Yuriy Lebid">
        <w:r>
          <w:rPr>
            <w:rtl w:val="0"/>
          </w:rPr>
          <w:delText xml:space="preserve">) </w:delText>
        </w:r>
      </w:del>
      <w:del w:id="5363" w:date="2019-06-22T23:07:00Z" w:author="Yuriy Lebid">
        <w:r>
          <w:rPr>
            <w:rtl w:val="0"/>
          </w:rPr>
          <w:delText>диапазоны Энерго</w:delText>
        </w:r>
      </w:del>
      <w:del w:id="5364" w:date="2019-06-22T23:07:00Z" w:author="Yuriy Lebid">
        <w:r>
          <w:rPr>
            <w:rtl w:val="0"/>
          </w:rPr>
          <w:delText>-</w:delText>
        </w:r>
      </w:del>
      <w:del w:id="5365" w:date="2019-06-22T23:07:00Z" w:author="Yuriy Lebid">
        <w:r>
          <w:rPr>
            <w:rtl w:val="0"/>
          </w:rPr>
          <w:delText>Плазмы</w:delText>
        </w:r>
      </w:del>
    </w:p>
    <w:p>
      <w:pPr>
        <w:pStyle w:val="heading 4"/>
        <w:rPr>
          <w:del w:id="5366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536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ИНГЛИМИЛИССА</w:delText>
        </w:r>
      </w:del>
      <w:del w:id="5368" w:date="2019-06-22T23:07:00Z" w:author="Yuriy Lebid">
        <w:r>
          <w:rPr>
            <w:rStyle w:val="Нет"/>
            <w:rFonts w:ascii="Times" w:hAnsi="Times"/>
            <w:color w:val="000000"/>
            <w:sz w:val="22"/>
            <w:szCs w:val="22"/>
            <w:u w:color="000000"/>
            <w:rtl w:val="0"/>
            <w:lang w:val="ru-RU"/>
          </w:rPr>
          <w:delText xml:space="preserve"> </w:delText>
        </w:r>
      </w:del>
      <w:del w:id="536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- </w:delText>
        </w:r>
      </w:del>
      <w:del w:id="537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Звуковой Космический Код </w:delText>
        </w:r>
      </w:del>
      <w:del w:id="537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537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537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374" w:date="2019-06-22T23:07:00Z" w:author="Yuriy Lebid"/>
        </w:rPr>
      </w:pPr>
      <w:del w:id="5375" w:date="2019-06-22T23:07:00Z" w:author="Yuriy Lebid">
        <w:r>
          <w:rPr>
            <w:rtl w:val="0"/>
          </w:rPr>
          <w:delText>2-</w:delText>
        </w:r>
      </w:del>
      <w:del w:id="5376" w:date="2019-06-22T23:07:00Z" w:author="Yuriy Lebid">
        <w:r>
          <w:rPr>
            <w:rtl w:val="0"/>
          </w:rPr>
          <w:delText>й ИИССИИДИ</w:delText>
        </w:r>
      </w:del>
      <w:del w:id="5377" w:date="2019-06-22T23:07:00Z" w:author="Yuriy Lebid">
        <w:r>
          <w:rPr>
            <w:rtl w:val="0"/>
          </w:rPr>
          <w:delText>-</w:delText>
        </w:r>
      </w:del>
      <w:del w:id="5378" w:date="2019-06-22T23:07:00Z" w:author="Yuriy Lebid">
        <w:r>
          <w:rPr>
            <w:rtl w:val="0"/>
          </w:rPr>
          <w:delText>ЦЕНТР</w:delText>
        </w:r>
      </w:del>
      <w:del w:id="5379" w:date="2019-06-22T23:07:00Z" w:author="Yuriy Lebid">
        <w:r>
          <w:rPr>
            <w:rtl w:val="0"/>
          </w:rPr>
          <w:delText xml:space="preserve">; </w:delText>
        </w:r>
      </w:del>
      <w:del w:id="5380" w:date="2019-06-22T23:07:00Z" w:author="Yuriy Lebid">
        <w:r>
          <w:rPr>
            <w:rtl w:val="0"/>
          </w:rPr>
          <w:delText>«сексуальный» Центр</w:delText>
        </w:r>
      </w:del>
      <w:del w:id="5381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5382" w:date="2019-06-22T23:07:00Z" w:author="Yuriy Lebid"/>
          <w:rStyle w:val="Нет"/>
          <w:color w:val="000000"/>
          <w:u w:color="000000"/>
        </w:rPr>
      </w:pPr>
      <w:del w:id="538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индетерминабильность </w:delText>
        </w:r>
      </w:del>
      <w:del w:id="538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538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538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538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indeterminabilis</w:delText>
        </w:r>
      </w:del>
      <w:del w:id="538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неопределимый</w:delText>
        </w:r>
      </w:del>
      <w:del w:id="538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390" w:date="2019-06-22T23:07:00Z" w:author="Yuriy Lebid"/>
          <w:rStyle w:val="Нет"/>
          <w:rFonts w:ascii="Times" w:cs="Times" w:hAnsi="Times" w:eastAsia="Times"/>
        </w:rPr>
      </w:pPr>
      <w:del w:id="5391" w:date="2019-06-22T23:07:00Z" w:author="Yuriy Lebid">
        <w:r>
          <w:rPr>
            <w:rtl w:val="0"/>
          </w:rPr>
          <w:delText>неопределимость</w:delText>
        </w:r>
      </w:del>
      <w:del w:id="5392" w:date="2019-06-22T23:07:00Z" w:author="Yuriy Lebid">
        <w:r>
          <w:rPr>
            <w:rtl w:val="0"/>
          </w:rPr>
          <w:delText xml:space="preserve">, </w:delText>
        </w:r>
      </w:del>
      <w:del w:id="5393" w:date="2019-06-22T23:07:00Z" w:author="Yuriy Lebid">
        <w:r>
          <w:rPr>
            <w:rtl w:val="0"/>
          </w:rPr>
          <w:delText>непредставимость</w:delText>
        </w:r>
      </w:del>
    </w:p>
    <w:p>
      <w:pPr>
        <w:pStyle w:val="heading 4"/>
        <w:rPr>
          <w:del w:id="5394" w:date="2019-06-22T23:07:00Z" w:author="Yuriy Lebid"/>
          <w:rStyle w:val="Нет"/>
          <w:color w:val="000000"/>
          <w:u w:color="000000"/>
        </w:rPr>
      </w:pPr>
      <w:del w:id="539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индетерминабильный </w:delText>
        </w:r>
      </w:del>
      <w:del w:id="539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539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539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539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indeterminabilis</w:delText>
        </w:r>
      </w:del>
      <w:del w:id="540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неопределимый</w:delText>
        </w:r>
      </w:del>
      <w:del w:id="540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) </w:delText>
        </w:r>
      </w:del>
      <w:del w:id="540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5403" w:date="2019-06-22T23:07:00Z" w:author="Yuriy Lebid"/>
        </w:rPr>
      </w:pPr>
      <w:del w:id="5404" w:date="2019-06-22T23:07:00Z" w:author="Yuriy Lebid">
        <w:r>
          <w:rPr>
            <w:rtl w:val="0"/>
          </w:rPr>
          <w:delText>никак не определяемый</w:delText>
        </w:r>
      </w:del>
      <w:del w:id="5405" w:date="2019-06-22T23:07:00Z" w:author="Yuriy Lebid">
        <w:r>
          <w:rPr>
            <w:rtl w:val="0"/>
          </w:rPr>
          <w:delText xml:space="preserve">, </w:delText>
        </w:r>
      </w:del>
      <w:del w:id="5406" w:date="2019-06-22T23:07:00Z" w:author="Yuriy Lebid">
        <w:r>
          <w:rPr>
            <w:rtl w:val="0"/>
          </w:rPr>
          <w:delText>не представляемый нами</w:delText>
        </w:r>
      </w:del>
    </w:p>
    <w:p>
      <w:pPr>
        <w:pStyle w:val="heading 4"/>
        <w:rPr>
          <w:del w:id="5407" w:date="2019-06-22T23:07:00Z" w:author="Yuriy Lebid"/>
          <w:rStyle w:val="Нет"/>
          <w:color w:val="000000"/>
          <w:u w:color="000000"/>
        </w:rPr>
      </w:pPr>
      <w:del w:id="540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инерция </w:delText>
        </w:r>
      </w:del>
      <w:del w:id="540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541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541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541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inertia</w:delText>
        </w:r>
      </w:del>
      <w:del w:id="541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неспособность</w:delText>
        </w:r>
      </w:del>
      <w:del w:id="54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541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негодность к ч</w:delText>
        </w:r>
      </w:del>
      <w:del w:id="541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-</w:delText>
        </w:r>
      </w:del>
      <w:del w:id="54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л</w:delText>
        </w:r>
      </w:del>
      <w:del w:id="541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541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бездействие</w:delText>
        </w:r>
      </w:del>
      <w:del w:id="542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421" w:date="2019-06-22T23:07:00Z" w:author="Yuriy Lebid"/>
          <w:rStyle w:val="Нет"/>
          <w:rFonts w:ascii="Times" w:cs="Times" w:hAnsi="Times" w:eastAsia="Times"/>
        </w:rPr>
      </w:pPr>
      <w:del w:id="5422" w:date="2019-06-22T23:07:00Z" w:author="Yuriy Lebid">
        <w:r>
          <w:rPr>
            <w:rStyle w:val="Нет"/>
            <w:rFonts w:ascii="Times" w:hAnsi="Times" w:hint="default"/>
            <w:i w:val="1"/>
            <w:iCs w:val="1"/>
            <w:rtl w:val="0"/>
            <w:lang w:val="ru-RU"/>
          </w:rPr>
          <w:delText>в ииссиидиологическом значении</w:delText>
        </w:r>
      </w:del>
      <w:del w:id="5423" w:date="2019-06-22T23:07:00Z" w:author="Yuriy Lebid">
        <w:r>
          <w:rPr>
            <w:rStyle w:val="Нет"/>
            <w:rFonts w:ascii="Times" w:hAnsi="Times"/>
            <w:i w:val="1"/>
            <w:iCs w:val="1"/>
            <w:rtl w:val="0"/>
            <w:lang w:val="ru-RU"/>
          </w:rPr>
          <w:delText xml:space="preserve">: </w:delText>
        </w:r>
      </w:del>
      <w:del w:id="5424" w:date="2019-06-22T23:07:00Z" w:author="Yuriy Lebid">
        <w:r>
          <w:rPr>
            <w:rtl w:val="0"/>
          </w:rPr>
          <w:delText xml:space="preserve">слабовибрационный тип Фокусной Динамики </w:delText>
        </w:r>
      </w:del>
      <w:del w:id="5425" w:date="2019-06-22T23:07:00Z" w:author="Yuriy Lebid">
        <w:r>
          <w:rPr>
            <w:rtl w:val="0"/>
          </w:rPr>
          <w:delText>(</w:delText>
        </w:r>
      </w:del>
      <w:del w:id="5426" w:date="2019-06-22T23:07:00Z" w:author="Yuriy Lebid">
        <w:r>
          <w:rPr>
            <w:rtl w:val="0"/>
          </w:rPr>
          <w:delText>ФД</w:delText>
        </w:r>
      </w:del>
      <w:del w:id="5427" w:date="2019-06-22T23:07:00Z" w:author="Yuriy Lebid">
        <w:r>
          <w:rPr>
            <w:rtl w:val="0"/>
          </w:rPr>
          <w:delText xml:space="preserve">) </w:delText>
        </w:r>
      </w:del>
      <w:del w:id="5428" w:date="2019-06-22T23:07:00Z" w:author="Yuriy Lebid">
        <w:r>
          <w:rPr>
            <w:rtl w:val="0"/>
          </w:rPr>
          <w:delText>Самосознания</w:delText>
        </w:r>
      </w:del>
      <w:del w:id="5429" w:date="2019-06-22T23:07:00Z" w:author="Yuriy Lebid">
        <w:r>
          <w:rPr>
            <w:rtl w:val="0"/>
          </w:rPr>
          <w:delText xml:space="preserve">, </w:delText>
        </w:r>
      </w:del>
      <w:del w:id="5430" w:date="2019-06-22T23:07:00Z" w:author="Yuriy Lebid">
        <w:r>
          <w:rPr>
            <w:rtl w:val="0"/>
          </w:rPr>
          <w:delText>обусловленный  наличием какого</w:delText>
        </w:r>
      </w:del>
      <w:del w:id="5431" w:date="2019-06-22T23:07:00Z" w:author="Yuriy Lebid">
        <w:r>
          <w:rPr>
            <w:rtl w:val="0"/>
          </w:rPr>
          <w:delText>-</w:delText>
        </w:r>
      </w:del>
      <w:del w:id="5432" w:date="2019-06-22T23:07:00Z" w:author="Yuriy Lebid">
        <w:r>
          <w:rPr>
            <w:rtl w:val="0"/>
          </w:rPr>
          <w:delText>то остатка не аннигилированной при е</w:delText>
        </w:r>
      </w:del>
      <w:del w:id="5433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5434" w:date="2019-06-22T23:07:00Z" w:author="Yuriy Lebid">
        <w:r>
          <w:rPr>
            <w:rtl w:val="0"/>
          </w:rPr>
          <w:delText xml:space="preserve"> реализации диссонационности</w:delText>
        </w:r>
      </w:del>
      <w:del w:id="5435" w:date="2019-06-22T23:07:00Z" w:author="Yuriy Lebid">
        <w:r>
          <w:rPr>
            <w:rtl w:val="0"/>
          </w:rPr>
          <w:delText>;</w:delText>
        </w:r>
      </w:del>
      <w:del w:id="5436" w:date="2019-06-22T23:07:00Z" w:author="Yuriy Lebid">
        <w:r>
          <w:rPr>
            <w:rStyle w:val="Нет"/>
            <w:rFonts w:ascii="Calibri" w:cs="Calibri" w:hAnsi="Calibri" w:eastAsia="Calibri"/>
            <w:rtl w:val="0"/>
            <w:lang w:val="ru-RU"/>
          </w:rPr>
          <w:delText xml:space="preserve"> </w:delText>
        </w:r>
      </w:del>
      <w:del w:id="5437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принцип реализации Форм Коллективного Сознания Энерго</w:delText>
        </w:r>
      </w:del>
      <w:del w:id="5438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>-</w:delText>
        </w:r>
      </w:del>
      <w:del w:id="5439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Плазмы</w:delText>
        </w:r>
      </w:del>
      <w:del w:id="5440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 xml:space="preserve">, </w:delText>
        </w:r>
      </w:del>
      <w:del w:id="5441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в соответствии с которым любой тип Энерго</w:delText>
        </w:r>
      </w:del>
      <w:del w:id="5442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>-</w:delText>
        </w:r>
      </w:del>
      <w:del w:id="5443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Плазмы может принимать те или иные формы</w:delText>
        </w:r>
      </w:del>
      <w:del w:id="5444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 xml:space="preserve">, </w:delText>
        </w:r>
      </w:del>
      <w:del w:id="5445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 xml:space="preserve">обладающие теми или иными реализационными возможностями </w:delText>
        </w:r>
      </w:del>
      <w:del w:id="5446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>(</w:delText>
        </w:r>
      </w:del>
      <w:del w:id="5447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как по продолжительности активного существования</w:delText>
        </w:r>
      </w:del>
      <w:del w:id="5448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 xml:space="preserve">, </w:delText>
        </w:r>
      </w:del>
      <w:del w:id="5449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так и по специфическим качествам</w:delText>
        </w:r>
      </w:del>
      <w:del w:id="5450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 xml:space="preserve">, </w:delText>
        </w:r>
      </w:del>
      <w:del w:id="5451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способствующим раскрытию каких</w:delText>
        </w:r>
      </w:del>
      <w:del w:id="5452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>-</w:delText>
        </w:r>
      </w:del>
      <w:del w:id="5453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то конкретных аспектов Разума</w:delText>
        </w:r>
      </w:del>
      <w:del w:id="5454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>).</w:delText>
        </w:r>
      </w:del>
    </w:p>
    <w:p>
      <w:pPr>
        <w:pStyle w:val="Определение"/>
        <w:rPr>
          <w:del w:id="5455" w:date="2019-06-22T23:07:00Z" w:author="Yuriy Lebid"/>
        </w:rPr>
      </w:pPr>
      <w:del w:id="545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545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545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545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5460" w:date="2019-06-22T23:07:00Z" w:author="Yuriy Lebid">
        <w:r>
          <w:rPr>
            <w:rtl w:val="0"/>
          </w:rPr>
          <w:delText xml:space="preserve"> ДРУУЛГМ</w:delText>
        </w:r>
      </w:del>
      <w:del w:id="5461" w:date="2019-06-22T23:07:00Z" w:author="Yuriy Lebid">
        <w:r>
          <w:rPr>
            <w:rtl w:val="0"/>
          </w:rPr>
          <w:delText>-</w:delText>
        </w:r>
      </w:del>
      <w:del w:id="5462" w:date="2019-06-22T23:07:00Z" w:author="Yuriy Lebid">
        <w:r>
          <w:rPr>
            <w:rtl w:val="0"/>
          </w:rPr>
          <w:delText>ММУУ</w:delText>
        </w:r>
      </w:del>
      <w:del w:id="5463" w:date="2019-06-22T23:07:00Z" w:author="Yuriy Lebid">
        <w:r>
          <w:rPr>
            <w:rtl w:val="0"/>
          </w:rPr>
          <w:delText>-</w:delText>
        </w:r>
      </w:del>
      <w:del w:id="5464" w:date="2019-06-22T23:07:00Z" w:author="Yuriy Lebid">
        <w:r>
          <w:rPr>
            <w:rtl w:val="0"/>
          </w:rPr>
          <w:delText>У</w:delText>
        </w:r>
      </w:del>
      <w:del w:id="5465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5466" w:date="2019-06-22T23:07:00Z" w:author="Yuriy Lebid"/>
          <w:rStyle w:val="Нет"/>
          <w:color w:val="000000"/>
          <w:u w:color="000000"/>
        </w:rPr>
      </w:pPr>
      <w:del w:id="546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инкрементация </w:delText>
        </w:r>
      </w:del>
      <w:del w:id="54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546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547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547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incrementum</w:delText>
        </w:r>
      </w:del>
      <w:del w:id="547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увеличение</w:delText>
        </w:r>
      </w:del>
      <w:del w:id="547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547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прирост</w:delText>
        </w:r>
      </w:del>
      <w:del w:id="547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476" w:date="2019-06-22T23:07:00Z" w:author="Yuriy Lebid"/>
        </w:rPr>
      </w:pPr>
      <w:del w:id="5477" w:date="2019-06-22T23:07:00Z" w:author="Yuriy Lebid">
        <w:r>
          <w:rPr>
            <w:rtl w:val="0"/>
          </w:rPr>
          <w:delText xml:space="preserve">восстановление в Фокусной Динамике </w:delText>
        </w:r>
      </w:del>
      <w:del w:id="5478" w:date="2019-06-22T23:07:00Z" w:author="Yuriy Lebid">
        <w:r>
          <w:rPr>
            <w:rtl w:val="0"/>
          </w:rPr>
          <w:delText>(</w:delText>
        </w:r>
      </w:del>
      <w:del w:id="5479" w:date="2019-06-22T23:07:00Z" w:author="Yuriy Lebid">
        <w:r>
          <w:rPr>
            <w:rtl w:val="0"/>
          </w:rPr>
          <w:delText>ФД</w:delText>
        </w:r>
      </w:del>
      <w:del w:id="5480" w:date="2019-06-22T23:07:00Z" w:author="Yuriy Lebid">
        <w:r>
          <w:rPr>
            <w:rtl w:val="0"/>
          </w:rPr>
          <w:delText xml:space="preserve">) </w:delText>
        </w:r>
      </w:del>
      <w:del w:id="5481" w:date="2019-06-22T23:07:00Z" w:author="Yuriy Lebid">
        <w:r>
          <w:rPr>
            <w:rtl w:val="0"/>
          </w:rPr>
          <w:delText>активности ранее утраченных или сильно ослабленных признаков</w:delText>
        </w:r>
      </w:del>
      <w:del w:id="5482" w:date="2019-06-22T23:07:00Z" w:author="Yuriy Lebid">
        <w:r>
          <w:rPr>
            <w:rtl w:val="0"/>
          </w:rPr>
          <w:delText xml:space="preserve">; </w:delText>
        </w:r>
      </w:del>
      <w:del w:id="5483" w:date="2019-06-22T23:07:00Z" w:author="Yuriy Lebid">
        <w:r>
          <w:rPr>
            <w:rtl w:val="0"/>
          </w:rPr>
          <w:delText xml:space="preserve">возврат ФД в Форму Самосознания </w:delText>
        </w:r>
      </w:del>
      <w:del w:id="5484" w:date="2019-06-22T23:07:00Z" w:author="Yuriy Lebid">
        <w:r>
          <w:rPr>
            <w:rtl w:val="0"/>
          </w:rPr>
          <w:delText>(</w:delText>
        </w:r>
      </w:del>
      <w:del w:id="5485" w:date="2019-06-22T23:07:00Z" w:author="Yuriy Lebid">
        <w:r>
          <w:rPr>
            <w:rtl w:val="0"/>
          </w:rPr>
          <w:delText>ФС</w:delText>
        </w:r>
      </w:del>
      <w:del w:id="5486" w:date="2019-06-22T23:07:00Z" w:author="Yuriy Lebid">
        <w:r>
          <w:rPr>
            <w:rtl w:val="0"/>
          </w:rPr>
          <w:delText xml:space="preserve">) </w:delText>
        </w:r>
      </w:del>
      <w:del w:id="5487" w:date="2019-06-22T23:07:00Z" w:author="Yuriy Lebid">
        <w:r>
          <w:rPr>
            <w:rtl w:val="0"/>
          </w:rPr>
          <w:delText>прежней Схемы Синтеза</w:delText>
        </w:r>
      </w:del>
    </w:p>
    <w:p>
      <w:pPr>
        <w:pStyle w:val="heading 4"/>
        <w:rPr>
          <w:del w:id="548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548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Инсентикулярный Аппликатор</w:delText>
        </w:r>
      </w:del>
      <w:del w:id="549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5491" w:date="2019-06-22T23:07:00Z" w:author="Yuriy Lebid"/>
          <w:rStyle w:val="Нет"/>
          <w:rFonts w:ascii="Times" w:cs="Times" w:hAnsi="Times" w:eastAsia="Times"/>
        </w:rPr>
      </w:pPr>
      <w:del w:id="5492" w:date="2019-06-22T23:07:00Z" w:author="Yuriy Lebid">
        <w:r>
          <w:rPr>
            <w:rtl w:val="0"/>
          </w:rPr>
          <w:delText>генератор разнородных Импульс</w:delText>
        </w:r>
      </w:del>
      <w:del w:id="5493" w:date="2019-06-22T23:07:00Z" w:author="Yuriy Lebid">
        <w:r>
          <w:rPr>
            <w:rtl w:val="0"/>
          </w:rPr>
          <w:delText>-</w:delText>
        </w:r>
      </w:del>
      <w:del w:id="5494" w:date="2019-06-22T23:07:00Z" w:author="Yuriy Lebid">
        <w:r>
          <w:rPr>
            <w:rtl w:val="0"/>
          </w:rPr>
          <w:delText xml:space="preserve">Потенциалов </w:delText>
        </w:r>
      </w:del>
      <w:del w:id="5495" w:date="2019-06-22T23:07:00Z" w:author="Yuriy Lebid">
        <w:r>
          <w:rPr>
            <w:rtl w:val="0"/>
          </w:rPr>
          <w:delText>(</w:delText>
        </w:r>
      </w:del>
      <w:del w:id="5496" w:date="2019-06-22T23:07:00Z" w:author="Yuriy Lebid">
        <w:r>
          <w:rPr>
            <w:rtl w:val="0"/>
          </w:rPr>
          <w:delText>ИП</w:delText>
        </w:r>
      </w:del>
      <w:del w:id="5497" w:date="2019-06-22T23:07:00Z" w:author="Yuriy Lebid">
        <w:r>
          <w:rPr>
            <w:rtl w:val="0"/>
          </w:rPr>
          <w:delText xml:space="preserve">) </w:delText>
        </w:r>
      </w:del>
      <w:del w:id="5498" w:date="2019-06-22T23:07:00Z" w:author="Yuriy Lebid">
        <w:r>
          <w:rPr>
            <w:rtl w:val="0"/>
          </w:rPr>
          <w:delText>в структурах Сентентиты</w:delText>
        </w:r>
      </w:del>
      <w:del w:id="5499" w:date="2019-06-22T23:07:00Z" w:author="Yuriy Lebid">
        <w:r>
          <w:rPr>
            <w:rtl w:val="0"/>
          </w:rPr>
          <w:delText xml:space="preserve">; </w:delText>
        </w:r>
      </w:del>
      <w:del w:id="5500" w:date="2019-06-22T23:07:00Z" w:author="Yuriy Lebid">
        <w:r>
          <w:rPr>
            <w:rtl w:val="0"/>
          </w:rPr>
          <w:delText>обеспечивает примордиумацию</w:delText>
        </w:r>
      </w:del>
    </w:p>
    <w:p>
      <w:pPr>
        <w:pStyle w:val="heading 4"/>
        <w:rPr>
          <w:del w:id="5501" w:date="2019-06-22T23:07:00Z" w:author="Yuriy Lebid"/>
          <w:rStyle w:val="Нет"/>
          <w:color w:val="000000"/>
          <w:u w:color="000000"/>
        </w:rPr>
      </w:pPr>
      <w:del w:id="550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инсепаративные </w:delText>
        </w:r>
      </w:del>
      <w:del w:id="55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550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55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inseparabilis </w:delText>
        </w:r>
      </w:del>
      <w:del w:id="550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– неразделенный</w:delText>
        </w:r>
      </w:del>
      <w:del w:id="55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550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неотделимый</w:delText>
        </w:r>
      </w:del>
      <w:del w:id="550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510" w:date="2019-06-22T23:07:00Z" w:author="Yuriy Lebid"/>
        </w:rPr>
      </w:pPr>
      <w:del w:id="5511" w:date="2019-06-22T23:07:00Z" w:author="Yuriy Lebid">
        <w:r>
          <w:rPr>
            <w:rtl w:val="0"/>
          </w:rPr>
          <w:delText>нерасторжимые</w:delText>
        </w:r>
      </w:del>
      <w:del w:id="5512" w:date="2019-06-22T23:07:00Z" w:author="Yuriy Lebid">
        <w:r>
          <w:rPr>
            <w:rtl w:val="0"/>
          </w:rPr>
          <w:delText xml:space="preserve">, </w:delText>
        </w:r>
      </w:del>
      <w:del w:id="5513" w:date="2019-06-22T23:07:00Z" w:author="Yuriy Lebid">
        <w:r>
          <w:rPr>
            <w:rtl w:val="0"/>
          </w:rPr>
          <w:delText>неразделимые части одного целого</w:delText>
        </w:r>
      </w:del>
      <w:del w:id="5514" w:date="2019-06-22T23:07:00Z" w:author="Yuriy Lebid">
        <w:r>
          <w:rPr>
            <w:rtl w:val="0"/>
          </w:rPr>
          <w:delText xml:space="preserve">, </w:delText>
        </w:r>
      </w:del>
      <w:del w:id="5515" w:date="2019-06-22T23:07:00Z" w:author="Yuriy Lebid">
        <w:r>
          <w:rPr>
            <w:rtl w:val="0"/>
          </w:rPr>
          <w:delText>но субъективно рассматриваемые по отдельности в силу ограниченных возможностей системы Восприятия Наблюдателя</w:delText>
        </w:r>
      </w:del>
    </w:p>
    <w:p>
      <w:pPr>
        <w:pStyle w:val="heading 4"/>
        <w:rPr>
          <w:del w:id="5516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551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инстаурационный </w:delText>
        </w:r>
      </w:del>
      <w:del w:id="551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551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552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552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instauro</w:delText>
        </w:r>
      </w:del>
      <w:del w:id="552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возобновлять</w:delText>
        </w:r>
      </w:del>
      <w:del w:id="552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524" w:date="2019-06-22T23:07:00Z" w:author="Yuriy Lebid"/>
          <w:rStyle w:val="Нет"/>
          <w:rFonts w:ascii="Times" w:cs="Times" w:hAnsi="Times" w:eastAsia="Times"/>
        </w:rPr>
      </w:pPr>
      <w:del w:id="5525" w:date="2019-06-22T23:07:00Z" w:author="Yuriy Lebid">
        <w:r>
          <w:rPr>
            <w:rtl w:val="0"/>
          </w:rPr>
          <w:delText>качественно непрерывно обновляемый</w:delText>
        </w:r>
      </w:del>
      <w:del w:id="5526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5527" w:date="2019-06-22T23:07:00Z" w:author="Yuriy Lebid"/>
          <w:rStyle w:val="Hyperlink.1"/>
        </w:rPr>
      </w:pPr>
      <w:del w:id="552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552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5530" w:date="2019-06-22T23:07:00Z" w:author="Yuriy Lebid">
        <w:r>
          <w:rPr>
            <w:rStyle w:val="Нет"/>
            <w:rFonts w:ascii="Times" w:hAnsi="Times"/>
            <w:i w:val="1"/>
            <w:iCs w:val="1"/>
            <w:sz w:val="22"/>
            <w:szCs w:val="22"/>
            <w:rtl w:val="0"/>
            <w:lang w:val="ru-RU"/>
          </w:rPr>
          <w:delText xml:space="preserve"> </w:delText>
        </w:r>
      </w:del>
      <w:del w:id="5531" w:date="2019-06-22T23:07:00Z" w:author="Yuriy Lebid">
        <w:r>
          <w:rPr>
            <w:rStyle w:val="Hyperlink.1"/>
            <w:rtl w:val="0"/>
          </w:rPr>
          <w:delText xml:space="preserve">инстаурационный процесс </w:delText>
        </w:r>
      </w:del>
      <w:del w:id="5532" w:date="2019-06-22T23:07:00Z" w:author="Yuriy Lebid">
        <w:r>
          <w:rPr>
            <w:rtl w:val="0"/>
          </w:rPr>
          <w:delText>(</w:delText>
        </w:r>
      </w:del>
      <w:del w:id="5533" w:date="2019-06-22T23:07:00Z" w:author="Yuriy Lebid">
        <w:r>
          <w:rPr>
            <w:rtl w:val="0"/>
          </w:rPr>
          <w:delText>Фокусная Динамика</w:delText>
        </w:r>
      </w:del>
      <w:del w:id="5534" w:date="2019-06-22T23:07:00Z" w:author="Yuriy Lebid">
        <w:r>
          <w:rPr>
            <w:rtl w:val="0"/>
          </w:rPr>
          <w:delText xml:space="preserve">, </w:delText>
        </w:r>
      </w:del>
      <w:del w:id="5535" w:date="2019-06-22T23:07:00Z" w:author="Yuriy Lebid">
        <w:r>
          <w:rPr>
            <w:rtl w:val="0"/>
          </w:rPr>
          <w:delText>ротационный Цикл</w:delText>
        </w:r>
      </w:del>
      <w:del w:id="5536" w:date="2019-06-22T23:07:00Z" w:author="Yuriy Lebid">
        <w:r>
          <w:rPr>
            <w:rtl w:val="0"/>
          </w:rPr>
          <w:delText xml:space="preserve">, </w:delText>
        </w:r>
      </w:del>
      <w:del w:id="5537" w:date="2019-06-22T23:07:00Z" w:author="Yuriy Lebid">
        <w:r>
          <w:rPr>
            <w:rtl w:val="0"/>
          </w:rPr>
          <w:delText>амицирация</w:delText>
        </w:r>
      </w:del>
      <w:del w:id="5538" w:date="2019-06-22T23:07:00Z" w:author="Yuriy Lebid">
        <w:r>
          <w:rPr>
            <w:rtl w:val="0"/>
          </w:rPr>
          <w:delText>).</w:delText>
        </w:r>
      </w:del>
    </w:p>
    <w:p>
      <w:pPr>
        <w:pStyle w:val="heading 4"/>
        <w:rPr>
          <w:del w:id="5539" w:date="2019-06-22T23:07:00Z" w:author="Yuriy Lebid"/>
          <w:rStyle w:val="Нет"/>
          <w:color w:val="000000"/>
          <w:u w:color="000000"/>
        </w:rPr>
      </w:pPr>
      <w:del w:id="554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инстраурация </w:delText>
        </w:r>
      </w:del>
      <w:del w:id="554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55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554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554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instauro</w:delText>
        </w:r>
      </w:del>
      <w:del w:id="55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возобновлять</w:delText>
        </w:r>
      </w:del>
      <w:del w:id="554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547" w:date="2019-06-22T23:07:00Z" w:author="Yuriy Lebid"/>
        </w:rPr>
      </w:pPr>
      <w:del w:id="5548" w:date="2019-06-22T23:07:00Z" w:author="Yuriy Lebid">
        <w:r>
          <w:rPr>
            <w:rtl w:val="0"/>
          </w:rPr>
          <w:delText>возрождение чего</w:delText>
        </w:r>
      </w:del>
      <w:del w:id="5549" w:date="2019-06-22T23:07:00Z" w:author="Yuriy Lebid">
        <w:r>
          <w:rPr>
            <w:rtl w:val="0"/>
          </w:rPr>
          <w:delText>-</w:delText>
        </w:r>
      </w:del>
      <w:del w:id="5550" w:date="2019-06-22T23:07:00Z" w:author="Yuriy Lebid">
        <w:r>
          <w:rPr>
            <w:rtl w:val="0"/>
          </w:rPr>
          <w:delText>то в своей изначальной Сути</w:delText>
        </w:r>
      </w:del>
      <w:del w:id="5551" w:date="2019-06-22T23:07:00Z" w:author="Yuriy Lebid">
        <w:r>
          <w:rPr>
            <w:rtl w:val="0"/>
          </w:rPr>
          <w:delText xml:space="preserve">, </w:delText>
        </w:r>
      </w:del>
      <w:del w:id="5552" w:date="2019-06-22T23:07:00Z" w:author="Yuriy Lebid">
        <w:r>
          <w:rPr>
            <w:rtl w:val="0"/>
          </w:rPr>
          <w:delText>обновление</w:delText>
        </w:r>
      </w:del>
      <w:del w:id="5553" w:date="2019-06-22T23:07:00Z" w:author="Yuriy Lebid">
        <w:r>
          <w:rPr>
            <w:rtl w:val="0"/>
          </w:rPr>
          <w:delText xml:space="preserve">, </w:delText>
        </w:r>
      </w:del>
      <w:del w:id="5554" w:date="2019-06-22T23:07:00Z" w:author="Yuriy Lebid">
        <w:r>
          <w:rPr>
            <w:rtl w:val="0"/>
          </w:rPr>
          <w:delText>возврат в более истинное состояние</w:delText>
        </w:r>
      </w:del>
      <w:del w:id="5555" w:date="2019-06-22T23:07:00Z" w:author="Yuriy Lebid">
        <w:r>
          <w:rPr>
            <w:rtl w:val="0"/>
          </w:rPr>
          <w:delText xml:space="preserve">, </w:delText>
        </w:r>
      </w:del>
      <w:del w:id="5556" w:date="2019-06-22T23:07:00Z" w:author="Yuriy Lebid">
        <w:r>
          <w:rPr>
            <w:rtl w:val="0"/>
          </w:rPr>
          <w:delText xml:space="preserve">свойственное Фокусной Динамике </w:delText>
        </w:r>
      </w:del>
      <w:del w:id="5557" w:date="2019-06-22T23:07:00Z" w:author="Yuriy Lebid">
        <w:r>
          <w:rPr>
            <w:rtl w:val="0"/>
          </w:rPr>
          <w:delText>(</w:delText>
        </w:r>
      </w:del>
      <w:del w:id="5558" w:date="2019-06-22T23:07:00Z" w:author="Yuriy Lebid">
        <w:r>
          <w:rPr>
            <w:rtl w:val="0"/>
          </w:rPr>
          <w:delText>ФД</w:delText>
        </w:r>
      </w:del>
      <w:del w:id="5559" w:date="2019-06-22T23:07:00Z" w:author="Yuriy Lebid">
        <w:r>
          <w:rPr>
            <w:rtl w:val="0"/>
          </w:rPr>
          <w:delText xml:space="preserve">) </w:delText>
        </w:r>
      </w:del>
      <w:del w:id="5560" w:date="2019-06-22T23:07:00Z" w:author="Yuriy Lebid">
        <w:r>
          <w:rPr>
            <w:rtl w:val="0"/>
          </w:rPr>
          <w:delText xml:space="preserve">Форм Самосознаний </w:delText>
        </w:r>
      </w:del>
      <w:del w:id="5561" w:date="2019-06-22T23:07:00Z" w:author="Yuriy Lebid">
        <w:r>
          <w:rPr>
            <w:rtl w:val="0"/>
          </w:rPr>
          <w:delText>(</w:delText>
        </w:r>
      </w:del>
      <w:del w:id="5562" w:date="2019-06-22T23:07:00Z" w:author="Yuriy Lebid">
        <w:r>
          <w:rPr>
            <w:rtl w:val="0"/>
          </w:rPr>
          <w:delText>ФС</w:delText>
        </w:r>
      </w:del>
      <w:del w:id="5563" w:date="2019-06-22T23:07:00Z" w:author="Yuriy Lebid">
        <w:r>
          <w:rPr>
            <w:rtl w:val="0"/>
          </w:rPr>
          <w:delText xml:space="preserve">) </w:delText>
        </w:r>
      </w:del>
      <w:del w:id="5564" w:date="2019-06-22T23:07:00Z" w:author="Yuriy Lebid">
        <w:r>
          <w:rPr>
            <w:rtl w:val="0"/>
          </w:rPr>
          <w:delText>более амплиативных Уровней данного типа бирвуляртности</w:delText>
        </w:r>
      </w:del>
    </w:p>
    <w:p>
      <w:pPr>
        <w:pStyle w:val="heading 4"/>
        <w:rPr>
          <w:del w:id="5565" w:date="2019-06-22T23:07:00Z" w:author="Yuriy Lebid"/>
          <w:rStyle w:val="Нет"/>
          <w:color w:val="000000"/>
          <w:u w:color="000000"/>
        </w:rPr>
      </w:pPr>
      <w:del w:id="556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интеракционно </w:delText>
        </w:r>
      </w:del>
      <w:del w:id="55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55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556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557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inter</w:delText>
        </w:r>
      </w:del>
      <w:del w:id="557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между </w:delText>
        </w:r>
      </w:del>
      <w:del w:id="557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+ </w:delText>
        </w:r>
      </w:del>
      <w:del w:id="557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actio</w:delText>
        </w:r>
      </w:del>
      <w:del w:id="557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действие</w:delText>
        </w:r>
      </w:del>
      <w:del w:id="557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576" w:date="2019-06-22T23:07:00Z" w:author="Yuriy Lebid"/>
        </w:rPr>
      </w:pPr>
      <w:del w:id="5577" w:date="2019-06-22T23:07:00Z" w:author="Yuriy Lebid">
        <w:r>
          <w:rPr>
            <w:rtl w:val="0"/>
          </w:rPr>
          <w:delText>активно воздействуя друг на друга</w:delText>
        </w:r>
      </w:del>
      <w:del w:id="5578" w:date="2019-06-22T23:07:00Z" w:author="Yuriy Lebid">
        <w:r>
          <w:rPr>
            <w:rtl w:val="0"/>
          </w:rPr>
          <w:delText xml:space="preserve">, </w:delText>
        </w:r>
      </w:del>
      <w:del w:id="5579" w:date="2019-06-22T23:07:00Z" w:author="Yuriy Lebid">
        <w:r>
          <w:rPr>
            <w:rtl w:val="0"/>
          </w:rPr>
          <w:delText>взаимодействуя</w:delText>
        </w:r>
      </w:del>
    </w:p>
    <w:p>
      <w:pPr>
        <w:pStyle w:val="heading 4"/>
        <w:rPr>
          <w:del w:id="5580" w:date="2019-06-22T23:07:00Z" w:author="Yuriy Lebid"/>
          <w:rStyle w:val="Нет"/>
          <w:color w:val="000000"/>
          <w:u w:color="000000"/>
        </w:rPr>
      </w:pPr>
      <w:del w:id="558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интеракция </w:delText>
        </w:r>
      </w:del>
      <w:del w:id="558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558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558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558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inter</w:delText>
        </w:r>
      </w:del>
      <w:del w:id="558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между </w:delText>
        </w:r>
      </w:del>
      <w:del w:id="558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+ </w:delText>
        </w:r>
      </w:del>
      <w:del w:id="558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actio</w:delText>
        </w:r>
      </w:del>
      <w:del w:id="558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действие</w:delText>
        </w:r>
      </w:del>
      <w:del w:id="559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591" w:date="2019-06-22T23:07:00Z" w:author="Yuriy Lebid"/>
        </w:rPr>
      </w:pPr>
      <w:del w:id="5592" w:date="2019-06-22T23:07:00Z" w:author="Yuriy Lebid">
        <w:r>
          <w:rPr>
            <w:rtl w:val="0"/>
          </w:rPr>
          <w:delText>Взаимодействие между чем</w:delText>
        </w:r>
      </w:del>
      <w:del w:id="5593" w:date="2019-06-22T23:07:00Z" w:author="Yuriy Lebid">
        <w:r>
          <w:rPr>
            <w:rtl w:val="0"/>
          </w:rPr>
          <w:delText>-</w:delText>
        </w:r>
      </w:del>
      <w:del w:id="5594" w:date="2019-06-22T23:07:00Z" w:author="Yuriy Lebid">
        <w:r>
          <w:rPr>
            <w:rtl w:val="0"/>
          </w:rPr>
          <w:delText>то или кем</w:delText>
        </w:r>
      </w:del>
      <w:del w:id="5595" w:date="2019-06-22T23:07:00Z" w:author="Yuriy Lebid">
        <w:r>
          <w:rPr>
            <w:rtl w:val="0"/>
          </w:rPr>
          <w:delText>-</w:delText>
        </w:r>
      </w:del>
      <w:del w:id="5596" w:date="2019-06-22T23:07:00Z" w:author="Yuriy Lebid">
        <w:r>
          <w:rPr>
            <w:rtl w:val="0"/>
          </w:rPr>
          <w:delText>то</w:delText>
        </w:r>
      </w:del>
      <w:del w:id="5597" w:date="2019-06-22T23:07:00Z" w:author="Yuriy Lebid">
        <w:r>
          <w:rPr>
            <w:rtl w:val="0"/>
          </w:rPr>
          <w:delText xml:space="preserve">: </w:delText>
        </w:r>
      </w:del>
      <w:del w:id="5598" w:date="2019-06-22T23:07:00Z" w:author="Yuriy Lebid">
        <w:r>
          <w:rPr>
            <w:rtl w:val="0"/>
          </w:rPr>
          <w:delText xml:space="preserve">Фокусными Динамиками </w:delText>
        </w:r>
      </w:del>
      <w:del w:id="5599" w:date="2019-06-22T23:07:00Z" w:author="Yuriy Lebid">
        <w:r>
          <w:rPr>
            <w:rtl w:val="0"/>
          </w:rPr>
          <w:delText>(</w:delText>
        </w:r>
      </w:del>
      <w:del w:id="5600" w:date="2019-06-22T23:07:00Z" w:author="Yuriy Lebid">
        <w:r>
          <w:rPr>
            <w:rtl w:val="0"/>
          </w:rPr>
          <w:delText>ФД</w:delText>
        </w:r>
      </w:del>
      <w:del w:id="5601" w:date="2019-06-22T23:07:00Z" w:author="Yuriy Lebid">
        <w:r>
          <w:rPr>
            <w:rtl w:val="0"/>
          </w:rPr>
          <w:delText xml:space="preserve">), </w:delText>
        </w:r>
      </w:del>
      <w:del w:id="5602" w:date="2019-06-22T23:07:00Z" w:author="Yuriy Lebid">
        <w:r>
          <w:rPr>
            <w:rtl w:val="0"/>
          </w:rPr>
          <w:delText>Формо</w:delText>
        </w:r>
      </w:del>
      <w:del w:id="5603" w:date="2019-06-22T23:07:00Z" w:author="Yuriy Lebid">
        <w:r>
          <w:rPr>
            <w:rtl w:val="0"/>
          </w:rPr>
          <w:delText xml:space="preserve">- </w:delText>
        </w:r>
      </w:del>
      <w:del w:id="5604" w:date="2019-06-22T23:07:00Z" w:author="Yuriy Lebid">
        <w:r>
          <w:rPr>
            <w:rtl w:val="0"/>
          </w:rPr>
          <w:delText>и Инфо</w:delText>
        </w:r>
      </w:del>
      <w:del w:id="5605" w:date="2019-06-22T23:07:00Z" w:author="Yuriy Lebid">
        <w:r>
          <w:rPr>
            <w:rtl w:val="0"/>
          </w:rPr>
          <w:delText>-</w:delText>
        </w:r>
      </w:del>
      <w:del w:id="5606" w:date="2019-06-22T23:07:00Z" w:author="Yuriy Lebid">
        <w:r>
          <w:rPr>
            <w:rtl w:val="0"/>
          </w:rPr>
          <w:delText>Творцами</w:delText>
        </w:r>
      </w:del>
    </w:p>
    <w:p>
      <w:pPr>
        <w:pStyle w:val="heading 4"/>
        <w:rPr>
          <w:del w:id="5607" w:date="2019-06-22T23:07:00Z" w:author="Yuriy Lebid"/>
          <w:rStyle w:val="Нет"/>
          <w:color w:val="000000"/>
          <w:u w:color="000000"/>
        </w:rPr>
      </w:pPr>
      <w:del w:id="560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интераструмный </w:delText>
        </w:r>
      </w:del>
      <w:del w:id="560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5610" w:date="2019-06-22T23:07:00Z" w:author="Yuriy Lebid"/>
        </w:rPr>
      </w:pPr>
      <w:del w:id="5611" w:date="2019-06-22T23:07:00Z" w:author="Yuriy Lebid">
        <w:r>
          <w:rPr>
            <w:rtl w:val="0"/>
          </w:rPr>
          <w:delText>ближний</w:delText>
        </w:r>
      </w:del>
      <w:del w:id="5612" w:date="2019-06-22T23:07:00Z" w:author="Yuriy Lebid">
        <w:r>
          <w:rPr>
            <w:rtl w:val="0"/>
          </w:rPr>
          <w:delText xml:space="preserve">, </w:delText>
        </w:r>
      </w:del>
      <w:del w:id="5613" w:date="2019-06-22T23:07:00Z" w:author="Yuriy Lebid">
        <w:r>
          <w:rPr>
            <w:rtl w:val="0"/>
          </w:rPr>
          <w:delText>ближайший</w:delText>
        </w:r>
      </w:del>
    </w:p>
    <w:p>
      <w:pPr>
        <w:pStyle w:val="heading 4"/>
        <w:rPr>
          <w:del w:id="5614" w:date="2019-06-22T23:07:00Z" w:author="Yuriy Lebid"/>
          <w:rStyle w:val="Нет"/>
          <w:color w:val="000000"/>
          <w:u w:color="000000"/>
        </w:rPr>
      </w:pPr>
      <w:del w:id="561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«Интержекты» Чистых Космических Качеств </w:delText>
        </w:r>
      </w:del>
      <w:del w:id="561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(</w:delText>
        </w:r>
      </w:del>
      <w:del w:id="56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ЧКК</w:delText>
        </w:r>
      </w:del>
      <w:del w:id="561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619" w:date="2019-06-22T23:07:00Z" w:author="Yuriy Lebid"/>
        </w:rPr>
      </w:pPr>
      <w:del w:id="5620" w:date="2019-06-22T23:07:00Z" w:author="Yuriy Lebid">
        <w:r>
          <w:rPr>
            <w:rtl w:val="0"/>
          </w:rPr>
          <w:delText xml:space="preserve">более Амплиативные Аналоги </w:delText>
        </w:r>
      </w:del>
      <w:del w:id="5621" w:date="2019-06-22T23:07:00Z" w:author="Yuriy Lebid">
        <w:r>
          <w:rPr>
            <w:rtl w:val="0"/>
          </w:rPr>
          <w:delText xml:space="preserve">12 </w:delText>
        </w:r>
      </w:del>
      <w:del w:id="5622" w:date="2019-06-22T23:07:00Z" w:author="Yuriy Lebid">
        <w:r>
          <w:rPr>
            <w:rtl w:val="0"/>
          </w:rPr>
          <w:delText xml:space="preserve">«Секторов» ЧКК в Фокусной Динамике </w:delText>
        </w:r>
      </w:del>
      <w:del w:id="5623" w:date="2019-06-22T23:07:00Z" w:author="Yuriy Lebid">
        <w:r>
          <w:rPr>
            <w:rtl w:val="0"/>
          </w:rPr>
          <w:delText>(</w:delText>
        </w:r>
      </w:del>
      <w:del w:id="5624" w:date="2019-06-22T23:07:00Z" w:author="Yuriy Lebid">
        <w:r>
          <w:rPr>
            <w:rtl w:val="0"/>
          </w:rPr>
          <w:delText>ФД</w:delText>
        </w:r>
      </w:del>
      <w:del w:id="5625" w:date="2019-06-22T23:07:00Z" w:author="Yuriy Lebid">
        <w:r>
          <w:rPr>
            <w:rtl w:val="0"/>
          </w:rPr>
          <w:delText>) 48-</w:delText>
        </w:r>
      </w:del>
      <w:del w:id="5626" w:date="2019-06-22T23:07:00Z" w:author="Yuriy Lebid">
        <w:r>
          <w:rPr>
            <w:rtl w:val="0"/>
          </w:rPr>
          <w:delText>мерных Вселенских Сущностей</w:delText>
        </w:r>
      </w:del>
      <w:del w:id="5627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5628" w:date="2019-06-22T23:07:00Z" w:author="Yuriy Lebid"/>
          <w:rStyle w:val="Нет"/>
          <w:rFonts w:ascii="Times" w:cs="Times" w:hAnsi="Times" w:eastAsia="Times"/>
          <w:sz w:val="22"/>
          <w:szCs w:val="22"/>
        </w:rPr>
      </w:pPr>
      <w:del w:id="562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563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563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563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5633" w:date="2019-06-22T23:07:00Z" w:author="Yuriy Lebid">
        <w:r>
          <w:rPr>
            <w:rtl w:val="0"/>
          </w:rPr>
          <w:delText xml:space="preserve"> </w:delText>
        </w:r>
      </w:del>
      <w:del w:id="5634" w:date="2019-06-22T23:07:00Z" w:author="Yuriy Lebid">
        <w:r>
          <w:rPr>
            <w:rStyle w:val="Нет"/>
            <w:rFonts w:ascii="Times" w:hAnsi="Times" w:hint="default"/>
            <w:sz w:val="22"/>
            <w:szCs w:val="22"/>
            <w:rtl w:val="0"/>
            <w:lang w:val="ru-RU"/>
          </w:rPr>
          <w:delText>АЙОЛЛДСС</w:delText>
        </w:r>
      </w:del>
      <w:del w:id="5635" w:date="2019-06-22T23:07:00Z" w:author="Yuriy Lebid">
        <w:r>
          <w:rPr>
            <w:rStyle w:val="Нет"/>
            <w:rFonts w:ascii="Times" w:hAnsi="Times"/>
            <w:sz w:val="22"/>
            <w:szCs w:val="22"/>
            <w:rtl w:val="0"/>
            <w:lang w:val="ru-RU"/>
          </w:rPr>
          <w:delText>-</w:delText>
        </w:r>
      </w:del>
      <w:del w:id="5636" w:date="2019-06-22T23:07:00Z" w:author="Yuriy Lebid">
        <w:r>
          <w:rPr>
            <w:rStyle w:val="Нет"/>
            <w:rFonts w:ascii="Times" w:hAnsi="Times" w:hint="default"/>
            <w:sz w:val="22"/>
            <w:szCs w:val="22"/>
            <w:rtl w:val="0"/>
            <w:lang w:val="ru-RU"/>
          </w:rPr>
          <w:delText>ККА</w:delText>
        </w:r>
      </w:del>
      <w:del w:id="5637" w:date="2019-06-22T23:07:00Z" w:author="Yuriy Lebid">
        <w:r>
          <w:rPr>
            <w:rStyle w:val="Нет"/>
            <w:rFonts w:ascii="Times" w:hAnsi="Times"/>
            <w:sz w:val="22"/>
            <w:szCs w:val="22"/>
            <w:rtl w:val="0"/>
            <w:lang w:val="ru-RU"/>
          </w:rPr>
          <w:delText>.</w:delText>
        </w:r>
      </w:del>
    </w:p>
    <w:p>
      <w:pPr>
        <w:pStyle w:val="heading 4"/>
        <w:rPr>
          <w:del w:id="5638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563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интернусность </w:delText>
        </w:r>
      </w:del>
      <w:del w:id="564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564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56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564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internus</w:delText>
        </w:r>
      </w:del>
      <w:del w:id="564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внутренний</w:delText>
        </w:r>
      </w:del>
      <w:del w:id="56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646" w:date="2019-06-22T23:07:00Z" w:author="Yuriy Lebid"/>
        </w:rPr>
      </w:pPr>
      <w:del w:id="5647" w:date="2019-06-22T23:07:00Z" w:author="Yuriy Lebid">
        <w:r>
          <w:rPr>
            <w:rtl w:val="0"/>
          </w:rPr>
          <w:delText>абсолютная индивидуальность</w:delText>
        </w:r>
      </w:del>
      <w:del w:id="5648" w:date="2019-06-22T23:07:00Z" w:author="Yuriy Lebid">
        <w:r>
          <w:rPr>
            <w:rtl w:val="0"/>
          </w:rPr>
          <w:delText xml:space="preserve">, </w:delText>
        </w:r>
      </w:del>
      <w:del w:id="5649" w:date="2019-06-22T23:07:00Z" w:author="Yuriy Lebid">
        <w:r>
          <w:rPr>
            <w:rtl w:val="0"/>
          </w:rPr>
          <w:delText xml:space="preserve">свойственная Фокусной Динамике </w:delText>
        </w:r>
      </w:del>
      <w:del w:id="5650" w:date="2019-06-22T23:07:00Z" w:author="Yuriy Lebid">
        <w:r>
          <w:rPr>
            <w:rtl w:val="0"/>
          </w:rPr>
          <w:delText>(</w:delText>
        </w:r>
      </w:del>
      <w:del w:id="5651" w:date="2019-06-22T23:07:00Z" w:author="Yuriy Lebid">
        <w:r>
          <w:rPr>
            <w:rtl w:val="0"/>
          </w:rPr>
          <w:delText>ФД</w:delText>
        </w:r>
      </w:del>
      <w:del w:id="5652" w:date="2019-06-22T23:07:00Z" w:author="Yuriy Lebid">
        <w:r>
          <w:rPr>
            <w:rtl w:val="0"/>
          </w:rPr>
          <w:delText xml:space="preserve">) </w:delText>
        </w:r>
      </w:del>
      <w:del w:id="5653" w:date="2019-06-22T23:07:00Z" w:author="Yuriy Lebid">
        <w:r>
          <w:rPr>
            <w:rtl w:val="0"/>
          </w:rPr>
          <w:delText xml:space="preserve">Формы Самосознания </w:delText>
        </w:r>
      </w:del>
      <w:del w:id="5654" w:date="2019-06-22T23:07:00Z" w:author="Yuriy Lebid">
        <w:r>
          <w:rPr>
            <w:rtl w:val="0"/>
          </w:rPr>
          <w:delText>(</w:delText>
        </w:r>
      </w:del>
      <w:del w:id="5655" w:date="2019-06-22T23:07:00Z" w:author="Yuriy Lebid">
        <w:r>
          <w:rPr>
            <w:rtl w:val="0"/>
          </w:rPr>
          <w:delText>ФС</w:delText>
        </w:r>
      </w:del>
      <w:del w:id="5656" w:date="2019-06-22T23:07:00Z" w:author="Yuriy Lebid">
        <w:r>
          <w:rPr>
            <w:rtl w:val="0"/>
          </w:rPr>
          <w:delText xml:space="preserve">), </w:delText>
        </w:r>
      </w:del>
      <w:del w:id="5657" w:date="2019-06-22T23:07:00Z" w:author="Yuriy Lebid">
        <w:r>
          <w:rPr>
            <w:rtl w:val="0"/>
          </w:rPr>
          <w:delText>характерная для нее</w:delText>
        </w:r>
      </w:del>
      <w:del w:id="5658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̈</w:delText>
        </w:r>
      </w:del>
      <w:del w:id="5659" w:date="2019-06-22T23:07:00Z" w:author="Yuriy Lebid">
        <w:r>
          <w:rPr>
            <w:rtl w:val="0"/>
          </w:rPr>
          <w:delText xml:space="preserve"> до начала процесса трансформации в другое качественное состояние</w:delText>
        </w:r>
      </w:del>
    </w:p>
    <w:p>
      <w:pPr>
        <w:pStyle w:val="heading 4"/>
        <w:rPr>
          <w:del w:id="5660" w:date="2019-06-22T23:07:00Z" w:author="Yuriy Lebid"/>
          <w:rStyle w:val="Нет"/>
          <w:color w:val="000000"/>
          <w:u w:color="000000"/>
        </w:rPr>
      </w:pPr>
      <w:del w:id="566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интернусный </w:delText>
        </w:r>
      </w:del>
      <w:del w:id="566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56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от лат</w:delText>
        </w:r>
      </w:del>
      <w:del w:id="56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. </w:delText>
        </w:r>
      </w:del>
      <w:del w:id="56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en-US"/>
          </w:rPr>
          <w:delText>internus</w:delText>
        </w:r>
      </w:del>
      <w:del w:id="566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 – внутренний</w:delText>
        </w:r>
      </w:del>
      <w:del w:id="56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668" w:date="2019-06-22T23:07:00Z" w:author="Yuriy Lebid"/>
        </w:rPr>
      </w:pPr>
      <w:del w:id="5669" w:date="2019-06-22T23:07:00Z" w:author="Yuriy Lebid">
        <w:r>
          <w:rPr>
            <w:rtl w:val="0"/>
          </w:rPr>
          <w:delText>внутренний</w:delText>
        </w:r>
      </w:del>
      <w:del w:id="5670" w:date="2019-06-22T23:07:00Z" w:author="Yuriy Lebid">
        <w:r>
          <w:rPr>
            <w:rtl w:val="0"/>
          </w:rPr>
          <w:delText xml:space="preserve">, </w:delText>
        </w:r>
      </w:del>
      <w:del w:id="5671" w:date="2019-06-22T23:07:00Z" w:author="Yuriy Lebid">
        <w:r>
          <w:rPr>
            <w:rtl w:val="0"/>
          </w:rPr>
          <w:delText xml:space="preserve">изначально присущий Форме Самосознания </w:delText>
        </w:r>
      </w:del>
      <w:del w:id="5672" w:date="2019-06-22T23:07:00Z" w:author="Yuriy Lebid">
        <w:r>
          <w:rPr>
            <w:rtl w:val="0"/>
          </w:rPr>
          <w:delText>(</w:delText>
        </w:r>
      </w:del>
      <w:del w:id="5673" w:date="2019-06-22T23:07:00Z" w:author="Yuriy Lebid">
        <w:r>
          <w:rPr>
            <w:rtl w:val="0"/>
          </w:rPr>
          <w:delText>ФС</w:delText>
        </w:r>
      </w:del>
      <w:del w:id="5674" w:date="2019-06-22T23:07:00Z" w:author="Yuriy Lebid">
        <w:r>
          <w:rPr>
            <w:rtl w:val="0"/>
          </w:rPr>
          <w:delText xml:space="preserve">) </w:delText>
        </w:r>
      </w:del>
      <w:del w:id="5675" w:date="2019-06-22T23:07:00Z" w:author="Yuriy Lebid">
        <w:r>
          <w:rPr>
            <w:rtl w:val="0"/>
          </w:rPr>
          <w:delText xml:space="preserve">или Коллективному Космическому Разуму </w:delText>
        </w:r>
      </w:del>
      <w:del w:id="5676" w:date="2019-06-22T23:07:00Z" w:author="Yuriy Lebid">
        <w:r>
          <w:rPr>
            <w:rtl w:val="0"/>
          </w:rPr>
          <w:delText>(</w:delText>
        </w:r>
      </w:del>
      <w:del w:id="5677" w:date="2019-06-22T23:07:00Z" w:author="Yuriy Lebid">
        <w:r>
          <w:rPr>
            <w:rtl w:val="0"/>
          </w:rPr>
          <w:delText>ККР</w:delText>
        </w:r>
      </w:del>
      <w:del w:id="5678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5679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568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интерстицивный </w:delText>
        </w:r>
      </w:del>
      <w:del w:id="568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568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568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568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intersum</w:delText>
        </w:r>
      </w:del>
      <w:del w:id="568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находиться между чем</w:delText>
        </w:r>
      </w:del>
      <w:del w:id="568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-</w:delText>
        </w:r>
      </w:del>
      <w:del w:id="568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либо</w:delText>
        </w:r>
      </w:del>
      <w:del w:id="568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689" w:date="2019-06-22T23:07:00Z" w:author="Yuriy Lebid"/>
        </w:rPr>
      </w:pPr>
      <w:del w:id="5690" w:date="2019-06-22T23:07:00Z" w:author="Yuriy Lebid">
        <w:r>
          <w:rPr>
            <w:rtl w:val="0"/>
          </w:rPr>
          <w:delText>промежуточный</w:delText>
        </w:r>
      </w:del>
      <w:del w:id="5691" w:date="2019-06-22T23:07:00Z" w:author="Yuriy Lebid">
        <w:r>
          <w:rPr>
            <w:rtl w:val="0"/>
          </w:rPr>
          <w:delText xml:space="preserve">, </w:delText>
        </w:r>
      </w:del>
      <w:del w:id="5692" w:date="2019-06-22T23:07:00Z" w:author="Yuriy Lebid">
        <w:r>
          <w:rPr>
            <w:rtl w:val="0"/>
          </w:rPr>
          <w:delText>временно используемый</w:delText>
        </w:r>
      </w:del>
      <w:del w:id="5693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5694" w:date="2019-06-22T23:07:00Z" w:author="Yuriy Lebid"/>
          <w:rStyle w:val="Нет"/>
          <w:rFonts w:ascii="Times New Roman" w:cs="Times New Roman" w:hAnsi="Times New Roman" w:eastAsia="Times New Roman"/>
          <w:b w:val="1"/>
          <w:bCs w:val="1"/>
        </w:rPr>
      </w:pPr>
      <w:del w:id="569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569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5697" w:date="2019-06-22T23:07:00Z" w:author="Yuriy Lebid">
        <w:r>
          <w:rPr>
            <w:rStyle w:val="Нет"/>
            <w:rFonts w:ascii="Times New Roman" w:hAnsi="Times New Roman" w:hint="default"/>
            <w:b w:val="1"/>
            <w:bCs w:val="1"/>
            <w:rtl w:val="0"/>
            <w:lang w:val="ru-RU"/>
          </w:rPr>
          <w:delText xml:space="preserve">интерстицивные Формы Самосознаний </w:delText>
        </w:r>
      </w:del>
      <w:del w:id="5698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(</w:delText>
        </w:r>
      </w:del>
      <w:del w:id="5699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ФС</w:delText>
        </w:r>
      </w:del>
      <w:del w:id="5700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).</w:delText>
        </w:r>
      </w:del>
    </w:p>
    <w:p>
      <w:pPr>
        <w:pStyle w:val="heading 4"/>
        <w:rPr>
          <w:del w:id="5701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570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интортусность </w:delText>
        </w:r>
      </w:del>
      <w:del w:id="57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570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57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570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intorqueo</w:delText>
        </w:r>
      </w:del>
      <w:del w:id="57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вертеть</w:delText>
        </w:r>
      </w:del>
      <w:del w:id="570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709" w:date="2019-06-22T23:07:00Z" w:author="Yuriy Lebid"/>
          <w:rStyle w:val="Нет"/>
          <w:rFonts w:ascii="SchoolBook" w:cs="SchoolBook" w:hAnsi="SchoolBook" w:eastAsia="SchoolBook"/>
          <w:b w:val="1"/>
          <w:bCs w:val="1"/>
          <w:sz w:val="20"/>
          <w:szCs w:val="20"/>
        </w:rPr>
      </w:pPr>
      <w:del w:id="5710" w:date="2019-06-22T23:07:00Z" w:author="Yuriy Lebid">
        <w:r>
          <w:rPr>
            <w:rtl w:val="0"/>
          </w:rPr>
          <w:delText xml:space="preserve">«закрученность» Фокусной Динамики </w:delText>
        </w:r>
      </w:del>
      <w:del w:id="5711" w:date="2019-06-22T23:07:00Z" w:author="Yuriy Lebid">
        <w:r>
          <w:rPr>
            <w:rtl w:val="0"/>
          </w:rPr>
          <w:delText>(</w:delText>
        </w:r>
      </w:del>
      <w:del w:id="5712" w:date="2019-06-22T23:07:00Z" w:author="Yuriy Lebid">
        <w:r>
          <w:rPr>
            <w:rtl w:val="0"/>
          </w:rPr>
          <w:delText>ФД</w:delText>
        </w:r>
      </w:del>
      <w:del w:id="5713" w:date="2019-06-22T23:07:00Z" w:author="Yuriy Lebid">
        <w:r>
          <w:rPr>
            <w:rtl w:val="0"/>
          </w:rPr>
          <w:delText xml:space="preserve">) </w:delText>
        </w:r>
      </w:del>
      <w:del w:id="5714" w:date="2019-06-22T23:07:00Z" w:author="Yuriy Lebid">
        <w:r>
          <w:rPr>
            <w:rtl w:val="0"/>
          </w:rPr>
          <w:delText>в био</w:delText>
        </w:r>
      </w:del>
      <w:del w:id="5715" w:date="2019-06-22T23:07:00Z" w:author="Yuriy Lebid">
        <w:r>
          <w:rPr>
            <w:rtl w:val="0"/>
          </w:rPr>
          <w:delText>-</w:delText>
        </w:r>
      </w:del>
      <w:del w:id="5716" w:date="2019-06-22T23:07:00Z" w:author="Yuriy Lebid">
        <w:r>
          <w:rPr>
            <w:rtl w:val="0"/>
          </w:rPr>
          <w:delText>структурах при избыточно интенсивном режиме реализации в нашей ФД деплиативных</w:delText>
        </w:r>
      </w:del>
      <w:del w:id="5717" w:date="2019-06-22T23:07:00Z" w:author="Yuriy Lebid">
        <w:r>
          <w:rPr>
            <w:rtl w:val="0"/>
          </w:rPr>
          <w:delText xml:space="preserve">, </w:delText>
        </w:r>
      </w:del>
      <w:del w:id="5718" w:date="2019-06-22T23:07:00Z" w:author="Yuriy Lebid">
        <w:r>
          <w:rPr>
            <w:rtl w:val="0"/>
          </w:rPr>
          <w:delText>низковибрационных СФУУРММ</w:delText>
        </w:r>
      </w:del>
      <w:del w:id="5719" w:date="2019-06-22T23:07:00Z" w:author="Yuriy Lebid">
        <w:r>
          <w:rPr>
            <w:rtl w:val="0"/>
          </w:rPr>
          <w:delText>-</w:delText>
        </w:r>
      </w:del>
      <w:del w:id="5720" w:date="2019-06-22T23:07:00Z" w:author="Yuriy Lebid">
        <w:r>
          <w:rPr>
            <w:rtl w:val="0"/>
          </w:rPr>
          <w:delText>Форм</w:delText>
        </w:r>
      </w:del>
    </w:p>
    <w:p>
      <w:pPr>
        <w:pStyle w:val="heading 4"/>
        <w:rPr>
          <w:del w:id="5721" w:date="2019-06-22T23:07:00Z" w:author="Yuriy Lebid"/>
          <w:rStyle w:val="Нет"/>
          <w:color w:val="000000"/>
          <w:u w:color="000000"/>
        </w:rPr>
      </w:pPr>
      <w:del w:id="572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инфимусный </w:delText>
        </w:r>
      </w:del>
      <w:del w:id="572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57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572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572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infimatas</w:delText>
        </w:r>
      </w:del>
      <w:del w:id="572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самый низкий уровень</w:delText>
        </w:r>
      </w:del>
      <w:del w:id="572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729" w:date="2019-06-22T23:07:00Z" w:author="Yuriy Lebid"/>
          <w:rStyle w:val="Нет"/>
          <w:rFonts w:ascii="Times" w:cs="Times" w:hAnsi="Times" w:eastAsia="Times"/>
        </w:rPr>
      </w:pPr>
      <w:del w:id="5730" w:date="2019-06-22T23:07:00Z" w:author="Yuriy Lebid">
        <w:r>
          <w:rPr>
            <w:rtl w:val="0"/>
          </w:rPr>
          <w:delText>наименее развитый</w:delText>
        </w:r>
      </w:del>
      <w:del w:id="5731" w:date="2019-06-22T23:07:00Z" w:author="Yuriy Lebid">
        <w:r>
          <w:rPr>
            <w:rtl w:val="0"/>
          </w:rPr>
          <w:delText xml:space="preserve">, </w:delText>
        </w:r>
      </w:del>
      <w:del w:id="5732" w:date="2019-06-22T23:07:00Z" w:author="Yuriy Lebid">
        <w:r>
          <w:rPr>
            <w:rtl w:val="0"/>
          </w:rPr>
          <w:delText>переходный</w:delText>
        </w:r>
      </w:del>
      <w:del w:id="5733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5734" w:date="2019-06-22T23:07:00Z" w:author="Yuriy Lebid"/>
          <w:rStyle w:val="Нет"/>
          <w:rFonts w:ascii="Times" w:cs="Times" w:hAnsi="Times" w:eastAsia="Times"/>
          <w:i w:val="1"/>
          <w:iCs w:val="1"/>
        </w:rPr>
      </w:pPr>
      <w:del w:id="573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573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5737" w:date="2019-06-22T23:07:00Z" w:author="Yuriy Lebid">
        <w:r>
          <w:rPr>
            <w:rStyle w:val="Нет"/>
            <w:rFonts w:ascii="Times" w:hAnsi="Times"/>
            <w:i w:val="1"/>
            <w:iCs w:val="1"/>
            <w:rtl w:val="0"/>
            <w:lang w:val="ru-RU"/>
          </w:rPr>
          <w:delText xml:space="preserve"> </w:delText>
        </w:r>
      </w:del>
      <w:del w:id="5738" w:date="2019-06-22T23:07:00Z" w:author="Yuriy Lebid">
        <w:r>
          <w:rPr>
            <w:rStyle w:val="Hyperlink.1"/>
            <w:rtl w:val="0"/>
          </w:rPr>
          <w:delText xml:space="preserve">инфимусные Формы Самосознаний </w:delText>
        </w:r>
      </w:del>
      <w:del w:id="5739" w:date="2019-06-22T23:07:00Z" w:author="Yuriy Lebid">
        <w:r>
          <w:rPr>
            <w:rtl w:val="0"/>
          </w:rPr>
          <w:delText>(</w:delText>
        </w:r>
      </w:del>
      <w:del w:id="5740" w:date="2019-06-22T23:07:00Z" w:author="Yuriy Lebid">
        <w:r>
          <w:rPr>
            <w:rtl w:val="0"/>
          </w:rPr>
          <w:delText>ФС</w:delText>
        </w:r>
      </w:del>
      <w:del w:id="5741" w:date="2019-06-22T23:07:00Z" w:author="Yuriy Lebid">
        <w:r>
          <w:rPr>
            <w:rtl w:val="0"/>
          </w:rPr>
          <w:delText>).</w:delText>
        </w:r>
      </w:del>
    </w:p>
    <w:p>
      <w:pPr>
        <w:pStyle w:val="heading 4"/>
        <w:rPr>
          <w:del w:id="5742" w:date="2019-06-22T23:07:00Z" w:author="Yuriy Lebid"/>
          <w:rStyle w:val="Нет"/>
          <w:color w:val="000000"/>
          <w:u w:color="000000"/>
        </w:rPr>
      </w:pPr>
      <w:del w:id="574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информационное пространство личности </w:delText>
        </w:r>
      </w:del>
      <w:del w:id="574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5745" w:date="2019-06-22T23:07:00Z" w:author="Yuriy Lebid"/>
        </w:rPr>
      </w:pPr>
      <w:del w:id="574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ииссиидиологическое понятие</w:delText>
        </w:r>
      </w:del>
      <w:del w:id="574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5748" w:date="2019-06-22T23:07:00Z" w:author="Yuriy Lebid">
        <w:r>
          <w:rPr>
            <w:rtl w:val="0"/>
          </w:rPr>
          <w:delText xml:space="preserve"> имеющийся в структурах «личностного» Самосознания конкретный объ</w:delText>
        </w:r>
      </w:del>
      <w:del w:id="5749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5750" w:date="2019-06-22T23:07:00Z" w:author="Yuriy Lebid">
        <w:r>
          <w:rPr>
            <w:rtl w:val="0"/>
          </w:rPr>
          <w:delText>м некой совокупной ВВУ</w:delText>
        </w:r>
      </w:del>
      <w:del w:id="5751" w:date="2019-06-22T23:07:00Z" w:author="Yuriy Lebid">
        <w:r>
          <w:rPr>
            <w:rtl w:val="0"/>
          </w:rPr>
          <w:delText>-</w:delText>
        </w:r>
      </w:del>
      <w:del w:id="5752" w:date="2019-06-22T23:07:00Z" w:author="Yuriy Lebid">
        <w:r>
          <w:rPr>
            <w:rtl w:val="0"/>
          </w:rPr>
          <w:delText xml:space="preserve">Информации </w:delText>
        </w:r>
      </w:del>
      <w:del w:id="5753" w:date="2019-06-22T23:07:00Z" w:author="Yuriy Lebid">
        <w:r>
          <w:rPr>
            <w:rtl w:val="0"/>
          </w:rPr>
          <w:delText>(</w:delText>
        </w:r>
      </w:del>
      <w:del w:id="5754" w:date="2019-06-22T23:07:00Z" w:author="Yuriy Lebid">
        <w:r>
          <w:rPr>
            <w:rtl w:val="0"/>
          </w:rPr>
          <w:delText>всех активных знаний</w:delText>
        </w:r>
      </w:del>
      <w:del w:id="5755" w:date="2019-06-22T23:07:00Z" w:author="Yuriy Lebid">
        <w:r>
          <w:rPr>
            <w:rtl w:val="0"/>
          </w:rPr>
          <w:delText xml:space="preserve">, </w:delText>
        </w:r>
      </w:del>
      <w:del w:id="5756" w:date="2019-06-22T23:07:00Z" w:author="Yuriy Lebid">
        <w:r>
          <w:rPr>
            <w:rtl w:val="0"/>
          </w:rPr>
          <w:delText>предположений</w:delText>
        </w:r>
      </w:del>
      <w:del w:id="5757" w:date="2019-06-22T23:07:00Z" w:author="Yuriy Lebid">
        <w:r>
          <w:rPr>
            <w:rtl w:val="0"/>
          </w:rPr>
          <w:delText xml:space="preserve">, </w:delText>
        </w:r>
      </w:del>
      <w:del w:id="5758" w:date="2019-06-22T23:07:00Z" w:author="Yuriy Lebid">
        <w:r>
          <w:rPr>
            <w:rtl w:val="0"/>
          </w:rPr>
          <w:delText>Представлений</w:delText>
        </w:r>
      </w:del>
      <w:del w:id="5759" w:date="2019-06-22T23:07:00Z" w:author="Yuriy Lebid">
        <w:r>
          <w:rPr>
            <w:rtl w:val="0"/>
          </w:rPr>
          <w:delText xml:space="preserve">, </w:delText>
        </w:r>
      </w:del>
      <w:del w:id="5760" w:date="2019-06-22T23:07:00Z" w:author="Yuriy Lebid">
        <w:r>
          <w:rPr>
            <w:rtl w:val="0"/>
          </w:rPr>
          <w:delText>желаний</w:delText>
        </w:r>
      </w:del>
      <w:del w:id="5761" w:date="2019-06-22T23:07:00Z" w:author="Yuriy Lebid">
        <w:r>
          <w:rPr>
            <w:rtl w:val="0"/>
          </w:rPr>
          <w:delText xml:space="preserve">, </w:delText>
        </w:r>
      </w:del>
      <w:del w:id="5762" w:date="2019-06-22T23:07:00Z" w:author="Yuriy Lebid">
        <w:r>
          <w:rPr>
            <w:rtl w:val="0"/>
          </w:rPr>
          <w:delText>устремлений</w:delText>
        </w:r>
      </w:del>
      <w:del w:id="5763" w:date="2019-06-22T23:07:00Z" w:author="Yuriy Lebid">
        <w:r>
          <w:rPr>
            <w:rtl w:val="0"/>
          </w:rPr>
          <w:delText xml:space="preserve">, </w:delText>
        </w:r>
      </w:del>
      <w:del w:id="5764" w:date="2019-06-22T23:07:00Z" w:author="Yuriy Lebid">
        <w:r>
          <w:rPr>
            <w:rtl w:val="0"/>
          </w:rPr>
          <w:delText>переживаний и тому подобное</w:delText>
        </w:r>
      </w:del>
      <w:del w:id="5765" w:date="2019-06-22T23:07:00Z" w:author="Yuriy Lebid">
        <w:r>
          <w:rPr>
            <w:rtl w:val="0"/>
          </w:rPr>
          <w:delText xml:space="preserve">), </w:delText>
        </w:r>
      </w:del>
      <w:del w:id="5766" w:date="2019-06-22T23:07:00Z" w:author="Yuriy Lebid">
        <w:r>
          <w:rPr>
            <w:rtl w:val="0"/>
          </w:rPr>
          <w:delText>обеспечивающих определ</w:delText>
        </w:r>
      </w:del>
      <w:del w:id="5767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5768" w:date="2019-06-22T23:07:00Z" w:author="Yuriy Lebid">
        <w:r>
          <w:rPr>
            <w:rtl w:val="0"/>
          </w:rPr>
          <w:delText>нную степень вероятности наступления в Жизни данной «личности» некоторого</w:delText>
        </w:r>
      </w:del>
      <w:del w:id="5769" w:date="2019-06-22T23:07:00Z" w:author="Yuriy Lebid">
        <w:r>
          <w:rPr>
            <w:rtl w:val="0"/>
          </w:rPr>
          <w:delText xml:space="preserve">, </w:delText>
        </w:r>
      </w:del>
      <w:del w:id="5770" w:date="2019-06-22T23:07:00Z" w:author="Yuriy Lebid">
        <w:r>
          <w:rPr>
            <w:rtl w:val="0"/>
          </w:rPr>
          <w:delText>ожидаемого ею</w:delText>
        </w:r>
      </w:del>
      <w:del w:id="5771" w:date="2019-06-22T23:07:00Z" w:author="Yuriy Lebid">
        <w:r>
          <w:rPr>
            <w:rtl w:val="0"/>
          </w:rPr>
          <w:delText xml:space="preserve">, </w:delText>
        </w:r>
      </w:del>
      <w:del w:id="5772" w:date="2019-06-22T23:07:00Z" w:author="Yuriy Lebid">
        <w:r>
          <w:rPr>
            <w:rtl w:val="0"/>
          </w:rPr>
          <w:delText>результата</w:delText>
        </w:r>
      </w:del>
      <w:del w:id="5773" w:date="2019-06-22T23:07:00Z" w:author="Yuriy Lebid">
        <w:r>
          <w:rPr>
            <w:rtl w:val="0"/>
          </w:rPr>
          <w:delText xml:space="preserve">; </w:delText>
        </w:r>
      </w:del>
      <w:del w:id="5774" w:date="2019-06-22T23:07:00Z" w:author="Yuriy Lebid">
        <w:r>
          <w:rPr>
            <w:rtl w:val="0"/>
          </w:rPr>
          <w:delText>включает в себя одновременно все</w:delText>
        </w:r>
      </w:del>
      <w:del w:id="5775" w:date="2019-06-22T23:07:00Z" w:author="Yuriy Lebid">
        <w:r>
          <w:rPr>
            <w:rtl w:val="0"/>
          </w:rPr>
          <w:delText xml:space="preserve">, </w:delText>
        </w:r>
      </w:del>
      <w:del w:id="5776" w:date="2019-06-22T23:07:00Z" w:author="Yuriy Lebid">
        <w:r>
          <w:rPr>
            <w:rtl w:val="0"/>
          </w:rPr>
          <w:delText>возможные для «личности»</w:delText>
        </w:r>
      </w:del>
      <w:del w:id="5777" w:date="2019-06-22T23:07:00Z" w:author="Yuriy Lebid">
        <w:r>
          <w:rPr>
            <w:rtl w:val="0"/>
          </w:rPr>
          <w:delText xml:space="preserve">, </w:delText>
        </w:r>
      </w:del>
      <w:del w:id="5778" w:date="2019-06-22T23:07:00Z" w:author="Yuriy Lebid">
        <w:r>
          <w:rPr>
            <w:rtl w:val="0"/>
          </w:rPr>
          <w:delText>результаты «будущего» индивидуального творчества</w:delText>
        </w:r>
      </w:del>
      <w:del w:id="5779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Определение"/>
        <w:rPr>
          <w:del w:id="5780" w:date="2019-06-22T23:07:00Z" w:author="Yuriy Lebid"/>
          <w:rStyle w:val="Нет"/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del w:id="578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Синонимичное словосочетание</w:delText>
        </w:r>
      </w:del>
      <w:del w:id="5782" w:date="2019-06-22T23:07:00Z" w:author="Yuriy Lebid">
        <w:r>
          <w:rPr>
            <w:rtl w:val="0"/>
          </w:rPr>
          <w:delText xml:space="preserve">: </w:delText>
        </w:r>
      </w:del>
      <w:del w:id="5783" w:date="2019-06-22T23:07:00Z" w:author="Yuriy Lebid">
        <w:r>
          <w:rPr>
            <w:rStyle w:val="Hyperlink.1"/>
            <w:rtl w:val="0"/>
          </w:rPr>
          <w:delText>ноовременное «информационное пространство» ОЛЛАКТ</w:delText>
        </w:r>
      </w:del>
      <w:del w:id="5784" w:date="2019-06-22T23:07:00Z" w:author="Yuriy Lebid">
        <w:r>
          <w:rPr>
            <w:rStyle w:val="Hyperlink.1"/>
            <w:rtl w:val="0"/>
          </w:rPr>
          <w:delText>-</w:delText>
        </w:r>
      </w:del>
      <w:del w:id="5785" w:date="2019-06-22T23:07:00Z" w:author="Yuriy Lebid">
        <w:r>
          <w:rPr>
            <w:rStyle w:val="Hyperlink.1"/>
            <w:rtl w:val="0"/>
          </w:rPr>
          <w:delText>ДРУОТММ</w:delText>
        </w:r>
      </w:del>
      <w:del w:id="5786" w:date="2019-06-22T23:07:00Z" w:author="Yuriy Lebid">
        <w:r>
          <w:rPr>
            <w:rStyle w:val="Hyperlink.1"/>
            <w:rtl w:val="0"/>
          </w:rPr>
          <w:delText>-</w:delText>
        </w:r>
      </w:del>
      <w:del w:id="5787" w:date="2019-06-22T23:07:00Z" w:author="Yuriy Lebid">
        <w:r>
          <w:rPr>
            <w:rStyle w:val="Hyperlink.1"/>
            <w:rtl w:val="0"/>
          </w:rPr>
          <w:delText xml:space="preserve">системы </w:delText>
        </w:r>
      </w:del>
      <w:del w:id="5788" w:date="2019-06-22T23:07:00Z" w:author="Yuriy Lebid">
        <w:r>
          <w:rPr>
            <w:rtl w:val="0"/>
          </w:rPr>
          <w:delText>(</w:delText>
        </w:r>
      </w:del>
      <w:del w:id="5789" w:date="2019-06-22T23:07:00Z" w:author="Yuriy Lebid">
        <w:r>
          <w:rPr>
            <w:rtl w:val="0"/>
          </w:rPr>
          <w:delText>ОДС</w:delText>
        </w:r>
      </w:del>
      <w:del w:id="5790" w:date="2019-06-22T23:07:00Z" w:author="Yuriy Lebid">
        <w:r>
          <w:rPr>
            <w:rtl w:val="0"/>
          </w:rPr>
          <w:delText>).</w:delText>
        </w:r>
      </w:del>
    </w:p>
    <w:p>
      <w:pPr>
        <w:pStyle w:val="heading 4"/>
        <w:rPr>
          <w:del w:id="579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579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информационное пространство самосознания</w:delText>
        </w:r>
      </w:del>
      <w:del w:id="579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5794" w:date="2019-06-22T23:07:00Z" w:author="Yuriy Lebid"/>
        </w:rPr>
      </w:pPr>
      <w:del w:id="579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ииссиидиологическое понятие</w:delText>
        </w:r>
      </w:del>
      <w:del w:id="579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5797" w:date="2019-06-22T23:07:00Z" w:author="Yuriy Lebid">
        <w:r>
          <w:rPr>
            <w:rtl w:val="0"/>
          </w:rPr>
          <w:delText xml:space="preserve"> обозначающий виртуальное пространство</w:delText>
        </w:r>
      </w:del>
      <w:del w:id="5798" w:date="2019-06-22T23:07:00Z" w:author="Yuriy Lebid">
        <w:r>
          <w:rPr>
            <w:rtl w:val="0"/>
          </w:rPr>
          <w:delText xml:space="preserve">, </w:delText>
        </w:r>
      </w:del>
      <w:del w:id="5799" w:date="2019-06-22T23:07:00Z" w:author="Yuriy Lebid">
        <w:r>
          <w:rPr>
            <w:rtl w:val="0"/>
          </w:rPr>
          <w:delText>в котором по особым принципам упорядочена вся информация</w:delText>
        </w:r>
      </w:del>
      <w:del w:id="5800" w:date="2019-06-22T23:07:00Z" w:author="Yuriy Lebid">
        <w:r>
          <w:rPr>
            <w:rtl w:val="0"/>
          </w:rPr>
          <w:delText xml:space="preserve">, </w:delText>
        </w:r>
      </w:del>
      <w:del w:id="5801" w:date="2019-06-22T23:07:00Z" w:author="Yuriy Lebid">
        <w:r>
          <w:rPr>
            <w:rtl w:val="0"/>
          </w:rPr>
          <w:delText xml:space="preserve">доступная данной Форме Самосознания </w:delText>
        </w:r>
      </w:del>
      <w:del w:id="5802" w:date="2019-06-22T23:07:00Z" w:author="Yuriy Lebid">
        <w:r>
          <w:rPr>
            <w:rtl w:val="0"/>
          </w:rPr>
          <w:delText>(</w:delText>
        </w:r>
      </w:del>
      <w:del w:id="5803" w:date="2019-06-22T23:07:00Z" w:author="Yuriy Lebid">
        <w:r>
          <w:rPr>
            <w:rtl w:val="0"/>
          </w:rPr>
          <w:delText>ФС</w:delText>
        </w:r>
      </w:del>
      <w:del w:id="5804" w:date="2019-06-22T23:07:00Z" w:author="Yuriy Lebid">
        <w:r>
          <w:rPr>
            <w:rtl w:val="0"/>
          </w:rPr>
          <w:delText xml:space="preserve">). </w:delText>
        </w:r>
      </w:del>
      <w:del w:id="5805" w:date="2019-06-22T23:07:00Z" w:author="Yuriy Lebid">
        <w:r>
          <w:rPr>
            <w:rtl w:val="0"/>
          </w:rPr>
          <w:delText>В информационное пространство самосознания входят не только все индивидуальные воспоминания</w:delText>
        </w:r>
      </w:del>
      <w:del w:id="5806" w:date="2019-06-22T23:07:00Z" w:author="Yuriy Lebid">
        <w:r>
          <w:rPr>
            <w:rtl w:val="0"/>
          </w:rPr>
          <w:delText xml:space="preserve">, </w:delText>
        </w:r>
      </w:del>
      <w:del w:id="5807" w:date="2019-06-22T23:07:00Z" w:author="Yuriy Lebid">
        <w:r>
          <w:rPr>
            <w:rtl w:val="0"/>
          </w:rPr>
          <w:delText>но также вся информация бессознательного</w:delText>
        </w:r>
      </w:del>
      <w:del w:id="5808" w:date="2019-06-22T23:07:00Z" w:author="Yuriy Lebid">
        <w:r>
          <w:rPr>
            <w:rtl w:val="0"/>
          </w:rPr>
          <w:delText xml:space="preserve">, </w:delText>
        </w:r>
      </w:del>
      <w:del w:id="5809" w:date="2019-06-22T23:07:00Z" w:author="Yuriy Lebid">
        <w:r>
          <w:rPr>
            <w:rtl w:val="0"/>
          </w:rPr>
          <w:delText>Подсознания</w:delText>
        </w:r>
      </w:del>
      <w:del w:id="5810" w:date="2019-06-22T23:07:00Z" w:author="Yuriy Lebid">
        <w:r>
          <w:rPr>
            <w:rtl w:val="0"/>
          </w:rPr>
          <w:delText xml:space="preserve">, </w:delText>
        </w:r>
      </w:del>
      <w:del w:id="5811" w:date="2019-06-22T23:07:00Z" w:author="Yuriy Lebid">
        <w:r>
          <w:rPr>
            <w:rtl w:val="0"/>
          </w:rPr>
          <w:delText>Надсознания и более высоких Уровней Самосознания</w:delText>
        </w:r>
      </w:del>
      <w:del w:id="5812" w:date="2019-06-22T23:07:00Z" w:author="Yuriy Lebid">
        <w:r>
          <w:rPr>
            <w:rtl w:val="0"/>
          </w:rPr>
          <w:delText xml:space="preserve">, </w:delText>
        </w:r>
      </w:del>
      <w:del w:id="5813" w:date="2019-06-22T23:07:00Z" w:author="Yuriy Lebid">
        <w:r>
          <w:rPr>
            <w:rtl w:val="0"/>
          </w:rPr>
          <w:delText>которая не может быть формализована человеком с помощью вербального или логико</w:delText>
        </w:r>
      </w:del>
      <w:del w:id="5814" w:date="2019-06-22T23:07:00Z" w:author="Yuriy Lebid">
        <w:r>
          <w:rPr>
            <w:rtl w:val="0"/>
          </w:rPr>
          <w:delText>-</w:delText>
        </w:r>
      </w:del>
      <w:del w:id="5815" w:date="2019-06-22T23:07:00Z" w:author="Yuriy Lebid">
        <w:r>
          <w:rPr>
            <w:rtl w:val="0"/>
          </w:rPr>
          <w:delText>символьного аппарата</w:delText>
        </w:r>
      </w:del>
      <w:del w:id="5816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5817" w:date="2019-06-22T23:07:00Z" w:author="Yuriy Lebid"/>
        </w:rPr>
      </w:pPr>
      <w:del w:id="581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581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5820" w:date="2019-06-22T23:07:00Z" w:author="Yuriy Lebid">
        <w:r>
          <w:rPr>
            <w:rtl w:val="0"/>
          </w:rPr>
          <w:delText>ИПС</w:delText>
        </w:r>
      </w:del>
      <w:del w:id="5821" w:date="2019-06-22T23:07:00Z" w:author="Yuriy Lebid">
        <w:r>
          <w:rPr>
            <w:rtl w:val="0"/>
          </w:rPr>
          <w:delText>.</w:delText>
        </w:r>
      </w:del>
    </w:p>
    <w:p>
      <w:pPr>
        <w:pStyle w:val="Normal.0"/>
        <w:rPr>
          <w:del w:id="5822" w:date="2019-06-22T23:07:00Z" w:author="Yuriy Lebid"/>
        </w:rPr>
      </w:pPr>
      <w:del w:id="5823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sz w:val="28"/>
            <w:szCs w:val="28"/>
            <w:rtl w:val="0"/>
            <w:lang w:val="ru-RU"/>
          </w:rPr>
          <w:delText>информация</w:delText>
        </w:r>
      </w:del>
      <w:del w:id="5824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5825" w:date="2019-06-22T23:07:00Z" w:author="Yuriy Lebid">
        <w:r>
          <w:rPr>
            <w:rStyle w:val="Нет"/>
            <w:rFonts w:ascii="Times New Roman" w:hAnsi="Times New Roman"/>
            <w:i w:val="1"/>
            <w:iCs w:val="1"/>
            <w:rtl w:val="0"/>
            <w:lang w:val="ru-RU"/>
          </w:rPr>
          <w:delText>(</w:delText>
        </w:r>
      </w:del>
      <w:del w:id="5826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sz w:val="21"/>
            <w:szCs w:val="21"/>
            <w:shd w:val="clear" w:color="auto" w:fill="ffffff"/>
            <w:rtl w:val="0"/>
            <w:lang w:val="ru-RU"/>
          </w:rPr>
          <w:delText>от </w:delText>
        </w:r>
      </w:del>
      <w:del w:id="5827" w:date="2019-06-22T23:07:00Z" w:author="Yuriy Lebid">
        <w:r>
          <w:rPr>
            <w:rStyle w:val="Hyperlink.5"/>
          </w:rPr>
          <w:fldChar w:fldCharType="begin" w:fldLock="0"/>
        </w:r>
      </w:del>
      <w:del w:id="5828" w:date="2019-06-22T23:07:00Z" w:author="Yuriy Lebid">
        <w:r>
          <w:rPr>
            <w:rStyle w:val="Hyperlink.5"/>
          </w:rPr>
          <w:delInstrText xml:space="preserve"> HYPERLINK "https://ru.wikipedia.org/wiki/%25D0%259B%25D0%25B0%25D1%2582%25D0%25B8%25D0%25BD%25D1%2581%25D0%25BA%25D0%25B8%25D0%25B9_%25D1%258F%25D0%25B7%25D1%258B%25D0%25BA"</w:delInstrText>
        </w:r>
      </w:del>
      <w:del w:id="5829" w:date="2019-06-22T23:07:00Z" w:author="Yuriy Lebid">
        <w:r>
          <w:rPr>
            <w:rStyle w:val="Hyperlink.5"/>
          </w:rPr>
          <w:fldChar w:fldCharType="separate" w:fldLock="0"/>
        </w:r>
      </w:del>
      <w:del w:id="5830" w:date="2019-06-22T23:07:00Z" w:author="Yuriy Lebid">
        <w:r>
          <w:rPr>
            <w:rStyle w:val="Hyperlink.5"/>
            <w:rtl w:val="0"/>
          </w:rPr>
          <w:delText>лат</w:delText>
        </w:r>
      </w:del>
      <w:del w:id="5831" w:date="2019-06-22T23:07:00Z" w:author="Yuriy Lebid">
        <w:r>
          <w:rPr>
            <w:rStyle w:val="Hyperlink.5"/>
            <w:rtl w:val="0"/>
          </w:rPr>
          <w:delText>.</w:delText>
        </w:r>
      </w:del>
      <w:del w:id="5832" w:date="2019-06-22T23:07:00Z" w:author="Yuriy Lebid">
        <w:r>
          <w:rPr/>
          <w:fldChar w:fldCharType="end" w:fldLock="0"/>
        </w:r>
      </w:del>
      <w:del w:id="5833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sz w:val="21"/>
            <w:szCs w:val="21"/>
            <w:shd w:val="clear" w:color="auto" w:fill="ffffff"/>
            <w:rtl w:val="0"/>
            <w:lang w:val="ru-RU"/>
          </w:rPr>
          <w:delText> </w:delText>
        </w:r>
      </w:del>
      <w:del w:id="5834" w:date="2019-06-22T23:07:00Z" w:author="Yuriy Lebid">
        <w:r>
          <w:rPr>
            <w:rStyle w:val="Нет"/>
            <w:rFonts w:ascii="Times New Roman" w:hAnsi="Times New Roman"/>
            <w:i w:val="1"/>
            <w:iCs w:val="1"/>
            <w:sz w:val="21"/>
            <w:szCs w:val="21"/>
            <w:shd w:val="clear" w:color="auto" w:fill="ffffff"/>
            <w:rtl w:val="0"/>
            <w:lang w:val="ru-RU"/>
          </w:rPr>
          <w:delText xml:space="preserve">informatio - </w:delText>
        </w:r>
      </w:del>
      <w:del w:id="5835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sz w:val="21"/>
            <w:szCs w:val="21"/>
            <w:shd w:val="clear" w:color="auto" w:fill="ffffff"/>
            <w:rtl w:val="0"/>
            <w:lang w:val="ru-RU"/>
          </w:rPr>
          <w:delText>сведение</w:delText>
        </w:r>
      </w:del>
      <w:del w:id="5836" w:date="2019-06-22T23:07:00Z" w:author="Yuriy Lebid">
        <w:r>
          <w:rPr>
            <w:rStyle w:val="Нет"/>
            <w:rFonts w:ascii="Times New Roman" w:hAnsi="Times New Roman"/>
            <w:i w:val="1"/>
            <w:iCs w:val="1"/>
            <w:sz w:val="21"/>
            <w:szCs w:val="21"/>
            <w:shd w:val="clear" w:color="auto" w:fill="ffffff"/>
            <w:rtl w:val="0"/>
            <w:lang w:val="ru-RU"/>
          </w:rPr>
          <w:delText xml:space="preserve">, </w:delText>
        </w:r>
      </w:del>
      <w:del w:id="5837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sz w:val="21"/>
            <w:szCs w:val="21"/>
            <w:shd w:val="clear" w:color="auto" w:fill="ffffff"/>
            <w:rtl w:val="0"/>
            <w:lang w:val="ru-RU"/>
          </w:rPr>
          <w:delText>разъяснение</w:delText>
        </w:r>
      </w:del>
      <w:del w:id="5838" w:date="2019-06-22T23:07:00Z" w:author="Yuriy Lebid">
        <w:r>
          <w:rPr>
            <w:rStyle w:val="Нет"/>
            <w:rFonts w:ascii="Times New Roman" w:hAnsi="Times New Roman"/>
            <w:i w:val="1"/>
            <w:iCs w:val="1"/>
            <w:sz w:val="21"/>
            <w:szCs w:val="21"/>
            <w:shd w:val="clear" w:color="auto" w:fill="ffffff"/>
            <w:rtl w:val="0"/>
            <w:lang w:val="ru-RU"/>
          </w:rPr>
          <w:delText xml:space="preserve">, </w:delText>
        </w:r>
      </w:del>
      <w:del w:id="5839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sz w:val="21"/>
            <w:szCs w:val="21"/>
            <w:shd w:val="clear" w:color="auto" w:fill="ffffff"/>
            <w:rtl w:val="0"/>
            <w:lang w:val="ru-RU"/>
          </w:rPr>
          <w:delText>ознакомление</w:delText>
        </w:r>
      </w:del>
      <w:del w:id="5840" w:date="2019-06-22T23:07:00Z" w:author="Yuriy Lebid">
        <w:r>
          <w:rPr>
            <w:rStyle w:val="Нет"/>
            <w:rFonts w:ascii="Times New Roman" w:hAnsi="Times New Roman"/>
            <w:i w:val="1"/>
            <w:iCs w:val="1"/>
            <w:sz w:val="21"/>
            <w:szCs w:val="21"/>
            <w:shd w:val="clear" w:color="auto" w:fill="ffffff"/>
            <w:rtl w:val="0"/>
            <w:lang w:val="ru-RU"/>
          </w:rPr>
          <w:delText>)</w:delText>
        </w:r>
      </w:del>
      <w:del w:id="5841" w:date="2019-06-22T23:07:00Z" w:author="Yuriy Lebid">
        <w:r>
          <w:rPr>
            <w:rStyle w:val="Нет"/>
            <w:i w:val="1"/>
            <w:iCs w:val="1"/>
            <w:sz w:val="21"/>
            <w:szCs w:val="21"/>
            <w:shd w:val="clear" w:color="auto" w:fill="ffffff"/>
            <w:rtl w:val="0"/>
            <w:lang w:val="ru-RU"/>
          </w:rPr>
          <w:delText xml:space="preserve"> -</w:delText>
        </w:r>
      </w:del>
    </w:p>
    <w:p>
      <w:pPr>
        <w:pStyle w:val="Определение"/>
        <w:ind w:left="0" w:firstLine="0"/>
        <w:rPr>
          <w:del w:id="5842" w:date="2019-06-22T23:07:00Z" w:author="Yuriy Lebid"/>
        </w:rPr>
      </w:pPr>
      <w:del w:id="5843" w:date="2019-06-22T23:07:00Z" w:author="Yuriy Lebid">
        <w:r>
          <w:rPr>
            <w:rtl w:val="0"/>
            <w:lang w:val="ru-RU"/>
          </w:rPr>
          <w:delText xml:space="preserve">             </w:delText>
        </w:r>
      </w:del>
      <w:del w:id="584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ииссиидиологическом трактовании</w:delText>
        </w:r>
      </w:del>
      <w:del w:id="584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5846" w:date="2019-06-22T23:07:00Z" w:author="Yuriy Lebid">
        <w:r>
          <w:rPr>
            <w:rtl w:val="0"/>
            <w:lang w:val="ru-RU"/>
          </w:rPr>
          <w:delText>изначальная нематериальная Суть</w:delText>
        </w:r>
      </w:del>
      <w:del w:id="5847" w:date="2019-06-22T23:07:00Z" w:author="Yuriy Lebid">
        <w:r>
          <w:rPr>
            <w:rtl w:val="0"/>
            <w:lang w:val="ru-RU"/>
          </w:rPr>
          <w:delText xml:space="preserve">, </w:delText>
        </w:r>
      </w:del>
      <w:del w:id="5848" w:date="2019-06-22T23:07:00Z" w:author="Yuriy Lebid">
        <w:r>
          <w:rPr>
            <w:rtl w:val="0"/>
            <w:lang w:val="ru-RU"/>
          </w:rPr>
          <w:delText xml:space="preserve">основа </w:delText>
        </w:r>
      </w:del>
    </w:p>
    <w:p>
      <w:pPr>
        <w:pStyle w:val="Определение"/>
        <w:ind w:left="0" w:firstLine="0"/>
        <w:jc w:val="left"/>
        <w:rPr>
          <w:del w:id="5849" w:date="2019-06-22T23:07:00Z" w:author="Yuriy Lebid"/>
        </w:rPr>
      </w:pPr>
      <w:del w:id="5850" w:date="2019-06-22T23:07:00Z" w:author="Yuriy Lebid">
        <w:r>
          <w:rPr>
            <w:rtl w:val="0"/>
            <w:lang w:val="ru-RU"/>
          </w:rPr>
          <w:delText xml:space="preserve">             эволюции</w:delText>
        </w:r>
      </w:del>
      <w:del w:id="5851" w:date="2019-06-22T23:07:00Z" w:author="Yuriy Lebid">
        <w:r>
          <w:rPr>
            <w:rtl w:val="0"/>
            <w:lang w:val="ru-RU"/>
          </w:rPr>
          <w:delText>/</w:delText>
        </w:r>
      </w:del>
      <w:del w:id="5852" w:date="2019-06-22T23:07:00Z" w:author="Yuriy Lebid">
        <w:r>
          <w:rPr>
            <w:rtl w:val="0"/>
            <w:lang w:val="ru-RU"/>
          </w:rPr>
          <w:delText>инволюции мироздания</w:delText>
        </w:r>
      </w:del>
      <w:del w:id="5853" w:date="2019-06-22T23:07:00Z" w:author="Yuriy Lebid">
        <w:r>
          <w:rPr>
            <w:rtl w:val="0"/>
            <w:lang w:val="ru-RU"/>
          </w:rPr>
          <w:delText xml:space="preserve">; </w:delText>
        </w:r>
      </w:del>
      <w:del w:id="5854" w:date="2019-06-22T23:07:00Z" w:author="Yuriy Lebid">
        <w:r>
          <w:rPr>
            <w:rtl w:val="0"/>
            <w:lang w:val="ru-RU"/>
          </w:rPr>
          <w:delText xml:space="preserve">ииссиидиологическое понятие </w:delText>
        </w:r>
      </w:del>
      <w:del w:id="5855" w:date="2019-06-22T23:07:00Z" w:author="Yuriy Lebid">
        <w:r>
          <w:rPr>
            <w:rtl w:val="0"/>
            <w:lang w:val="ru-RU"/>
          </w:rPr>
          <w:delText>"</w:delText>
        </w:r>
      </w:del>
      <w:del w:id="5856" w:date="2019-06-22T23:07:00Z" w:author="Yuriy Lebid">
        <w:r>
          <w:rPr>
            <w:rtl w:val="0"/>
            <w:lang w:val="ru-RU"/>
          </w:rPr>
          <w:delText>информация</w:delText>
        </w:r>
      </w:del>
      <w:del w:id="5857" w:date="2019-06-22T23:07:00Z" w:author="Yuriy Lebid">
        <w:r>
          <w:rPr>
            <w:rtl w:val="0"/>
            <w:lang w:val="ru-RU"/>
          </w:rPr>
          <w:delText xml:space="preserve">" </w:delText>
        </w:r>
      </w:del>
    </w:p>
    <w:p>
      <w:pPr>
        <w:pStyle w:val="Определение"/>
        <w:ind w:left="0" w:firstLine="0"/>
        <w:jc w:val="left"/>
        <w:rPr>
          <w:del w:id="5858" w:date="2019-06-22T23:07:00Z" w:author="Yuriy Lebid"/>
        </w:rPr>
      </w:pPr>
      <w:del w:id="5859" w:date="2019-06-22T23:07:00Z" w:author="Yuriy Lebid">
        <w:r>
          <w:rPr>
            <w:rtl w:val="0"/>
            <w:lang w:val="ru-RU"/>
          </w:rPr>
          <w:delText xml:space="preserve">             никак не ассоциировано с какими</w:delText>
        </w:r>
      </w:del>
      <w:del w:id="5860" w:date="2019-06-22T23:07:00Z" w:author="Yuriy Lebid">
        <w:r>
          <w:rPr>
            <w:rtl w:val="0"/>
            <w:lang w:val="ru-RU"/>
          </w:rPr>
          <w:delText>-</w:delText>
        </w:r>
      </w:del>
      <w:del w:id="5861" w:date="2019-06-22T23:07:00Z" w:author="Yuriy Lebid">
        <w:r>
          <w:rPr>
            <w:rtl w:val="0"/>
            <w:lang w:val="ru-RU"/>
          </w:rPr>
          <w:delText xml:space="preserve">либо материальными представлениями – это такие </w:delText>
        </w:r>
      </w:del>
    </w:p>
    <w:p>
      <w:pPr>
        <w:pStyle w:val="Определение"/>
        <w:ind w:left="0" w:firstLine="0"/>
        <w:jc w:val="left"/>
        <w:rPr>
          <w:del w:id="5862" w:date="2019-06-22T23:07:00Z" w:author="Yuriy Lebid"/>
        </w:rPr>
      </w:pPr>
      <w:del w:id="5863" w:date="2019-06-22T23:07:00Z" w:author="Yuriy Lebid">
        <w:r>
          <w:rPr>
            <w:rStyle w:val="Нет"/>
            <w:rtl w:val="0"/>
            <w:lang w:val="ru-RU"/>
          </w:rPr>
          <w:delText xml:space="preserve">             же нелокализованные и абстрактные понятия</w:delText>
        </w:r>
      </w:del>
      <w:del w:id="5864" w:date="2019-06-22T23:07:00Z" w:author="Yuriy Lebid">
        <w:r>
          <w:rPr>
            <w:rStyle w:val="Нет"/>
            <w:rtl w:val="0"/>
            <w:lang w:val="ru-RU"/>
          </w:rPr>
          <w:delText xml:space="preserve">, </w:delText>
        </w:r>
      </w:del>
      <w:del w:id="5865" w:date="2019-06-22T23:07:00Z" w:author="Yuriy Lebid">
        <w:r>
          <w:rPr>
            <w:rStyle w:val="Нет"/>
            <w:rtl w:val="0"/>
            <w:lang w:val="ru-RU"/>
          </w:rPr>
          <w:delText>как</w:delText>
        </w:r>
      </w:del>
      <w:del w:id="5866" w:date="2019-06-22T23:07:00Z" w:author="Yuriy Lebid">
        <w:r>
          <w:rPr>
            <w:rStyle w:val="Нет"/>
            <w:rtl w:val="0"/>
            <w:lang w:val="ru-RU"/>
          </w:rPr>
          <w:delText xml:space="preserve">, </w:delText>
        </w:r>
      </w:del>
      <w:del w:id="5867" w:date="2019-06-22T23:07:00Z" w:author="Yuriy Lebid">
        <w:r>
          <w:rPr>
            <w:rStyle w:val="Нет"/>
            <w:rtl w:val="0"/>
            <w:lang w:val="ru-RU"/>
          </w:rPr>
          <w:delText>например</w:delText>
        </w:r>
      </w:del>
      <w:del w:id="5868" w:date="2019-06-22T23:07:00Z" w:author="Yuriy Lebid">
        <w:r>
          <w:rPr>
            <w:rStyle w:val="Нет"/>
            <w:rtl w:val="0"/>
            <w:lang w:val="ru-RU"/>
          </w:rPr>
          <w:delText xml:space="preserve">, </w:delText>
        </w:r>
      </w:del>
      <w:del w:id="5869" w:date="2019-06-22T23:07:00Z" w:author="Yuriy Lebid">
        <w:r>
          <w:rPr>
            <w:rStyle w:val="Нет"/>
            <w:rtl w:val="0"/>
            <w:lang w:val="ru-RU"/>
          </w:rPr>
          <w:delText>«</w:delText>
        </w:r>
      </w:del>
      <w:del w:id="5870" w:date="2019-06-22T23:07:00Z" w:author="Yuriy Lebid">
        <w:r>
          <w:rPr>
            <w:rStyle w:val="Нет"/>
            <w:rtl w:val="0"/>
            <w:lang w:val="ru-RU"/>
          </w:rPr>
          <w:delText>1</w:delText>
        </w:r>
      </w:del>
      <w:del w:id="5871" w:date="2019-06-22T23:07:00Z" w:author="Yuriy Lebid">
        <w:r>
          <w:rPr>
            <w:rStyle w:val="Нет"/>
            <w:rtl w:val="0"/>
            <w:lang w:val="ru-RU"/>
          </w:rPr>
          <w:delText>»</w:delText>
        </w:r>
      </w:del>
      <w:del w:id="5872" w:date="2019-06-22T23:07:00Z" w:author="Yuriy Lebid">
        <w:r>
          <w:rPr>
            <w:rStyle w:val="Нет"/>
            <w:rtl w:val="0"/>
            <w:lang w:val="ru-RU"/>
          </w:rPr>
          <w:delText xml:space="preserve">, </w:delText>
        </w:r>
      </w:del>
      <w:del w:id="5873" w:date="2019-06-22T23:07:00Z" w:author="Yuriy Lebid">
        <w:r>
          <w:rPr>
            <w:rStyle w:val="Нет"/>
            <w:rtl w:val="0"/>
            <w:lang w:val="ru-RU"/>
          </w:rPr>
          <w:delText>«</w:delText>
        </w:r>
      </w:del>
      <w:del w:id="5874" w:date="2019-06-22T23:07:00Z" w:author="Yuriy Lebid">
        <w:r>
          <w:rPr>
            <w:rStyle w:val="Нет"/>
            <w:rtl w:val="0"/>
            <w:lang w:val="ru-RU"/>
          </w:rPr>
          <w:delText>2</w:delText>
        </w:r>
      </w:del>
      <w:del w:id="5875" w:date="2019-06-22T23:07:00Z" w:author="Yuriy Lebid">
        <w:r>
          <w:rPr>
            <w:rStyle w:val="Нет"/>
            <w:rtl w:val="0"/>
            <w:lang w:val="ru-RU"/>
          </w:rPr>
          <w:delText>»</w:delText>
        </w:r>
      </w:del>
      <w:del w:id="5876" w:date="2019-06-22T23:07:00Z" w:author="Yuriy Lebid">
        <w:r>
          <w:rPr>
            <w:rStyle w:val="Нет"/>
            <w:rtl w:val="0"/>
            <w:lang w:val="ru-RU"/>
          </w:rPr>
          <w:delText xml:space="preserve">, </w:delText>
        </w:r>
      </w:del>
      <w:del w:id="5877" w:date="2019-06-22T23:07:00Z" w:author="Yuriy Lebid">
        <w:r>
          <w:rPr>
            <w:rStyle w:val="Нет"/>
            <w:rtl w:val="0"/>
            <w:lang w:val="ru-RU"/>
          </w:rPr>
          <w:delText>число «</w:delText>
        </w:r>
      </w:del>
      <w:del w:id="5878" w:date="2019-06-22T23:07:00Z" w:author="Yuriy Lebid">
        <w:r>
          <w:rPr>
            <w:rStyle w:val="Нет"/>
            <w:rtl w:val="0"/>
            <w:lang w:val="en-US"/>
          </w:rPr>
          <w:delText>π</w:delText>
        </w:r>
      </w:del>
      <w:del w:id="5879" w:date="2019-06-22T23:07:00Z" w:author="Yuriy Lebid">
        <w:r>
          <w:rPr>
            <w:rStyle w:val="Нет"/>
            <w:rtl w:val="0"/>
            <w:lang w:val="ru-RU"/>
          </w:rPr>
          <w:delText xml:space="preserve">» или </w:delText>
        </w:r>
      </w:del>
    </w:p>
    <w:p>
      <w:pPr>
        <w:pStyle w:val="Определение"/>
        <w:ind w:left="0" w:firstLine="0"/>
        <w:jc w:val="left"/>
        <w:rPr>
          <w:del w:id="5880" w:date="2019-06-22T23:07:00Z" w:author="Yuriy Lebid"/>
        </w:rPr>
      </w:pPr>
      <w:del w:id="5881" w:date="2019-06-22T23:07:00Z" w:author="Yuriy Lebid">
        <w:r>
          <w:rPr>
            <w:rtl w:val="0"/>
            <w:lang w:val="ru-RU"/>
          </w:rPr>
          <w:delText xml:space="preserve">             «корень квадратный из </w:delText>
        </w:r>
      </w:del>
      <w:del w:id="5882" w:date="2019-06-22T23:07:00Z" w:author="Yuriy Lebid">
        <w:r>
          <w:rPr>
            <w:rtl w:val="0"/>
            <w:lang w:val="ru-RU"/>
          </w:rPr>
          <w:delText>3</w:delText>
        </w:r>
      </w:del>
      <w:del w:id="5883" w:date="2019-06-22T23:07:00Z" w:author="Yuriy Lebid">
        <w:r>
          <w:rPr>
            <w:rtl w:val="0"/>
            <w:lang w:val="ru-RU"/>
          </w:rPr>
          <w:delText>»</w:delText>
        </w:r>
      </w:del>
      <w:del w:id="5884" w:date="2019-06-22T23:07:00Z" w:author="Yuriy Lebid">
        <w:r>
          <w:rPr>
            <w:rtl w:val="0"/>
            <w:lang w:val="ru-RU"/>
          </w:rPr>
          <w:delText>.</w:delText>
        </w:r>
      </w:del>
    </w:p>
    <w:p>
      <w:pPr>
        <w:pStyle w:val="Определение"/>
        <w:rPr>
          <w:del w:id="5885" w:date="2019-06-22T23:07:00Z" w:author="Yuriy Lebid"/>
        </w:rPr>
      </w:pPr>
      <w:del w:id="588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588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588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588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5890" w:date="2019-06-22T23:07:00Z" w:author="Yuriy Lebid">
        <w:r>
          <w:rPr>
            <w:rtl w:val="0"/>
          </w:rPr>
          <w:delText xml:space="preserve"> ССС</w:delText>
        </w:r>
      </w:del>
      <w:del w:id="5891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5892" w:date="2019-06-22T23:07:00Z" w:author="Yuriy Lebid"/>
          <w:rStyle w:val="Нет"/>
          <w:rFonts w:ascii="Times" w:cs="Times" w:hAnsi="Times" w:eastAsia="Times"/>
          <w:i w:val="1"/>
          <w:iCs w:val="1"/>
          <w:color w:val="000000"/>
          <w:u w:color="000000"/>
        </w:rPr>
      </w:pPr>
      <w:del w:id="589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ипсиусный </w:delText>
        </w:r>
      </w:del>
      <w:del w:id="589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589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589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589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ipse</w:delText>
        </w:r>
      </w:del>
      <w:del w:id="589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589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ipsius</w:delText>
        </w:r>
      </w:del>
      <w:del w:id="590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самость</w:delText>
        </w:r>
      </w:del>
      <w:del w:id="590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590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выделение предмета по отношению к окружению</w:delText>
        </w:r>
      </w:del>
      <w:del w:id="59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5904" w:date="2019-06-22T23:07:00Z" w:author="Yuriy Lebid"/>
        </w:rPr>
      </w:pPr>
      <w:del w:id="5905" w:date="2019-06-22T23:07:00Z" w:author="Yuriy Lebid">
        <w:r>
          <w:rPr>
            <w:rtl w:val="0"/>
          </w:rPr>
          <w:delText xml:space="preserve">в условиях </w:delText>
        </w:r>
      </w:del>
      <w:del w:id="5906" w:date="2019-06-22T23:07:00Z" w:author="Yuriy Lebid">
        <w:r>
          <w:rPr>
            <w:rtl w:val="0"/>
          </w:rPr>
          <w:delText>3-6-</w:delText>
        </w:r>
      </w:del>
      <w:del w:id="5907" w:date="2019-06-22T23:07:00Z" w:author="Yuriy Lebid">
        <w:r>
          <w:rPr>
            <w:rtl w:val="0"/>
          </w:rPr>
          <w:delText>мерного диапазона отражающий свойства «личностных» Интерпретаций всего многообразия НУУ</w:delText>
        </w:r>
      </w:del>
      <w:del w:id="5908" w:date="2019-06-22T23:07:00Z" w:author="Yuriy Lebid">
        <w:r>
          <w:rPr>
            <w:rtl w:val="0"/>
          </w:rPr>
          <w:delText>-</w:delText>
        </w:r>
      </w:del>
      <w:del w:id="5909" w:date="2019-06-22T23:07:00Z" w:author="Yuriy Lebid">
        <w:r>
          <w:rPr>
            <w:rtl w:val="0"/>
          </w:rPr>
          <w:delText>ВВУ</w:delText>
        </w:r>
      </w:del>
      <w:del w:id="5910" w:date="2019-06-22T23:07:00Z" w:author="Yuriy Lebid">
        <w:r>
          <w:rPr>
            <w:rtl w:val="0"/>
          </w:rPr>
          <w:delText>-</w:delText>
        </w:r>
      </w:del>
      <w:del w:id="5911" w:date="2019-06-22T23:07:00Z" w:author="Yuriy Lebid">
        <w:r>
          <w:rPr>
            <w:rtl w:val="0"/>
          </w:rPr>
          <w:delText>Формо</w:delText>
        </w:r>
      </w:del>
      <w:del w:id="5912" w:date="2019-06-22T23:07:00Z" w:author="Yuriy Lebid">
        <w:r>
          <w:rPr>
            <w:rtl w:val="0"/>
          </w:rPr>
          <w:delText>-</w:delText>
        </w:r>
      </w:del>
      <w:del w:id="5913" w:date="2019-06-22T23:07:00Z" w:author="Yuriy Lebid">
        <w:r>
          <w:rPr>
            <w:rtl w:val="0"/>
          </w:rPr>
          <w:delText>Типов</w:delText>
        </w:r>
      </w:del>
    </w:p>
    <w:p>
      <w:pPr>
        <w:pStyle w:val="heading 4"/>
        <w:rPr>
          <w:del w:id="591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591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ирккуллигренный</w:delText>
        </w:r>
      </w:del>
      <w:del w:id="591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5917" w:date="2019-06-22T23:07:00Z" w:author="Yuriy Lebid"/>
        </w:rPr>
      </w:pPr>
      <w:del w:id="5918" w:date="2019-06-22T23:07:00Z" w:author="Yuriy Lebid">
        <w:r>
          <w:rPr>
            <w:rtl w:val="0"/>
          </w:rPr>
          <w:delText>3-4-</w:delText>
        </w:r>
      </w:del>
      <w:del w:id="5919" w:date="2019-06-22T23:07:00Z" w:author="Yuriy Lebid">
        <w:r>
          <w:rPr>
            <w:rtl w:val="0"/>
          </w:rPr>
          <w:delText>мерный диапазон Творческой Динамики «Третичной» Энерго</w:delText>
        </w:r>
      </w:del>
      <w:del w:id="5920" w:date="2019-06-22T23:07:00Z" w:author="Yuriy Lebid">
        <w:r>
          <w:rPr>
            <w:rtl w:val="0"/>
          </w:rPr>
          <w:delText>-</w:delText>
        </w:r>
      </w:del>
      <w:del w:id="5921" w:date="2019-06-22T23:07:00Z" w:author="Yuriy Lebid">
        <w:r>
          <w:rPr>
            <w:rtl w:val="0"/>
          </w:rPr>
          <w:delText>Плазмы</w:delText>
        </w:r>
      </w:del>
      <w:del w:id="5922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5923" w:date="2019-06-22T23:07:00Z" w:author="Yuriy Lebid"/>
        </w:rPr>
      </w:pPr>
      <w:del w:id="592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592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5926" w:date="2019-06-22T23:07:00Z" w:author="Yuriy Lebid">
        <w:r>
          <w:rPr>
            <w:rtl w:val="0"/>
          </w:rPr>
          <w:delText xml:space="preserve"> </w:delText>
        </w:r>
      </w:del>
      <w:del w:id="5927" w:date="2019-06-22T23:07:00Z" w:author="Yuriy Lebid">
        <w:r>
          <w:rPr>
            <w:rStyle w:val="Hyperlink.1"/>
            <w:rtl w:val="0"/>
          </w:rPr>
          <w:delText>ирккуллигренная</w:delText>
        </w:r>
      </w:del>
      <w:del w:id="5928" w:date="2019-06-22T23:07:00Z" w:author="Yuriy Lebid">
        <w:r>
          <w:rPr>
            <w:rtl w:val="0"/>
          </w:rPr>
          <w:delText xml:space="preserve"> </w:delText>
        </w:r>
      </w:del>
      <w:del w:id="5929" w:date="2019-06-22T23:07:00Z" w:author="Yuriy Lebid">
        <w:r>
          <w:rPr>
            <w:rStyle w:val="Hyperlink.1"/>
            <w:rtl w:val="0"/>
          </w:rPr>
          <w:delText>Реальность</w:delText>
        </w:r>
      </w:del>
      <w:del w:id="5930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593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593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ирркогликтивный</w:delText>
        </w:r>
      </w:del>
      <w:del w:id="593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5934" w:date="2019-06-22T23:07:00Z" w:author="Yuriy Lebid"/>
          <w:rStyle w:val="Нет"/>
          <w:rFonts w:ascii="Times" w:cs="Times" w:hAnsi="Times" w:eastAsia="Times"/>
        </w:rPr>
      </w:pPr>
      <w:del w:id="5935" w:date="2019-06-22T23:07:00Z" w:author="Yuriy Lebid">
        <w:r>
          <w:rPr>
            <w:rtl w:val="0"/>
          </w:rPr>
          <w:delText>инволюционный</w:delText>
        </w:r>
      </w:del>
      <w:del w:id="5936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5937" w:date="2019-06-22T23:07:00Z" w:author="Yuriy Lebid"/>
        </w:rPr>
      </w:pPr>
      <w:del w:id="593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593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5940" w:date="2019-06-22T23:07:00Z" w:author="Yuriy Lebid">
        <w:r>
          <w:rPr>
            <w:rStyle w:val="Hyperlink.1"/>
            <w:rtl w:val="0"/>
          </w:rPr>
          <w:delText>ирркогликтивный Импульс</w:delText>
        </w:r>
      </w:del>
      <w:del w:id="5941" w:date="2019-06-22T23:07:00Z" w:author="Yuriy Lebid">
        <w:r>
          <w:rPr>
            <w:rtl w:val="0"/>
          </w:rPr>
          <w:delText xml:space="preserve"> — функциональная часть Единого суперуниверсального Импульс</w:delText>
        </w:r>
      </w:del>
      <w:del w:id="5942" w:date="2019-06-22T23:07:00Z" w:author="Yuriy Lebid">
        <w:r>
          <w:rPr>
            <w:rtl w:val="0"/>
          </w:rPr>
          <w:delText>-</w:delText>
        </w:r>
      </w:del>
      <w:del w:id="5943" w:date="2019-06-22T23:07:00Z" w:author="Yuriy Lebid">
        <w:r>
          <w:rPr>
            <w:rtl w:val="0"/>
          </w:rPr>
          <w:delText xml:space="preserve">Потенциала </w:delText>
        </w:r>
      </w:del>
      <w:del w:id="5944" w:date="2019-06-22T23:07:00Z" w:author="Yuriy Lebid">
        <w:r>
          <w:rPr>
            <w:rtl w:val="0"/>
          </w:rPr>
          <w:delText>(</w:delText>
        </w:r>
      </w:del>
      <w:del w:id="5945" w:date="2019-06-22T23:07:00Z" w:author="Yuriy Lebid">
        <w:r>
          <w:rPr>
            <w:rtl w:val="0"/>
          </w:rPr>
          <w:delText>ЕСИП</w:delText>
        </w:r>
      </w:del>
      <w:del w:id="5946" w:date="2019-06-22T23:07:00Z" w:author="Yuriy Lebid">
        <w:r>
          <w:rPr>
            <w:rtl w:val="0"/>
          </w:rPr>
          <w:delText xml:space="preserve">); </w:delText>
        </w:r>
      </w:del>
      <w:del w:id="5947" w:date="2019-06-22T23:07:00Z" w:author="Yuriy Lebid">
        <w:r>
          <w:rPr>
            <w:rtl w:val="0"/>
          </w:rPr>
          <w:delText>побуждает Инфо</w:delText>
        </w:r>
      </w:del>
      <w:del w:id="5948" w:date="2019-06-22T23:07:00Z" w:author="Yuriy Lebid">
        <w:r>
          <w:rPr>
            <w:rtl w:val="0"/>
          </w:rPr>
          <w:delText>-</w:delText>
        </w:r>
      </w:del>
      <w:del w:id="5949" w:date="2019-06-22T23:07:00Z" w:author="Yuriy Lebid">
        <w:r>
          <w:rPr>
            <w:rtl w:val="0"/>
          </w:rPr>
          <w:delText xml:space="preserve">Творцов каждого из Аспектов Качеств к Творческой Активности и поддержанию в любых типах взаимосвязей изначально свойственной им информационной чистоты </w:delText>
        </w:r>
      </w:del>
      <w:del w:id="5950" w:date="2019-06-22T23:07:00Z" w:author="Yuriy Lebid">
        <w:r>
          <w:rPr>
            <w:rtl w:val="0"/>
          </w:rPr>
          <w:delText>(</w:delText>
        </w:r>
      </w:del>
      <w:del w:id="5951" w:date="2019-06-22T23:07:00Z" w:author="Yuriy Lebid">
        <w:r>
          <w:rPr>
            <w:rtl w:val="0"/>
          </w:rPr>
          <w:delText>примогенитивности</w:delText>
        </w:r>
      </w:del>
      <w:del w:id="5952" w:date="2019-06-22T23:07:00Z" w:author="Yuriy Lebid">
        <w:r>
          <w:rPr>
            <w:rtl w:val="0"/>
          </w:rPr>
          <w:delText>).</w:delText>
        </w:r>
      </w:del>
    </w:p>
    <w:p>
      <w:pPr>
        <w:pStyle w:val="Определение"/>
        <w:rPr>
          <w:del w:id="5953" w:date="2019-06-22T23:07:00Z" w:author="Yuriy Lebid"/>
          <w:rStyle w:val="Нет"/>
          <w:rFonts w:ascii="Times" w:cs="Times" w:hAnsi="Times" w:eastAsia="Times"/>
          <w:i w:val="1"/>
          <w:iCs w:val="1"/>
        </w:rPr>
      </w:pPr>
    </w:p>
    <w:p>
      <w:pPr>
        <w:pStyle w:val="Normal.0"/>
        <w:spacing w:before="0" w:after="0"/>
        <w:jc w:val="left"/>
        <w:rPr>
          <w:del w:id="5954" w:date="2019-06-22T23:07:00Z" w:author="Yuriy Lebid"/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del w:id="5955" w:date="2019-06-22T23:07:00Z" w:author="Yuriy Lebid">
        <w:r>
          <w:rPr>
            <w:rStyle w:val="Нет"/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delText xml:space="preserve">ирстеллиратор </w:delText>
        </w:r>
      </w:del>
      <w:del w:id="5956" w:date="2019-06-22T23:07:00Z" w:author="Yuriy Lebid">
        <w:r>
          <w:rPr>
            <w:rStyle w:val="Нет"/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>-</w:delText>
        </w:r>
      </w:del>
    </w:p>
    <w:p>
      <w:pPr>
        <w:pStyle w:val="Происхождение"/>
        <w:rPr>
          <w:del w:id="5957" w:date="2019-06-22T23:07:00Z" w:author="Yuriy Lebid"/>
          <w:rStyle w:val="Нет"/>
          <w:sz w:val="24"/>
          <w:szCs w:val="24"/>
        </w:rPr>
      </w:pPr>
      <w:del w:id="5958" w:date="2019-06-22T23:07:00Z" w:author="Yuriy Lebid">
        <w:r>
          <w:rPr>
            <w:rStyle w:val="Нет"/>
            <w:sz w:val="24"/>
            <w:szCs w:val="24"/>
            <w:rtl w:val="0"/>
            <w:lang w:val="ru-RU"/>
          </w:rPr>
          <w:delText>плеядианский термин</w:delText>
        </w:r>
      </w:del>
      <w:del w:id="5959" w:date="2019-06-22T23:07:00Z" w:author="Yuriy Lebid">
        <w:r>
          <w:rPr>
            <w:rStyle w:val="Нет"/>
            <w:sz w:val="24"/>
            <w:szCs w:val="24"/>
            <w:rtl w:val="0"/>
            <w:lang w:val="ru-RU"/>
          </w:rPr>
          <w:delText xml:space="preserve">: </w:delText>
        </w:r>
      </w:del>
      <w:del w:id="5960" w:date="2019-06-22T23:07:00Z" w:author="Yuriy Lebid">
        <w:r>
          <w:rPr>
            <w:rStyle w:val="Нет"/>
            <w:rFonts w:ascii="SchoolBook" w:cs="SchoolBook" w:hAnsi="SchoolBook" w:eastAsia="SchoolBook"/>
            <w:i w:val="0"/>
            <w:iCs w:val="0"/>
            <w:sz w:val="24"/>
            <w:szCs w:val="24"/>
            <w:rtl w:val="0"/>
            <w:lang w:val="ru-RU"/>
          </w:rPr>
          <w:delText>дематериализатор до фотонного уровня</w:delText>
        </w:r>
      </w:del>
    </w:p>
    <w:p>
      <w:pPr>
        <w:pStyle w:val="heading 4"/>
        <w:rPr>
          <w:del w:id="596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596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ирстеллировать</w:delText>
        </w:r>
      </w:del>
      <w:del w:id="59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5964" w:date="2019-06-22T23:07:00Z" w:author="Yuriy Lebid"/>
        </w:rPr>
      </w:pPr>
      <w:del w:id="5965" w:date="2019-06-22T23:07:00Z" w:author="Yuriy Lebid">
        <w:r>
          <w:rPr>
            <w:rtl w:val="0"/>
          </w:rPr>
          <w:delText xml:space="preserve">разобрать на фотоны физический </w:delText>
        </w:r>
      </w:del>
      <w:del w:id="5966" w:date="2019-06-22T23:07:00Z" w:author="Yuriy Lebid">
        <w:r>
          <w:rPr>
            <w:rtl w:val="0"/>
          </w:rPr>
          <w:delText>(</w:delText>
        </w:r>
      </w:del>
      <w:del w:id="5967" w:date="2019-06-22T23:07:00Z" w:author="Yuriy Lebid">
        <w:r>
          <w:rPr>
            <w:rtl w:val="0"/>
          </w:rPr>
          <w:delText>биологический</w:delText>
        </w:r>
      </w:del>
      <w:del w:id="5968" w:date="2019-06-22T23:07:00Z" w:author="Yuriy Lebid">
        <w:r>
          <w:rPr>
            <w:rtl w:val="0"/>
          </w:rPr>
          <w:delText xml:space="preserve">) </w:delText>
        </w:r>
      </w:del>
      <w:del w:id="5969" w:date="2019-06-22T23:07:00Z" w:author="Yuriy Lebid">
        <w:r>
          <w:rPr>
            <w:rtl w:val="0"/>
          </w:rPr>
          <w:delText>организм при инверсионно</w:delText>
        </w:r>
      </w:del>
      <w:del w:id="5970" w:date="2019-06-22T23:07:00Z" w:author="Yuriy Lebid">
        <w:r>
          <w:rPr>
            <w:rtl w:val="0"/>
          </w:rPr>
          <w:delText>-</w:delText>
        </w:r>
      </w:del>
      <w:del w:id="5971" w:date="2019-06-22T23:07:00Z" w:author="Yuriy Lebid">
        <w:r>
          <w:rPr>
            <w:rtl w:val="0"/>
          </w:rPr>
          <w:delText>лучевых перефокусировках</w:delText>
        </w:r>
      </w:del>
    </w:p>
    <w:p>
      <w:pPr>
        <w:pStyle w:val="heading 4"/>
        <w:rPr>
          <w:del w:id="5972" w:date="2019-06-22T23:07:00Z" w:author="Yuriy Lebid"/>
          <w:rStyle w:val="Нет"/>
          <w:color w:val="000000"/>
          <w:u w:color="000000"/>
        </w:rPr>
      </w:pPr>
      <w:del w:id="597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ирстеллколлк </w:delText>
        </w:r>
      </w:del>
      <w:del w:id="597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  <w:del w:id="597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 </w:delText>
        </w:r>
      </w:del>
    </w:p>
    <w:p>
      <w:pPr>
        <w:pStyle w:val="Определение"/>
      </w:pPr>
      <w:del w:id="5976" w:date="2019-06-22T23:07:00Z" w:author="Yuriy Lebid">
        <w:r>
          <w:rPr>
            <w:rtl w:val="0"/>
          </w:rPr>
          <w:delText>полирепликатор биологических организмов</w:delText>
          <w:br w:type="page"/>
        </w:r>
      </w:del>
    </w:p>
    <w:p>
      <w:pPr>
        <w:pStyle w:val="heading 3"/>
        <w:rPr>
          <w:del w:id="5977" w:date="2019-06-22T23:07:00Z" w:author="Yuriy Lebid"/>
          <w:rStyle w:val="Нет"/>
          <w:color w:val="000000"/>
          <w:u w:color="000000"/>
        </w:rPr>
      </w:pPr>
      <w:del w:id="597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Й</w:delText>
        </w:r>
      </w:del>
    </w:p>
    <w:p>
      <w:pPr>
        <w:pStyle w:val="heading 4"/>
        <w:rPr>
          <w:del w:id="597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598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Й</w:delText>
        </w:r>
      </w:del>
      <w:del w:id="598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598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ИИ</w:delText>
        </w:r>
      </w:del>
      <w:del w:id="598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598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Качество </w:delText>
        </w:r>
      </w:del>
      <w:del w:id="598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5986" w:date="2019-06-22T23:07:00Z" w:author="Yuriy Lebid"/>
        </w:rPr>
      </w:pPr>
      <w:del w:id="5987" w:date="2019-06-22T23:07:00Z" w:author="Yuriy Lebid">
        <w:r>
          <w:rPr>
            <w:rtl w:val="0"/>
          </w:rPr>
          <w:delText>условная нулевая «точка» мерности Пространства</w:delText>
        </w:r>
      </w:del>
      <w:del w:id="5988" w:date="2019-06-22T23:07:00Z" w:author="Yuriy Lebid">
        <w:r>
          <w:rPr>
            <w:rtl w:val="0"/>
          </w:rPr>
          <w:delText xml:space="preserve">, </w:delText>
        </w:r>
      </w:del>
      <w:del w:id="5989" w:date="2019-06-22T23:07:00Z" w:author="Yuriy Lebid">
        <w:r>
          <w:rPr>
            <w:rtl w:val="0"/>
          </w:rPr>
          <w:delText>благодаря которой осуществляются все энергоинформационные взаимосвязи между Формами</w:delText>
        </w:r>
      </w:del>
      <w:del w:id="5990" w:date="2019-06-22T23:07:00Z" w:author="Yuriy Lebid">
        <w:r>
          <w:rPr>
            <w:rtl w:val="0"/>
          </w:rPr>
          <w:delText xml:space="preserve">, </w:delText>
        </w:r>
      </w:del>
      <w:del w:id="5991" w:date="2019-06-22T23:07:00Z" w:author="Yuriy Lebid">
        <w:r>
          <w:rPr>
            <w:rtl w:val="0"/>
          </w:rPr>
          <w:delText>образующими своим разнокачественным творчеством «плюсовые» и «минусовые» типы мерности</w:delText>
        </w:r>
      </w:del>
      <w:del w:id="5992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Определение"/>
        <w:rPr>
          <w:del w:id="5993" w:date="2019-06-22T23:07:00Z" w:author="Yuriy Lebid"/>
          <w:rStyle w:val="Hyperlink.1"/>
        </w:rPr>
      </w:pPr>
      <w:del w:id="599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</w:delText>
        </w:r>
      </w:del>
      <w:del w:id="599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5996" w:date="2019-06-22T23:07:00Z" w:author="Yuriy Lebid">
        <w:r>
          <w:rPr>
            <w:rtl w:val="0"/>
          </w:rPr>
          <w:delText xml:space="preserve"> нулевой ингредиент</w:delText>
        </w:r>
      </w:del>
      <w:del w:id="5997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599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599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ЙЙЮЛЛУЙГ</w:delText>
        </w:r>
      </w:del>
      <w:del w:id="600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600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Формы </w:delText>
        </w:r>
      </w:del>
      <w:del w:id="600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6003" w:date="2019-06-22T23:07:00Z" w:author="Yuriy Lebid"/>
        </w:rPr>
      </w:pPr>
      <w:del w:id="6004" w:date="2019-06-22T23:07:00Z" w:author="Yuriy Lebid">
        <w:r>
          <w:rPr>
            <w:rtl w:val="0"/>
          </w:rPr>
          <w:delText>амплификационные аналоги ЛЛААСС</w:delText>
        </w:r>
      </w:del>
      <w:del w:id="6005" w:date="2019-06-22T23:07:00Z" w:author="Yuriy Lebid">
        <w:r>
          <w:rPr>
            <w:rtl w:val="0"/>
          </w:rPr>
          <w:delText>-</w:delText>
        </w:r>
      </w:del>
      <w:del w:id="6006" w:date="2019-06-22T23:07:00Z" w:author="Yuriy Lebid">
        <w:r>
          <w:rPr>
            <w:rtl w:val="0"/>
          </w:rPr>
          <w:delText>Форм</w:delText>
        </w:r>
      </w:del>
      <w:del w:id="6007" w:date="2019-06-22T23:07:00Z" w:author="Yuriy Lebid">
        <w:r>
          <w:rPr>
            <w:rtl w:val="0"/>
          </w:rPr>
          <w:delText xml:space="preserve">, </w:delText>
        </w:r>
      </w:del>
      <w:del w:id="6008" w:date="2019-06-22T23:07:00Z" w:author="Yuriy Lebid">
        <w:r>
          <w:rPr>
            <w:rtl w:val="0"/>
          </w:rPr>
          <w:delText xml:space="preserve">реализующиеся через Фокусную Динамику </w:delText>
        </w:r>
      </w:del>
      <w:del w:id="6009" w:date="2019-06-22T23:07:00Z" w:author="Yuriy Lebid">
        <w:r>
          <w:rPr>
            <w:rtl w:val="0"/>
          </w:rPr>
          <w:delText>(</w:delText>
        </w:r>
      </w:del>
      <w:del w:id="6010" w:date="2019-06-22T23:07:00Z" w:author="Yuriy Lebid">
        <w:r>
          <w:rPr>
            <w:rtl w:val="0"/>
          </w:rPr>
          <w:delText>ФД</w:delText>
        </w:r>
      </w:del>
      <w:del w:id="6011" w:date="2019-06-22T23:07:00Z" w:author="Yuriy Lebid">
        <w:r>
          <w:rPr>
            <w:rtl w:val="0"/>
          </w:rPr>
          <w:delText xml:space="preserve">) </w:delText>
        </w:r>
      </w:del>
      <w:del w:id="6012" w:date="2019-06-22T23:07:00Z" w:author="Yuriy Lebid">
        <w:r>
          <w:rPr>
            <w:rtl w:val="0"/>
          </w:rPr>
          <w:delText>Формо</w:delText>
        </w:r>
      </w:del>
      <w:del w:id="6013" w:date="2019-06-22T23:07:00Z" w:author="Yuriy Lebid">
        <w:r>
          <w:rPr>
            <w:rtl w:val="0"/>
          </w:rPr>
          <w:delText>-</w:delText>
        </w:r>
      </w:del>
      <w:del w:id="6014" w:date="2019-06-22T23:07:00Z" w:author="Yuriy Lebid">
        <w:r>
          <w:rPr>
            <w:rtl w:val="0"/>
          </w:rPr>
          <w:delText>Творцов Первичной Энерго</w:delText>
        </w:r>
      </w:del>
      <w:del w:id="6015" w:date="2019-06-22T23:07:00Z" w:author="Yuriy Lebid">
        <w:r>
          <w:rPr>
            <w:rtl w:val="0"/>
          </w:rPr>
          <w:delText>-</w:delText>
        </w:r>
      </w:del>
      <w:del w:id="6016" w:date="2019-06-22T23:07:00Z" w:author="Yuriy Lebid">
        <w:r>
          <w:rPr>
            <w:rtl w:val="0"/>
          </w:rPr>
          <w:delText xml:space="preserve">Плазмы </w:delText>
        </w:r>
      </w:del>
      <w:del w:id="6017" w:date="2019-06-22T23:07:00Z" w:author="Yuriy Lebid">
        <w:r>
          <w:rPr>
            <w:rtl w:val="0"/>
          </w:rPr>
          <w:delText>(</w:delText>
        </w:r>
      </w:del>
      <w:del w:id="6018" w:date="2019-06-22T23:07:00Z" w:author="Yuriy Lebid">
        <w:r>
          <w:rPr>
            <w:rtl w:val="0"/>
          </w:rPr>
          <w:delText>Межгалактические Комплекс</w:delText>
        </w:r>
      </w:del>
      <w:del w:id="6019" w:date="2019-06-22T23:07:00Z" w:author="Yuriy Lebid">
        <w:r>
          <w:rPr>
            <w:rtl w:val="0"/>
          </w:rPr>
          <w:delText>-</w:delText>
        </w:r>
      </w:del>
      <w:del w:id="6020" w:date="2019-06-22T23:07:00Z" w:author="Yuriy Lebid">
        <w:r>
          <w:rPr>
            <w:rtl w:val="0"/>
          </w:rPr>
          <w:delText xml:space="preserve">Планы — до </w:delText>
        </w:r>
      </w:del>
      <w:del w:id="6021" w:date="2019-06-22T23:07:00Z" w:author="Yuriy Lebid">
        <w:r>
          <w:rPr>
            <w:rtl w:val="0"/>
          </w:rPr>
          <w:delText xml:space="preserve">36,0-38,0 </w:delText>
        </w:r>
      </w:del>
      <w:del w:id="6022" w:date="2019-06-22T23:07:00Z" w:author="Yuriy Lebid">
        <w:r>
          <w:rPr>
            <w:rtl w:val="0"/>
          </w:rPr>
          <w:delText>мерности</w:delText>
        </w:r>
      </w:del>
      <w:del w:id="6023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602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02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ййюувуйки</w:delText>
        </w:r>
      </w:del>
      <w:del w:id="602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027" w:date="2019-06-22T23:07:00Z" w:author="Yuriy Lebid"/>
        </w:rPr>
      </w:pPr>
      <w:del w:id="6028" w:date="2019-06-22T23:07:00Z" w:author="Yuriy Lebid">
        <w:r>
          <w:rPr>
            <w:rtl w:val="0"/>
          </w:rPr>
          <w:delText>бактерии</w:delText>
        </w:r>
      </w:del>
      <w:del w:id="6029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6030" w:date="2019-06-22T23:07:00Z" w:author="Yuriy Lebid"/>
          <w:rStyle w:val="Нет"/>
          <w:rFonts w:ascii="Times" w:cs="Times" w:hAnsi="Times" w:eastAsia="Times"/>
        </w:rPr>
      </w:pPr>
      <w:del w:id="603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603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603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603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) </w:delText>
        </w:r>
      </w:del>
      <w:del w:id="603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– </w:delText>
        </w:r>
      </w:del>
      <w:del w:id="6036" w:date="2019-06-22T23:07:00Z" w:author="Yuriy Lebid">
        <w:r>
          <w:rPr>
            <w:rtl w:val="0"/>
          </w:rPr>
          <w:delText>ЙЙЮУ</w:delText>
        </w:r>
      </w:del>
      <w:del w:id="6037" w:date="2019-06-22T23:07:00Z" w:author="Yuriy Lebid">
        <w:r>
          <w:rPr>
            <w:rtl w:val="0"/>
          </w:rPr>
          <w:delText>-</w:delText>
        </w:r>
      </w:del>
      <w:del w:id="6038" w:date="2019-06-22T23:07:00Z" w:author="Yuriy Lebid">
        <w:r>
          <w:rPr>
            <w:rtl w:val="0"/>
          </w:rPr>
          <w:delText>ВУЙ</w:delText>
        </w:r>
      </w:del>
      <w:del w:id="6039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Normal.0"/>
        <w:spacing w:before="0" w:after="160" w:line="259" w:lineRule="auto"/>
        <w:ind w:firstLine="142"/>
        <w:rPr>
          <w:del w:id="6040" w:date="2019-06-22T23:07:00Z" w:author="Yuriy Lebid"/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spacing w:before="0" w:after="160" w:line="259" w:lineRule="auto"/>
        <w:rPr>
          <w:del w:id="6041" w:date="2019-06-22T23:07:00Z" w:author="Yuriy Lebid"/>
          <w:rStyle w:val="Нет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Normal.0"/>
        <w:spacing w:before="0" w:after="160" w:line="259" w:lineRule="auto"/>
        <w:ind w:firstLine="142"/>
        <w:rPr>
          <w:del w:id="6042" w:date="2019-06-22T23:07:00Z" w:author="Yuriy Lebid"/>
          <w:rStyle w:val="Нет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Normal.0"/>
      </w:pPr>
      <w:del w:id="6043" w:date="2019-06-22T23:07:00Z" w:author="Yuriy Lebid">
        <w:r>
          <w:rPr>
            <w:rStyle w:val="Нет"/>
            <w:rFonts w:ascii="Arial Unicode MS" w:cs="Arial Unicode MS" w:hAnsi="Arial Unicode MS" w:eastAsia="Arial Unicode MS"/>
            <w:b w:val="0"/>
            <w:bCs w:val="0"/>
            <w:i w:val="0"/>
            <w:iCs w:val="0"/>
            <w:sz w:val="28"/>
            <w:szCs w:val="28"/>
          </w:rPr>
          <w:br w:type="page"/>
        </w:r>
      </w:del>
    </w:p>
    <w:p>
      <w:pPr>
        <w:pStyle w:val="heading 3"/>
        <w:rPr>
          <w:del w:id="6044" w:date="2019-06-22T23:07:00Z" w:author="Yuriy Lebid"/>
          <w:rStyle w:val="Нет"/>
          <w:color w:val="000000"/>
          <w:u w:color="000000"/>
        </w:rPr>
      </w:pPr>
      <w:del w:id="604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</w:delText>
        </w:r>
      </w:del>
    </w:p>
    <w:p>
      <w:pPr>
        <w:pStyle w:val="Normal.0"/>
        <w:spacing w:before="0" w:after="160" w:line="259" w:lineRule="auto"/>
        <w:ind w:firstLine="142"/>
        <w:rPr>
          <w:del w:id="6046" w:date="2019-06-22T23:07:00Z" w:author="Yuriy Lebid"/>
          <w:rStyle w:val="Нет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heading 4"/>
        <w:rPr>
          <w:del w:id="604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04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КААЙСИИ </w:delText>
        </w:r>
      </w:del>
      <w:del w:id="60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- </w:delText>
        </w:r>
      </w:del>
      <w:del w:id="60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Звуковой Космический Код </w:delText>
        </w:r>
      </w:del>
      <w:del w:id="605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605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605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6054" w:date="2019-06-22T23:07:00Z" w:author="Yuriy Lebid"/>
        </w:rPr>
      </w:pPr>
      <w:del w:id="6055" w:date="2019-06-22T23:07:00Z" w:author="Yuriy Lebid">
        <w:r>
          <w:rPr>
            <w:rtl w:val="0"/>
          </w:rPr>
          <w:delText>«реверсионные сигнализаторы» «кармических Каналов» каждого из ИИССИИДИ</w:delText>
        </w:r>
      </w:del>
      <w:del w:id="6056" w:date="2019-06-22T23:07:00Z" w:author="Yuriy Lebid">
        <w:r>
          <w:rPr>
            <w:rtl w:val="0"/>
          </w:rPr>
          <w:delText>-</w:delText>
        </w:r>
      </w:del>
      <w:del w:id="6057" w:date="2019-06-22T23:07:00Z" w:author="Yuriy Lebid">
        <w:r>
          <w:rPr>
            <w:rtl w:val="0"/>
          </w:rPr>
          <w:delText>Центров</w:delText>
        </w:r>
      </w:del>
      <w:del w:id="6058" w:date="2019-06-22T23:07:00Z" w:author="Yuriy Lebid">
        <w:r>
          <w:rPr>
            <w:rtl w:val="0"/>
          </w:rPr>
          <w:delText xml:space="preserve">, </w:delText>
        </w:r>
      </w:del>
      <w:del w:id="6059" w:date="2019-06-22T23:07:00Z" w:author="Yuriy Lebid">
        <w:r>
          <w:rPr>
            <w:rtl w:val="0"/>
          </w:rPr>
          <w:delText>участвуют в качественной фильтрации получаемой и передаваемой нами Информации</w:delText>
        </w:r>
      </w:del>
      <w:del w:id="6060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6061" w:date="2019-06-22T23:07:00Z" w:author="Yuriy Lebid"/>
        </w:rPr>
      </w:pPr>
      <w:del w:id="606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Синонимичное словосочетание</w:delText>
        </w:r>
      </w:del>
      <w:del w:id="606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6064" w:date="2019-06-22T23:07:00Z" w:author="Yuriy Lebid">
        <w:r>
          <w:rPr>
            <w:rStyle w:val="Hyperlink.1"/>
            <w:rtl w:val="0"/>
          </w:rPr>
          <w:delText>КААЙСИИ</w:delText>
        </w:r>
      </w:del>
      <w:del w:id="6065" w:date="2019-06-22T23:07:00Z" w:author="Yuriy Lebid">
        <w:r>
          <w:rPr>
            <w:rStyle w:val="Hyperlink.1"/>
            <w:rtl w:val="0"/>
          </w:rPr>
          <w:delText>-</w:delText>
        </w:r>
      </w:del>
      <w:del w:id="6066" w:date="2019-06-22T23:07:00Z" w:author="Yuriy Lebid">
        <w:r>
          <w:rPr>
            <w:rStyle w:val="Hyperlink.1"/>
            <w:rtl w:val="0"/>
          </w:rPr>
          <w:delText>лучи</w:delText>
        </w:r>
      </w:del>
      <w:del w:id="6067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606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06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каллааверстные Вселенные</w:delText>
        </w:r>
      </w:del>
      <w:del w:id="607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071" w:date="2019-06-22T23:07:00Z" w:author="Yuriy Lebid"/>
        </w:rPr>
      </w:pPr>
      <w:del w:id="6072" w:date="2019-06-22T23:07:00Z" w:author="Yuriy Lebid">
        <w:r>
          <w:rPr>
            <w:rtl w:val="0"/>
          </w:rPr>
          <w:delText xml:space="preserve">- </w:delText>
        </w:r>
      </w:del>
      <w:del w:id="6073" w:date="2019-06-22T23:07:00Z" w:author="Yuriy Lebid">
        <w:r>
          <w:rPr>
            <w:rtl w:val="0"/>
          </w:rPr>
          <w:delText>«близнецовые»</w:delText>
        </w:r>
      </w:del>
      <w:del w:id="6074" w:date="2019-06-22T23:07:00Z" w:author="Yuriy Lebid">
        <w:r>
          <w:rPr>
            <w:rtl w:val="0"/>
          </w:rPr>
          <w:delText xml:space="preserve">, </w:delText>
        </w:r>
      </w:del>
      <w:del w:id="6075" w:date="2019-06-22T23:07:00Z" w:author="Yuriy Lebid">
        <w:r>
          <w:rPr>
            <w:rtl w:val="0"/>
          </w:rPr>
          <w:delText>конфигурационно очень сильно похожие и дувуйллерртно переходящие друг в друга в любых из Направлений одной и той же «скррууллерртной системы»</w:delText>
        </w:r>
      </w:del>
    </w:p>
    <w:p>
      <w:pPr>
        <w:pStyle w:val="heading 4"/>
        <w:rPr>
          <w:del w:id="607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07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калленфасты</w:delText>
        </w:r>
      </w:del>
      <w:del w:id="607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079" w:date="2019-06-22T23:07:00Z" w:author="Yuriy Lebid"/>
        </w:rPr>
      </w:pPr>
      <w:del w:id="6080" w:date="2019-06-22T23:07:00Z" w:author="Yuriy Lebid">
        <w:r>
          <w:rPr>
            <w:rtl w:val="0"/>
          </w:rPr>
          <w:delText>Инфо</w:delText>
        </w:r>
      </w:del>
      <w:del w:id="6081" w:date="2019-06-22T23:07:00Z" w:author="Yuriy Lebid">
        <w:r>
          <w:rPr>
            <w:rtl w:val="0"/>
          </w:rPr>
          <w:delText>-</w:delText>
        </w:r>
      </w:del>
      <w:del w:id="6082" w:date="2019-06-22T23:07:00Z" w:author="Yuriy Lebid">
        <w:r>
          <w:rPr>
            <w:rtl w:val="0"/>
          </w:rPr>
          <w:delText>Формы сущностей</w:delText>
        </w:r>
      </w:del>
      <w:del w:id="6083" w:date="2019-06-22T23:07:00Z" w:author="Yuriy Lebid">
        <w:r>
          <w:rPr>
            <w:rtl w:val="0"/>
          </w:rPr>
          <w:delText xml:space="preserve">, </w:delText>
        </w:r>
      </w:del>
      <w:del w:id="6084" w:date="2019-06-22T23:07:00Z" w:author="Yuriy Lebid">
        <w:r>
          <w:rPr>
            <w:rtl w:val="0"/>
          </w:rPr>
          <w:delText>специализирующиеся на видах удовольствия</w:delText>
        </w:r>
      </w:del>
      <w:del w:id="6085" w:date="2019-06-22T23:07:00Z" w:author="Yuriy Lebid">
        <w:r>
          <w:rPr>
            <w:rtl w:val="0"/>
          </w:rPr>
          <w:delText>,</w:delText>
        </w:r>
      </w:del>
      <w:del w:id="6086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6087" w:date="2019-06-22T23:07:00Z" w:author="Yuriy Lebid">
        <w:r>
          <w:rPr>
            <w:rtl w:val="0"/>
          </w:rPr>
          <w:delText>получаемого от умственно</w:delText>
        </w:r>
      </w:del>
      <w:del w:id="6088" w:date="2019-06-22T23:07:00Z" w:author="Yuriy Lebid">
        <w:r>
          <w:rPr>
            <w:rtl w:val="0"/>
          </w:rPr>
          <w:delText>-</w:delText>
        </w:r>
      </w:del>
      <w:del w:id="6089" w:date="2019-06-22T23:07:00Z" w:author="Yuriy Lebid">
        <w:r>
          <w:rPr>
            <w:rtl w:val="0"/>
          </w:rPr>
          <w:delText>интеллектуальной деятельности</w:delText>
        </w:r>
      </w:del>
    </w:p>
    <w:p>
      <w:pPr>
        <w:pStyle w:val="heading 4"/>
        <w:rPr>
          <w:del w:id="6090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609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каллкация</w:delText>
        </w:r>
      </w:del>
      <w:del w:id="609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093" w:date="2019-06-22T23:07:00Z" w:author="Yuriy Lebid"/>
        </w:rPr>
      </w:pPr>
      <w:del w:id="6094" w:date="2019-06-22T23:07:00Z" w:author="Yuriy Lebid">
        <w:r>
          <w:rPr>
            <w:rtl w:val="0"/>
          </w:rPr>
          <w:delText xml:space="preserve">процесс создания «картинок» на полях Земли </w:delText>
        </w:r>
      </w:del>
      <w:del w:id="6095" w:date="2019-06-22T23:07:00Z" w:author="Yuriy Lebid">
        <w:r>
          <w:rPr>
            <w:rtl w:val="0"/>
          </w:rPr>
          <w:delText>(</w:delText>
        </w:r>
      </w:del>
      <w:del w:id="6096" w:date="2019-06-22T23:07:00Z" w:author="Yuriy Lebid">
        <w:r>
          <w:rPr>
            <w:rtl w:val="0"/>
          </w:rPr>
          <w:delText>например</w:delText>
        </w:r>
      </w:del>
      <w:del w:id="6097" w:date="2019-06-22T23:07:00Z" w:author="Yuriy Lebid">
        <w:r>
          <w:rPr>
            <w:rtl w:val="0"/>
          </w:rPr>
          <w:delText xml:space="preserve">, </w:delText>
        </w:r>
      </w:del>
      <w:del w:id="6098" w:date="2019-06-22T23:07:00Z" w:author="Yuriy Lebid">
        <w:r>
          <w:rPr>
            <w:rtl w:val="0"/>
          </w:rPr>
          <w:delText>кругов</w:delText>
        </w:r>
      </w:del>
      <w:del w:id="6099" w:date="2019-06-22T23:07:00Z" w:author="Yuriy Lebid">
        <w:r>
          <w:rPr>
            <w:rtl w:val="0"/>
          </w:rPr>
          <w:delText xml:space="preserve">) </w:delText>
        </w:r>
      </w:del>
      <w:del w:id="6100" w:date="2019-06-22T23:07:00Z" w:author="Yuriy Lebid">
        <w:r>
          <w:rPr>
            <w:rtl w:val="0"/>
          </w:rPr>
          <w:delText>плеядианскими цивилизациями</w:delText>
        </w:r>
      </w:del>
    </w:p>
    <w:p>
      <w:pPr>
        <w:pStyle w:val="heading 4"/>
        <w:rPr>
          <w:del w:id="610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10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каллк</w:delText>
        </w:r>
      </w:del>
      <w:del w:id="610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610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скаллк</w:delText>
        </w:r>
      </w:del>
      <w:del w:id="61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106" w:date="2019-06-22T23:07:00Z" w:author="Yuriy Lebid"/>
        </w:rPr>
      </w:pPr>
      <w:del w:id="610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плеядианское название</w:delText>
        </w:r>
      </w:del>
      <w:del w:id="6108" w:date="2019-06-22T23:07:00Z" w:author="Yuriy Lebid">
        <w:r>
          <w:rPr>
            <w:rtl w:val="0"/>
          </w:rPr>
          <w:delText xml:space="preserve"> «картинок» на полях</w:delText>
        </w:r>
      </w:del>
      <w:del w:id="6109" w:date="2019-06-22T23:07:00Z" w:author="Yuriy Lebid">
        <w:r>
          <w:rPr>
            <w:rtl w:val="0"/>
          </w:rPr>
          <w:delText xml:space="preserve">, </w:delText>
        </w:r>
      </w:del>
      <w:del w:id="6110" w:date="2019-06-22T23:07:00Z" w:author="Yuriy Lebid">
        <w:r>
          <w:rPr>
            <w:rtl w:val="0"/>
          </w:rPr>
          <w:delText>например</w:delText>
        </w:r>
      </w:del>
      <w:del w:id="6111" w:date="2019-06-22T23:07:00Z" w:author="Yuriy Lebid">
        <w:r>
          <w:rPr>
            <w:rtl w:val="0"/>
          </w:rPr>
          <w:delText xml:space="preserve">, </w:delText>
        </w:r>
      </w:del>
      <w:del w:id="6112" w:date="2019-06-22T23:07:00Z" w:author="Yuriy Lebid">
        <w:r>
          <w:rPr>
            <w:rtl w:val="0"/>
          </w:rPr>
          <w:delText>кругов</w:delText>
        </w:r>
      </w:del>
      <w:del w:id="6113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6114" w:date="2019-06-22T23:07:00Z" w:author="Yuriy Lebid"/>
        </w:rPr>
      </w:pPr>
      <w:del w:id="611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6116" w:date="2019-06-22T23:07:00Z" w:author="Yuriy Lebid">
        <w:r>
          <w:rPr>
            <w:rtl w:val="0"/>
          </w:rPr>
          <w:delText xml:space="preserve">: </w:delText>
        </w:r>
      </w:del>
      <w:del w:id="6117" w:date="2019-06-22T23:07:00Z" w:author="Yuriy Lebid">
        <w:r>
          <w:rPr>
            <w:rtl w:val="0"/>
          </w:rPr>
          <w:delText>каллки</w:delText>
        </w:r>
      </w:del>
      <w:del w:id="6118" w:date="2019-06-22T23:07:00Z" w:author="Yuriy Lebid">
        <w:r>
          <w:rPr>
            <w:rStyle w:val="Нет"/>
            <w:rFonts w:ascii="Calibri" w:cs="Calibri" w:hAnsi="Calibri" w:eastAsia="Calibri"/>
            <w:rtl w:val="0"/>
            <w:lang w:val="ru-RU"/>
          </w:rPr>
          <w:delText>.</w:delText>
        </w:r>
      </w:del>
    </w:p>
    <w:p>
      <w:pPr>
        <w:pStyle w:val="heading 4"/>
        <w:rPr>
          <w:del w:id="611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12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Кампадволар</w:delText>
        </w:r>
      </w:del>
      <w:del w:id="612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122" w:date="2019-06-22T23:07:00Z" w:author="Yuriy Lebid"/>
        </w:rPr>
      </w:pPr>
      <w:del w:id="612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6124" w:date="2019-06-22T23:07:00Z" w:author="Yuriy Lebid">
        <w:r>
          <w:rPr>
            <w:rtl w:val="0"/>
          </w:rPr>
          <w:delText xml:space="preserve">: </w:delText>
        </w:r>
      </w:del>
      <w:del w:id="6125" w:date="2019-06-22T23:07:00Z" w:author="Yuriy Lebid">
        <w:r>
          <w:rPr>
            <w:rtl w:val="0"/>
          </w:rPr>
          <w:delText>Центр прибытия звездол</w:delText>
        </w:r>
      </w:del>
      <w:del w:id="6126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6127" w:date="2019-06-22T23:07:00Z" w:author="Yuriy Lebid">
        <w:r>
          <w:rPr>
            <w:rtl w:val="0"/>
          </w:rPr>
          <w:delText>тов</w:delText>
        </w:r>
      </w:del>
    </w:p>
    <w:p>
      <w:pPr>
        <w:pStyle w:val="heading 4"/>
        <w:rPr>
          <w:del w:id="6128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612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кампариес</w:delText>
        </w:r>
      </w:del>
      <w:del w:id="613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131" w:date="2019-06-22T23:07:00Z" w:author="Yuriy Lebid"/>
        </w:rPr>
      </w:pPr>
      <w:del w:id="613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6133" w:date="2019-06-22T23:07:00Z" w:author="Yuriy Lebid">
        <w:r>
          <w:rPr>
            <w:rtl w:val="0"/>
          </w:rPr>
          <w:delText>:</w:delText>
        </w:r>
      </w:del>
      <w:del w:id="613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6135" w:date="2019-06-22T23:07:00Z" w:author="Yuriy Lebid">
        <w:r>
          <w:rPr>
            <w:rtl w:val="0"/>
          </w:rPr>
          <w:delText>голографичный видео</w:delText>
        </w:r>
      </w:del>
      <w:del w:id="6136" w:date="2019-06-22T23:07:00Z" w:author="Yuriy Lebid">
        <w:r>
          <w:rPr>
            <w:rtl w:val="0"/>
          </w:rPr>
          <w:delText>-</w:delText>
        </w:r>
      </w:del>
      <w:del w:id="6137" w:date="2019-06-22T23:07:00Z" w:author="Yuriy Lebid">
        <w:r>
          <w:rPr>
            <w:rtl w:val="0"/>
          </w:rPr>
          <w:delText>излучатель</w:delText>
        </w:r>
      </w:del>
    </w:p>
    <w:p>
      <w:pPr>
        <w:pStyle w:val="heading 4"/>
        <w:rPr>
          <w:del w:id="613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13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канкланы</w:delText>
        </w:r>
      </w:del>
      <w:del w:id="614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141" w:date="2019-06-22T23:07:00Z" w:author="Yuriy Lebid"/>
        </w:rPr>
      </w:pPr>
      <w:del w:id="6142" w:date="2019-06-22T23:07:00Z" w:author="Yuriy Lebid">
        <w:r>
          <w:rPr>
            <w:rtl w:val="0"/>
          </w:rPr>
          <w:delText>тяжеобразные «сети» коллипроксов</w:delText>
        </w:r>
      </w:del>
      <w:del w:id="6143" w:date="2019-06-22T23:07:00Z" w:author="Yuriy Lebid">
        <w:r>
          <w:rPr>
            <w:rtl w:val="0"/>
          </w:rPr>
          <w:delText xml:space="preserve">, </w:delText>
        </w:r>
      </w:del>
      <w:del w:id="6144" w:date="2019-06-22T23:07:00Z" w:author="Yuriy Lebid">
        <w:r>
          <w:rPr>
            <w:rtl w:val="0"/>
          </w:rPr>
          <w:delText>заполняющие собой вс</w:delText>
        </w:r>
      </w:del>
      <w:del w:id="6145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6146" w:date="2019-06-22T23:07:00Z" w:author="Yuriy Lebid">
        <w:r>
          <w:rPr>
            <w:rtl w:val="0"/>
          </w:rPr>
          <w:delText xml:space="preserve"> информационное «пространство» между Физическим и остальными Глобусами ГРЭИЙСЛИИСС</w:delText>
        </w:r>
      </w:del>
    </w:p>
    <w:p>
      <w:pPr>
        <w:pStyle w:val="heading 4"/>
        <w:rPr>
          <w:del w:id="6147" w:date="2019-06-22T23:07:00Z" w:author="Yuriy Lebid"/>
          <w:rStyle w:val="Нет"/>
          <w:color w:val="000000"/>
          <w:u w:color="000000"/>
        </w:rPr>
      </w:pPr>
      <w:del w:id="614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каптивусальный </w:delText>
        </w:r>
      </w:del>
      <w:del w:id="61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61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615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615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captivus</w:delText>
        </w:r>
      </w:del>
      <w:del w:id="615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пойманный</w:delText>
        </w:r>
      </w:del>
      <w:del w:id="615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615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взятый в плен</w:delText>
        </w:r>
      </w:del>
      <w:del w:id="615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6157" w:date="2019-06-22T23:07:00Z" w:author="Yuriy Lebid"/>
        </w:rPr>
      </w:pPr>
      <w:del w:id="6158" w:date="2019-06-22T23:07:00Z" w:author="Yuriy Lebid">
        <w:r>
          <w:rPr>
            <w:rtl w:val="0"/>
          </w:rPr>
          <w:delText>заключ</w:delText>
        </w:r>
      </w:del>
      <w:del w:id="6159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6160" w:date="2019-06-22T23:07:00Z" w:author="Yuriy Lebid">
        <w:r>
          <w:rPr>
            <w:rtl w:val="0"/>
          </w:rPr>
          <w:delText>нный в неких субъективных пределах</w:delText>
        </w:r>
      </w:del>
      <w:del w:id="6161" w:date="2019-06-22T23:07:00Z" w:author="Yuriy Lebid">
        <w:r>
          <w:rPr>
            <w:rtl w:val="0"/>
          </w:rPr>
          <w:delText xml:space="preserve">, </w:delText>
        </w:r>
      </w:del>
      <w:del w:id="6162" w:date="2019-06-22T23:07:00Z" w:author="Yuriy Lebid">
        <w:r>
          <w:rPr>
            <w:rtl w:val="0"/>
          </w:rPr>
          <w:delText>ограниченный</w:delText>
        </w:r>
      </w:del>
      <w:del w:id="6163" w:date="2019-06-22T23:07:00Z" w:author="Yuriy Lebid">
        <w:r>
          <w:rPr>
            <w:rtl w:val="0"/>
          </w:rPr>
          <w:delText xml:space="preserve">, </w:delText>
        </w:r>
      </w:del>
      <w:del w:id="6164" w:date="2019-06-22T23:07:00Z" w:author="Yuriy Lebid">
        <w:r>
          <w:rPr>
            <w:rtl w:val="0"/>
          </w:rPr>
          <w:delText>замкнутый на себе</w:delText>
        </w:r>
      </w:del>
    </w:p>
    <w:p>
      <w:pPr>
        <w:pStyle w:val="heading 4"/>
        <w:rPr>
          <w:del w:id="616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16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кармический Канал</w:delText>
        </w:r>
      </w:del>
      <w:del w:id="61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168" w:date="2019-06-22T23:07:00Z" w:author="Yuriy Lebid"/>
        </w:rPr>
      </w:pPr>
      <w:del w:id="6169" w:date="2019-06-22T23:07:00Z" w:author="Yuriy Lebid">
        <w:r>
          <w:rPr>
            <w:rtl w:val="0"/>
          </w:rPr>
          <w:delText>динамичные эфирные энергоинформационные структуры ИИССИИДИ</w:delText>
        </w:r>
      </w:del>
      <w:del w:id="6170" w:date="2019-06-22T23:07:00Z" w:author="Yuriy Lebid">
        <w:r>
          <w:rPr>
            <w:rtl w:val="0"/>
          </w:rPr>
          <w:delText>-</w:delText>
        </w:r>
      </w:del>
      <w:del w:id="6171" w:date="2019-06-22T23:07:00Z" w:author="Yuriy Lebid">
        <w:r>
          <w:rPr>
            <w:rtl w:val="0"/>
          </w:rPr>
          <w:delText>Центров</w:delText>
        </w:r>
      </w:del>
      <w:del w:id="6172" w:date="2019-06-22T23:07:00Z" w:author="Yuriy Lebid">
        <w:r>
          <w:rPr>
            <w:rtl w:val="0"/>
          </w:rPr>
          <w:delText xml:space="preserve">, </w:delText>
        </w:r>
      </w:del>
      <w:del w:id="6173" w:date="2019-06-22T23:07:00Z" w:author="Yuriy Lebid">
        <w:r>
          <w:rPr>
            <w:rtl w:val="0"/>
          </w:rPr>
          <w:delText>посредством которых происходит творческое взаимодействие в структурах совокупного Сознания ЛЛУУ</w:delText>
        </w:r>
      </w:del>
      <w:del w:id="6174" w:date="2019-06-22T23:07:00Z" w:author="Yuriy Lebid">
        <w:r>
          <w:rPr>
            <w:rtl w:val="0"/>
          </w:rPr>
          <w:delText>-</w:delText>
        </w:r>
      </w:del>
      <w:del w:id="6175" w:date="2019-06-22T23:07:00Z" w:author="Yuriy Lebid">
        <w:r>
          <w:rPr>
            <w:rtl w:val="0"/>
          </w:rPr>
          <w:delText>ВВУ</w:delText>
        </w:r>
      </w:del>
      <w:del w:id="6176" w:date="2019-06-22T23:07:00Z" w:author="Yuriy Lebid">
        <w:r>
          <w:rPr>
            <w:rtl w:val="0"/>
          </w:rPr>
          <w:delText xml:space="preserve">- </w:delText>
        </w:r>
      </w:del>
      <w:del w:id="6177" w:date="2019-06-22T23:07:00Z" w:author="Yuriy Lebid">
        <w:r>
          <w:rPr>
            <w:rtl w:val="0"/>
          </w:rPr>
          <w:delText xml:space="preserve">Формы </w:delText>
        </w:r>
      </w:del>
      <w:del w:id="6178" w:date="2019-06-22T23:07:00Z" w:author="Yuriy Lebid">
        <w:r>
          <w:rPr>
            <w:rtl w:val="0"/>
          </w:rPr>
          <w:delText>(</w:delText>
        </w:r>
      </w:del>
      <w:del w:id="6179" w:date="2019-06-22T23:07:00Z" w:author="Yuriy Lebid">
        <w:r>
          <w:rPr>
            <w:rtl w:val="0"/>
          </w:rPr>
          <w:delText>одновременно через Конфигурации Стерео</w:delText>
        </w:r>
      </w:del>
      <w:del w:id="6180" w:date="2019-06-22T23:07:00Z" w:author="Yuriy Lebid">
        <w:r>
          <w:rPr>
            <w:rtl w:val="0"/>
          </w:rPr>
          <w:delText>-</w:delText>
        </w:r>
      </w:del>
      <w:del w:id="6181" w:date="2019-06-22T23:07:00Z" w:author="Yuriy Lebid">
        <w:r>
          <w:rPr>
            <w:rtl w:val="0"/>
          </w:rPr>
          <w:delText>Типов всех е</w:delText>
        </w:r>
      </w:del>
      <w:del w:id="6182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6183" w:date="2019-06-22T23:07:00Z" w:author="Yuriy Lebid">
        <w:r>
          <w:rPr>
            <w:rtl w:val="0"/>
          </w:rPr>
          <w:delText xml:space="preserve"> Формо</w:delText>
        </w:r>
      </w:del>
      <w:del w:id="6184" w:date="2019-06-22T23:07:00Z" w:author="Yuriy Lebid">
        <w:r>
          <w:rPr>
            <w:rtl w:val="0"/>
          </w:rPr>
          <w:delText>-</w:delText>
        </w:r>
      </w:del>
      <w:del w:id="6185" w:date="2019-06-22T23:07:00Z" w:author="Yuriy Lebid">
        <w:r>
          <w:rPr>
            <w:rtl w:val="0"/>
          </w:rPr>
          <w:delText>Типов</w:delText>
        </w:r>
      </w:del>
      <w:del w:id="6186" w:date="2019-06-22T23:07:00Z" w:author="Yuriy Lebid">
        <w:r>
          <w:rPr>
            <w:rtl w:val="0"/>
          </w:rPr>
          <w:delText xml:space="preserve">) </w:delText>
        </w:r>
      </w:del>
      <w:del w:id="6187" w:date="2019-06-22T23:07:00Z" w:author="Yuriy Lebid">
        <w:r>
          <w:rPr>
            <w:rtl w:val="0"/>
          </w:rPr>
          <w:delText>всего множества «чакрамных личностей» разных Формо</w:delText>
        </w:r>
      </w:del>
      <w:del w:id="6188" w:date="2019-06-22T23:07:00Z" w:author="Yuriy Lebid">
        <w:r>
          <w:rPr>
            <w:rtl w:val="0"/>
          </w:rPr>
          <w:delText>-</w:delText>
        </w:r>
      </w:del>
      <w:del w:id="6189" w:date="2019-06-22T23:07:00Z" w:author="Yuriy Lebid">
        <w:r>
          <w:rPr>
            <w:rtl w:val="0"/>
          </w:rPr>
          <w:delText>систем Миров</w:delText>
        </w:r>
      </w:del>
      <w:del w:id="6190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6191" w:date="2019-06-22T23:07:00Z" w:author="Yuriy Lebid"/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del w:id="6192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rtl w:val="0"/>
            <w:lang w:val="ru-RU"/>
          </w:rPr>
          <w:delText>Синоним</w:delText>
        </w:r>
      </w:del>
      <w:del w:id="6193" w:date="2019-06-22T23:07:00Z" w:author="Yuriy Lebid">
        <w:r>
          <w:rPr>
            <w:rStyle w:val="Нет"/>
            <w:rFonts w:ascii="Times New Roman" w:hAnsi="Times New Roman"/>
            <w:i w:val="1"/>
            <w:iCs w:val="1"/>
            <w:rtl w:val="0"/>
            <w:lang w:val="ru-RU"/>
          </w:rPr>
          <w:delText xml:space="preserve">: </w:delText>
        </w:r>
      </w:del>
      <w:del w:id="6194" w:date="2019-06-22T23:07:00Z" w:author="Yuriy Lebid">
        <w:r>
          <w:rPr>
            <w:rStyle w:val="Нет"/>
            <w:rFonts w:ascii="Times New Roman" w:hAnsi="Times New Roman" w:hint="default"/>
            <w:b w:val="1"/>
            <w:bCs w:val="1"/>
            <w:rtl w:val="0"/>
            <w:lang w:val="ru-RU"/>
          </w:rPr>
          <w:delText>каузальный «Канал</w:delText>
        </w:r>
      </w:del>
      <w:del w:id="6195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»</w:delText>
        </w:r>
      </w:del>
      <w:del w:id="6196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.</w:delText>
        </w:r>
      </w:del>
    </w:p>
    <w:p>
      <w:pPr>
        <w:pStyle w:val="Определение"/>
        <w:rPr>
          <w:del w:id="6197" w:date="2019-06-22T23:07:00Z" w:author="Yuriy Lebid"/>
        </w:rPr>
      </w:pPr>
      <w:del w:id="619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619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620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620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6202" w:date="2019-06-22T23:07:00Z" w:author="Yuriy Lebid">
        <w:r>
          <w:rPr>
            <w:rtl w:val="0"/>
          </w:rPr>
          <w:delText xml:space="preserve"> ДУУ</w:delText>
        </w:r>
      </w:del>
      <w:del w:id="6203" w:date="2019-06-22T23:07:00Z" w:author="Yuriy Lebid">
        <w:r>
          <w:rPr>
            <w:rtl w:val="0"/>
          </w:rPr>
          <w:delText>-</w:delText>
        </w:r>
      </w:del>
      <w:del w:id="6204" w:date="2019-06-22T23:07:00Z" w:author="Yuriy Lebid">
        <w:r>
          <w:rPr>
            <w:rtl w:val="0"/>
          </w:rPr>
          <w:delText>ЛЛИ</w:delText>
        </w:r>
      </w:del>
      <w:del w:id="6205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620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20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кармо</w:delText>
        </w:r>
      </w:del>
      <w:del w:id="620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620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клофты</w:delText>
        </w:r>
      </w:del>
      <w:del w:id="621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211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6212" w:date="2019-06-22T23:07:00Z" w:author="Yuriy Lebid">
        <w:r>
          <w:rPr>
            <w:rtl w:val="0"/>
          </w:rPr>
          <w:delText xml:space="preserve">Коллективный Разум </w:delText>
        </w:r>
      </w:del>
      <w:del w:id="6213" w:date="2019-06-22T23:07:00Z" w:author="Yuriy Lebid">
        <w:r>
          <w:rPr>
            <w:rtl w:val="0"/>
          </w:rPr>
          <w:delText xml:space="preserve">129-133 </w:delText>
        </w:r>
      </w:del>
      <w:del w:id="6214" w:date="2019-06-22T23:07:00Z" w:author="Yuriy Lebid">
        <w:r>
          <w:rPr>
            <w:rtl w:val="0"/>
          </w:rPr>
          <w:delText>Каузальных подобертонов</w:delText>
        </w:r>
      </w:del>
      <w:del w:id="6215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6216" w:date="2019-06-22T23:07:00Z" w:author="Yuriy Lebid"/>
        </w:rPr>
      </w:pPr>
      <w:del w:id="621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Синоним </w:delText>
        </w:r>
      </w:del>
      <w:del w:id="621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+ </w:delText>
        </w:r>
      </w:del>
      <w:del w:id="621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622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622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622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</w:delText>
        </w:r>
      </w:del>
      <w:del w:id="6223" w:date="2019-06-22T23:07:00Z" w:author="Yuriy Lebid">
        <w:r>
          <w:rPr>
            <w:rtl w:val="0"/>
          </w:rPr>
          <w:delText xml:space="preserve">: </w:delText>
        </w:r>
      </w:del>
      <w:del w:id="6224" w:date="2019-06-22T23:07:00Z" w:author="Yuriy Lebid">
        <w:r>
          <w:rPr>
            <w:rStyle w:val="Hyperlink.1"/>
            <w:rtl w:val="0"/>
          </w:rPr>
          <w:delText>УПДУЙКК</w:delText>
        </w:r>
      </w:del>
      <w:del w:id="6225" w:date="2019-06-22T23:07:00Z" w:author="Yuriy Lebid">
        <w:r>
          <w:rPr>
            <w:rStyle w:val="Hyperlink.1"/>
            <w:rtl w:val="0"/>
          </w:rPr>
          <w:delText>-</w:delText>
        </w:r>
      </w:del>
      <w:del w:id="6226" w:date="2019-06-22T23:07:00Z" w:author="Yuriy Lebid">
        <w:r>
          <w:rPr>
            <w:rStyle w:val="Hyperlink.1"/>
            <w:rtl w:val="0"/>
          </w:rPr>
          <w:delText>Поле</w:delText>
        </w:r>
      </w:del>
      <w:del w:id="6227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6228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622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кармонация </w:delText>
        </w:r>
      </w:del>
      <w:del w:id="623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623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623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623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carmen</w:delText>
        </w:r>
      </w:del>
      <w:del w:id="623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стихи</w:delText>
        </w:r>
      </w:del>
      <w:del w:id="623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623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песнь</w:delText>
        </w:r>
      </w:del>
      <w:del w:id="623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623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изречение оракула</w:delText>
        </w:r>
      </w:del>
      <w:del w:id="623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624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формула закона</w:delText>
        </w:r>
      </w:del>
      <w:del w:id="624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6242" w:date="2019-06-22T23:07:00Z" w:author="Yuriy Lebid"/>
        </w:rPr>
      </w:pPr>
      <w:del w:id="6243" w:date="2019-06-22T23:07:00Z" w:author="Yuriy Lebid">
        <w:r>
          <w:rPr>
            <w:rtl w:val="0"/>
          </w:rPr>
          <w:delText>элементарная энергоинформационная основа Кармо</w:delText>
        </w:r>
      </w:del>
      <w:del w:id="6244" w:date="2019-06-22T23:07:00Z" w:author="Yuriy Lebid">
        <w:r>
          <w:rPr>
            <w:rtl w:val="0"/>
          </w:rPr>
          <w:delText>-</w:delText>
        </w:r>
      </w:del>
      <w:del w:id="6245" w:date="2019-06-22T23:07:00Z" w:author="Yuriy Lebid">
        <w:r>
          <w:rPr>
            <w:rtl w:val="0"/>
          </w:rPr>
          <w:delText xml:space="preserve">Плазмы </w:delText>
        </w:r>
      </w:del>
      <w:del w:id="6246" w:date="2019-06-22T23:07:00Z" w:author="Yuriy Lebid">
        <w:r>
          <w:rPr>
            <w:rtl w:val="0"/>
          </w:rPr>
          <w:delText>(</w:delText>
        </w:r>
      </w:del>
      <w:del w:id="6247" w:date="2019-06-22T23:07:00Z" w:author="Yuriy Lebid">
        <w:r>
          <w:rPr>
            <w:rtl w:val="0"/>
          </w:rPr>
          <w:delText>ФЛУУФФЛУУЙФ</w:delText>
        </w:r>
      </w:del>
      <w:del w:id="6248" w:date="2019-06-22T23:07:00Z" w:author="Yuriy Lebid">
        <w:r>
          <w:rPr>
            <w:rtl w:val="0"/>
          </w:rPr>
          <w:delText xml:space="preserve">) </w:delText>
        </w:r>
      </w:del>
      <w:del w:id="6249" w:date="2019-06-22T23:07:00Z" w:author="Yuriy Lebid">
        <w:r>
          <w:rPr>
            <w:rtl w:val="0"/>
          </w:rPr>
          <w:delText>в разнокачественных Уровнях тр</w:delText>
        </w:r>
      </w:del>
      <w:del w:id="6250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6251" w:date="2019-06-22T23:07:00Z" w:author="Yuriy Lebid">
        <w:r>
          <w:rPr>
            <w:rtl w:val="0"/>
          </w:rPr>
          <w:delText>х</w:delText>
        </w:r>
      </w:del>
      <w:del w:id="6252" w:date="2019-06-22T23:07:00Z" w:author="Yuriy Lebid">
        <w:r>
          <w:rPr>
            <w:rtl w:val="0"/>
          </w:rPr>
          <w:delText>-</w:delText>
        </w:r>
      </w:del>
      <w:del w:id="6253" w:date="2019-06-22T23:07:00Z" w:author="Yuriy Lebid">
        <w:r>
          <w:rPr>
            <w:rtl w:val="0"/>
          </w:rPr>
          <w:delText>четыр</w:delText>
        </w:r>
      </w:del>
      <w:del w:id="6254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6255" w:date="2019-06-22T23:07:00Z" w:author="Yuriy Lebid">
        <w:r>
          <w:rPr>
            <w:rtl w:val="0"/>
          </w:rPr>
          <w:delText>хмерных «Континуумов» проявляющаяся в виде «Полей</w:delText>
        </w:r>
      </w:del>
      <w:del w:id="6256" w:date="2019-06-22T23:07:00Z" w:author="Yuriy Lebid">
        <w:r>
          <w:rPr>
            <w:rtl w:val="0"/>
          </w:rPr>
          <w:delText>-</w:delText>
        </w:r>
      </w:del>
      <w:del w:id="6257" w:date="2019-06-22T23:07:00Z" w:author="Yuriy Lebid">
        <w:r>
          <w:rPr>
            <w:rtl w:val="0"/>
          </w:rPr>
          <w:delText xml:space="preserve">Сознаний» </w:delText>
        </w:r>
      </w:del>
      <w:del w:id="6258" w:date="2019-06-22T23:07:00Z" w:author="Yuriy Lebid">
        <w:r>
          <w:rPr>
            <w:rtl w:val="0"/>
          </w:rPr>
          <w:delText>(</w:delText>
        </w:r>
      </w:del>
      <w:del w:id="6259" w:date="2019-06-22T23:07:00Z" w:author="Yuriy Lebid">
        <w:r>
          <w:rPr>
            <w:rtl w:val="0"/>
          </w:rPr>
          <w:delText>кармотонов</w:delText>
        </w:r>
      </w:del>
      <w:del w:id="6260" w:date="2019-06-22T23:07:00Z" w:author="Yuriy Lebid">
        <w:r>
          <w:rPr>
            <w:rtl w:val="0"/>
          </w:rPr>
          <w:delText xml:space="preserve">, </w:delText>
        </w:r>
      </w:del>
      <w:del w:id="6261" w:date="2019-06-22T23:07:00Z" w:author="Yuriy Lebid">
        <w:r>
          <w:rPr>
            <w:rtl w:val="0"/>
          </w:rPr>
          <w:delText>кармизонов</w:delText>
        </w:r>
      </w:del>
      <w:del w:id="6262" w:date="2019-06-22T23:07:00Z" w:author="Yuriy Lebid">
        <w:r>
          <w:rPr>
            <w:rtl w:val="0"/>
          </w:rPr>
          <w:delText xml:space="preserve">, </w:delText>
        </w:r>
      </w:del>
      <w:del w:id="6263" w:date="2019-06-22T23:07:00Z" w:author="Yuriy Lebid">
        <w:r>
          <w:rPr>
            <w:rtl w:val="0"/>
          </w:rPr>
          <w:delText>клуазонов</w:delText>
        </w:r>
      </w:del>
      <w:del w:id="6264" w:date="2019-06-22T23:07:00Z" w:author="Yuriy Lebid">
        <w:r>
          <w:rPr>
            <w:rtl w:val="0"/>
          </w:rPr>
          <w:delText xml:space="preserve">, </w:delText>
        </w:r>
      </w:del>
      <w:del w:id="6265" w:date="2019-06-22T23:07:00Z" w:author="Yuriy Lebid">
        <w:r>
          <w:rPr>
            <w:rtl w:val="0"/>
          </w:rPr>
          <w:delText>«кармо</w:delText>
        </w:r>
      </w:del>
      <w:del w:id="6266" w:date="2019-06-22T23:07:00Z" w:author="Yuriy Lebid">
        <w:r>
          <w:rPr>
            <w:rtl w:val="0"/>
          </w:rPr>
          <w:delText>-</w:delText>
        </w:r>
      </w:del>
      <w:del w:id="6267" w:date="2019-06-22T23:07:00Z" w:author="Yuriy Lebid">
        <w:r>
          <w:rPr>
            <w:rtl w:val="0"/>
          </w:rPr>
          <w:delText>квантов»</w:delText>
        </w:r>
      </w:del>
      <w:del w:id="626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6269" w:date="2019-06-22T23:07:00Z" w:author="Yuriy Lebid">
        <w:r>
          <w:rPr>
            <w:rtl w:val="0"/>
          </w:rPr>
          <w:delText>и др</w:delText>
        </w:r>
      </w:del>
      <w:del w:id="6270" w:date="2019-06-22T23:07:00Z" w:author="Yuriy Lebid">
        <w:r>
          <w:rPr>
            <w:rtl w:val="0"/>
          </w:rPr>
          <w:delText xml:space="preserve">.); </w:delText>
        </w:r>
      </w:del>
      <w:del w:id="6271" w:date="2019-06-22T23:07:00Z" w:author="Yuriy Lebid">
        <w:r>
          <w:rPr>
            <w:rtl w:val="0"/>
          </w:rPr>
          <w:delText>представляет собой полностью синтезированную в очень узком диапазоне вибраций Энерго</w:delText>
        </w:r>
      </w:del>
      <w:del w:id="6272" w:date="2019-06-22T23:07:00Z" w:author="Yuriy Lebid">
        <w:r>
          <w:rPr>
            <w:rtl w:val="0"/>
          </w:rPr>
          <w:delText>-</w:delText>
        </w:r>
      </w:del>
      <w:del w:id="6273" w:date="2019-06-22T23:07:00Z" w:author="Yuriy Lebid">
        <w:r>
          <w:rPr>
            <w:rtl w:val="0"/>
          </w:rPr>
          <w:delText xml:space="preserve">Плазмы реализационную Форму проявления Творческой Активности бесчисленного множества Коллективных Разумов </w:delText>
        </w:r>
      </w:del>
    </w:p>
    <w:p>
      <w:pPr>
        <w:pStyle w:val="heading 4"/>
        <w:rPr>
          <w:del w:id="6274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627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каузальные амбигулярности</w:delText>
        </w:r>
      </w:del>
      <w:del w:id="627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</w:delText>
        </w:r>
      </w:del>
      <w:del w:id="627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627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627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628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causa</w:delText>
        </w:r>
      </w:del>
      <w:del w:id="628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основание</w:delText>
        </w:r>
      </w:del>
      <w:del w:id="628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628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причина</w:delText>
        </w:r>
      </w:del>
      <w:del w:id="628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628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случай</w:delText>
        </w:r>
      </w:del>
      <w:del w:id="628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; </w:delText>
        </w:r>
      </w:del>
      <w:del w:id="628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по причине</w:delText>
        </w:r>
      </w:del>
      <w:del w:id="628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628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из</w:delText>
        </w:r>
      </w:del>
      <w:del w:id="629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-</w:delText>
        </w:r>
      </w:del>
      <w:del w:id="629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за </w:delText>
        </w:r>
      </w:del>
      <w:del w:id="629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+</w:delText>
        </w:r>
      </w:del>
      <w:del w:id="6293" w:date="2019-06-22T23:07:00Z" w:author="Yuriy Lebid">
        <w:r>
          <w:rPr>
            <w:rStyle w:val="Нет"/>
            <w:rFonts w:ascii="Times New Roman" w:hAnsi="Times New Roman"/>
            <w:i w:val="1"/>
            <w:iCs w:val="1"/>
            <w:color w:val="000000"/>
            <w:u w:color="000000"/>
            <w:rtl w:val="0"/>
            <w:lang w:val="ru-RU"/>
          </w:rPr>
          <w:delText xml:space="preserve"> </w:delText>
        </w:r>
      </w:del>
      <w:del w:id="6294" w:date="2019-06-22T23:07:00Z" w:author="Yuriy Lebid">
        <w:r>
          <w:rPr>
            <w:rStyle w:val="Нет"/>
            <w:rFonts w:ascii="Times New Roman" w:hAnsi="Times New Roman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ambiguous</w:delText>
        </w:r>
      </w:del>
      <w:del w:id="6295" w:date="2019-06-22T23:07:00Z" w:author="Yuriy Lebid">
        <w:r>
          <w:rPr>
            <w:rStyle w:val="Нет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или </w:delText>
        </w:r>
      </w:del>
      <w:del w:id="6296" w:date="2019-06-22T23:07:00Z" w:author="Yuriy Lebid">
        <w:r>
          <w:rPr>
            <w:rStyle w:val="Нет"/>
            <w:rFonts w:ascii="Times New Roman" w:hAnsi="Times New Roman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ambiguous</w:delText>
        </w:r>
      </w:del>
      <w:del w:id="6297" w:date="2019-06-22T23:07:00Z" w:author="Yuriy Lebid">
        <w:r>
          <w:rPr>
            <w:rStyle w:val="Нет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обоюдный</w:delText>
        </w:r>
      </w:del>
      <w:del w:id="629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6299" w:date="2019-06-22T23:07:00Z" w:author="Yuriy Lebid"/>
        </w:rPr>
      </w:pPr>
      <w:del w:id="6300" w:date="2019-06-22T23:07:00Z" w:author="Yuriy Lebid">
        <w:r>
          <w:rPr>
            <w:rtl w:val="0"/>
          </w:rPr>
          <w:delText>причинно</w:delText>
        </w:r>
      </w:del>
      <w:del w:id="6301" w:date="2019-06-22T23:07:00Z" w:author="Yuriy Lebid">
        <w:r>
          <w:rPr>
            <w:rtl w:val="0"/>
          </w:rPr>
          <w:delText>-</w:delText>
        </w:r>
      </w:del>
      <w:del w:id="6302" w:date="2019-06-22T23:07:00Z" w:author="Yuriy Lebid">
        <w:r>
          <w:rPr>
            <w:rtl w:val="0"/>
          </w:rPr>
          <w:delText>следственные взаимосвязи</w:delText>
        </w:r>
      </w:del>
      <w:del w:id="6303" w:date="2019-06-22T23:07:00Z" w:author="Yuriy Lebid">
        <w:r>
          <w:rPr>
            <w:rtl w:val="0"/>
          </w:rPr>
          <w:delText xml:space="preserve">; </w:delText>
        </w:r>
      </w:del>
      <w:del w:id="6304" w:date="2019-06-22T23:07:00Z" w:author="Yuriy Lebid">
        <w:r>
          <w:rPr>
            <w:rtl w:val="0"/>
          </w:rPr>
          <w:delText>разновидности Кармы</w:delText>
        </w:r>
      </w:del>
    </w:p>
    <w:p>
      <w:pPr>
        <w:pStyle w:val="heading 4"/>
        <w:rPr>
          <w:del w:id="6305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630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каузальные «Каналы» </w:delText>
        </w:r>
      </w:del>
      <w:del w:id="63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630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630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631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causa</w:delText>
        </w:r>
      </w:del>
      <w:del w:id="631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основание</w:delText>
        </w:r>
      </w:del>
      <w:del w:id="631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631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причина</w:delText>
        </w:r>
      </w:del>
      <w:del w:id="63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631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случай</w:delText>
        </w:r>
      </w:del>
      <w:del w:id="631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; </w:delText>
        </w:r>
      </w:del>
      <w:del w:id="63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по причине</w:delText>
        </w:r>
      </w:del>
      <w:del w:id="631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631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из</w:delText>
        </w:r>
      </w:del>
      <w:del w:id="632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-</w:delText>
        </w:r>
      </w:del>
      <w:del w:id="632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за</w:delText>
        </w:r>
      </w:del>
      <w:del w:id="632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6323" w:date="2019-06-22T23:07:00Z" w:author="Yuriy Lebid"/>
        </w:rPr>
      </w:pPr>
      <w:del w:id="6324" w:date="2019-06-22T23:07:00Z" w:author="Yuriy Lebid">
        <w:r>
          <w:rPr>
            <w:rtl w:val="0"/>
          </w:rPr>
          <w:delText>причинно</w:delText>
        </w:r>
      </w:del>
      <w:del w:id="6325" w:date="2019-06-22T23:07:00Z" w:author="Yuriy Lebid">
        <w:r>
          <w:rPr>
            <w:rtl w:val="0"/>
          </w:rPr>
          <w:delText>-</w:delText>
        </w:r>
      </w:del>
      <w:del w:id="6326" w:date="2019-06-22T23:07:00Z" w:author="Yuriy Lebid">
        <w:r>
          <w:rPr>
            <w:rtl w:val="0"/>
          </w:rPr>
          <w:delText>следственный механизм</w:delText>
        </w:r>
      </w:del>
      <w:del w:id="6327" w:date="2019-06-22T23:07:00Z" w:author="Yuriy Lebid">
        <w:r>
          <w:rPr>
            <w:rtl w:val="0"/>
          </w:rPr>
          <w:delText xml:space="preserve">, </w:delText>
        </w:r>
      </w:del>
      <w:del w:id="6328" w:date="2019-06-22T23:07:00Z" w:author="Yuriy Lebid">
        <w:r>
          <w:rPr>
            <w:rtl w:val="0"/>
          </w:rPr>
          <w:delText>представляющий из себя Энерго</w:delText>
        </w:r>
      </w:del>
      <w:del w:id="6329" w:date="2019-06-22T23:07:00Z" w:author="Yuriy Lebid">
        <w:r>
          <w:rPr>
            <w:rtl w:val="0"/>
          </w:rPr>
          <w:delText>-</w:delText>
        </w:r>
      </w:del>
      <w:del w:id="6330" w:date="2019-06-22T23:07:00Z" w:author="Yuriy Lebid">
        <w:r>
          <w:rPr>
            <w:rtl w:val="0"/>
          </w:rPr>
          <w:delText>Потенциал</w:delText>
        </w:r>
      </w:del>
      <w:del w:id="6331" w:date="2019-06-22T23:07:00Z" w:author="Yuriy Lebid">
        <w:r>
          <w:rPr>
            <w:rtl w:val="0"/>
          </w:rPr>
          <w:delText xml:space="preserve">, </w:delText>
        </w:r>
      </w:del>
      <w:del w:id="6332" w:date="2019-06-22T23:07:00Z" w:author="Yuriy Lebid">
        <w:r>
          <w:rPr>
            <w:rtl w:val="0"/>
          </w:rPr>
          <w:delText xml:space="preserve">симультанно расходованный всеми Формами Самосознаний </w:delText>
        </w:r>
      </w:del>
      <w:del w:id="6333" w:date="2019-06-22T23:07:00Z" w:author="Yuriy Lebid">
        <w:r>
          <w:rPr>
            <w:rtl w:val="0"/>
          </w:rPr>
          <w:delText>(</w:delText>
        </w:r>
      </w:del>
      <w:del w:id="6334" w:date="2019-06-22T23:07:00Z" w:author="Yuriy Lebid">
        <w:r>
          <w:rPr>
            <w:rtl w:val="0"/>
          </w:rPr>
          <w:delText>ФС</w:delText>
        </w:r>
      </w:del>
      <w:del w:id="6335" w:date="2019-06-22T23:07:00Z" w:author="Yuriy Lebid">
        <w:r>
          <w:rPr>
            <w:rtl w:val="0"/>
          </w:rPr>
          <w:delText xml:space="preserve">), </w:delText>
        </w:r>
      </w:del>
      <w:del w:id="6336" w:date="2019-06-22T23:07:00Z" w:author="Yuriy Lebid">
        <w:r>
          <w:rPr>
            <w:rtl w:val="0"/>
          </w:rPr>
          <w:delText>обеспечивающий возникновение в Пространстве</w:delText>
        </w:r>
      </w:del>
      <w:del w:id="6337" w:date="2019-06-22T23:07:00Z" w:author="Yuriy Lebid">
        <w:r>
          <w:rPr>
            <w:rtl w:val="0"/>
          </w:rPr>
          <w:delText>-</w:delText>
        </w:r>
      </w:del>
      <w:del w:id="6338" w:date="2019-06-22T23:07:00Z" w:author="Yuriy Lebid">
        <w:r>
          <w:rPr>
            <w:rtl w:val="0"/>
          </w:rPr>
          <w:delText>Времени мгновенного квантового эффекта эксгиберации субтеррансивных параметров фокусно</w:delText>
        </w:r>
      </w:del>
      <w:del w:id="6339" w:date="2019-06-22T23:07:00Z" w:author="Yuriy Lebid">
        <w:r>
          <w:rPr>
            <w:rtl w:val="0"/>
          </w:rPr>
          <w:delText>-</w:delText>
        </w:r>
      </w:del>
      <w:del w:id="6340" w:date="2019-06-22T23:07:00Z" w:author="Yuriy Lebid">
        <w:r>
          <w:rPr>
            <w:rtl w:val="0"/>
          </w:rPr>
          <w:delText>эфирных взаимосвязей</w:delText>
        </w:r>
      </w:del>
      <w:del w:id="6341" w:date="2019-06-22T23:07:00Z" w:author="Yuriy Lebid">
        <w:r>
          <w:rPr>
            <w:rtl w:val="0"/>
          </w:rPr>
          <w:delText xml:space="preserve">, </w:delText>
        </w:r>
      </w:del>
      <w:del w:id="6342" w:date="2019-06-22T23:07:00Z" w:author="Yuriy Lebid">
        <w:r>
          <w:rPr>
            <w:rtl w:val="0"/>
          </w:rPr>
          <w:delText>структурирующих «локальную точку» взаимодействия</w:delText>
        </w:r>
      </w:del>
      <w:del w:id="6343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6344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634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</w:delText>
        </w:r>
      </w:del>
      <w:del w:id="634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6347" w:date="2019-06-22T23:07:00Z" w:author="Yuriy Lebid">
        <w:r>
          <w:rPr>
            <w:rtl w:val="0"/>
          </w:rPr>
          <w:delText xml:space="preserve"> </w:delText>
        </w:r>
      </w:del>
      <w:del w:id="6348" w:date="2019-06-22T23:07:00Z" w:author="Yuriy Lebid">
        <w:r>
          <w:rPr>
            <w:rStyle w:val="Hyperlink.1"/>
            <w:rtl w:val="0"/>
          </w:rPr>
          <w:delText>кармический Канал</w:delText>
        </w:r>
      </w:del>
      <w:del w:id="6349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6350" w:date="2019-06-22T23:07:00Z" w:author="Yuriy Lebid"/>
        </w:rPr>
      </w:pPr>
      <w:del w:id="635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Зв</w:delText>
        </w:r>
      </w:del>
      <w:del w:id="6352" w:date="2019-06-22T23:07:00Z" w:author="Yuriy Lebid">
        <w:r>
          <w:rPr>
            <w:rStyle w:val="Нет"/>
            <w:rFonts w:ascii="Cambria" w:cs="Cambria" w:hAnsi="Cambria" w:eastAsia="Cambria"/>
            <w:i w:val="1"/>
            <w:iCs w:val="1"/>
            <w:rtl w:val="0"/>
            <w:lang w:val="ru-RU"/>
          </w:rPr>
          <w:delText>ё</w:delText>
        </w:r>
      </w:del>
      <w:del w:id="635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здный Космический Код </w:delText>
        </w:r>
      </w:del>
      <w:del w:id="6354" w:date="2019-06-22T23:07:00Z" w:author="Yuriy Lebid">
        <w:r>
          <w:rPr>
            <w:rtl w:val="0"/>
          </w:rPr>
          <w:delText>(</w:delText>
        </w:r>
      </w:del>
      <w:del w:id="6355" w:date="2019-06-22T23:07:00Z" w:author="Yuriy Lebid">
        <w:r>
          <w:rPr>
            <w:rtl w:val="0"/>
          </w:rPr>
          <w:delText>ЗКК</w:delText>
        </w:r>
      </w:del>
      <w:del w:id="6356" w:date="2019-06-22T23:07:00Z" w:author="Yuriy Lebid">
        <w:r>
          <w:rPr>
            <w:rtl w:val="0"/>
          </w:rPr>
          <w:delText xml:space="preserve">): </w:delText>
        </w:r>
      </w:del>
      <w:del w:id="6357" w:date="2019-06-22T23:07:00Z" w:author="Yuriy Lebid">
        <w:r>
          <w:rPr>
            <w:rtl w:val="0"/>
          </w:rPr>
          <w:delText>ДУУ</w:delText>
        </w:r>
      </w:del>
      <w:del w:id="6358" w:date="2019-06-22T23:07:00Z" w:author="Yuriy Lebid">
        <w:r>
          <w:rPr>
            <w:rtl w:val="0"/>
          </w:rPr>
          <w:delText>-</w:delText>
        </w:r>
      </w:del>
      <w:del w:id="6359" w:date="2019-06-22T23:07:00Z" w:author="Yuriy Lebid">
        <w:r>
          <w:rPr>
            <w:rtl w:val="0"/>
          </w:rPr>
          <w:delText>ЛЛИ</w:delText>
        </w:r>
      </w:del>
      <w:del w:id="6360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6361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  <w:shd w:val="clear" w:color="auto" w:fill="ffffff"/>
        </w:rPr>
      </w:pPr>
      <w:del w:id="6362" w:date="2019-06-22T23:07:00Z" w:author="Yuriy Lebid">
        <w:r>
          <w:rPr>
            <w:rStyle w:val="Нет"/>
            <w:color w:val="000000"/>
            <w:u w:color="000000"/>
            <w:shd w:val="clear" w:color="auto" w:fill="ffffff"/>
            <w:rtl w:val="0"/>
            <w:lang w:val="ru-RU"/>
          </w:rPr>
          <w:delText xml:space="preserve">квалитационность </w:delText>
        </w:r>
      </w:del>
      <w:del w:id="63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63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63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636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qualitas</w:delText>
        </w:r>
      </w:del>
      <w:del w:id="63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качество</w:delText>
        </w:r>
      </w:del>
      <w:del w:id="63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6369" w:date="2019-06-22T23:07:00Z" w:author="Yuriy Lebid"/>
          <w:rStyle w:val="Нет"/>
          <w:rFonts w:ascii="Calibri" w:cs="Calibri" w:hAnsi="Calibri" w:eastAsia="Calibri"/>
        </w:rPr>
      </w:pPr>
      <w:del w:id="6370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абсолютное «знание» </w:delText>
        </w:r>
      </w:del>
      <w:del w:id="6371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(</w:delText>
        </w:r>
      </w:del>
      <w:del w:id="6372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осведомл</w:delText>
        </w:r>
      </w:del>
      <w:del w:id="6373" w:date="2019-06-22T23:07:00Z" w:author="Yuriy Lebid">
        <w:r>
          <w:rPr>
            <w:rStyle w:val="Нет"/>
            <w:rFonts w:ascii="Cambria" w:cs="Cambria" w:hAnsi="Cambria" w:eastAsia="Cambria"/>
            <w:shd w:val="clear" w:color="auto" w:fill="ffffff"/>
            <w:rtl w:val="0"/>
            <w:lang w:val="ru-RU"/>
          </w:rPr>
          <w:delText>ё</w:delText>
        </w:r>
      </w:del>
      <w:del w:id="6374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нность</w:delText>
        </w:r>
      </w:del>
      <w:del w:id="6375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) </w:delText>
        </w:r>
      </w:del>
      <w:del w:id="6376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о том</w:delText>
        </w:r>
      </w:del>
      <w:del w:id="6377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, </w:delText>
        </w:r>
      </w:del>
      <w:del w:id="6378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что было в условном Начале и что будет в Конце любого Космического энергоинформационного взаимодействия</w:delText>
        </w:r>
      </w:del>
      <w:del w:id="6379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; </w:delText>
        </w:r>
      </w:del>
      <w:del w:id="6380" w:date="2019-06-22T23:07:00Z" w:author="Yuriy Lebid">
        <w:r>
          <w:rPr>
            <w:rtl w:val="0"/>
          </w:rPr>
          <w:delText xml:space="preserve">основополагающий принцип профективности </w:delText>
        </w:r>
      </w:del>
      <w:del w:id="6381" w:date="2019-06-22T23:07:00Z" w:author="Yuriy Lebid">
        <w:r>
          <w:rPr>
            <w:rtl w:val="0"/>
          </w:rPr>
          <w:delText xml:space="preserve">12 </w:delText>
        </w:r>
      </w:del>
      <w:del w:id="6382" w:date="2019-06-22T23:07:00Z" w:author="Yuriy Lebid">
        <w:r>
          <w:rPr>
            <w:rtl w:val="0"/>
          </w:rPr>
          <w:delText>Ветвей</w:delText>
        </w:r>
      </w:del>
      <w:del w:id="6383" w:date="2019-06-22T23:07:00Z" w:author="Yuriy Lebid">
        <w:r>
          <w:rPr>
            <w:rtl w:val="0"/>
          </w:rPr>
          <w:delText xml:space="preserve">, </w:delText>
        </w:r>
      </w:del>
      <w:del w:id="6384" w:date="2019-06-22T23:07:00Z" w:author="Yuriy Lebid">
        <w:r>
          <w:rPr>
            <w:rtl w:val="0"/>
          </w:rPr>
          <w:delText>формирующих НВК</w:delText>
        </w:r>
      </w:del>
      <w:del w:id="6385" w:date="2019-06-22T23:07:00Z" w:author="Yuriy Lebid">
        <w:r>
          <w:rPr>
            <w:rtl w:val="0"/>
          </w:rPr>
          <w:delText>-</w:delText>
        </w:r>
      </w:del>
      <w:del w:id="6386" w:date="2019-06-22T23:07:00Z" w:author="Yuriy Lebid">
        <w:r>
          <w:rPr>
            <w:rtl w:val="0"/>
          </w:rPr>
          <w:delText xml:space="preserve">ФЛК </w:delText>
        </w:r>
      </w:del>
      <w:del w:id="6387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(</w:delText>
        </w:r>
      </w:del>
      <w:del w:id="6388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ноовременные Континуумы </w:delText>
        </w:r>
      </w:del>
      <w:del w:id="6389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rtl w:val="0"/>
            <w:lang w:val="ru-RU"/>
          </w:rPr>
          <w:delText>и</w:delText>
        </w:r>
      </w:del>
      <w:del w:id="6390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 ФЛУУ</w:delText>
        </w:r>
      </w:del>
      <w:del w:id="6391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-</w:delText>
        </w:r>
      </w:del>
      <w:del w:id="6392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ЛУУ</w:delText>
        </w:r>
      </w:del>
      <w:del w:id="6393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-</w:delText>
        </w:r>
      </w:del>
      <w:del w:id="6394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комплексы</w:delText>
        </w:r>
      </w:del>
      <w:del w:id="6395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)</w:delText>
        </w:r>
      </w:del>
      <w:del w:id="6396" w:date="2019-06-22T23:07:00Z" w:author="Yuriy Lebid">
        <w:r>
          <w:rPr>
            <w:rtl w:val="0"/>
          </w:rPr>
          <w:delText xml:space="preserve"> синтетического типа Мирозданий</w:delText>
        </w:r>
      </w:del>
      <w:del w:id="6397" w:date="2019-06-22T23:07:00Z" w:author="Yuriy Lebid">
        <w:r>
          <w:rPr>
            <w:rtl w:val="0"/>
          </w:rPr>
          <w:delText xml:space="preserve">; </w:delText>
        </w:r>
      </w:del>
      <w:del w:id="6398" w:date="2019-06-22T23:07:00Z" w:author="Yuriy Lebid">
        <w:r>
          <w:rPr>
            <w:rtl w:val="0"/>
          </w:rPr>
          <w:delText>базируется на творчестве Инфо</w:delText>
        </w:r>
      </w:del>
      <w:del w:id="6399" w:date="2019-06-22T23:07:00Z" w:author="Yuriy Lebid">
        <w:r>
          <w:rPr>
            <w:rtl w:val="0"/>
          </w:rPr>
          <w:delText>-</w:delText>
        </w:r>
      </w:del>
      <w:del w:id="6400" w:date="2019-06-22T23:07:00Z" w:author="Yuriy Lebid">
        <w:r>
          <w:rPr>
            <w:rtl w:val="0"/>
          </w:rPr>
          <w:delText>Творцов</w:delText>
        </w:r>
      </w:del>
      <w:del w:id="6401" w:date="2019-06-22T23:07:00Z" w:author="Yuriy Lebid">
        <w:r>
          <w:rPr>
            <w:rtl w:val="0"/>
          </w:rPr>
          <w:delText xml:space="preserve">, </w:delText>
        </w:r>
      </w:del>
      <w:del w:id="6402" w:date="2019-06-22T23:07:00Z" w:author="Yuriy Lebid">
        <w:r>
          <w:rPr>
            <w:rtl w:val="0"/>
          </w:rPr>
          <w:delText>выступающих в виде единого конгломерата Информации</w:delText>
        </w:r>
      </w:del>
      <w:del w:id="6403" w:date="2019-06-22T23:07:00Z" w:author="Yuriy Lebid">
        <w:r>
          <w:rPr>
            <w:rtl w:val="0"/>
          </w:rPr>
          <w:delText xml:space="preserve">, </w:delText>
        </w:r>
      </w:del>
      <w:del w:id="6404" w:date="2019-06-22T23:07:00Z" w:author="Yuriy Lebid">
        <w:r>
          <w:rPr>
            <w:rtl w:val="0"/>
          </w:rPr>
          <w:delText>находящейся в конфективном</w:delText>
        </w:r>
      </w:del>
      <w:del w:id="6405" w:date="2019-06-22T23:07:00Z" w:author="Yuriy Lebid">
        <w:r>
          <w:rPr>
            <w:rtl w:val="0"/>
          </w:rPr>
          <w:delText xml:space="preserve">, </w:delText>
        </w:r>
      </w:del>
      <w:del w:id="6406" w:date="2019-06-22T23:07:00Z" w:author="Yuriy Lebid">
        <w:r>
          <w:rPr>
            <w:rtl w:val="0"/>
          </w:rPr>
          <w:delText>полностью гармонизированном ССС</w:delText>
        </w:r>
      </w:del>
      <w:del w:id="6407" w:date="2019-06-22T23:07:00Z" w:author="Yuriy Lebid">
        <w:r>
          <w:rPr>
            <w:rtl w:val="0"/>
          </w:rPr>
          <w:delText>-</w:delText>
        </w:r>
      </w:del>
      <w:del w:id="6408" w:date="2019-06-22T23:07:00Z" w:author="Yuriy Lebid">
        <w:r>
          <w:rPr>
            <w:rtl w:val="0"/>
          </w:rPr>
          <w:delText>Состоянии</w:delText>
        </w:r>
      </w:del>
      <w:del w:id="6409" w:date="2019-06-22T23:07:00Z" w:author="Yuriy Lebid">
        <w:r>
          <w:rPr>
            <w:rtl w:val="0"/>
          </w:rPr>
          <w:delText xml:space="preserve">. </w:delText>
        </w:r>
      </w:del>
      <w:del w:id="6410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rtl w:val="0"/>
            <w:lang w:val="ru-RU"/>
          </w:rPr>
          <w:delText xml:space="preserve">Антоним </w:delText>
        </w:r>
      </w:del>
      <w:del w:id="6411" w:date="2019-06-22T23:07:00Z" w:author="Yuriy Lebid">
        <w:r>
          <w:rPr>
            <w:rStyle w:val="Нет"/>
            <w:rFonts w:ascii="Times New Roman" w:hAnsi="Times New Roman"/>
            <w:i w:val="1"/>
            <w:iCs w:val="1"/>
            <w:rtl w:val="0"/>
            <w:lang w:val="ru-RU"/>
          </w:rPr>
          <w:delText>(</w:delText>
        </w:r>
      </w:del>
      <w:del w:id="6412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rtl w:val="0"/>
            <w:lang w:val="ru-RU"/>
          </w:rPr>
          <w:delText>условный</w:delText>
        </w:r>
      </w:del>
      <w:del w:id="6413" w:date="2019-06-22T23:07:00Z" w:author="Yuriy Lebid">
        <w:r>
          <w:rPr>
            <w:rStyle w:val="Нет"/>
            <w:rFonts w:ascii="Times New Roman" w:hAnsi="Times New Roman"/>
            <w:i w:val="1"/>
            <w:iCs w:val="1"/>
            <w:rtl w:val="0"/>
            <w:lang w:val="ru-RU"/>
          </w:rPr>
          <w:delText>):</w:delText>
        </w:r>
      </w:del>
      <w:del w:id="6414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 </w:delText>
        </w:r>
      </w:del>
      <w:del w:id="6415" w:date="2019-06-22T23:07:00Z" w:author="Yuriy Lebid">
        <w:r>
          <w:rPr>
            <w:rStyle w:val="Нет"/>
            <w:rFonts w:ascii="Times New Roman" w:hAnsi="Times New Roman" w:hint="default"/>
            <w:b w:val="1"/>
            <w:bCs w:val="1"/>
            <w:rtl w:val="0"/>
            <w:lang w:val="ru-RU"/>
          </w:rPr>
          <w:delText>амплификационность</w:delText>
        </w:r>
      </w:del>
      <w:del w:id="6416" w:date="2019-06-22T23:07:00Z" w:author="Yuriy Lebid">
        <w:r>
          <w:rPr>
            <w:rStyle w:val="Нет"/>
            <w:rFonts w:ascii="Calibri" w:cs="Calibri" w:hAnsi="Calibri" w:eastAsia="Calibri"/>
            <w:rtl w:val="0"/>
            <w:lang w:val="ru-RU"/>
          </w:rPr>
          <w:delText>.</w:delText>
        </w:r>
      </w:del>
    </w:p>
    <w:p>
      <w:pPr>
        <w:pStyle w:val="Определение"/>
        <w:rPr>
          <w:del w:id="6417" w:date="2019-06-22T23:07:00Z" w:author="Yuriy Lebid"/>
          <w:rFonts w:ascii="Calibri" w:cs="Calibri" w:hAnsi="Calibri" w:eastAsia="Calibri"/>
        </w:rPr>
      </w:pPr>
    </w:p>
    <w:p>
      <w:pPr>
        <w:pStyle w:val="Определение"/>
        <w:ind w:left="0" w:firstLine="0"/>
        <w:rPr>
          <w:del w:id="6418" w:date="2019-06-22T23:07:00Z" w:author="Yuriy Lebid"/>
        </w:rPr>
      </w:pPr>
      <w:del w:id="6419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sz w:val="28"/>
            <w:szCs w:val="28"/>
            <w:rtl w:val="0"/>
            <w:lang w:val="ru-RU"/>
          </w:rPr>
          <w:delText xml:space="preserve">квалитация </w:delText>
        </w:r>
      </w:del>
      <w:del w:id="642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sz w:val="20"/>
            <w:szCs w:val="2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6421" w:date="2019-06-22T23:07:00Z" w:author="Yuriy Lebid"/>
          <w:rStyle w:val="Нет"/>
          <w:rFonts w:ascii="Times" w:cs="Times" w:hAnsi="Times" w:eastAsia="Times"/>
        </w:rPr>
      </w:pPr>
      <w:del w:id="6422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инволюция</w:delText>
        </w:r>
      </w:del>
      <w:del w:id="6423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 xml:space="preserve">; </w:delText>
        </w:r>
      </w:del>
      <w:del w:id="6424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с позиции ллууввумической бирвуляртности</w:delText>
        </w:r>
      </w:del>
      <w:del w:id="6425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 xml:space="preserve">, </w:delText>
        </w:r>
      </w:del>
      <w:del w:id="6426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 xml:space="preserve">– </w:delText>
        </w:r>
      </w:del>
      <w:del w:id="6427" w:date="2019-06-22T23:07:00Z" w:author="Yuriy Lebid">
        <w:r>
          <w:rPr>
            <w:rtl w:val="0"/>
          </w:rPr>
          <w:delText>выход Самосознания на уровни взаимодействия с другими типами Импульс</w:delText>
        </w:r>
      </w:del>
      <w:del w:id="6428" w:date="2019-06-22T23:07:00Z" w:author="Yuriy Lebid">
        <w:r>
          <w:rPr>
            <w:rtl w:val="0"/>
          </w:rPr>
          <w:delText>-</w:delText>
        </w:r>
      </w:del>
      <w:del w:id="6429" w:date="2019-06-22T23:07:00Z" w:author="Yuriy Lebid">
        <w:r>
          <w:rPr>
            <w:rtl w:val="0"/>
          </w:rPr>
          <w:delText xml:space="preserve">Потенциалов </w:delText>
        </w:r>
      </w:del>
      <w:del w:id="6430" w:date="2019-06-22T23:07:00Z" w:author="Yuriy Lebid">
        <w:r>
          <w:rPr>
            <w:rtl w:val="0"/>
          </w:rPr>
          <w:delText>(</w:delText>
        </w:r>
      </w:del>
      <w:del w:id="6431" w:date="2019-06-22T23:07:00Z" w:author="Yuriy Lebid">
        <w:r>
          <w:rPr>
            <w:rtl w:val="0"/>
          </w:rPr>
          <w:delText>ИП</w:delText>
        </w:r>
      </w:del>
      <w:del w:id="6432" w:date="2019-06-22T23:07:00Z" w:author="Yuriy Lebid">
        <w:r>
          <w:rPr>
            <w:rtl w:val="0"/>
          </w:rPr>
          <w:delText xml:space="preserve">) </w:delText>
        </w:r>
      </w:del>
      <w:del w:id="6433" w:date="2019-06-22T23:07:00Z" w:author="Yuriy Lebid">
        <w:r>
          <w:rPr>
            <w:rtl w:val="0"/>
          </w:rPr>
          <w:delText>в иных системах Мироздания</w:delText>
        </w:r>
      </w:del>
    </w:p>
    <w:p>
      <w:pPr>
        <w:pStyle w:val="heading 4"/>
        <w:rPr>
          <w:del w:id="643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43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квантование</w:delText>
        </w:r>
      </w:del>
      <w:del w:id="643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437" w:date="2019-06-22T23:07:00Z" w:author="Yuriy Lebid"/>
        </w:rPr>
      </w:pPr>
      <w:del w:id="643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ииссиидиологическом значении</w:delText>
        </w:r>
      </w:del>
      <w:del w:id="643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6440" w:date="2019-06-22T23:07:00Z" w:author="Yuriy Lebid">
        <w:r>
          <w:rPr>
            <w:rtl w:val="0"/>
          </w:rPr>
          <w:delText>процесс непрерывного «оструктуривания» информационного «пространства» Самосознания собственными «фермионными» Полями</w:delText>
        </w:r>
      </w:del>
      <w:del w:id="6441" w:date="2019-06-22T23:07:00Z" w:author="Yuriy Lebid">
        <w:r>
          <w:rPr>
            <w:rtl w:val="0"/>
          </w:rPr>
          <w:delText>-</w:delText>
        </w:r>
      </w:del>
      <w:del w:id="6442" w:date="2019-06-22T23:07:00Z" w:author="Yuriy Lebid">
        <w:r>
          <w:rPr>
            <w:rtl w:val="0"/>
          </w:rPr>
          <w:delText xml:space="preserve">Сознаниями </w:delText>
        </w:r>
      </w:del>
      <w:del w:id="6443" w:date="2019-06-22T23:07:00Z" w:author="Yuriy Lebid">
        <w:r>
          <w:rPr>
            <w:rtl w:val="0"/>
          </w:rPr>
          <w:delText>(</w:delText>
        </w:r>
      </w:del>
      <w:del w:id="6444" w:date="2019-06-22T23:07:00Z" w:author="Yuriy Lebid">
        <w:r>
          <w:rPr>
            <w:rtl w:val="0"/>
          </w:rPr>
          <w:delText>ПС</w:delText>
        </w:r>
      </w:del>
      <w:del w:id="6445" w:date="2019-06-22T23:07:00Z" w:author="Yuriy Lebid">
        <w:r>
          <w:rPr>
            <w:rtl w:val="0"/>
          </w:rPr>
          <w:delText xml:space="preserve">) </w:delText>
        </w:r>
      </w:del>
      <w:del w:id="6446" w:date="2019-06-22T23:07:00Z" w:author="Yuriy Lebid">
        <w:r>
          <w:rPr>
            <w:rtl w:val="0"/>
          </w:rPr>
          <w:delText>— кармонациями или СФУУРММ</w:delText>
        </w:r>
      </w:del>
      <w:del w:id="6447" w:date="2019-06-22T23:07:00Z" w:author="Yuriy Lebid">
        <w:r>
          <w:rPr>
            <w:rtl w:val="0"/>
          </w:rPr>
          <w:delText>-</w:delText>
        </w:r>
      </w:del>
      <w:del w:id="6448" w:date="2019-06-22T23:07:00Z" w:author="Yuriy Lebid">
        <w:r>
          <w:rPr>
            <w:rtl w:val="0"/>
          </w:rPr>
          <w:delText>Формами УУ</w:delText>
        </w:r>
      </w:del>
      <w:del w:id="6449" w:date="2019-06-22T23:07:00Z" w:author="Yuriy Lebid">
        <w:r>
          <w:rPr>
            <w:rtl w:val="0"/>
          </w:rPr>
          <w:delText>-</w:delText>
        </w:r>
      </w:del>
      <w:del w:id="6450" w:date="2019-06-22T23:07:00Z" w:author="Yuriy Lebid">
        <w:r>
          <w:rPr>
            <w:rtl w:val="0"/>
          </w:rPr>
          <w:delText>ВВУ</w:delText>
        </w:r>
      </w:del>
      <w:del w:id="6451" w:date="2019-06-22T23:07:00Z" w:author="Yuriy Lebid">
        <w:r>
          <w:rPr>
            <w:rtl w:val="0"/>
          </w:rPr>
          <w:delText>-</w:delText>
        </w:r>
      </w:del>
      <w:del w:id="6452" w:date="2019-06-22T23:07:00Z" w:author="Yuriy Lebid">
        <w:r>
          <w:rPr>
            <w:rtl w:val="0"/>
          </w:rPr>
          <w:delText>копий</w:delText>
        </w:r>
      </w:del>
      <w:del w:id="6453" w:date="2019-06-22T23:07:00Z" w:author="Yuriy Lebid">
        <w:r>
          <w:rPr>
            <w:rtl w:val="0"/>
          </w:rPr>
          <w:delText xml:space="preserve">, </w:delText>
        </w:r>
      </w:del>
      <w:del w:id="6454" w:date="2019-06-22T23:07:00Z" w:author="Yuriy Lebid">
        <w:r>
          <w:rPr>
            <w:rtl w:val="0"/>
          </w:rPr>
          <w:delText>синтезированными из «эманаций» и «психонаций» во время непрерывного инерционного процесса одновременной «распаковки</w:delText>
        </w:r>
      </w:del>
      <w:del w:id="6455" w:date="2019-06-22T23:07:00Z" w:author="Yuriy Lebid">
        <w:r>
          <w:rPr>
            <w:rtl w:val="0"/>
          </w:rPr>
          <w:delText>-</w:delText>
        </w:r>
      </w:del>
      <w:del w:id="6456" w:date="2019-06-22T23:07:00Z" w:author="Yuriy Lebid">
        <w:r>
          <w:rPr>
            <w:rtl w:val="0"/>
          </w:rPr>
          <w:delText>разворачивания» из «квантово</w:delText>
        </w:r>
      </w:del>
      <w:del w:id="6457" w:date="2019-06-22T23:07:00Z" w:author="Yuriy Lebid">
        <w:r>
          <w:rPr>
            <w:rtl w:val="0"/>
          </w:rPr>
          <w:delText>-</w:delText>
        </w:r>
      </w:del>
      <w:del w:id="6458" w:date="2019-06-22T23:07:00Z" w:author="Yuriy Lebid">
        <w:r>
          <w:rPr>
            <w:rtl w:val="0"/>
          </w:rPr>
          <w:delText xml:space="preserve">голографичной» динамики «временной эфирной наполняющей» </w:delText>
        </w:r>
      </w:del>
      <w:del w:id="6459" w:date="2019-06-22T23:07:00Z" w:author="Yuriy Lebid">
        <w:r>
          <w:rPr>
            <w:rtl w:val="0"/>
          </w:rPr>
          <w:delText>(</w:delText>
        </w:r>
      </w:del>
      <w:del w:id="6460" w:date="2019-06-22T23:07:00Z" w:author="Yuriy Lebid">
        <w:r>
          <w:rPr>
            <w:rtl w:val="0"/>
          </w:rPr>
          <w:delText>ВЭН</w:delText>
        </w:r>
      </w:del>
      <w:del w:id="6461" w:date="2019-06-22T23:07:00Z" w:author="Yuriy Lebid">
        <w:r>
          <w:rPr>
            <w:rtl w:val="0"/>
          </w:rPr>
          <w:delText xml:space="preserve">) </w:delText>
        </w:r>
      </w:del>
      <w:del w:id="6462" w:date="2019-06-22T23:07:00Z" w:author="Yuriy Lebid">
        <w:r>
          <w:rPr>
            <w:rtl w:val="0"/>
          </w:rPr>
          <w:delText>Стерео</w:delText>
        </w:r>
      </w:del>
      <w:del w:id="6463" w:date="2019-06-22T23:07:00Z" w:author="Yuriy Lebid">
        <w:r>
          <w:rPr>
            <w:rtl w:val="0"/>
          </w:rPr>
          <w:delText>-</w:delText>
        </w:r>
      </w:del>
      <w:del w:id="6464" w:date="2019-06-22T23:07:00Z" w:author="Yuriy Lebid">
        <w:r>
          <w:rPr>
            <w:rtl w:val="0"/>
          </w:rPr>
          <w:delText>Формы сллоогрентной ВВУ</w:delText>
        </w:r>
      </w:del>
      <w:del w:id="6465" w:date="2019-06-22T23:07:00Z" w:author="Yuriy Lebid">
        <w:r>
          <w:rPr>
            <w:rtl w:val="0"/>
          </w:rPr>
          <w:delText>-</w:delText>
        </w:r>
      </w:del>
      <w:del w:id="6466" w:date="2019-06-22T23:07:00Z" w:author="Yuriy Lebid">
        <w:r>
          <w:rPr>
            <w:rtl w:val="0"/>
          </w:rPr>
          <w:delText xml:space="preserve">Информации </w:delText>
        </w:r>
      </w:del>
      <w:del w:id="6467" w:date="2019-06-22T23:07:00Z" w:author="Yuriy Lebid">
        <w:r>
          <w:rPr>
            <w:rtl w:val="0"/>
          </w:rPr>
          <w:delText>(</w:delText>
        </w:r>
      </w:del>
      <w:del w:id="6468" w:date="2019-06-22T23:07:00Z" w:author="Yuriy Lebid">
        <w:r>
          <w:rPr>
            <w:rtl w:val="0"/>
          </w:rPr>
          <w:delText>УУ</w:delText>
        </w:r>
      </w:del>
      <w:del w:id="6469" w:date="2019-06-22T23:07:00Z" w:author="Yuriy Lebid">
        <w:r>
          <w:rPr>
            <w:rtl w:val="0"/>
          </w:rPr>
          <w:delText>-</w:delText>
        </w:r>
      </w:del>
      <w:del w:id="6470" w:date="2019-06-22T23:07:00Z" w:author="Yuriy Lebid">
        <w:r>
          <w:rPr>
            <w:rtl w:val="0"/>
          </w:rPr>
          <w:delText>ВВУ</w:delText>
        </w:r>
      </w:del>
      <w:del w:id="6471" w:date="2019-06-22T23:07:00Z" w:author="Yuriy Lebid">
        <w:r>
          <w:rPr>
            <w:rtl w:val="0"/>
          </w:rPr>
          <w:delText>-</w:delText>
        </w:r>
      </w:del>
      <w:del w:id="6472" w:date="2019-06-22T23:07:00Z" w:author="Yuriy Lebid">
        <w:r>
          <w:rPr>
            <w:rtl w:val="0"/>
          </w:rPr>
          <w:delText>Форм</w:delText>
        </w:r>
      </w:del>
      <w:del w:id="6473" w:date="2019-06-22T23:07:00Z" w:author="Yuriy Lebid">
        <w:r>
          <w:rPr>
            <w:rtl w:val="0"/>
          </w:rPr>
          <w:delText xml:space="preserve">) </w:delText>
        </w:r>
      </w:del>
      <w:del w:id="6474" w:date="2019-06-22T23:07:00Z" w:author="Yuriy Lebid">
        <w:r>
          <w:rPr>
            <w:rtl w:val="0"/>
          </w:rPr>
          <w:delText>и последующего субъективного «сворачивания» е</w:delText>
        </w:r>
      </w:del>
      <w:del w:id="6475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6476" w:date="2019-06-22T23:07:00Z" w:author="Yuriy Lebid">
        <w:r>
          <w:rPr>
            <w:rtl w:val="0"/>
          </w:rPr>
          <w:delText xml:space="preserve"> (</w:delText>
        </w:r>
      </w:del>
      <w:del w:id="6477" w:date="2019-06-22T23:07:00Z" w:author="Yuriy Lebid">
        <w:r>
          <w:rPr>
            <w:rtl w:val="0"/>
          </w:rPr>
          <w:delText>перекодирования посредством новых субъективных переживаний</w:delText>
        </w:r>
      </w:del>
      <w:del w:id="6478" w:date="2019-06-22T23:07:00Z" w:author="Yuriy Lebid">
        <w:r>
          <w:rPr>
            <w:rtl w:val="0"/>
          </w:rPr>
          <w:delText xml:space="preserve">) </w:delText>
        </w:r>
      </w:del>
      <w:del w:id="6479" w:date="2019-06-22T23:07:00Z" w:author="Yuriy Lebid">
        <w:r>
          <w:rPr>
            <w:rtl w:val="0"/>
          </w:rPr>
          <w:delText>в ВВУ</w:delText>
        </w:r>
      </w:del>
      <w:del w:id="6480" w:date="2019-06-22T23:07:00Z" w:author="Yuriy Lebid">
        <w:r>
          <w:rPr>
            <w:rtl w:val="0"/>
          </w:rPr>
          <w:delText>-</w:delText>
        </w:r>
      </w:del>
      <w:del w:id="6481" w:date="2019-06-22T23:07:00Z" w:author="Yuriy Lebid">
        <w:r>
          <w:rPr>
            <w:rtl w:val="0"/>
          </w:rPr>
          <w:delText>Конфигурации конкретных Формо</w:delText>
        </w:r>
      </w:del>
      <w:del w:id="6482" w:date="2019-06-22T23:07:00Z" w:author="Yuriy Lebid">
        <w:r>
          <w:rPr>
            <w:rtl w:val="0"/>
          </w:rPr>
          <w:delText>-</w:delText>
        </w:r>
      </w:del>
      <w:del w:id="6483" w:date="2019-06-22T23:07:00Z" w:author="Yuriy Lebid">
        <w:r>
          <w:rPr>
            <w:rtl w:val="0"/>
          </w:rPr>
          <w:delText xml:space="preserve">копий реализационных «ниш» «индивидуальной ОДС» </w:delText>
        </w:r>
      </w:del>
      <w:del w:id="6484" w:date="2019-06-22T23:07:00Z" w:author="Yuriy Lebid">
        <w:r>
          <w:rPr>
            <w:rtl w:val="0"/>
          </w:rPr>
          <w:delText>(</w:delText>
        </w:r>
      </w:del>
      <w:del w:id="6485" w:date="2019-06-22T23:07:00Z" w:author="Yuriy Lebid">
        <w:r>
          <w:rPr>
            <w:rtl w:val="0"/>
          </w:rPr>
          <w:delText>ОЛЛАКТ</w:delText>
        </w:r>
      </w:del>
      <w:del w:id="6486" w:date="2019-06-22T23:07:00Z" w:author="Yuriy Lebid">
        <w:r>
          <w:rPr>
            <w:rtl w:val="0"/>
          </w:rPr>
          <w:delText>-</w:delText>
        </w:r>
      </w:del>
      <w:del w:id="6487" w:date="2019-06-22T23:07:00Z" w:author="Yuriy Lebid">
        <w:r>
          <w:rPr>
            <w:rtl w:val="0"/>
          </w:rPr>
          <w:delText>ДРУОТММ</w:delText>
        </w:r>
      </w:del>
      <w:del w:id="6488" w:date="2019-06-22T23:07:00Z" w:author="Yuriy Lebid">
        <w:r>
          <w:rPr>
            <w:rtl w:val="0"/>
          </w:rPr>
          <w:delText>-</w:delText>
        </w:r>
      </w:del>
      <w:del w:id="6489" w:date="2019-06-22T23:07:00Z" w:author="Yuriy Lebid">
        <w:r>
          <w:rPr>
            <w:rtl w:val="0"/>
          </w:rPr>
          <w:delText>системы</w:delText>
        </w:r>
      </w:del>
      <w:del w:id="6490" w:date="2019-06-22T23:07:00Z" w:author="Yuriy Lebid">
        <w:r>
          <w:rPr>
            <w:rtl w:val="0"/>
          </w:rPr>
          <w:delText xml:space="preserve">) </w:delText>
        </w:r>
      </w:del>
      <w:del w:id="6491" w:date="2019-06-22T23:07:00Z" w:author="Yuriy Lebid">
        <w:r>
          <w:rPr>
            <w:rtl w:val="0"/>
          </w:rPr>
          <w:delText>Самосознания данной «личности» через деятельность определ</w:delText>
        </w:r>
      </w:del>
      <w:del w:id="6492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6493" w:date="2019-06-22T23:07:00Z" w:author="Yuriy Lebid">
        <w:r>
          <w:rPr>
            <w:rtl w:val="0"/>
          </w:rPr>
          <w:delText>нных Формо</w:delText>
        </w:r>
      </w:del>
      <w:del w:id="6494" w:date="2019-06-22T23:07:00Z" w:author="Yuriy Lebid">
        <w:r>
          <w:rPr>
            <w:rtl w:val="0"/>
          </w:rPr>
          <w:delText>-</w:delText>
        </w:r>
      </w:del>
      <w:del w:id="6495" w:date="2019-06-22T23:07:00Z" w:author="Yuriy Lebid">
        <w:r>
          <w:rPr>
            <w:rtl w:val="0"/>
          </w:rPr>
          <w:delText>Творцов молекулярных структур мозга</w:delText>
        </w:r>
      </w:del>
    </w:p>
    <w:p>
      <w:pPr>
        <w:pStyle w:val="heading 4"/>
        <w:rPr>
          <w:del w:id="649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49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квантово</w:delText>
        </w:r>
      </w:del>
      <w:del w:id="649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649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голографичный частотный ротационный сдвиг</w:delText>
        </w:r>
      </w:del>
      <w:del w:id="650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501" w:date="2019-06-22T23:07:00Z" w:author="Yuriy Lebid"/>
        </w:rPr>
      </w:pPr>
      <w:del w:id="6502" w:date="2019-06-22T23:07:00Z" w:author="Yuriy Lebid">
        <w:r>
          <w:rPr>
            <w:rtl w:val="0"/>
          </w:rPr>
          <w:delText>специфическое репродуктивное «смещение» в частотной Конфигурации любой Самосознательной Формы Коллективного Разума</w:delText>
        </w:r>
      </w:del>
      <w:del w:id="6503" w:date="2019-06-22T23:07:00Z" w:author="Yuriy Lebid">
        <w:r>
          <w:rPr>
            <w:rtl w:val="0"/>
          </w:rPr>
          <w:delText xml:space="preserve">, </w:delText>
        </w:r>
      </w:del>
      <w:del w:id="6504" w:date="2019-06-22T23:07:00Z" w:author="Yuriy Lebid">
        <w:r>
          <w:rPr>
            <w:rtl w:val="0"/>
          </w:rPr>
          <w:delText xml:space="preserve">объективный и закономерный результат любого творческого </w:delText>
        </w:r>
      </w:del>
      <w:del w:id="6505" w:date="2019-06-22T23:07:00Z" w:author="Yuriy Lebid">
        <w:r>
          <w:rPr>
            <w:rtl w:val="0"/>
          </w:rPr>
          <w:delText>(</w:delText>
        </w:r>
      </w:del>
      <w:del w:id="6506" w:date="2019-06-22T23:07:00Z" w:author="Yuriy Lebid">
        <w:r>
          <w:rPr>
            <w:rtl w:val="0"/>
          </w:rPr>
          <w:delText>психического</w:delText>
        </w:r>
      </w:del>
      <w:del w:id="6507" w:date="2019-06-22T23:07:00Z" w:author="Yuriy Lebid">
        <w:r>
          <w:rPr>
            <w:rtl w:val="0"/>
          </w:rPr>
          <w:delText xml:space="preserve">, </w:delText>
        </w:r>
      </w:del>
      <w:del w:id="6508" w:date="2019-06-22T23:07:00Z" w:author="Yuriy Lebid">
        <w:r>
          <w:rPr>
            <w:rtl w:val="0"/>
          </w:rPr>
          <w:delText>химического</w:delText>
        </w:r>
      </w:del>
      <w:del w:id="6509" w:date="2019-06-22T23:07:00Z" w:author="Yuriy Lebid">
        <w:r>
          <w:rPr>
            <w:rtl w:val="0"/>
          </w:rPr>
          <w:delText xml:space="preserve">, </w:delText>
        </w:r>
      </w:del>
      <w:del w:id="6510" w:date="2019-06-22T23:07:00Z" w:author="Yuriy Lebid">
        <w:r>
          <w:rPr>
            <w:rtl w:val="0"/>
          </w:rPr>
          <w:delText>механического</w:delText>
        </w:r>
      </w:del>
      <w:del w:id="6511" w:date="2019-06-22T23:07:00Z" w:author="Yuriy Lebid">
        <w:r>
          <w:rPr>
            <w:rtl w:val="0"/>
          </w:rPr>
          <w:delText xml:space="preserve">, </w:delText>
        </w:r>
      </w:del>
      <w:del w:id="6512" w:date="2019-06-22T23:07:00Z" w:author="Yuriy Lebid">
        <w:r>
          <w:rPr>
            <w:rtl w:val="0"/>
          </w:rPr>
          <w:delText>биологического и так далее</w:delText>
        </w:r>
      </w:del>
      <w:del w:id="6513" w:date="2019-06-22T23:07:00Z" w:author="Yuriy Lebid">
        <w:r>
          <w:rPr>
            <w:rtl w:val="0"/>
          </w:rPr>
          <w:delText xml:space="preserve">) </w:delText>
        </w:r>
      </w:del>
      <w:del w:id="6514" w:date="2019-06-22T23:07:00Z" w:author="Yuriy Lebid">
        <w:r>
          <w:rPr>
            <w:rtl w:val="0"/>
          </w:rPr>
          <w:delText>динамизма</w:delText>
        </w:r>
      </w:del>
      <w:del w:id="6515" w:date="2019-06-22T23:07:00Z" w:author="Yuriy Lebid">
        <w:r>
          <w:rPr>
            <w:rtl w:val="0"/>
          </w:rPr>
          <w:delText xml:space="preserve">, </w:delText>
        </w:r>
      </w:del>
      <w:del w:id="6516" w:date="2019-06-22T23:07:00Z" w:author="Yuriy Lebid">
        <w:r>
          <w:rPr>
            <w:rtl w:val="0"/>
          </w:rPr>
          <w:delText xml:space="preserve">осуществляемого внутри самой Формы или между несколькими </w:delText>
        </w:r>
      </w:del>
      <w:del w:id="6517" w:date="2019-06-22T23:07:00Z" w:author="Yuriy Lebid">
        <w:r>
          <w:rPr>
            <w:rtl w:val="0"/>
          </w:rPr>
          <w:delText>(</w:delText>
        </w:r>
      </w:del>
      <w:del w:id="6518" w:date="2019-06-22T23:07:00Z" w:author="Yuriy Lebid">
        <w:r>
          <w:rPr>
            <w:rtl w:val="0"/>
          </w:rPr>
          <w:delText>в том числе и бесконечным множеством</w:delText>
        </w:r>
      </w:del>
      <w:del w:id="6519" w:date="2019-06-22T23:07:00Z" w:author="Yuriy Lebid">
        <w:r>
          <w:rPr>
            <w:rtl w:val="0"/>
          </w:rPr>
          <w:delText xml:space="preserve">) </w:delText>
        </w:r>
      </w:del>
      <w:del w:id="6520" w:date="2019-06-22T23:07:00Z" w:author="Yuriy Lebid">
        <w:r>
          <w:rPr>
            <w:rtl w:val="0"/>
          </w:rPr>
          <w:delText>Формами во Времени и в Пространстве</w:delText>
        </w:r>
      </w:del>
      <w:del w:id="6521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6522" w:date="2019-06-22T23:07:00Z" w:author="Yuriy Lebid"/>
        </w:rPr>
      </w:pPr>
      <w:del w:id="652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652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652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652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6527" w:date="2019-06-22T23:07:00Z" w:author="Yuriy Lebid">
        <w:r>
          <w:rPr>
            <w:rtl w:val="0"/>
          </w:rPr>
          <w:delText xml:space="preserve"> ССФУ</w:delText>
        </w:r>
      </w:del>
      <w:del w:id="6528" w:date="2019-06-22T23:07:00Z" w:author="Yuriy Lebid">
        <w:r>
          <w:rPr>
            <w:rtl w:val="0"/>
          </w:rPr>
          <w:delText>-</w:delText>
        </w:r>
      </w:del>
      <w:del w:id="6529" w:date="2019-06-22T23:07:00Z" w:author="Yuriy Lebid">
        <w:r>
          <w:rPr>
            <w:rtl w:val="0"/>
          </w:rPr>
          <w:delText>УНГСС</w:delText>
        </w:r>
      </w:del>
      <w:del w:id="6530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653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53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квантовый эффект</w:delText>
        </w:r>
      </w:del>
      <w:del w:id="653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 </w:delText>
        </w:r>
      </w:del>
    </w:p>
    <w:p>
      <w:pPr>
        <w:pStyle w:val="Определение"/>
        <w:rPr>
          <w:del w:id="6534" w:date="2019-06-22T23:07:00Z" w:author="Yuriy Lebid"/>
        </w:rPr>
      </w:pPr>
      <w:del w:id="653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653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6537" w:date="2019-06-22T23:07:00Z" w:author="Yuriy Lebid">
        <w:r>
          <w:rPr>
            <w:rtl w:val="0"/>
          </w:rPr>
          <w:delText xml:space="preserve">субъективная реакция Творцов нашего личностного Самосознания </w:delText>
        </w:r>
      </w:del>
      <w:del w:id="6538" w:date="2019-06-22T23:07:00Z" w:author="Yuriy Lebid">
        <w:r>
          <w:rPr>
            <w:rtl w:val="0"/>
          </w:rPr>
          <w:delText>(</w:delText>
        </w:r>
      </w:del>
      <w:del w:id="6539" w:date="2019-06-22T23:07:00Z" w:author="Yuriy Lebid">
        <w:r>
          <w:rPr>
            <w:rtl w:val="0"/>
          </w:rPr>
          <w:delText>ЦНС</w:delText>
        </w:r>
      </w:del>
      <w:del w:id="6540" w:date="2019-06-22T23:07:00Z" w:author="Yuriy Lebid">
        <w:r>
          <w:rPr>
            <w:rtl w:val="0"/>
          </w:rPr>
          <w:delText xml:space="preserve">) </w:delText>
        </w:r>
      </w:del>
      <w:del w:id="6541" w:date="2019-06-22T23:07:00Z" w:author="Yuriy Lebid">
        <w:r>
          <w:rPr>
            <w:rtl w:val="0"/>
          </w:rPr>
          <w:delText>на качественную энергоинформационную разницу</w:delText>
        </w:r>
      </w:del>
      <w:del w:id="6542" w:date="2019-06-22T23:07:00Z" w:author="Yuriy Lebid">
        <w:r>
          <w:rPr>
            <w:rtl w:val="0"/>
          </w:rPr>
          <w:delText xml:space="preserve">, </w:delText>
        </w:r>
      </w:del>
      <w:del w:id="6543" w:date="2019-06-22T23:07:00Z" w:author="Yuriy Lebid">
        <w:r>
          <w:rPr>
            <w:rtl w:val="0"/>
          </w:rPr>
          <w:delText xml:space="preserve">образовавшуюся в нашей Фокусной динамике </w:delText>
        </w:r>
      </w:del>
      <w:del w:id="6544" w:date="2019-06-22T23:07:00Z" w:author="Yuriy Lebid">
        <w:r>
          <w:rPr>
            <w:rtl w:val="0"/>
          </w:rPr>
          <w:delText>(</w:delText>
        </w:r>
      </w:del>
      <w:del w:id="6545" w:date="2019-06-22T23:07:00Z" w:author="Yuriy Lebid">
        <w:r>
          <w:rPr>
            <w:rtl w:val="0"/>
          </w:rPr>
          <w:delText>ФД</w:delText>
        </w:r>
      </w:del>
      <w:del w:id="6546" w:date="2019-06-22T23:07:00Z" w:author="Yuriy Lebid">
        <w:r>
          <w:rPr>
            <w:rtl w:val="0"/>
          </w:rPr>
          <w:delText xml:space="preserve">) </w:delText>
        </w:r>
      </w:del>
      <w:del w:id="6547" w:date="2019-06-22T23:07:00Z" w:author="Yuriy Lebid">
        <w:r>
          <w:rPr>
            <w:rtl w:val="0"/>
          </w:rPr>
          <w:delText>в результате квантового смещения</w:delText>
        </w:r>
      </w:del>
    </w:p>
    <w:p>
      <w:pPr>
        <w:pStyle w:val="heading 4"/>
        <w:rPr>
          <w:del w:id="654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54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квантом</w:delText>
        </w:r>
      </w:del>
      <w:del w:id="65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551" w:date="2019-06-22T23:07:00Z" w:author="Yuriy Lebid"/>
        </w:rPr>
      </w:pPr>
      <w:del w:id="6552" w:date="2019-06-22T23:07:00Z" w:author="Yuriy Lebid">
        <w:r>
          <w:rPr>
            <w:rtl w:val="0"/>
          </w:rPr>
          <w:delText>кванто</w:delText>
        </w:r>
      </w:del>
      <w:del w:id="6553" w:date="2019-06-22T23:07:00Z" w:author="Yuriy Lebid">
        <w:r>
          <w:rPr>
            <w:rtl w:val="0"/>
          </w:rPr>
          <w:delText>-</w:delText>
        </w:r>
      </w:del>
      <w:del w:id="6554" w:date="2019-06-22T23:07:00Z" w:author="Yuriy Lebid">
        <w:r>
          <w:rPr>
            <w:rtl w:val="0"/>
          </w:rPr>
          <w:delText>плазменное роботизированное «устройство»</w:delText>
        </w:r>
      </w:del>
    </w:p>
    <w:p>
      <w:pPr>
        <w:pStyle w:val="heading 4"/>
        <w:rPr>
          <w:del w:id="655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55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квинтэссенция</w:delText>
        </w:r>
      </w:del>
      <w:del w:id="655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558" w:date="2019-06-22T23:07:00Z" w:author="Yuriy Lebid"/>
        </w:rPr>
      </w:pPr>
      <w:del w:id="655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656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6561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i w:val="1"/>
            <w:iCs w:val="1"/>
            <w:rtl w:val="0"/>
            <w:lang w:val="ru-RU"/>
          </w:rPr>
          <w:delText xml:space="preserve"> </w:delText>
        </w:r>
      </w:del>
      <w:del w:id="6562" w:date="2019-06-22T23:07:00Z" w:author="Yuriy Lebid">
        <w:r>
          <w:rPr>
            <w:rtl w:val="0"/>
          </w:rPr>
          <w:delText>основа</w:delText>
        </w:r>
      </w:del>
      <w:del w:id="6563" w:date="2019-06-22T23:07:00Z" w:author="Yuriy Lebid">
        <w:r>
          <w:rPr>
            <w:rtl w:val="0"/>
          </w:rPr>
          <w:delText xml:space="preserve">, </w:delText>
        </w:r>
      </w:del>
      <w:del w:id="6564" w:date="2019-06-22T23:07:00Z" w:author="Yuriy Lebid">
        <w:r>
          <w:rPr>
            <w:rtl w:val="0"/>
          </w:rPr>
          <w:delText xml:space="preserve">Суть Формы Самосознания </w:delText>
        </w:r>
      </w:del>
      <w:del w:id="6565" w:date="2019-06-22T23:07:00Z" w:author="Yuriy Lebid">
        <w:r>
          <w:rPr>
            <w:rtl w:val="0"/>
          </w:rPr>
          <w:delText>(</w:delText>
        </w:r>
      </w:del>
      <w:del w:id="6566" w:date="2019-06-22T23:07:00Z" w:author="Yuriy Lebid">
        <w:r>
          <w:rPr>
            <w:rtl w:val="0"/>
          </w:rPr>
          <w:delText>ФС</w:delText>
        </w:r>
      </w:del>
      <w:del w:id="6567" w:date="2019-06-22T23:07:00Z" w:author="Yuriy Lebid">
        <w:r>
          <w:rPr>
            <w:rtl w:val="0"/>
          </w:rPr>
          <w:delText xml:space="preserve">) </w:delText>
        </w:r>
      </w:del>
      <w:del w:id="6568" w:date="2019-06-22T23:07:00Z" w:author="Yuriy Lebid">
        <w:r>
          <w:rPr>
            <w:rtl w:val="0"/>
          </w:rPr>
          <w:delText xml:space="preserve">или Коллективного Космического Разума </w:delText>
        </w:r>
      </w:del>
      <w:del w:id="6569" w:date="2019-06-22T23:07:00Z" w:author="Yuriy Lebid">
        <w:r>
          <w:rPr>
            <w:rtl w:val="0"/>
          </w:rPr>
          <w:delText>(</w:delText>
        </w:r>
      </w:del>
      <w:del w:id="6570" w:date="2019-06-22T23:07:00Z" w:author="Yuriy Lebid">
        <w:r>
          <w:rPr>
            <w:rtl w:val="0"/>
          </w:rPr>
          <w:delText>ККР</w:delText>
        </w:r>
      </w:del>
      <w:del w:id="6571" w:date="2019-06-22T23:07:00Z" w:author="Yuriy Lebid">
        <w:r>
          <w:rPr>
            <w:rtl w:val="0"/>
          </w:rPr>
          <w:delText xml:space="preserve">), </w:delText>
        </w:r>
      </w:del>
      <w:del w:id="6572" w:date="2019-06-22T23:07:00Z" w:author="Yuriy Lebid">
        <w:r>
          <w:rPr>
            <w:rtl w:val="0"/>
          </w:rPr>
          <w:delText>наиболее полно и глубоко отражающая все признаки свойственного ей типа бирвуляртности</w:delText>
        </w:r>
      </w:del>
    </w:p>
    <w:p>
      <w:pPr>
        <w:pStyle w:val="heading 4"/>
        <w:rPr>
          <w:del w:id="657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57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кглоот</w:delText>
        </w:r>
      </w:del>
      <w:del w:id="657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657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окклоут</w:delText>
        </w:r>
      </w:del>
      <w:del w:id="657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578" w:date="2019-06-22T23:07:00Z" w:author="Yuriy Lebid"/>
          <w:rStyle w:val="Нет"/>
          <w:rFonts w:ascii="Times" w:cs="Times" w:hAnsi="Times" w:eastAsia="Times"/>
        </w:rPr>
      </w:pPr>
      <w:del w:id="6579" w:date="2019-06-22T23:07:00Z" w:author="Yuriy Lebid">
        <w:r>
          <w:rPr>
            <w:rtl w:val="0"/>
          </w:rPr>
          <w:delText>научный характер взаимоинтересов</w:delText>
        </w:r>
      </w:del>
    </w:p>
    <w:p>
      <w:pPr>
        <w:pStyle w:val="heading 4"/>
        <w:rPr>
          <w:del w:id="658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58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келлп</w:delText>
        </w:r>
      </w:del>
      <w:del w:id="658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658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мирс</w:delText>
        </w:r>
      </w:del>
      <w:del w:id="658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585" w:date="2019-06-22T23:07:00Z" w:author="Yuriy Lebid"/>
        </w:rPr>
      </w:pPr>
      <w:del w:id="6586" w:date="2019-06-22T23:07:00Z" w:author="Yuriy Lebid">
        <w:r>
          <w:rPr>
            <w:rtl w:val="0"/>
          </w:rPr>
          <w:delText>фотонно</w:delText>
        </w:r>
      </w:del>
      <w:del w:id="6587" w:date="2019-06-22T23:07:00Z" w:author="Yuriy Lebid">
        <w:r>
          <w:rPr>
            <w:rtl w:val="0"/>
          </w:rPr>
          <w:delText>-</w:delText>
        </w:r>
      </w:del>
      <w:del w:id="6588" w:date="2019-06-22T23:07:00Z" w:author="Yuriy Lebid">
        <w:r>
          <w:rPr>
            <w:rtl w:val="0"/>
          </w:rPr>
          <w:delText xml:space="preserve">глюонный каркас всех Версий АИИЛЛИИСС </w:delText>
        </w:r>
      </w:del>
      <w:del w:id="6589" w:date="2019-06-22T23:07:00Z" w:author="Yuriy Lebid">
        <w:r>
          <w:rPr>
            <w:rtl w:val="0"/>
          </w:rPr>
          <w:delText>(</w:delText>
        </w:r>
      </w:del>
      <w:del w:id="6590" w:date="2019-06-22T23:07:00Z" w:author="Yuriy Lebid">
        <w:r>
          <w:rPr>
            <w:rtl w:val="0"/>
          </w:rPr>
          <w:delText>аналог уллсторкс ваобби НУУ</w:delText>
        </w:r>
      </w:del>
      <w:del w:id="6591" w:date="2019-06-22T23:07:00Z" w:author="Yuriy Lebid">
        <w:r>
          <w:rPr>
            <w:rtl w:val="0"/>
          </w:rPr>
          <w:delText>-</w:delText>
        </w:r>
      </w:del>
      <w:del w:id="6592" w:date="2019-06-22T23:07:00Z" w:author="Yuriy Lebid">
        <w:r>
          <w:rPr>
            <w:rtl w:val="0"/>
          </w:rPr>
          <w:delText>ВВУ</w:delText>
        </w:r>
      </w:del>
      <w:del w:id="6593" w:date="2019-06-22T23:07:00Z" w:author="Yuriy Lebid">
        <w:r>
          <w:rPr>
            <w:rtl w:val="0"/>
          </w:rPr>
          <w:delText>-</w:delText>
        </w:r>
      </w:del>
      <w:del w:id="6594" w:date="2019-06-22T23:07:00Z" w:author="Yuriy Lebid">
        <w:r>
          <w:rPr>
            <w:rtl w:val="0"/>
          </w:rPr>
          <w:delText>Формо</w:delText>
        </w:r>
      </w:del>
      <w:del w:id="6595" w:date="2019-06-22T23:07:00Z" w:author="Yuriy Lebid">
        <w:r>
          <w:rPr>
            <w:rtl w:val="0"/>
          </w:rPr>
          <w:delText>-</w:delText>
        </w:r>
      </w:del>
      <w:del w:id="6596" w:date="2019-06-22T23:07:00Z" w:author="Yuriy Lebid">
        <w:r>
          <w:rPr>
            <w:rtl w:val="0"/>
          </w:rPr>
          <w:delText>Типов</w:delText>
        </w:r>
      </w:del>
      <w:del w:id="6597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659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59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ккууйгсаасс</w:delText>
        </w:r>
      </w:del>
      <w:del w:id="660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601" w:date="2019-06-22T23:07:00Z" w:author="Yuriy Lebid"/>
        </w:rPr>
      </w:pPr>
      <w:del w:id="6602" w:date="2019-06-22T23:07:00Z" w:author="Yuriy Lebid">
        <w:r>
          <w:rPr>
            <w:rtl w:val="0"/>
          </w:rPr>
          <w:delText>общекосмическая единица измерения «тр</w:delText>
        </w:r>
      </w:del>
      <w:del w:id="6603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6604" w:date="2019-06-22T23:07:00Z" w:author="Yuriy Lebid">
        <w:r>
          <w:rPr>
            <w:rtl w:val="0"/>
          </w:rPr>
          <w:delText>хмерных» пространственно</w:delText>
        </w:r>
      </w:del>
      <w:del w:id="6605" w:date="2019-06-22T23:07:00Z" w:author="Yuriy Lebid">
        <w:r>
          <w:rPr>
            <w:rtl w:val="0"/>
          </w:rPr>
          <w:delText>-</w:delText>
        </w:r>
      </w:del>
      <w:del w:id="6606" w:date="2019-06-22T23:07:00Z" w:author="Yuriy Lebid">
        <w:r>
          <w:rPr>
            <w:rtl w:val="0"/>
          </w:rPr>
          <w:delText xml:space="preserve">временных структур </w:delText>
        </w:r>
      </w:del>
      <w:del w:id="6607" w:date="2019-06-22T23:07:00Z" w:author="Yuriy Lebid">
        <w:r>
          <w:rPr>
            <w:rtl w:val="0"/>
          </w:rPr>
          <w:delText xml:space="preserve">(250 </w:delText>
        </w:r>
      </w:del>
      <w:del w:id="6608" w:date="2019-06-22T23:07:00Z" w:author="Yuriy Lebid">
        <w:r>
          <w:rPr>
            <w:rtl w:val="0"/>
          </w:rPr>
          <w:delText xml:space="preserve">ккууйгсаасс </w:delText>
        </w:r>
      </w:del>
      <w:del w:id="6609" w:date="2019-06-22T23:07:00Z" w:author="Yuriy Lebid">
        <w:r>
          <w:rPr>
            <w:rtl w:val="0"/>
          </w:rPr>
          <w:delText xml:space="preserve">= 1 </w:delText>
        </w:r>
      </w:del>
      <w:del w:id="6610" w:date="2019-06-22T23:07:00Z" w:author="Yuriy Lebid">
        <w:r>
          <w:rPr>
            <w:rtl w:val="0"/>
          </w:rPr>
          <w:delText>парсеку</w:delText>
        </w:r>
      </w:del>
      <w:del w:id="6611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661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61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клаадуллин</w:delText>
        </w:r>
      </w:del>
      <w:del w:id="66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615" w:date="2019-06-22T23:07:00Z" w:author="Yuriy Lebid"/>
        </w:rPr>
      </w:pPr>
      <w:del w:id="6616" w:date="2019-06-22T23:07:00Z" w:author="Yuriy Lebid">
        <w:r>
          <w:rPr>
            <w:rtl w:val="0"/>
          </w:rPr>
          <w:delText>сформированный образ</w:delText>
        </w:r>
      </w:del>
      <w:del w:id="6617" w:date="2019-06-22T23:07:00Z" w:author="Yuriy Lebid">
        <w:r>
          <w:rPr>
            <w:rtl w:val="0"/>
          </w:rPr>
          <w:delText xml:space="preserve">, </w:delText>
        </w:r>
      </w:del>
      <w:del w:id="6618" w:date="2019-06-22T23:07:00Z" w:author="Yuriy Lebid">
        <w:r>
          <w:rPr>
            <w:rtl w:val="0"/>
          </w:rPr>
          <w:delText>конкретная телепатема</w:delText>
        </w:r>
      </w:del>
      <w:del w:id="6619" w:date="2019-06-22T23:07:00Z" w:author="Yuriy Lebid">
        <w:r>
          <w:rPr>
            <w:rtl w:val="0"/>
          </w:rPr>
          <w:delText xml:space="preserve">, </w:delText>
        </w:r>
      </w:del>
      <w:del w:id="6620" w:date="2019-06-22T23:07:00Z" w:author="Yuriy Lebid">
        <w:r>
          <w:rPr>
            <w:rtl w:val="0"/>
          </w:rPr>
          <w:delText>СФУУРММ</w:delText>
        </w:r>
      </w:del>
      <w:del w:id="6621" w:date="2019-06-22T23:07:00Z" w:author="Yuriy Lebid">
        <w:r>
          <w:rPr>
            <w:rtl w:val="0"/>
          </w:rPr>
          <w:delText>-</w:delText>
        </w:r>
      </w:del>
      <w:del w:id="6622" w:date="2019-06-22T23:07:00Z" w:author="Yuriy Lebid">
        <w:r>
          <w:rPr>
            <w:rtl w:val="0"/>
          </w:rPr>
          <w:delText>Форма</w:delText>
        </w:r>
      </w:del>
      <w:del w:id="6623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6624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662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662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6627" w:date="2019-06-22T23:07:00Z" w:author="Yuriy Lebid">
        <w:r>
          <w:rPr>
            <w:rStyle w:val="Hyperlink.1"/>
            <w:rtl w:val="0"/>
          </w:rPr>
          <w:delText>клаадуллиновая трансляция</w:delText>
        </w:r>
      </w:del>
      <w:del w:id="6628" w:date="2019-06-22T23:07:00Z" w:author="Yuriy Lebid">
        <w:r>
          <w:rPr>
            <w:rtl w:val="0"/>
          </w:rPr>
          <w:delText xml:space="preserve"> – </w:delText>
        </w:r>
      </w:del>
      <w:del w:id="662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плеядианских цивилизациях</w:delText>
        </w:r>
      </w:del>
      <w:del w:id="663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6631" w:date="2019-06-22T23:07:00Z" w:author="Yuriy Lebid">
        <w:r>
          <w:rPr>
            <w:rtl w:val="0"/>
          </w:rPr>
          <w:delText>общение телепатемами за сч</w:delText>
        </w:r>
      </w:del>
      <w:del w:id="6632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6633" w:date="2019-06-22T23:07:00Z" w:author="Yuriy Lebid">
        <w:r>
          <w:rPr>
            <w:rtl w:val="0"/>
          </w:rPr>
          <w:delText>т очень большого эпифиза</w:delText>
        </w:r>
      </w:del>
      <w:del w:id="6634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663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63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клакбоссии</w:delText>
        </w:r>
      </w:del>
      <w:del w:id="663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638" w:date="2019-06-22T23:07:00Z" w:author="Yuriy Lebid"/>
          <w:rStyle w:val="Нет"/>
          <w:rFonts w:ascii="SchoolBook" w:cs="SchoolBook" w:hAnsi="SchoolBook" w:eastAsia="SchoolBook"/>
          <w:i w:val="1"/>
          <w:iCs w:val="1"/>
          <w:sz w:val="20"/>
          <w:szCs w:val="20"/>
        </w:rPr>
      </w:pPr>
      <w:del w:id="6639" w:date="2019-06-22T23:07:00Z" w:author="Yuriy Lebid">
        <w:r>
          <w:rPr>
            <w:rtl w:val="0"/>
          </w:rPr>
          <w:delText>высокоосцилляционные энерго</w:delText>
        </w:r>
      </w:del>
      <w:del w:id="6640" w:date="2019-06-22T23:07:00Z" w:author="Yuriy Lebid">
        <w:r>
          <w:rPr>
            <w:rtl w:val="0"/>
          </w:rPr>
          <w:delText>-</w:delText>
        </w:r>
      </w:del>
      <w:del w:id="6641" w:date="2019-06-22T23:07:00Z" w:author="Yuriy Lebid">
        <w:r>
          <w:rPr>
            <w:rtl w:val="0"/>
          </w:rPr>
          <w:delText>информационные потоки из ядра Солнца</w:delText>
        </w:r>
      </w:del>
      <w:del w:id="6642" w:date="2019-06-22T23:07:00Z" w:author="Yuriy Lebid">
        <w:r>
          <w:rPr>
            <w:rtl w:val="0"/>
          </w:rPr>
          <w:delText xml:space="preserve">, </w:delText>
        </w:r>
      </w:del>
      <w:del w:id="6643" w:date="2019-06-22T23:07:00Z" w:author="Yuriy Lebid">
        <w:r>
          <w:rPr>
            <w:rtl w:val="0"/>
          </w:rPr>
          <w:delText xml:space="preserve">направленно поступающие под углом </w:delText>
        </w:r>
      </w:del>
      <w:del w:id="6644" w:date="2019-06-22T23:07:00Z" w:author="Yuriy Lebid">
        <w:r>
          <w:rPr>
            <w:rtl w:val="0"/>
          </w:rPr>
          <w:delText>45</w:delText>
        </w:r>
      </w:del>
      <w:del w:id="6645" w:date="2019-06-22T23:07:00Z" w:author="Yuriy Lebid">
        <w:r>
          <w:rPr>
            <w:rStyle w:val="Нет"/>
            <w:vertAlign w:val="superscript"/>
            <w:rtl w:val="0"/>
            <w:lang w:val="ru-RU"/>
          </w:rPr>
          <w:delText>0</w:delText>
        </w:r>
      </w:del>
      <w:del w:id="6646" w:date="2019-06-22T23:07:00Z" w:author="Yuriy Lebid">
        <w:r>
          <w:rPr>
            <w:rtl w:val="0"/>
          </w:rPr>
          <w:delText xml:space="preserve"> к амтеррссатам </w:delText>
        </w:r>
      </w:del>
      <w:del w:id="6647" w:date="2019-06-22T23:07:00Z" w:author="Yuriy Lebid">
        <w:r>
          <w:rPr>
            <w:rtl w:val="0"/>
          </w:rPr>
          <w:delText>(</w:delText>
        </w:r>
      </w:del>
      <w:del w:id="6648" w:date="2019-06-22T23:07:00Z" w:author="Yuriy Lebid">
        <w:r>
          <w:rPr>
            <w:rtl w:val="0"/>
          </w:rPr>
          <w:delText>энерго</w:delText>
        </w:r>
      </w:del>
      <w:del w:id="6649" w:date="2019-06-22T23:07:00Z" w:author="Yuriy Lebid">
        <w:r>
          <w:rPr>
            <w:rtl w:val="0"/>
          </w:rPr>
          <w:delText>-</w:delText>
        </w:r>
      </w:del>
      <w:del w:id="6650" w:date="2019-06-22T23:07:00Z" w:author="Yuriy Lebid">
        <w:r>
          <w:rPr>
            <w:rtl w:val="0"/>
          </w:rPr>
          <w:delText>информационные лучи</w:delText>
        </w:r>
      </w:del>
      <w:del w:id="6651" w:date="2019-06-22T23:07:00Z" w:author="Yuriy Lebid">
        <w:r>
          <w:rPr>
            <w:rtl w:val="0"/>
          </w:rPr>
          <w:delText xml:space="preserve">, </w:delText>
        </w:r>
      </w:del>
      <w:del w:id="6652" w:date="2019-06-22T23:07:00Z" w:author="Yuriy Lebid">
        <w:r>
          <w:rPr>
            <w:rtl w:val="0"/>
          </w:rPr>
          <w:delText>генерируемые Земл</w:delText>
        </w:r>
      </w:del>
      <w:del w:id="6653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6654" w:date="2019-06-22T23:07:00Z" w:author="Yuriy Lebid">
        <w:r>
          <w:rPr>
            <w:rtl w:val="0"/>
          </w:rPr>
          <w:delText>й</w:delText>
        </w:r>
      </w:del>
      <w:del w:id="6655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665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65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клариссиматор</w:delText>
        </w:r>
      </w:del>
      <w:del w:id="665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 </w:delText>
        </w:r>
      </w:del>
    </w:p>
    <w:p>
      <w:pPr>
        <w:pStyle w:val="Определение"/>
        <w:rPr>
          <w:del w:id="6659" w:date="2019-06-22T23:07:00Z" w:author="Yuriy Lebid"/>
        </w:rPr>
      </w:pPr>
      <w:del w:id="666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6661" w:date="2019-06-22T23:07:00Z" w:author="Yuriy Lebid">
        <w:r>
          <w:rPr>
            <w:rtl w:val="0"/>
          </w:rPr>
          <w:delText xml:space="preserve">: </w:delText>
        </w:r>
      </w:del>
      <w:del w:id="6662" w:date="2019-06-22T23:07:00Z" w:author="Yuriy Lebid">
        <w:r>
          <w:rPr>
            <w:rtl w:val="0"/>
          </w:rPr>
          <w:delText>квантограф окружающего пространства</w:delText>
        </w:r>
      </w:del>
    </w:p>
    <w:p>
      <w:pPr>
        <w:pStyle w:val="heading 4"/>
        <w:rPr>
          <w:del w:id="666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66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класаррллинта</w:delText>
        </w:r>
      </w:del>
      <w:del w:id="66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666" w:date="2019-06-22T23:07:00Z" w:author="Yuriy Lebid"/>
        </w:rPr>
      </w:pPr>
      <w:del w:id="666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6668" w:date="2019-06-22T23:07:00Z" w:author="Yuriy Lebid">
        <w:r>
          <w:rPr>
            <w:rtl w:val="0"/>
          </w:rPr>
          <w:delText xml:space="preserve">: </w:delText>
        </w:r>
      </w:del>
      <w:del w:id="6669" w:date="2019-06-22T23:07:00Z" w:author="Yuriy Lebid">
        <w:r>
          <w:rPr>
            <w:rtl w:val="0"/>
          </w:rPr>
          <w:delText>мини</w:delText>
        </w:r>
      </w:del>
      <w:del w:id="6670" w:date="2019-06-22T23:07:00Z" w:author="Yuriy Lebid">
        <w:r>
          <w:rPr>
            <w:rtl w:val="0"/>
          </w:rPr>
          <w:delText>-</w:delText>
        </w:r>
      </w:del>
      <w:del w:id="6671" w:date="2019-06-22T23:07:00Z" w:author="Yuriy Lebid">
        <w:r>
          <w:rPr>
            <w:rtl w:val="0"/>
          </w:rPr>
          <w:delText xml:space="preserve">слооррккульта </w:delText>
        </w:r>
      </w:del>
      <w:del w:id="6672" w:date="2019-06-22T23:07:00Z" w:author="Yuriy Lebid">
        <w:r>
          <w:rPr>
            <w:rtl w:val="0"/>
          </w:rPr>
          <w:delText>(</w:delText>
        </w:r>
      </w:del>
      <w:del w:id="6673" w:date="2019-06-22T23:07:00Z" w:author="Yuriy Lebid">
        <w:r>
          <w:rPr>
            <w:rtl w:val="0"/>
          </w:rPr>
          <w:delText>соллаттеррс</w:delText>
        </w:r>
      </w:del>
      <w:del w:id="6674" w:date="2019-06-22T23:07:00Z" w:author="Yuriy Lebid">
        <w:r>
          <w:rPr>
            <w:rtl w:val="0"/>
          </w:rPr>
          <w:delText xml:space="preserve">), </w:delText>
        </w:r>
      </w:del>
      <w:del w:id="6675" w:date="2019-06-22T23:07:00Z" w:author="Yuriy Lebid">
        <w:r>
          <w:rPr>
            <w:rtl w:val="0"/>
          </w:rPr>
          <w:delText xml:space="preserve">то есть индивидуальная осцилляционная составляющая </w:delText>
        </w:r>
      </w:del>
      <w:del w:id="6676" w:date="2019-06-22T23:07:00Z" w:author="Yuriy Lebid">
        <w:r>
          <w:rPr>
            <w:rtl w:val="0"/>
          </w:rPr>
          <w:delText>(</w:delText>
        </w:r>
      </w:del>
      <w:del w:id="6677" w:date="2019-06-22T23:07:00Z" w:author="Yuriy Lebid">
        <w:r>
          <w:rPr>
            <w:rtl w:val="0"/>
          </w:rPr>
          <w:delText>уникальный знак</w:delText>
        </w:r>
      </w:del>
      <w:del w:id="6678" w:date="2019-06-22T23:07:00Z" w:author="Yuriy Lebid">
        <w:r>
          <w:rPr>
            <w:rtl w:val="0"/>
          </w:rPr>
          <w:delText xml:space="preserve">, </w:delText>
        </w:r>
      </w:del>
      <w:del w:id="6679" w:date="2019-06-22T23:07:00Z" w:author="Yuriy Lebid">
        <w:r>
          <w:rPr>
            <w:rtl w:val="0"/>
          </w:rPr>
          <w:delText>метка</w:delText>
        </w:r>
      </w:del>
      <w:del w:id="6680" w:date="2019-06-22T23:07:00Z" w:author="Yuriy Lebid">
        <w:r>
          <w:rPr>
            <w:rtl w:val="0"/>
          </w:rPr>
          <w:delText xml:space="preserve">) </w:delText>
        </w:r>
      </w:del>
      <w:del w:id="6681" w:date="2019-06-22T23:07:00Z" w:author="Yuriy Lebid">
        <w:r>
          <w:rPr>
            <w:rtl w:val="0"/>
          </w:rPr>
          <w:delText>характерная для ННААССММ всех Прото</w:delText>
        </w:r>
      </w:del>
      <w:del w:id="6682" w:date="2019-06-22T23:07:00Z" w:author="Yuriy Lebid">
        <w:r>
          <w:rPr>
            <w:rtl w:val="0"/>
          </w:rPr>
          <w:delText>-</w:delText>
        </w:r>
      </w:del>
      <w:del w:id="6683" w:date="2019-06-22T23:07:00Z" w:author="Yuriy Lebid">
        <w:r>
          <w:rPr>
            <w:rtl w:val="0"/>
          </w:rPr>
          <w:delText>Форм</w:delText>
        </w:r>
      </w:del>
      <w:del w:id="6684" w:date="2019-06-22T23:07:00Z" w:author="Yuriy Lebid">
        <w:r>
          <w:rPr>
            <w:rtl w:val="0"/>
          </w:rPr>
          <w:delText xml:space="preserve">, </w:delText>
        </w:r>
      </w:del>
      <w:del w:id="6685" w:date="2019-06-22T23:07:00Z" w:author="Yuriy Lebid">
        <w:r>
          <w:rPr>
            <w:rtl w:val="0"/>
          </w:rPr>
          <w:delText>рожд</w:delText>
        </w:r>
      </w:del>
      <w:del w:id="6686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6687" w:date="2019-06-22T23:07:00Z" w:author="Yuriy Lebid">
        <w:r>
          <w:rPr>
            <w:rtl w:val="0"/>
          </w:rPr>
          <w:delText>нных на данной планете Земля</w:delText>
        </w:r>
      </w:del>
      <w:del w:id="6688" w:date="2019-06-22T23:07:00Z" w:author="Yuriy Lebid">
        <w:r>
          <w:rPr>
            <w:rtl w:val="0"/>
          </w:rPr>
          <w:delText xml:space="preserve">; </w:delText>
        </w:r>
      </w:del>
      <w:del w:id="6689" w:date="2019-06-22T23:07:00Z" w:author="Yuriy Lebid">
        <w:r>
          <w:rPr>
            <w:rtl w:val="0"/>
          </w:rPr>
          <w:delText>применяется для характеристики всех людей</w:delText>
        </w:r>
      </w:del>
      <w:del w:id="6690" w:date="2019-06-22T23:07:00Z" w:author="Yuriy Lebid">
        <w:r>
          <w:rPr>
            <w:rtl w:val="0"/>
          </w:rPr>
          <w:delText>-</w:delText>
        </w:r>
      </w:del>
      <w:del w:id="6691" w:date="2019-06-22T23:07:00Z" w:author="Yuriy Lebid">
        <w:r>
          <w:rPr>
            <w:rtl w:val="0"/>
          </w:rPr>
          <w:delText>землян и</w:delText>
        </w:r>
      </w:del>
      <w:del w:id="6692" w:date="2019-06-22T23:07:00Z" w:author="Yuriy Lebid">
        <w:r>
          <w:rPr>
            <w:rtl w:val="0"/>
          </w:rPr>
          <w:delText xml:space="preserve">, </w:delText>
        </w:r>
      </w:del>
      <w:del w:id="6693" w:date="2019-06-22T23:07:00Z" w:author="Yuriy Lebid">
        <w:r>
          <w:rPr>
            <w:rtl w:val="0"/>
          </w:rPr>
          <w:delText>возможно</w:delText>
        </w:r>
      </w:del>
      <w:del w:id="6694" w:date="2019-06-22T23:07:00Z" w:author="Yuriy Lebid">
        <w:r>
          <w:rPr>
            <w:rtl w:val="0"/>
          </w:rPr>
          <w:delText xml:space="preserve">, </w:delText>
        </w:r>
      </w:del>
      <w:del w:id="6695" w:date="2019-06-22T23:07:00Z" w:author="Yuriy Lebid">
        <w:r>
          <w:rPr>
            <w:rtl w:val="0"/>
          </w:rPr>
          <w:delText>для всех гуманоидных рас</w:delText>
        </w:r>
      </w:del>
    </w:p>
    <w:p>
      <w:pPr>
        <w:pStyle w:val="Определение"/>
        <w:rPr>
          <w:del w:id="6696" w:date="2019-06-22T23:07:00Z" w:author="Yuriy Lebid"/>
        </w:rPr>
      </w:pPr>
    </w:p>
    <w:p>
      <w:pPr>
        <w:pStyle w:val="Normal.0"/>
        <w:shd w:val="clear" w:color="auto" w:fill="ffffff"/>
        <w:spacing w:line="360" w:lineRule="atLeast"/>
        <w:rPr>
          <w:del w:id="6697" w:date="2019-06-22T23:07:00Z" w:author="Yuriy Lebid"/>
          <w:rStyle w:val="Нет"/>
          <w:rFonts w:ascii="Times New Roman" w:cs="Times New Roman" w:hAnsi="Times New Roman" w:eastAsia="Times New Roman"/>
          <w:sz w:val="27"/>
          <w:szCs w:val="27"/>
        </w:rPr>
      </w:pPr>
      <w:del w:id="6698" w:date="2019-06-22T23:07:00Z" w:author="Yuriy Lebid">
        <w:r>
          <w:rPr>
            <w:rStyle w:val="Нет"/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delText>кластер</w:delText>
        </w:r>
      </w:del>
      <w:del w:id="6699" w:date="2019-06-22T23:07:00Z" w:author="Yuriy Lebid">
        <w:r>
          <w:rPr>
            <w:rStyle w:val="Нет"/>
            <w:rFonts w:ascii="Times New Roman" w:hAnsi="Times New Roman" w:hint="default"/>
            <w:sz w:val="28"/>
            <w:szCs w:val="28"/>
            <w:rtl w:val="0"/>
            <w:lang w:val="ru-RU"/>
          </w:rPr>
          <w:delText> </w:delText>
        </w:r>
      </w:del>
      <w:del w:id="6700" w:date="2019-06-22T23:07:00Z" w:author="Yuriy Lebid">
        <w:r>
          <w:rPr>
            <w:rStyle w:val="Нет"/>
            <w:rFonts w:ascii="Times New Roman" w:hAnsi="Times New Roman"/>
            <w:i w:val="1"/>
            <w:iCs w:val="1"/>
            <w:sz w:val="20"/>
            <w:szCs w:val="20"/>
            <w:rtl w:val="0"/>
            <w:lang w:val="ru-RU"/>
          </w:rPr>
          <w:delText>(</w:delText>
        </w:r>
      </w:del>
      <w:del w:id="6701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sz w:val="20"/>
            <w:szCs w:val="20"/>
            <w:rtl w:val="0"/>
            <w:lang w:val="ru-RU"/>
          </w:rPr>
          <w:delText>от англ</w:delText>
        </w:r>
      </w:del>
      <w:del w:id="6702" w:date="2019-06-22T23:07:00Z" w:author="Yuriy Lebid">
        <w:r>
          <w:rPr>
            <w:rStyle w:val="Нет"/>
            <w:rFonts w:ascii="Times New Roman" w:hAnsi="Times New Roman"/>
            <w:i w:val="1"/>
            <w:iCs w:val="1"/>
            <w:sz w:val="20"/>
            <w:szCs w:val="20"/>
            <w:rtl w:val="0"/>
            <w:lang w:val="ru-RU"/>
          </w:rPr>
          <w:delText>.</w:delText>
        </w:r>
      </w:del>
      <w:del w:id="6703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sz w:val="20"/>
            <w:szCs w:val="20"/>
            <w:rtl w:val="0"/>
            <w:lang w:val="ru-RU"/>
          </w:rPr>
          <w:delText> </w:delText>
        </w:r>
      </w:del>
      <w:del w:id="6704" w:date="2019-06-22T23:07:00Z" w:author="Yuriy Lebid">
        <w:r>
          <w:rPr>
            <w:rStyle w:val="Нет"/>
            <w:rFonts w:ascii="Times New Roman" w:hAnsi="Times New Roman"/>
            <w:i w:val="1"/>
            <w:iCs w:val="1"/>
            <w:sz w:val="20"/>
            <w:szCs w:val="20"/>
            <w:rtl w:val="0"/>
            <w:lang w:val="ru-RU"/>
          </w:rPr>
          <w:delText>cluster</w:delText>
        </w:r>
      </w:del>
      <w:del w:id="6705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sz w:val="20"/>
            <w:szCs w:val="20"/>
            <w:rtl w:val="0"/>
            <w:lang w:val="ru-RU"/>
          </w:rPr>
          <w:delText> — скопление</w:delText>
        </w:r>
      </w:del>
      <w:del w:id="6706" w:date="2019-06-22T23:07:00Z" w:author="Yuriy Lebid">
        <w:r>
          <w:rPr>
            <w:rStyle w:val="Нет"/>
            <w:rFonts w:ascii="Times New Roman" w:hAnsi="Times New Roman"/>
            <w:i w:val="1"/>
            <w:iCs w:val="1"/>
            <w:sz w:val="20"/>
            <w:szCs w:val="20"/>
            <w:rtl w:val="0"/>
            <w:lang w:val="ru-RU"/>
          </w:rPr>
          <w:delText xml:space="preserve">, </w:delText>
        </w:r>
      </w:del>
      <w:del w:id="6707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sz w:val="20"/>
            <w:szCs w:val="20"/>
            <w:rtl w:val="0"/>
            <w:lang w:val="ru-RU"/>
          </w:rPr>
          <w:delText>кисть</w:delText>
        </w:r>
      </w:del>
      <w:del w:id="6708" w:date="2019-06-22T23:07:00Z" w:author="Yuriy Lebid">
        <w:r>
          <w:rPr>
            <w:rStyle w:val="Нет"/>
            <w:rFonts w:ascii="Times New Roman" w:hAnsi="Times New Roman"/>
            <w:i w:val="1"/>
            <w:iCs w:val="1"/>
            <w:sz w:val="20"/>
            <w:szCs w:val="20"/>
            <w:rtl w:val="0"/>
            <w:lang w:val="ru-RU"/>
          </w:rPr>
          <w:delText xml:space="preserve">, </w:delText>
        </w:r>
      </w:del>
      <w:del w:id="6709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sz w:val="20"/>
            <w:szCs w:val="20"/>
            <w:rtl w:val="0"/>
            <w:lang w:val="ru-RU"/>
          </w:rPr>
          <w:delText>рой</w:delText>
        </w:r>
      </w:del>
      <w:del w:id="6710" w:date="2019-06-22T23:07:00Z" w:author="Yuriy Lebid">
        <w:r>
          <w:rPr>
            <w:rStyle w:val="Нет"/>
            <w:rFonts w:ascii="Times New Roman" w:hAnsi="Times New Roman"/>
            <w:i w:val="1"/>
            <w:iCs w:val="1"/>
            <w:sz w:val="20"/>
            <w:szCs w:val="20"/>
            <w:rtl w:val="0"/>
            <w:lang w:val="ru-RU"/>
          </w:rPr>
          <w:delText>)</w:delText>
        </w:r>
      </w:del>
      <w:del w:id="6711" w:date="2019-06-22T23:07:00Z" w:author="Yuriy Lebid">
        <w:r>
          <w:rPr>
            <w:rStyle w:val="Нет"/>
            <w:rFonts w:ascii="Times New Roman" w:hAnsi="Times New Roman" w:hint="default"/>
            <w:sz w:val="27"/>
            <w:szCs w:val="27"/>
            <w:rtl w:val="0"/>
            <w:lang w:val="ru-RU"/>
          </w:rPr>
          <w:delText xml:space="preserve"> — </w:delText>
        </w:r>
      </w:del>
    </w:p>
    <w:p>
      <w:pPr>
        <w:pStyle w:val="Normal.0"/>
        <w:shd w:val="clear" w:color="auto" w:fill="ffffff"/>
        <w:spacing w:line="360" w:lineRule="atLeast"/>
        <w:jc w:val="left"/>
        <w:rPr>
          <w:del w:id="6712" w:date="2019-06-22T23:07:00Z" w:author="Yuriy Lebid"/>
          <w:rStyle w:val="Нет"/>
          <w:rFonts w:ascii="Times New Roman" w:cs="Times New Roman" w:hAnsi="Times New Roman" w:eastAsia="Times New Roman"/>
        </w:rPr>
      </w:pPr>
      <w:del w:id="6713" w:date="2019-06-22T23:07:00Z" w:author="Yuriy Lebid">
        <w:r>
          <w:rPr>
            <w:rStyle w:val="Нет"/>
            <w:rFonts w:ascii="Times New Roman" w:hAnsi="Times New Roman"/>
            <w:sz w:val="27"/>
            <w:szCs w:val="27"/>
            <w:rtl w:val="0"/>
            <w:lang w:val="ru-RU"/>
          </w:rPr>
          <w:delText xml:space="preserve">         </w:delText>
        </w:r>
      </w:del>
      <w:del w:id="6714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rtl w:val="0"/>
            <w:lang w:val="ru-RU"/>
          </w:rPr>
          <w:delText>совпадает с общепринятым значением</w:delText>
        </w:r>
      </w:del>
      <w:del w:id="6715" w:date="2019-06-22T23:07:00Z" w:author="Yuriy Lebid">
        <w:r>
          <w:rPr>
            <w:rStyle w:val="Нет"/>
            <w:rFonts w:ascii="Times New Roman" w:hAnsi="Times New Roman"/>
            <w:i w:val="1"/>
            <w:iCs w:val="1"/>
            <w:rtl w:val="0"/>
            <w:lang w:val="ru-RU"/>
          </w:rPr>
          <w:delText>:</w:delText>
        </w:r>
      </w:del>
      <w:del w:id="6716" w:date="2019-06-22T23:07:00Z" w:author="Yuriy Lebid">
        <w:r>
          <w:rPr>
            <w:rStyle w:val="Нет"/>
            <w:rFonts w:ascii="Times New Roman" w:hAnsi="Times New Roman"/>
            <w:i w:val="1"/>
            <w:iCs w:val="1"/>
            <w:sz w:val="27"/>
            <w:szCs w:val="27"/>
            <w:rtl w:val="0"/>
            <w:lang w:val="ru-RU"/>
          </w:rPr>
          <w:delText xml:space="preserve"> </w:delText>
        </w:r>
      </w:del>
      <w:del w:id="6717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объединение нескольких однородных </w:delText>
        </w:r>
      </w:del>
    </w:p>
    <w:p>
      <w:pPr>
        <w:pStyle w:val="Normal.0"/>
        <w:shd w:val="clear" w:color="auto" w:fill="ffffff"/>
        <w:spacing w:line="360" w:lineRule="atLeast"/>
        <w:rPr>
          <w:del w:id="6718" w:date="2019-06-22T23:07:00Z" w:author="Yuriy Lebid"/>
          <w:rStyle w:val="Нет"/>
          <w:rFonts w:ascii="Times New Roman" w:cs="Times New Roman" w:hAnsi="Times New Roman" w:eastAsia="Times New Roman"/>
        </w:rPr>
      </w:pPr>
      <w:del w:id="6719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          элементов</w:delText>
        </w:r>
      </w:del>
      <w:del w:id="6720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, </w:delText>
        </w:r>
      </w:del>
      <w:del w:id="6721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которое может рассматриваться как самостоятельная единица</w:delText>
        </w:r>
      </w:del>
      <w:del w:id="6722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, </w:delText>
        </w:r>
      </w:del>
      <w:del w:id="6723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обладающая  </w:delText>
        </w:r>
      </w:del>
    </w:p>
    <w:p>
      <w:pPr>
        <w:pStyle w:val="Normal.0"/>
        <w:shd w:val="clear" w:color="auto" w:fill="ffffff"/>
        <w:spacing w:line="360" w:lineRule="atLeast"/>
        <w:rPr>
          <w:del w:id="6724" w:date="2019-06-22T23:07:00Z" w:author="Yuriy Lebid"/>
          <w:rStyle w:val="Нет"/>
          <w:rFonts w:ascii="Times New Roman" w:cs="Times New Roman" w:hAnsi="Times New Roman" w:eastAsia="Times New Roman"/>
        </w:rPr>
      </w:pPr>
      <w:del w:id="6725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          определёнными свойствами</w:delText>
        </w:r>
      </w:del>
    </w:p>
    <w:p>
      <w:pPr>
        <w:pStyle w:val="heading 4"/>
        <w:rPr>
          <w:del w:id="672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72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кластеризироваться</w:delText>
        </w:r>
      </w:del>
      <w:del w:id="672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</w:delText>
        </w:r>
      </w:del>
      <w:del w:id="6729" w:date="2019-06-22T23:07:00Z" w:author="Yuriy Lebid">
        <w:r>
          <w:rPr>
            <w:rStyle w:val="Нет"/>
            <w:rFonts w:ascii="Times New Roman" w:hAnsi="Times New Roman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6730" w:date="2019-06-22T23:07:00Z" w:author="Yuriy Lebid">
        <w:r>
          <w:rPr>
            <w:rStyle w:val="Нет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англ</w:delText>
        </w:r>
      </w:del>
      <w:del w:id="6731" w:date="2019-06-22T23:07:00Z" w:author="Yuriy Lebid">
        <w:r>
          <w:rPr>
            <w:rStyle w:val="Нет"/>
            <w:rFonts w:ascii="Times New Roman" w:hAnsi="Times New Roman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cluster </w:delText>
        </w:r>
      </w:del>
      <w:del w:id="6732" w:date="2019-06-22T23:07:00Z" w:author="Yuriy Lebid">
        <w:r>
          <w:rPr>
            <w:rStyle w:val="Нет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— скопление</w:delText>
        </w:r>
      </w:del>
      <w:del w:id="6733" w:date="2019-06-22T23:07:00Z" w:author="Yuriy Lebid">
        <w:r>
          <w:rPr>
            <w:rStyle w:val="Нет"/>
            <w:rFonts w:ascii="Times New Roman" w:hAnsi="Times New Roman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6734" w:date="2019-06-22T23:07:00Z" w:author="Yuriy Lebid">
        <w:r>
          <w:rPr>
            <w:rStyle w:val="Нет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кисть</w:delText>
        </w:r>
      </w:del>
      <w:del w:id="6735" w:date="2019-06-22T23:07:00Z" w:author="Yuriy Lebid">
        <w:r>
          <w:rPr>
            <w:rStyle w:val="Нет"/>
            <w:rFonts w:ascii="Times New Roman" w:hAnsi="Times New Roman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6736" w:date="2019-06-22T23:07:00Z" w:author="Yuriy Lebid">
        <w:r>
          <w:rPr>
            <w:rStyle w:val="Нет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рой</w:delText>
        </w:r>
      </w:del>
      <w:del w:id="6737" w:date="2019-06-22T23:07:00Z" w:author="Yuriy Lebid">
        <w:r>
          <w:rPr>
            <w:rStyle w:val="Нет"/>
            <w:rFonts w:ascii="Times New Roman" w:hAnsi="Times New Roman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</w:delText>
        </w:r>
      </w:del>
      <w:del w:id="6738" w:date="2019-06-22T23:07:00Z" w:author="Yuriy Lebid">
        <w:r>
          <w:rPr>
            <w:rStyle w:val="Нет"/>
            <w:rFonts w:ascii="Calibri" w:cs="Calibri" w:hAnsi="Calibri" w:eastAsia="Calibri"/>
            <w:i w:val="1"/>
            <w:iCs w:val="1"/>
            <w:color w:val="000000"/>
            <w:u w:color="000000"/>
            <w:rtl w:val="0"/>
            <w:lang w:val="ru-RU"/>
          </w:rPr>
          <w:delText xml:space="preserve"> </w:delText>
        </w:r>
      </w:del>
      <w:del w:id="673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6740" w:date="2019-06-22T23:07:00Z" w:author="Yuriy Lebid"/>
          <w:rStyle w:val="Нет"/>
          <w:rFonts w:ascii="Times New Roman" w:cs="Times New Roman" w:hAnsi="Times New Roman" w:eastAsia="Times New Roman"/>
        </w:rPr>
      </w:pPr>
      <w:del w:id="674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674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6743" w:date="2019-06-22T23:07:00Z" w:author="Yuriy Lebid">
        <w:r>
          <w:rPr>
            <w:rtl w:val="0"/>
          </w:rPr>
          <w:delText xml:space="preserve">«дробиться» на несколько более простых Представлений </w:delText>
        </w:r>
      </w:del>
      <w:del w:id="6744" w:date="2019-06-22T23:07:00Z" w:author="Yuriy Lebid">
        <w:r>
          <w:rPr>
            <w:rtl w:val="0"/>
          </w:rPr>
          <w:delText>(</w:delText>
        </w:r>
      </w:del>
      <w:del w:id="6745" w:date="2019-06-22T23:07:00Z" w:author="Yuriy Lebid">
        <w:r>
          <w:rPr>
            <w:rtl w:val="0"/>
          </w:rPr>
          <w:delText>о</w:delText>
        </w:r>
      </w:del>
      <w:del w:id="6746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6747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СФУУРММ</w:delText>
        </w:r>
      </w:del>
      <w:del w:id="6748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-</w:delText>
        </w:r>
      </w:del>
      <w:del w:id="6749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Форме</w:delText>
        </w:r>
      </w:del>
      <w:del w:id="6750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)</w:delText>
        </w:r>
      </w:del>
    </w:p>
    <w:p>
      <w:pPr>
        <w:pStyle w:val="heading 4"/>
        <w:rPr>
          <w:del w:id="6751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675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клекс</w:delText>
        </w:r>
      </w:del>
      <w:del w:id="675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color w:val="000000"/>
            <w:u w:color="000000"/>
            <w:rtl w:val="0"/>
            <w:lang w:val="ru-RU"/>
          </w:rPr>
          <w:delText xml:space="preserve"> </w:delText>
        </w:r>
      </w:del>
      <w:del w:id="675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6755" w:date="2019-06-22T23:07:00Z" w:author="Yuriy Lebid"/>
        </w:rPr>
      </w:pPr>
      <w:del w:id="6756" w:date="2019-06-22T23:07:00Z" w:author="Yuriy Lebid">
        <w:r>
          <w:rPr>
            <w:rtl w:val="0"/>
          </w:rPr>
          <w:delText>особая волновая «метка»</w:delText>
        </w:r>
      </w:del>
      <w:del w:id="6757" w:date="2019-06-22T23:07:00Z" w:author="Yuriy Lebid">
        <w:r>
          <w:rPr>
            <w:rtl w:val="0"/>
          </w:rPr>
          <w:delText xml:space="preserve">, </w:delText>
        </w:r>
      </w:del>
      <w:del w:id="6758" w:date="2019-06-22T23:07:00Z" w:author="Yuriy Lebid">
        <w:r>
          <w:rPr>
            <w:rtl w:val="0"/>
          </w:rPr>
          <w:delText>наподобие электромагнитного «штрихкода»</w:delText>
        </w:r>
      </w:del>
      <w:del w:id="6759" w:date="2019-06-22T23:07:00Z" w:author="Yuriy Lebid">
        <w:r>
          <w:rPr>
            <w:rtl w:val="0"/>
          </w:rPr>
          <w:delText xml:space="preserve">, </w:delText>
        </w:r>
      </w:del>
      <w:del w:id="6760" w:date="2019-06-22T23:07:00Z" w:author="Yuriy Lebid">
        <w:r>
          <w:rPr>
            <w:rtl w:val="0"/>
          </w:rPr>
          <w:delText>являющаяся механизмом генной идентификации реализационных Форм</w:delText>
        </w:r>
      </w:del>
      <w:del w:id="6761" w:date="2019-06-22T23:07:00Z" w:author="Yuriy Lebid">
        <w:r>
          <w:rPr>
            <w:rtl w:val="0"/>
          </w:rPr>
          <w:delText xml:space="preserve">, </w:delText>
        </w:r>
      </w:del>
      <w:del w:id="6762" w:date="2019-06-22T23:07:00Z" w:author="Yuriy Lebid">
        <w:r>
          <w:rPr>
            <w:rtl w:val="0"/>
          </w:rPr>
          <w:delText xml:space="preserve">через которые осуществляются </w:delText>
        </w:r>
      </w:del>
      <w:del w:id="6763" w:date="2019-06-22T23:07:00Z" w:author="Yuriy Lebid">
        <w:r>
          <w:rPr>
            <w:rtl w:val="0"/>
          </w:rPr>
          <w:delText>(</w:delText>
        </w:r>
      </w:del>
      <w:del w:id="6764" w:date="2019-06-22T23:07:00Z" w:author="Yuriy Lebid">
        <w:r>
          <w:rPr>
            <w:rtl w:val="0"/>
          </w:rPr>
          <w:delText>в очень узком диапазоне вибраций</w:delText>
        </w:r>
      </w:del>
      <w:del w:id="6765" w:date="2019-06-22T23:07:00Z" w:author="Yuriy Lebid">
        <w:r>
          <w:rPr>
            <w:rtl w:val="0"/>
          </w:rPr>
          <w:delText xml:space="preserve">) </w:delText>
        </w:r>
      </w:del>
      <w:del w:id="6766" w:date="2019-06-22T23:07:00Z" w:author="Yuriy Lebid">
        <w:r>
          <w:rPr>
            <w:rtl w:val="0"/>
          </w:rPr>
          <w:delText>творческие проявления в информационном «пространстве» Самосознания СЛУИ</w:delText>
        </w:r>
      </w:del>
      <w:del w:id="6767" w:date="2019-06-22T23:07:00Z" w:author="Yuriy Lebid">
        <w:r>
          <w:rPr>
            <w:rtl w:val="0"/>
          </w:rPr>
          <w:delText>-</w:delText>
        </w:r>
      </w:del>
      <w:del w:id="6768" w:date="2019-06-22T23:07:00Z" w:author="Yuriy Lebid">
        <w:r>
          <w:rPr>
            <w:rtl w:val="0"/>
          </w:rPr>
          <w:delText>СЛУУ</w:delText>
        </w:r>
      </w:del>
      <w:del w:id="6769" w:date="2019-06-22T23:07:00Z" w:author="Yuriy Lebid">
        <w:r>
          <w:rPr>
            <w:rtl w:val="0"/>
          </w:rPr>
          <w:delText>-</w:delText>
        </w:r>
      </w:del>
      <w:del w:id="6770" w:date="2019-06-22T23:07:00Z" w:author="Yuriy Lebid">
        <w:r>
          <w:rPr>
            <w:rtl w:val="0"/>
          </w:rPr>
          <w:delText>Сущностей одного и того же «кармического Канала»</w:delText>
        </w:r>
      </w:del>
    </w:p>
    <w:p>
      <w:pPr>
        <w:pStyle w:val="heading 4"/>
        <w:rPr>
          <w:del w:id="677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77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клексование</w:delText>
        </w:r>
      </w:del>
      <w:del w:id="677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774" w:date="2019-06-22T23:07:00Z" w:author="Yuriy Lebid"/>
        </w:rPr>
      </w:pPr>
      <w:del w:id="6775" w:date="2019-06-22T23:07:00Z" w:author="Yuriy Lebid">
        <w:r>
          <w:rPr>
            <w:rtl w:val="0"/>
          </w:rPr>
          <w:delText>процесс специфического «квантования» или «кармоквантования» объективной ВВУ</w:delText>
        </w:r>
      </w:del>
      <w:del w:id="6776" w:date="2019-06-22T23:07:00Z" w:author="Yuriy Lebid">
        <w:r>
          <w:rPr>
            <w:rtl w:val="0"/>
          </w:rPr>
          <w:delText xml:space="preserve">- </w:delText>
        </w:r>
      </w:del>
      <w:del w:id="6777" w:date="2019-06-22T23:07:00Z" w:author="Yuriy Lebid">
        <w:r>
          <w:rPr>
            <w:rtl w:val="0"/>
          </w:rPr>
          <w:delText>Информации</w:delText>
        </w:r>
      </w:del>
      <w:del w:id="6778" w:date="2019-06-22T23:07:00Z" w:author="Yuriy Lebid">
        <w:r>
          <w:rPr>
            <w:rtl w:val="0"/>
          </w:rPr>
          <w:delText xml:space="preserve">, </w:delText>
        </w:r>
      </w:del>
      <w:del w:id="6779" w:date="2019-06-22T23:07:00Z" w:author="Yuriy Lebid">
        <w:r>
          <w:rPr>
            <w:rtl w:val="0"/>
          </w:rPr>
          <w:delText>осуществляемый Формо</w:delText>
        </w:r>
      </w:del>
      <w:del w:id="6780" w:date="2019-06-22T23:07:00Z" w:author="Yuriy Lebid">
        <w:r>
          <w:rPr>
            <w:rtl w:val="0"/>
          </w:rPr>
          <w:delText>-</w:delText>
        </w:r>
      </w:del>
      <w:del w:id="6781" w:date="2019-06-22T23:07:00Z" w:author="Yuriy Lebid">
        <w:r>
          <w:rPr>
            <w:rtl w:val="0"/>
          </w:rPr>
          <w:delText>Творцами</w:delText>
        </w:r>
      </w:del>
    </w:p>
    <w:p>
      <w:pPr>
        <w:pStyle w:val="heading 4"/>
        <w:rPr>
          <w:del w:id="678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78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кленттраутты</w:delText>
        </w:r>
      </w:del>
      <w:del w:id="678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785" w:date="2019-06-22T23:07:00Z" w:author="Yuriy Lebid"/>
        </w:rPr>
      </w:pPr>
      <w:del w:id="6786" w:date="2019-06-22T23:07:00Z" w:author="Yuriy Lebid">
        <w:r>
          <w:rPr>
            <w:rtl w:val="0"/>
          </w:rPr>
          <w:delText>структура «внутренних систем» у био</w:delText>
        </w:r>
      </w:del>
      <w:del w:id="6787" w:date="2019-06-22T23:07:00Z" w:author="Yuriy Lebid">
        <w:r>
          <w:rPr>
            <w:rtl w:val="0"/>
          </w:rPr>
          <w:delText>-</w:delText>
        </w:r>
      </w:del>
      <w:del w:id="6788" w:date="2019-06-22T23:07:00Z" w:author="Yuriy Lebid">
        <w:r>
          <w:rPr>
            <w:rtl w:val="0"/>
          </w:rPr>
          <w:delText xml:space="preserve">плазменных димидиомиттенсных Форм Самосознаний </w:delText>
        </w:r>
      </w:del>
      <w:del w:id="6789" w:date="2019-06-22T23:07:00Z" w:author="Yuriy Lebid">
        <w:r>
          <w:rPr>
            <w:rtl w:val="0"/>
          </w:rPr>
          <w:delText>(</w:delText>
        </w:r>
      </w:del>
      <w:del w:id="6790" w:date="2019-06-22T23:07:00Z" w:author="Yuriy Lebid">
        <w:r>
          <w:rPr>
            <w:rtl w:val="0"/>
          </w:rPr>
          <w:delText>ФС</w:delText>
        </w:r>
      </w:del>
      <w:del w:id="6791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679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79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клиирккмы</w:delText>
        </w:r>
      </w:del>
      <w:del w:id="679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795" w:date="2019-06-22T23:07:00Z" w:author="Yuriy Lebid"/>
        </w:rPr>
      </w:pPr>
      <w:del w:id="6796" w:date="2019-06-22T23:07:00Z" w:author="Yuriy Lebid">
        <w:r>
          <w:rPr>
            <w:rtl w:val="0"/>
          </w:rPr>
          <w:delText>смысловые «зоны» высокой тензорности</w:delText>
        </w:r>
      </w:del>
      <w:del w:id="6797" w:date="2019-06-22T23:07:00Z" w:author="Yuriy Lebid">
        <w:r>
          <w:rPr>
            <w:rtl w:val="0"/>
          </w:rPr>
          <w:delText xml:space="preserve">, </w:delText>
        </w:r>
      </w:del>
      <w:del w:id="6798" w:date="2019-06-22T23:07:00Z" w:author="Yuriy Lebid">
        <w:r>
          <w:rPr>
            <w:rtl w:val="0"/>
          </w:rPr>
          <w:delText>образовавшиеся в нашем субъективном Представлении о ком</w:delText>
        </w:r>
      </w:del>
      <w:del w:id="6799" w:date="2019-06-22T23:07:00Z" w:author="Yuriy Lebid">
        <w:r>
          <w:rPr>
            <w:rtl w:val="0"/>
          </w:rPr>
          <w:delText>-</w:delText>
        </w:r>
      </w:del>
      <w:del w:id="6800" w:date="2019-06-22T23:07:00Z" w:author="Yuriy Lebid">
        <w:r>
          <w:rPr>
            <w:rtl w:val="0"/>
          </w:rPr>
          <w:delText>то или о ч</w:delText>
        </w:r>
      </w:del>
      <w:del w:id="6801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6802" w:date="2019-06-22T23:07:00Z" w:author="Yuriy Lebid">
        <w:r>
          <w:rPr>
            <w:rtl w:val="0"/>
          </w:rPr>
          <w:delText>м</w:delText>
        </w:r>
      </w:del>
      <w:del w:id="6803" w:date="2019-06-22T23:07:00Z" w:author="Yuriy Lebid">
        <w:r>
          <w:rPr>
            <w:rtl w:val="0"/>
          </w:rPr>
          <w:delText>-</w:delText>
        </w:r>
      </w:del>
      <w:del w:id="6804" w:date="2019-06-22T23:07:00Z" w:author="Yuriy Lebid">
        <w:r>
          <w:rPr>
            <w:rtl w:val="0"/>
          </w:rPr>
          <w:delText>то в результате отсутствия в имеющемся у нас недосинтезированном Опыте определ</w:delText>
        </w:r>
      </w:del>
      <w:del w:id="6805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6806" w:date="2019-06-22T23:07:00Z" w:author="Yuriy Lebid">
        <w:r>
          <w:rPr>
            <w:rtl w:val="0"/>
          </w:rPr>
          <w:delText>нных ОО</w:delText>
        </w:r>
      </w:del>
      <w:del w:id="6807" w:date="2019-06-22T23:07:00Z" w:author="Yuriy Lebid">
        <w:r>
          <w:rPr>
            <w:rtl w:val="0"/>
          </w:rPr>
          <w:delText>-</w:delText>
        </w:r>
      </w:del>
      <w:del w:id="6808" w:date="2019-06-22T23:07:00Z" w:author="Yuriy Lebid">
        <w:r>
          <w:rPr>
            <w:rtl w:val="0"/>
          </w:rPr>
          <w:delText>УУ</w:delText>
        </w:r>
      </w:del>
      <w:del w:id="6809" w:date="2019-06-22T23:07:00Z" w:author="Yuriy Lebid">
        <w:r>
          <w:rPr>
            <w:rtl w:val="0"/>
          </w:rPr>
          <w:delText>-</w:delText>
        </w:r>
      </w:del>
      <w:del w:id="6810" w:date="2019-06-22T23:07:00Z" w:author="Yuriy Lebid">
        <w:r>
          <w:rPr>
            <w:rtl w:val="0"/>
          </w:rPr>
          <w:delText>признаков каких</w:delText>
        </w:r>
      </w:del>
      <w:del w:id="6811" w:date="2019-06-22T23:07:00Z" w:author="Yuriy Lebid">
        <w:r>
          <w:rPr>
            <w:rtl w:val="0"/>
          </w:rPr>
          <w:delText>-</w:delText>
        </w:r>
      </w:del>
      <w:del w:id="6812" w:date="2019-06-22T23:07:00Z" w:author="Yuriy Lebid">
        <w:r>
          <w:rPr>
            <w:rtl w:val="0"/>
          </w:rPr>
          <w:delText xml:space="preserve">то конкретных Чистых Космических Качеств </w:delText>
        </w:r>
      </w:del>
      <w:del w:id="6813" w:date="2019-06-22T23:07:00Z" w:author="Yuriy Lebid">
        <w:r>
          <w:rPr>
            <w:rtl w:val="0"/>
          </w:rPr>
          <w:delText>(</w:delText>
        </w:r>
      </w:del>
      <w:del w:id="6814" w:date="2019-06-22T23:07:00Z" w:author="Yuriy Lebid">
        <w:r>
          <w:rPr>
            <w:rtl w:val="0"/>
          </w:rPr>
          <w:delText>ЧКК</w:delText>
        </w:r>
      </w:del>
      <w:del w:id="6815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6816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681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КЛООГМИИ </w:delText>
        </w:r>
      </w:del>
      <w:del w:id="681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- </w:delText>
        </w:r>
      </w:del>
      <w:del w:id="681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Звуковой Космический Код </w:delText>
        </w:r>
      </w:del>
      <w:del w:id="682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682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682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6823" w:date="2019-06-22T23:07:00Z" w:author="Yuriy Lebid"/>
        </w:rPr>
      </w:pPr>
      <w:del w:id="6824" w:date="2019-06-22T23:07:00Z" w:author="Yuriy Lebid">
        <w:r>
          <w:rPr>
            <w:rtl w:val="0"/>
          </w:rPr>
          <w:delText>«Ментальные под</w:delText>
        </w:r>
      </w:del>
      <w:del w:id="6825" w:date="2019-06-22T23:07:00Z" w:author="Yuriy Lebid">
        <w:r>
          <w:rPr>
            <w:rtl w:val="0"/>
          </w:rPr>
          <w:delText>-</w:delText>
        </w:r>
      </w:del>
      <w:del w:id="6826" w:date="2019-06-22T23:07:00Z" w:author="Yuriy Lebid">
        <w:r>
          <w:rPr>
            <w:rtl w:val="0"/>
          </w:rPr>
          <w:delText>лучи»</w:delText>
        </w:r>
      </w:del>
      <w:del w:id="6827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6828" w:date="2019-06-22T23:07:00Z" w:author="Yuriy Lebid">
        <w:r>
          <w:rPr>
            <w:rtl w:val="0"/>
          </w:rPr>
          <w:delText>ЛАНГМИИ</w:delText>
        </w:r>
      </w:del>
      <w:del w:id="6829" w:date="2019-06-22T23:07:00Z" w:author="Yuriy Lebid">
        <w:r>
          <w:rPr>
            <w:rtl w:val="0"/>
          </w:rPr>
          <w:delText>-</w:delText>
        </w:r>
      </w:del>
      <w:del w:id="6830" w:date="2019-06-22T23:07:00Z" w:author="Yuriy Lebid">
        <w:r>
          <w:rPr>
            <w:rtl w:val="0"/>
          </w:rPr>
          <w:delText>лучей</w:delText>
        </w:r>
      </w:del>
    </w:p>
    <w:p>
      <w:pPr>
        <w:pStyle w:val="heading 4"/>
        <w:rPr>
          <w:del w:id="6831" w:date="2019-06-22T23:07:00Z" w:author="Yuriy Lebid"/>
          <w:rStyle w:val="Нет"/>
          <w:color w:val="000000"/>
          <w:u w:color="000000"/>
        </w:rPr>
      </w:pPr>
      <w:del w:id="683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КЛООКК</w:delText>
        </w:r>
      </w:del>
      <w:del w:id="683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683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гены </w:delText>
        </w:r>
      </w:del>
      <w:del w:id="683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  <w:del w:id="683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 </w:delText>
        </w:r>
      </w:del>
    </w:p>
    <w:p>
      <w:pPr>
        <w:pStyle w:val="Определение"/>
        <w:rPr>
          <w:del w:id="6837" w:date="2019-06-22T23:07:00Z" w:author="Yuriy Lebid"/>
        </w:rPr>
      </w:pPr>
      <w:del w:id="6838" w:date="2019-06-22T23:07:00Z" w:author="Yuriy Lebid">
        <w:r>
          <w:rPr>
            <w:rtl w:val="0"/>
          </w:rPr>
          <w:delText>Творцы</w:delText>
        </w:r>
      </w:del>
      <w:del w:id="6839" w:date="2019-06-22T23:07:00Z" w:author="Yuriy Lebid">
        <w:r>
          <w:rPr>
            <w:rtl w:val="0"/>
          </w:rPr>
          <w:delText xml:space="preserve">, </w:delText>
        </w:r>
      </w:del>
      <w:del w:id="6840" w:date="2019-06-22T23:07:00Z" w:author="Yuriy Lebid">
        <w:r>
          <w:rPr>
            <w:rtl w:val="0"/>
          </w:rPr>
          <w:delText>Которые с помощью чередования активности определ</w:delText>
        </w:r>
      </w:del>
      <w:del w:id="6841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6842" w:date="2019-06-22T23:07:00Z" w:author="Yuriy Lebid">
        <w:r>
          <w:rPr>
            <w:rtl w:val="0"/>
          </w:rPr>
          <w:delText>нных гормонов координируют и синхронизируют индивидуальный ход «биологических часов» в организме каждого «человека»</w:delText>
        </w:r>
      </w:del>
    </w:p>
    <w:p>
      <w:pPr>
        <w:pStyle w:val="heading 4"/>
        <w:rPr>
          <w:del w:id="684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84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КЛОО</w:delText>
        </w:r>
      </w:del>
      <w:del w:id="684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684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СС</w:delText>
        </w:r>
      </w:del>
      <w:del w:id="684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684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М</w:delText>
        </w:r>
      </w:del>
      <w:del w:id="684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685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период</w:delText>
        </w:r>
      </w:del>
      <w:del w:id="685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852" w:date="2019-06-22T23:07:00Z" w:author="Yuriy Lebid"/>
        </w:rPr>
      </w:pPr>
      <w:del w:id="6853" w:date="2019-06-22T23:07:00Z" w:author="Yuriy Lebid">
        <w:r>
          <w:rPr>
            <w:rtl w:val="0"/>
          </w:rPr>
          <w:delText xml:space="preserve">планетарный </w:delText>
        </w:r>
      </w:del>
      <w:del w:id="6854" w:date="2019-06-22T23:07:00Z" w:author="Yuriy Lebid">
        <w:r>
          <w:rPr>
            <w:rtl w:val="0"/>
          </w:rPr>
          <w:delText>12-</w:delText>
        </w:r>
      </w:del>
      <w:del w:id="6855" w:date="2019-06-22T23:07:00Z" w:author="Yuriy Lebid">
        <w:r>
          <w:rPr>
            <w:rtl w:val="0"/>
          </w:rPr>
          <w:delText>летний Цикл преобладания в Коллективном Разуме данной Реальности Творческой Активности КЛООРТМ</w:delText>
        </w:r>
      </w:del>
      <w:del w:id="6856" w:date="2019-06-22T23:07:00Z" w:author="Yuriy Lebid">
        <w:r>
          <w:rPr>
            <w:rtl w:val="0"/>
          </w:rPr>
          <w:delText>-</w:delText>
        </w:r>
      </w:del>
      <w:del w:id="6857" w:date="2019-06-22T23:07:00Z" w:author="Yuriy Lebid">
        <w:r>
          <w:rPr>
            <w:rtl w:val="0"/>
          </w:rPr>
          <w:delText>Сущностей ОРЛААКТОР</w:delText>
        </w:r>
      </w:del>
      <w:del w:id="6858" w:date="2019-06-22T23:07:00Z" w:author="Yuriy Lebid">
        <w:r>
          <w:rPr>
            <w:rtl w:val="0"/>
          </w:rPr>
          <w:delText>-</w:delText>
        </w:r>
      </w:del>
      <w:del w:id="6859" w:date="2019-06-22T23:07:00Z" w:author="Yuriy Lebid">
        <w:r>
          <w:rPr>
            <w:rtl w:val="0"/>
          </w:rPr>
          <w:delText>Ииссииди</w:delText>
        </w:r>
      </w:del>
    </w:p>
    <w:p>
      <w:pPr>
        <w:pStyle w:val="heading 4"/>
        <w:rPr>
          <w:del w:id="686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86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КЛООРТМ</w:delText>
        </w:r>
      </w:del>
      <w:del w:id="686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686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Сущности</w:delText>
        </w:r>
      </w:del>
      <w:del w:id="68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865" w:date="2019-06-22T23:07:00Z" w:author="Yuriy Lebid"/>
        </w:rPr>
      </w:pPr>
      <w:del w:id="6866" w:date="2019-06-22T23:07:00Z" w:author="Yuriy Lebid">
        <w:r>
          <w:rPr>
            <w:rtl w:val="0"/>
          </w:rPr>
          <w:delText>Коллективные Сознания всех типов СЛУИ</w:delText>
        </w:r>
      </w:del>
      <w:del w:id="6867" w:date="2019-06-22T23:07:00Z" w:author="Yuriy Lebid">
        <w:r>
          <w:rPr>
            <w:rtl w:val="0"/>
          </w:rPr>
          <w:delText>-</w:delText>
        </w:r>
      </w:del>
      <w:del w:id="6868" w:date="2019-06-22T23:07:00Z" w:author="Yuriy Lebid">
        <w:r>
          <w:rPr>
            <w:rtl w:val="0"/>
          </w:rPr>
          <w:delText>СЛУУ</w:delText>
        </w:r>
      </w:del>
      <w:del w:id="6869" w:date="2019-06-22T23:07:00Z" w:author="Yuriy Lebid">
        <w:r>
          <w:rPr>
            <w:rtl w:val="0"/>
          </w:rPr>
          <w:delText xml:space="preserve">, </w:delText>
        </w:r>
      </w:del>
      <w:del w:id="6870" w:date="2019-06-22T23:07:00Z" w:author="Yuriy Lebid">
        <w:r>
          <w:rPr>
            <w:rtl w:val="0"/>
          </w:rPr>
          <w:delText xml:space="preserve">реализующихся через </w:delText>
        </w:r>
      </w:del>
      <w:del w:id="6871" w:date="2019-06-22T23:07:00Z" w:author="Yuriy Lebid">
        <w:r>
          <w:rPr>
            <w:rtl w:val="0"/>
          </w:rPr>
          <w:delText xml:space="preserve">12 </w:delText>
        </w:r>
      </w:del>
      <w:del w:id="6872" w:date="2019-06-22T23:07:00Z" w:author="Yuriy Lebid">
        <w:r>
          <w:rPr>
            <w:rtl w:val="0"/>
          </w:rPr>
          <w:delText>«кармических каналов» ОРЛААКТОР</w:delText>
        </w:r>
      </w:del>
      <w:del w:id="6873" w:date="2019-06-22T23:07:00Z" w:author="Yuriy Lebid">
        <w:r>
          <w:rPr>
            <w:rtl w:val="0"/>
          </w:rPr>
          <w:delText>-</w:delText>
        </w:r>
      </w:del>
      <w:del w:id="6874" w:date="2019-06-22T23:07:00Z" w:author="Yuriy Lebid">
        <w:r>
          <w:rPr>
            <w:rtl w:val="0"/>
          </w:rPr>
          <w:delText>Ииссииди</w:delText>
        </w:r>
      </w:del>
    </w:p>
    <w:p>
      <w:pPr>
        <w:pStyle w:val="heading 4"/>
        <w:rPr>
          <w:del w:id="687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87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Коарддийя</w:delText>
        </w:r>
      </w:del>
      <w:del w:id="687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878" w:date="2019-06-22T23:07:00Z" w:author="Yuriy Lebid"/>
        </w:rPr>
      </w:pPr>
      <w:del w:id="687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ииссиидиологическое понятие</w:delText>
        </w:r>
      </w:del>
      <w:del w:id="6880" w:date="2019-06-22T23:07:00Z" w:author="Yuriy Lebid">
        <w:r>
          <w:rPr>
            <w:rtl w:val="0"/>
          </w:rPr>
          <w:delText xml:space="preserve"> Кармы</w:delText>
        </w:r>
      </w:del>
      <w:del w:id="6881" w:date="2019-06-22T23:07:00Z" w:author="Yuriy Lebid">
        <w:r>
          <w:rPr>
            <w:rtl w:val="0"/>
          </w:rPr>
          <w:delText xml:space="preserve">: </w:delText>
        </w:r>
      </w:del>
      <w:del w:id="6882" w:date="2019-06-22T23:07:00Z" w:author="Yuriy Lebid">
        <w:r>
          <w:rPr>
            <w:rtl w:val="0"/>
          </w:rPr>
          <w:delText>а</w:delText>
        </w:r>
      </w:del>
      <w:del w:id="6883" w:date="2019-06-22T23:07:00Z" w:author="Yuriy Lebid">
        <w:r>
          <w:rPr>
            <w:rtl w:val="0"/>
          </w:rPr>
          <w:delText xml:space="preserve">) </w:delText>
        </w:r>
      </w:del>
      <w:del w:id="6884" w:date="2019-06-22T23:07:00Z" w:author="Yuriy Lebid">
        <w:r>
          <w:rPr>
            <w:rtl w:val="0"/>
          </w:rPr>
          <w:delText>всецело отражает информационный</w:delText>
        </w:r>
      </w:del>
      <w:del w:id="6885" w:date="2019-06-22T23:07:00Z" w:author="Yuriy Lebid">
        <w:r>
          <w:rPr>
            <w:rtl w:val="0"/>
          </w:rPr>
          <w:delText xml:space="preserve">, </w:delText>
        </w:r>
      </w:del>
      <w:del w:id="6886" w:date="2019-06-22T23:07:00Z" w:author="Yuriy Lebid">
        <w:r>
          <w:rPr>
            <w:rtl w:val="0"/>
          </w:rPr>
          <w:delText xml:space="preserve">эфирный тип ноовременной и симультанной реализации межскунккциональных амбигулярностей лишь только той части сллоогрентной Фокусной Конфигурации </w:delText>
        </w:r>
      </w:del>
      <w:del w:id="6887" w:date="2019-06-22T23:07:00Z" w:author="Yuriy Lebid">
        <w:r>
          <w:rPr>
            <w:rtl w:val="0"/>
          </w:rPr>
          <w:delText>(</w:delText>
        </w:r>
      </w:del>
      <w:del w:id="6888" w:date="2019-06-22T23:07:00Z" w:author="Yuriy Lebid">
        <w:r>
          <w:rPr>
            <w:rtl w:val="0"/>
          </w:rPr>
          <w:delText>ф</w:delText>
        </w:r>
      </w:del>
      <w:del w:id="6889" w:date="2019-06-22T23:07:00Z" w:author="Yuriy Lebid">
        <w:r>
          <w:rPr>
            <w:rtl w:val="0"/>
          </w:rPr>
          <w:delText>-</w:delText>
        </w:r>
      </w:del>
      <w:del w:id="6890" w:date="2019-06-22T23:07:00Z" w:author="Yuriy Lebid">
        <w:r>
          <w:rPr>
            <w:rtl w:val="0"/>
          </w:rPr>
          <w:delText>Конфигурации</w:delText>
        </w:r>
      </w:del>
      <w:del w:id="6891" w:date="2019-06-22T23:07:00Z" w:author="Yuriy Lebid">
        <w:r>
          <w:rPr>
            <w:rtl w:val="0"/>
          </w:rPr>
          <w:delText xml:space="preserve">) </w:delText>
        </w:r>
      </w:del>
      <w:del w:id="6892" w:date="2019-06-22T23:07:00Z" w:author="Yuriy Lebid">
        <w:r>
          <w:rPr>
            <w:rtl w:val="0"/>
          </w:rPr>
          <w:delText xml:space="preserve">Коллективных Космических Разумов </w:delText>
        </w:r>
      </w:del>
      <w:del w:id="6893" w:date="2019-06-22T23:07:00Z" w:author="Yuriy Lebid">
        <w:r>
          <w:rPr>
            <w:rtl w:val="0"/>
          </w:rPr>
          <w:delText>(</w:delText>
        </w:r>
      </w:del>
      <w:del w:id="6894" w:date="2019-06-22T23:07:00Z" w:author="Yuriy Lebid">
        <w:r>
          <w:rPr>
            <w:rtl w:val="0"/>
          </w:rPr>
          <w:delText>ККР</w:delText>
        </w:r>
      </w:del>
      <w:del w:id="6895" w:date="2019-06-22T23:07:00Z" w:author="Yuriy Lebid">
        <w:r>
          <w:rPr>
            <w:rtl w:val="0"/>
          </w:rPr>
          <w:delText xml:space="preserve">) </w:delText>
        </w:r>
      </w:del>
      <w:del w:id="6896" w:date="2019-06-22T23:07:00Z" w:author="Yuriy Lebid">
        <w:r>
          <w:rPr>
            <w:rtl w:val="0"/>
          </w:rPr>
          <w:delText>Космической ЛЛУУ</w:delText>
        </w:r>
      </w:del>
      <w:del w:id="6897" w:date="2019-06-22T23:07:00Z" w:author="Yuriy Lebid">
        <w:r>
          <w:rPr>
            <w:rtl w:val="0"/>
          </w:rPr>
          <w:delText>-</w:delText>
        </w:r>
      </w:del>
      <w:del w:id="6898" w:date="2019-06-22T23:07:00Z" w:author="Yuriy Lebid">
        <w:r>
          <w:rPr>
            <w:rtl w:val="0"/>
          </w:rPr>
          <w:delText>ВВУ</w:delText>
        </w:r>
      </w:del>
      <w:del w:id="6899" w:date="2019-06-22T23:07:00Z" w:author="Yuriy Lebid">
        <w:r>
          <w:rPr>
            <w:rtl w:val="0"/>
          </w:rPr>
          <w:delText>-</w:delText>
        </w:r>
      </w:del>
      <w:del w:id="6900" w:date="2019-06-22T23:07:00Z" w:author="Yuriy Lebid">
        <w:r>
          <w:rPr>
            <w:rtl w:val="0"/>
          </w:rPr>
          <w:delText>Сущности</w:delText>
        </w:r>
      </w:del>
      <w:del w:id="6901" w:date="2019-06-22T23:07:00Z" w:author="Yuriy Lebid">
        <w:r>
          <w:rPr>
            <w:rtl w:val="0"/>
          </w:rPr>
          <w:delText xml:space="preserve">, </w:delText>
        </w:r>
      </w:del>
      <w:del w:id="6902" w:date="2019-06-22T23:07:00Z" w:author="Yuriy Lebid">
        <w:r>
          <w:rPr>
            <w:rtl w:val="0"/>
          </w:rPr>
          <w:delText>которая непосредственно связана с филогенезом Коллективного Сознания человечества как популяции</w:delText>
        </w:r>
      </w:del>
      <w:del w:id="6903" w:date="2019-06-22T23:07:00Z" w:author="Yuriy Lebid">
        <w:r>
          <w:rPr>
            <w:rtl w:val="0"/>
          </w:rPr>
          <w:delText xml:space="preserve">, </w:delText>
        </w:r>
      </w:del>
      <w:del w:id="6904" w:date="2019-06-22T23:07:00Z" w:author="Yuriy Lebid">
        <w:r>
          <w:rPr>
            <w:rtl w:val="0"/>
          </w:rPr>
          <w:delText>симультанно представленной в Пространстве</w:delText>
        </w:r>
      </w:del>
      <w:del w:id="6905" w:date="2019-06-22T23:07:00Z" w:author="Yuriy Lebid">
        <w:r>
          <w:rPr>
            <w:rtl w:val="0"/>
          </w:rPr>
          <w:delText>-</w:delText>
        </w:r>
      </w:del>
      <w:del w:id="6906" w:date="2019-06-22T23:07:00Z" w:author="Yuriy Lebid">
        <w:r>
          <w:rPr>
            <w:rtl w:val="0"/>
          </w:rPr>
          <w:delText>Времени миллиардами разноразвитых космических цивилизаций</w:delText>
        </w:r>
      </w:del>
      <w:del w:id="6907" w:date="2019-06-22T23:07:00Z" w:author="Yuriy Lebid">
        <w:r>
          <w:rPr>
            <w:rtl w:val="0"/>
          </w:rPr>
          <w:delText xml:space="preserve">, </w:delText>
        </w:r>
      </w:del>
      <w:del w:id="6908" w:date="2019-06-22T23:07:00Z" w:author="Yuriy Lebid">
        <w:r>
          <w:rPr>
            <w:rtl w:val="0"/>
          </w:rPr>
          <w:delText xml:space="preserve">сформировавшихся в характерных условиях множества Версий Физических Глобусов не только Земли </w:delText>
        </w:r>
      </w:del>
      <w:del w:id="6909" w:date="2019-06-22T23:07:00Z" w:author="Yuriy Lebid">
        <w:r>
          <w:rPr>
            <w:rtl w:val="0"/>
          </w:rPr>
          <w:delText>(</w:delText>
        </w:r>
      </w:del>
      <w:del w:id="6910" w:date="2019-06-22T23:07:00Z" w:author="Yuriy Lebid">
        <w:r>
          <w:rPr>
            <w:rtl w:val="0"/>
          </w:rPr>
          <w:delText>ГРЭИЙСЛИИСС</w:delText>
        </w:r>
      </w:del>
      <w:del w:id="6911" w:date="2019-06-22T23:07:00Z" w:author="Yuriy Lebid">
        <w:r>
          <w:rPr>
            <w:rtl w:val="0"/>
          </w:rPr>
          <w:delText xml:space="preserve">), </w:delText>
        </w:r>
      </w:del>
      <w:del w:id="6912" w:date="2019-06-22T23:07:00Z" w:author="Yuriy Lebid">
        <w:r>
          <w:rPr>
            <w:rtl w:val="0"/>
          </w:rPr>
          <w:delText>но также и в соответствующих Уровнях и типах плотности планетарных систем других Зв</w:delText>
        </w:r>
      </w:del>
      <w:del w:id="6913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6914" w:date="2019-06-22T23:07:00Z" w:author="Yuriy Lebid">
        <w:r>
          <w:rPr>
            <w:rtl w:val="0"/>
          </w:rPr>
          <w:delText>здных Сущностей</w:delText>
        </w:r>
      </w:del>
      <w:del w:id="6915" w:date="2019-06-22T23:07:00Z" w:author="Yuriy Lebid">
        <w:r>
          <w:rPr>
            <w:rtl w:val="0"/>
          </w:rPr>
          <w:delText xml:space="preserve">; </w:delText>
        </w:r>
      </w:del>
      <w:del w:id="6916" w:date="2019-06-22T23:07:00Z" w:author="Yuriy Lebid">
        <w:r>
          <w:rPr>
            <w:rtl w:val="0"/>
          </w:rPr>
          <w:delText>б</w:delText>
        </w:r>
      </w:del>
      <w:del w:id="6917" w:date="2019-06-22T23:07:00Z" w:author="Yuriy Lebid">
        <w:r>
          <w:rPr>
            <w:rtl w:val="0"/>
          </w:rPr>
          <w:delText xml:space="preserve">) </w:delText>
        </w:r>
      </w:del>
      <w:del w:id="6918" w:date="2019-06-22T23:07:00Z" w:author="Yuriy Lebid">
        <w:r>
          <w:rPr>
            <w:rtl w:val="0"/>
          </w:rPr>
          <w:delText>ллууввумическая Карма</w:delText>
        </w:r>
      </w:del>
      <w:del w:id="6919" w:date="2019-06-22T23:07:00Z" w:author="Yuriy Lebid">
        <w:r>
          <w:rPr>
            <w:rtl w:val="0"/>
          </w:rPr>
          <w:delText xml:space="preserve">, </w:delText>
        </w:r>
      </w:del>
      <w:del w:id="6920" w:date="2019-06-22T23:07:00Z" w:author="Yuriy Lebid">
        <w:r>
          <w:rPr>
            <w:rtl w:val="0"/>
          </w:rPr>
          <w:delText xml:space="preserve">представляющая собой профективное отражение общей Творческой Активности всех ллууввумических Творцов экселлерегнарных </w:delText>
        </w:r>
      </w:del>
      <w:del w:id="6921" w:date="2019-06-22T23:07:00Z" w:author="Yuriy Lebid">
        <w:r>
          <w:rPr>
            <w:rtl w:val="0"/>
          </w:rPr>
          <w:delText>(</w:delText>
        </w:r>
      </w:del>
      <w:del w:id="6922" w:date="2019-06-22T23:07:00Z" w:author="Yuriy Lebid">
        <w:r>
          <w:rPr>
            <w:rtl w:val="0"/>
          </w:rPr>
          <w:delText>офферретурбальных и адсупердивинусных</w:delText>
        </w:r>
      </w:del>
      <w:del w:id="6923" w:date="2019-06-22T23:07:00Z" w:author="Yuriy Lebid">
        <w:r>
          <w:rPr>
            <w:rtl w:val="0"/>
          </w:rPr>
          <w:delText xml:space="preserve">) </w:delText>
        </w:r>
      </w:del>
      <w:del w:id="6924" w:date="2019-06-22T23:07:00Z" w:author="Yuriy Lebid">
        <w:r>
          <w:rPr>
            <w:rtl w:val="0"/>
          </w:rPr>
          <w:delText>Полей</w:delText>
        </w:r>
      </w:del>
      <w:del w:id="6925" w:date="2019-06-22T23:07:00Z" w:author="Yuriy Lebid">
        <w:r>
          <w:rPr>
            <w:rtl w:val="0"/>
          </w:rPr>
          <w:delText>-</w:delText>
        </w:r>
      </w:del>
      <w:del w:id="6926" w:date="2019-06-22T23:07:00Z" w:author="Yuriy Lebid">
        <w:r>
          <w:rPr>
            <w:rtl w:val="0"/>
          </w:rPr>
          <w:delText xml:space="preserve">Сознаний </w:delText>
        </w:r>
      </w:del>
      <w:del w:id="6927" w:date="2019-06-22T23:07:00Z" w:author="Yuriy Lebid">
        <w:r>
          <w:rPr>
            <w:rtl w:val="0"/>
          </w:rPr>
          <w:delText>(</w:delText>
        </w:r>
      </w:del>
      <w:del w:id="6928" w:date="2019-06-22T23:07:00Z" w:author="Yuriy Lebid">
        <w:r>
          <w:rPr>
            <w:rtl w:val="0"/>
          </w:rPr>
          <w:delText>ПС</w:delText>
        </w:r>
      </w:del>
      <w:del w:id="6929" w:date="2019-06-22T23:07:00Z" w:author="Yuriy Lebid">
        <w:r>
          <w:rPr>
            <w:rtl w:val="0"/>
          </w:rPr>
          <w:delText xml:space="preserve">), </w:delText>
        </w:r>
      </w:del>
      <w:del w:id="6930" w:date="2019-06-22T23:07:00Z" w:author="Yuriy Lebid">
        <w:r>
          <w:rPr>
            <w:rtl w:val="0"/>
          </w:rPr>
          <w:delText xml:space="preserve">которая голохронно проявлена в эфирных конструкциях Атерэкс </w:delText>
        </w:r>
      </w:del>
      <w:del w:id="6931" w:date="2019-06-22T23:07:00Z" w:author="Yuriy Lebid">
        <w:r>
          <w:rPr>
            <w:rtl w:val="0"/>
          </w:rPr>
          <w:delText>(</w:delText>
        </w:r>
      </w:del>
      <w:del w:id="6932" w:date="2019-06-22T23:07:00Z" w:author="Yuriy Lebid">
        <w:r>
          <w:rPr>
            <w:rtl w:val="0"/>
          </w:rPr>
          <w:delText>НВК</w:delText>
        </w:r>
      </w:del>
      <w:del w:id="6933" w:date="2019-06-22T23:07:00Z" w:author="Yuriy Lebid">
        <w:r>
          <w:rPr>
            <w:rtl w:val="0"/>
          </w:rPr>
          <w:delText xml:space="preserve">) </w:delText>
        </w:r>
      </w:del>
      <w:del w:id="6934" w:date="2019-06-22T23:07:00Z" w:author="Yuriy Lebid">
        <w:r>
          <w:rPr>
            <w:rtl w:val="0"/>
          </w:rPr>
          <w:delText xml:space="preserve">через всю трансфинитность параллельных Фокусных Динамик </w:delText>
        </w:r>
      </w:del>
      <w:del w:id="6935" w:date="2019-06-22T23:07:00Z" w:author="Yuriy Lebid">
        <w:r>
          <w:rPr>
            <w:rtl w:val="0"/>
          </w:rPr>
          <w:delText>(</w:delText>
        </w:r>
      </w:del>
      <w:del w:id="6936" w:date="2019-06-22T23:07:00Z" w:author="Yuriy Lebid">
        <w:r>
          <w:rPr>
            <w:rtl w:val="0"/>
          </w:rPr>
          <w:delText>ФД</w:delText>
        </w:r>
      </w:del>
      <w:del w:id="6937" w:date="2019-06-22T23:07:00Z" w:author="Yuriy Lebid">
        <w:r>
          <w:rPr>
            <w:rtl w:val="0"/>
          </w:rPr>
          <w:delText xml:space="preserve">) </w:delText>
        </w:r>
      </w:del>
      <w:del w:id="6938" w:date="2019-06-22T23:07:00Z" w:author="Yuriy Lebid">
        <w:r>
          <w:rPr>
            <w:rtl w:val="0"/>
          </w:rPr>
          <w:delText>НУУ</w:delText>
        </w:r>
      </w:del>
      <w:del w:id="6939" w:date="2019-06-22T23:07:00Z" w:author="Yuriy Lebid">
        <w:r>
          <w:rPr>
            <w:rtl w:val="0"/>
          </w:rPr>
          <w:delText>-</w:delText>
        </w:r>
      </w:del>
      <w:del w:id="6940" w:date="2019-06-22T23:07:00Z" w:author="Yuriy Lebid">
        <w:r>
          <w:rPr>
            <w:rtl w:val="0"/>
          </w:rPr>
          <w:delText>ВВУ</w:delText>
        </w:r>
      </w:del>
      <w:del w:id="6941" w:date="2019-06-22T23:07:00Z" w:author="Yuriy Lebid">
        <w:r>
          <w:rPr>
            <w:rtl w:val="0"/>
          </w:rPr>
          <w:delText>-</w:delText>
        </w:r>
      </w:del>
      <w:del w:id="6942" w:date="2019-06-22T23:07:00Z" w:author="Yuriy Lebid">
        <w:r>
          <w:rPr>
            <w:rtl w:val="0"/>
          </w:rPr>
          <w:delText>Формо</w:delText>
        </w:r>
      </w:del>
      <w:del w:id="6943" w:date="2019-06-22T23:07:00Z" w:author="Yuriy Lebid">
        <w:r>
          <w:rPr>
            <w:rtl w:val="0"/>
          </w:rPr>
          <w:delText>-</w:delText>
        </w:r>
      </w:del>
      <w:del w:id="6944" w:date="2019-06-22T23:07:00Z" w:author="Yuriy Lebid">
        <w:r>
          <w:rPr>
            <w:rtl w:val="0"/>
          </w:rPr>
          <w:delText>Творцов Пространсвенно</w:delText>
        </w:r>
      </w:del>
      <w:del w:id="6945" w:date="2019-06-22T23:07:00Z" w:author="Yuriy Lebid">
        <w:r>
          <w:rPr>
            <w:rtl w:val="0"/>
          </w:rPr>
          <w:delText>-</w:delText>
        </w:r>
      </w:del>
      <w:del w:id="6946" w:date="2019-06-22T23:07:00Z" w:author="Yuriy Lebid">
        <w:r>
          <w:rPr>
            <w:rtl w:val="0"/>
          </w:rPr>
          <w:delText xml:space="preserve">Временного Континуума </w:delText>
        </w:r>
      </w:del>
      <w:del w:id="6947" w:date="2019-06-22T23:07:00Z" w:author="Yuriy Lebid">
        <w:r>
          <w:rPr>
            <w:rtl w:val="0"/>
          </w:rPr>
          <w:delText>(</w:delText>
        </w:r>
      </w:del>
      <w:del w:id="6948" w:date="2019-06-22T23:07:00Z" w:author="Yuriy Lebid">
        <w:r>
          <w:rPr>
            <w:rtl w:val="0"/>
          </w:rPr>
          <w:delText>ПВК</w:delText>
        </w:r>
      </w:del>
      <w:del w:id="6949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695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695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коварллертность</w:delText>
        </w:r>
      </w:del>
      <w:del w:id="695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953" w:date="2019-06-22T23:07:00Z" w:author="Yuriy Lebid"/>
        </w:rPr>
      </w:pPr>
      <w:del w:id="6954" w:date="2019-06-22T23:07:00Z" w:author="Yuriy Lebid">
        <w:r>
          <w:rPr>
            <w:rtl w:val="0"/>
          </w:rPr>
          <w:delText>«совместимость творчества»</w:delText>
        </w:r>
      </w:del>
      <w:del w:id="6955" w:date="2019-06-22T23:07:00Z" w:author="Yuriy Lebid">
        <w:r>
          <w:rPr>
            <w:rtl w:val="0"/>
          </w:rPr>
          <w:delText xml:space="preserve">, </w:delText>
        </w:r>
      </w:del>
      <w:del w:id="6956" w:date="2019-06-22T23:07:00Z" w:author="Yuriy Lebid">
        <w:r>
          <w:rPr>
            <w:rtl w:val="0"/>
          </w:rPr>
          <w:delText xml:space="preserve">определяющая степень возможности или невозможности непосредственного совместного участия в одних синтетических Процессах реализационных Форм разнокачественных типов Коллективных Космических Разумов </w:delText>
        </w:r>
      </w:del>
      <w:del w:id="6957" w:date="2019-06-22T23:07:00Z" w:author="Yuriy Lebid">
        <w:r>
          <w:rPr>
            <w:rtl w:val="0"/>
          </w:rPr>
          <w:delText>(</w:delText>
        </w:r>
      </w:del>
      <w:del w:id="6958" w:date="2019-06-22T23:07:00Z" w:author="Yuriy Lebid">
        <w:r>
          <w:rPr>
            <w:rtl w:val="0"/>
          </w:rPr>
          <w:delText>ККР</w:delText>
        </w:r>
      </w:del>
      <w:del w:id="6959" w:date="2019-06-22T23:07:00Z" w:author="Yuriy Lebid">
        <w:r>
          <w:rPr>
            <w:rtl w:val="0"/>
          </w:rPr>
          <w:delText xml:space="preserve">); </w:delText>
        </w:r>
      </w:del>
      <w:del w:id="6960" w:date="2019-06-22T23:07:00Z" w:author="Yuriy Lebid">
        <w:r>
          <w:rPr>
            <w:rtl w:val="0"/>
          </w:rPr>
          <w:delText>пригодность к тому или иному типу творческого взаимодействия</w:delText>
        </w:r>
      </w:del>
      <w:del w:id="6961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6962" w:date="2019-06-22T23:07:00Z" w:author="Yuriy Lebid"/>
        </w:rPr>
      </w:pPr>
      <w:del w:id="696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Производные</w:delText>
        </w:r>
      </w:del>
      <w:del w:id="6964" w:date="2019-06-22T23:07:00Z" w:author="Yuriy Lebid">
        <w:r>
          <w:rPr>
            <w:rtl w:val="0"/>
          </w:rPr>
          <w:delText xml:space="preserve">: </w:delText>
        </w:r>
      </w:del>
      <w:del w:id="6965" w:date="2019-06-22T23:07:00Z" w:author="Yuriy Lebid">
        <w:r>
          <w:rPr>
            <w:rStyle w:val="Hyperlink.1"/>
            <w:rtl w:val="0"/>
          </w:rPr>
          <w:delText>коварллертный</w:delText>
        </w:r>
      </w:del>
      <w:del w:id="696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6967" w:date="2019-06-22T23:07:00Z" w:author="Yuriy Lebid">
        <w:r>
          <w:rPr>
            <w:rtl w:val="0"/>
          </w:rPr>
          <w:delText xml:space="preserve">— условно совместимый по признакам Фокусной Динамики </w:delText>
        </w:r>
      </w:del>
      <w:del w:id="6968" w:date="2019-06-22T23:07:00Z" w:author="Yuriy Lebid">
        <w:r>
          <w:rPr>
            <w:rtl w:val="0"/>
          </w:rPr>
          <w:delText>(</w:delText>
        </w:r>
      </w:del>
      <w:del w:id="6969" w:date="2019-06-22T23:07:00Z" w:author="Yuriy Lebid">
        <w:r>
          <w:rPr>
            <w:rtl w:val="0"/>
          </w:rPr>
          <w:delText>ФД</w:delText>
        </w:r>
      </w:del>
      <w:del w:id="6970" w:date="2019-06-22T23:07:00Z" w:author="Yuriy Lebid">
        <w:r>
          <w:rPr>
            <w:rtl w:val="0"/>
          </w:rPr>
          <w:delText xml:space="preserve">) </w:delText>
        </w:r>
      </w:del>
      <w:del w:id="6971" w:date="2019-06-22T23:07:00Z" w:author="Yuriy Lebid">
        <w:r>
          <w:rPr>
            <w:rtl w:val="0"/>
          </w:rPr>
          <w:delText>Формо</w:delText>
        </w:r>
      </w:del>
      <w:del w:id="6972" w:date="2019-06-22T23:07:00Z" w:author="Yuriy Lebid">
        <w:r>
          <w:rPr>
            <w:rtl w:val="0"/>
          </w:rPr>
          <w:delText>-</w:delText>
        </w:r>
      </w:del>
      <w:del w:id="6973" w:date="2019-06-22T23:07:00Z" w:author="Yuriy Lebid">
        <w:r>
          <w:rPr>
            <w:rtl w:val="0"/>
          </w:rPr>
          <w:delText xml:space="preserve">Творцов Фокусной Конфигурации Форм Самосознаний </w:delText>
        </w:r>
      </w:del>
      <w:del w:id="6974" w:date="2019-06-22T23:07:00Z" w:author="Yuriy Lebid">
        <w:r>
          <w:rPr>
            <w:rtl w:val="0"/>
          </w:rPr>
          <w:delText>(</w:delText>
        </w:r>
      </w:del>
      <w:del w:id="6975" w:date="2019-06-22T23:07:00Z" w:author="Yuriy Lebid">
        <w:r>
          <w:rPr>
            <w:rtl w:val="0"/>
          </w:rPr>
          <w:delText>ФС</w:delText>
        </w:r>
      </w:del>
      <w:del w:id="6976" w:date="2019-06-22T23:07:00Z" w:author="Yuriy Lebid">
        <w:r>
          <w:rPr>
            <w:rtl w:val="0"/>
          </w:rPr>
          <w:delText xml:space="preserve">) </w:delText>
        </w:r>
      </w:del>
      <w:del w:id="6977" w:date="2019-06-22T23:07:00Z" w:author="Yuriy Lebid">
        <w:r>
          <w:rPr>
            <w:rtl w:val="0"/>
          </w:rPr>
          <w:delText>или взаимосвязи между Полями</w:delText>
        </w:r>
      </w:del>
      <w:del w:id="6978" w:date="2019-06-22T23:07:00Z" w:author="Yuriy Lebid">
        <w:r>
          <w:rPr>
            <w:rtl w:val="0"/>
          </w:rPr>
          <w:delText>-</w:delText>
        </w:r>
      </w:del>
      <w:del w:id="6979" w:date="2019-06-22T23:07:00Z" w:author="Yuriy Lebid">
        <w:r>
          <w:rPr>
            <w:rtl w:val="0"/>
          </w:rPr>
          <w:delText xml:space="preserve">Сознаниями </w:delText>
        </w:r>
      </w:del>
      <w:del w:id="6980" w:date="2019-06-22T23:07:00Z" w:author="Yuriy Lebid">
        <w:r>
          <w:rPr>
            <w:rtl w:val="0"/>
          </w:rPr>
          <w:delText>(</w:delText>
        </w:r>
      </w:del>
      <w:del w:id="6981" w:date="2019-06-22T23:07:00Z" w:author="Yuriy Lebid">
        <w:r>
          <w:rPr>
            <w:rtl w:val="0"/>
          </w:rPr>
          <w:delText>ПС</w:delText>
        </w:r>
      </w:del>
      <w:del w:id="6982" w:date="2019-06-22T23:07:00Z" w:author="Yuriy Lebid">
        <w:r>
          <w:rPr>
            <w:rtl w:val="0"/>
          </w:rPr>
          <w:delText xml:space="preserve">) </w:delText>
        </w:r>
      </w:del>
      <w:del w:id="6983" w:date="2019-06-22T23:07:00Z" w:author="Yuriy Lebid">
        <w:r>
          <w:rPr>
            <w:rtl w:val="0"/>
          </w:rPr>
          <w:delText xml:space="preserve">и Аспектами Чистых Космических Качеств </w:delText>
        </w:r>
      </w:del>
      <w:del w:id="6984" w:date="2019-06-22T23:07:00Z" w:author="Yuriy Lebid">
        <w:r>
          <w:rPr>
            <w:rtl w:val="0"/>
          </w:rPr>
          <w:delText>(</w:delText>
        </w:r>
      </w:del>
      <w:del w:id="6985" w:date="2019-06-22T23:07:00Z" w:author="Yuriy Lebid">
        <w:r>
          <w:rPr>
            <w:rtl w:val="0"/>
          </w:rPr>
          <w:delText>ЧКК</w:delText>
        </w:r>
      </w:del>
      <w:del w:id="6986" w:date="2019-06-22T23:07:00Z" w:author="Yuriy Lebid">
        <w:r>
          <w:rPr>
            <w:rtl w:val="0"/>
          </w:rPr>
          <w:delText xml:space="preserve">); </w:delText>
        </w:r>
      </w:del>
      <w:del w:id="6987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в частности</w:delText>
        </w:r>
      </w:del>
      <w:del w:id="6988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: </w:delText>
        </w:r>
      </w:del>
      <w:del w:id="6989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в большей или меньшей степени гармонизированные между собой ФД различных дискретных ФС – от фотонов и кварков до мюонов и протонов</w:delText>
        </w:r>
      </w:del>
      <w:del w:id="6990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.</w:delText>
        </w:r>
      </w:del>
    </w:p>
    <w:p>
      <w:pPr>
        <w:pStyle w:val="heading 4"/>
        <w:rPr>
          <w:del w:id="6991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699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когерентность</w:delText>
        </w:r>
      </w:del>
      <w:del w:id="699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6994" w:date="2019-06-22T23:07:00Z" w:author="Yuriy Lebid"/>
        </w:rPr>
      </w:pPr>
      <w:del w:id="6995" w:date="2019-06-22T23:07:00Z" w:author="Yuriy Lebid">
        <w:r>
          <w:rPr>
            <w:rtl w:val="0"/>
          </w:rPr>
          <w:delText>взаимосвязанность</w:delText>
        </w:r>
      </w:del>
      <w:del w:id="6996" w:date="2019-06-22T23:07:00Z" w:author="Yuriy Lebid">
        <w:r>
          <w:rPr>
            <w:rtl w:val="0"/>
          </w:rPr>
          <w:delText xml:space="preserve">, </w:delText>
        </w:r>
      </w:del>
      <w:del w:id="6997" w:date="2019-06-22T23:07:00Z" w:author="Yuriy Lebid">
        <w:r>
          <w:rPr>
            <w:rtl w:val="0"/>
          </w:rPr>
          <w:delText>согласованность</w:delText>
        </w:r>
      </w:del>
      <w:del w:id="6998" w:date="2019-06-22T23:07:00Z" w:author="Yuriy Lebid">
        <w:r>
          <w:rPr>
            <w:rtl w:val="0"/>
          </w:rPr>
          <w:delText xml:space="preserve">, </w:delText>
        </w:r>
      </w:del>
      <w:del w:id="6999" w:date="2019-06-22T23:07:00Z" w:author="Yuriy Lebid">
        <w:r>
          <w:rPr>
            <w:rtl w:val="0"/>
          </w:rPr>
          <w:delText>соотнес</w:delText>
        </w:r>
      </w:del>
      <w:del w:id="7000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7001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н</w:delText>
        </w:r>
      </w:del>
      <w:del w:id="7002" w:date="2019-06-22T23:07:00Z" w:author="Yuriy Lebid">
        <w:r>
          <w:rPr>
            <w:rtl w:val="0"/>
          </w:rPr>
          <w:delText>ность</w:delText>
        </w:r>
      </w:del>
    </w:p>
    <w:p>
      <w:pPr>
        <w:pStyle w:val="heading 4"/>
        <w:rPr>
          <w:del w:id="700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700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когерентный</w:delText>
        </w:r>
      </w:del>
      <w:del w:id="70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7006" w:date="2019-06-22T23:07:00Z" w:author="Yuriy Lebid"/>
        </w:rPr>
      </w:pPr>
      <w:del w:id="7007" w:date="2019-06-22T23:07:00Z" w:author="Yuriy Lebid">
        <w:r>
          <w:rPr>
            <w:rtl w:val="0"/>
          </w:rPr>
          <w:delText>происходящий согласованно</w:delText>
        </w:r>
      </w:del>
      <w:del w:id="7008" w:date="2019-06-22T23:07:00Z" w:author="Yuriy Lebid">
        <w:r>
          <w:rPr>
            <w:rtl w:val="0"/>
          </w:rPr>
          <w:delText xml:space="preserve">; </w:delText>
        </w:r>
      </w:del>
      <w:del w:id="7009" w:date="2019-06-22T23:07:00Z" w:author="Yuriy Lebid">
        <w:r>
          <w:rPr>
            <w:rtl w:val="0"/>
          </w:rPr>
          <w:delText>сопряж</w:delText>
        </w:r>
      </w:del>
      <w:del w:id="7010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7011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н</w:delText>
        </w:r>
      </w:del>
      <w:del w:id="7012" w:date="2019-06-22T23:07:00Z" w:author="Yuriy Lebid">
        <w:r>
          <w:rPr>
            <w:rtl w:val="0"/>
          </w:rPr>
          <w:delText>ный</w:delText>
        </w:r>
      </w:del>
      <w:del w:id="7013" w:date="2019-06-22T23:07:00Z" w:author="Yuriy Lebid">
        <w:r>
          <w:rPr>
            <w:rtl w:val="0"/>
          </w:rPr>
          <w:delText xml:space="preserve">, </w:delText>
        </w:r>
      </w:del>
      <w:del w:id="7014" w:date="2019-06-22T23:07:00Z" w:author="Yuriy Lebid">
        <w:r>
          <w:rPr>
            <w:rtl w:val="0"/>
          </w:rPr>
          <w:delText>взаимосвязанный с чем</w:delText>
        </w:r>
      </w:del>
      <w:del w:id="7015" w:date="2019-06-22T23:07:00Z" w:author="Yuriy Lebid">
        <w:r>
          <w:rPr>
            <w:rtl w:val="0"/>
          </w:rPr>
          <w:delText>-</w:delText>
        </w:r>
      </w:del>
      <w:del w:id="7016" w:date="2019-06-22T23:07:00Z" w:author="Yuriy Lebid">
        <w:r>
          <w:rPr>
            <w:rtl w:val="0"/>
          </w:rPr>
          <w:delText>либо</w:delText>
        </w:r>
      </w:del>
    </w:p>
    <w:p>
      <w:pPr>
        <w:pStyle w:val="heading 4"/>
        <w:rPr>
          <w:del w:id="7017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701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когнитивный </w:delText>
        </w:r>
      </w:del>
      <w:del w:id="701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702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702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702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cognitio</w:delText>
        </w:r>
      </w:del>
      <w:del w:id="702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познание</w:delText>
        </w:r>
      </w:del>
      <w:del w:id="70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702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узнавание</w:delText>
        </w:r>
      </w:del>
      <w:del w:id="702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7027" w:date="2019-06-22T23:07:00Z" w:author="Yuriy Lebid"/>
        </w:rPr>
      </w:pPr>
      <w:del w:id="702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702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7030" w:date="2019-06-22T23:07:00Z" w:author="Yuriy Lebid">
        <w:r>
          <w:rPr>
            <w:rtl w:val="0"/>
          </w:rPr>
          <w:delText>субтеррансивный процесс или психическое состояние</w:delText>
        </w:r>
      </w:del>
      <w:del w:id="7031" w:date="2019-06-22T23:07:00Z" w:author="Yuriy Lebid">
        <w:r>
          <w:rPr>
            <w:rtl w:val="0"/>
          </w:rPr>
          <w:delText xml:space="preserve">, </w:delText>
        </w:r>
      </w:del>
      <w:del w:id="7032" w:date="2019-06-22T23:07:00Z" w:author="Yuriy Lebid">
        <w:r>
          <w:rPr>
            <w:rtl w:val="0"/>
          </w:rPr>
          <w:delText>связанное с непрерывным познанием «личностью» самой себя и окружающего мира</w:delText>
        </w:r>
      </w:del>
      <w:del w:id="7033" w:date="2019-06-22T23:07:00Z" w:author="Yuriy Lebid">
        <w:r>
          <w:rPr>
            <w:rtl w:val="0"/>
          </w:rPr>
          <w:delText xml:space="preserve">, </w:delText>
        </w:r>
      </w:del>
      <w:del w:id="7034" w:date="2019-06-22T23:07:00Z" w:author="Yuriy Lebid">
        <w:r>
          <w:rPr>
            <w:rtl w:val="0"/>
          </w:rPr>
          <w:delText>с психоанализом и мышлением</w:delText>
        </w:r>
      </w:del>
      <w:del w:id="7035" w:date="2019-06-22T23:07:00Z" w:author="Yuriy Lebid">
        <w:r>
          <w:rPr>
            <w:rtl w:val="0"/>
          </w:rPr>
          <w:delText xml:space="preserve">, </w:delText>
        </w:r>
      </w:del>
      <w:del w:id="7036" w:date="2019-06-22T23:07:00Z" w:author="Yuriy Lebid">
        <w:r>
          <w:rPr>
            <w:rtl w:val="0"/>
          </w:rPr>
          <w:delText>с обретением в Самосознании чего</w:delText>
        </w:r>
      </w:del>
      <w:del w:id="7037" w:date="2019-06-22T23:07:00Z" w:author="Yuriy Lebid">
        <w:r>
          <w:rPr>
            <w:rtl w:val="0"/>
          </w:rPr>
          <w:delText>-</w:delText>
        </w:r>
      </w:del>
      <w:del w:id="7038" w:date="2019-06-22T23:07:00Z" w:author="Yuriy Lebid">
        <w:r>
          <w:rPr>
            <w:rtl w:val="0"/>
          </w:rPr>
          <w:delText>то нового</w:delText>
        </w:r>
      </w:del>
      <w:del w:id="7039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7040" w:date="2019-06-22T23:07:00Z" w:author="Yuriy Lebid"/>
        </w:rPr>
      </w:pPr>
      <w:del w:id="704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</w:delText>
        </w:r>
      </w:del>
      <w:del w:id="704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7043" w:date="2019-06-22T23:07:00Z" w:author="Yuriy Lebid">
        <w:r>
          <w:rPr>
            <w:rStyle w:val="Hyperlink.1"/>
            <w:rtl w:val="0"/>
          </w:rPr>
          <w:delText>амплификационность</w:delText>
        </w:r>
      </w:del>
      <w:del w:id="7044" w:date="2019-06-22T23:07:00Z" w:author="Yuriy Lebid">
        <w:r>
          <w:rPr>
            <w:rtl w:val="0"/>
          </w:rPr>
          <w:delText xml:space="preserve">, </w:delText>
        </w:r>
      </w:del>
      <w:del w:id="7045" w:date="2019-06-22T23:07:00Z" w:author="Yuriy Lebid">
        <w:r>
          <w:rPr>
            <w:rtl w:val="0"/>
          </w:rPr>
          <w:delText>Суть которой – Самопознание</w:delText>
        </w:r>
      </w:del>
      <w:del w:id="7046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704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704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коллективное Надсознание</w:delText>
        </w:r>
      </w:del>
      <w:del w:id="70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7050" w:date="2019-06-22T23:07:00Z" w:author="Yuriy Lebid"/>
        </w:rPr>
      </w:pPr>
      <w:del w:id="705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 термин</w:delText>
        </w:r>
      </w:del>
      <w:del w:id="7052" w:date="2019-06-22T23:07:00Z" w:author="Yuriy Lebid">
        <w:r>
          <w:rPr>
            <w:rtl w:val="0"/>
          </w:rPr>
          <w:delText xml:space="preserve"> </w:delText>
        </w:r>
      </w:del>
      <w:del w:id="705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означает</w:delText>
        </w:r>
      </w:del>
      <w:del w:id="705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7055" w:date="2019-06-22T23:07:00Z" w:author="Yuriy Lebid">
        <w:r>
          <w:rPr>
            <w:rtl w:val="0"/>
          </w:rPr>
          <w:delText xml:space="preserve">часть Самосознания </w:delText>
        </w:r>
      </w:del>
      <w:del w:id="7056" w:date="2019-06-22T23:07:00Z" w:author="Yuriy Lebid">
        <w:r>
          <w:rPr>
            <w:rtl w:val="0"/>
          </w:rPr>
          <w:delText>(</w:delText>
        </w:r>
      </w:del>
      <w:del w:id="7057" w:date="2019-06-22T23:07:00Z" w:author="Yuriy Lebid">
        <w:r>
          <w:rPr>
            <w:rtl w:val="0"/>
          </w:rPr>
          <w:delText>Уровень Самосознания</w:delText>
        </w:r>
      </w:del>
      <w:del w:id="7058" w:date="2019-06-22T23:07:00Z" w:author="Yuriy Lebid">
        <w:r>
          <w:rPr>
            <w:rtl w:val="0"/>
          </w:rPr>
          <w:delText xml:space="preserve">), </w:delText>
        </w:r>
      </w:del>
      <w:del w:id="7059" w:date="2019-06-22T23:07:00Z" w:author="Yuriy Lebid">
        <w:r>
          <w:rPr>
            <w:rtl w:val="0"/>
          </w:rPr>
          <w:delText xml:space="preserve">расположенная условно «глубже» </w:delText>
        </w:r>
      </w:del>
      <w:del w:id="7060" w:date="2019-06-22T23:07:00Z" w:author="Yuriy Lebid">
        <w:r>
          <w:rPr>
            <w:rtl w:val="0"/>
          </w:rPr>
          <w:delText>(</w:delText>
        </w:r>
      </w:del>
      <w:del w:id="7061" w:date="2019-06-22T23:07:00Z" w:author="Yuriy Lebid">
        <w:r>
          <w:rPr>
            <w:rtl w:val="0"/>
          </w:rPr>
          <w:delText>в качественном смысле</w:delText>
        </w:r>
      </w:del>
      <w:del w:id="7062" w:date="2019-06-22T23:07:00Z" w:author="Yuriy Lebid">
        <w:r>
          <w:rPr>
            <w:rtl w:val="0"/>
          </w:rPr>
          <w:delText xml:space="preserve">) </w:delText>
        </w:r>
      </w:del>
      <w:del w:id="7063" w:date="2019-06-22T23:07:00Z" w:author="Yuriy Lebid">
        <w:r>
          <w:rPr>
            <w:rtl w:val="0"/>
          </w:rPr>
          <w:delText>Уровня Коллективного Подсознания и отвечающая за ещ</w:delText>
        </w:r>
      </w:del>
      <w:del w:id="7064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7065" w:date="2019-06-22T23:07:00Z" w:author="Yuriy Lebid">
        <w:r>
          <w:rPr>
            <w:rtl w:val="0"/>
          </w:rPr>
          <w:delText xml:space="preserve"> более глубокую интеграцию Самосознания</w:delText>
        </w:r>
      </w:del>
      <w:del w:id="7066" w:date="2019-06-22T23:07:00Z" w:author="Yuriy Lebid">
        <w:r>
          <w:rPr>
            <w:rtl w:val="0"/>
          </w:rPr>
          <w:delText xml:space="preserve">; </w:delText>
        </w:r>
      </w:del>
      <w:del w:id="7067" w:date="2019-06-22T23:07:00Z" w:author="Yuriy Lebid">
        <w:r>
          <w:rPr>
            <w:rtl w:val="0"/>
          </w:rPr>
          <w:delText>на этом Уровне выстраиваются причинно</w:delText>
        </w:r>
      </w:del>
      <w:del w:id="7068" w:date="2019-06-22T23:07:00Z" w:author="Yuriy Lebid">
        <w:r>
          <w:rPr>
            <w:rtl w:val="0"/>
          </w:rPr>
          <w:delText>-</w:delText>
        </w:r>
      </w:del>
      <w:del w:id="7069" w:date="2019-06-22T23:07:00Z" w:author="Yuriy Lebid">
        <w:r>
          <w:rPr>
            <w:rtl w:val="0"/>
          </w:rPr>
          <w:delText>следственные связи с другими формами жизни</w:delText>
        </w:r>
      </w:del>
    </w:p>
    <w:p>
      <w:pPr>
        <w:pStyle w:val="heading 4"/>
        <w:rPr>
          <w:del w:id="707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707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коллективное Подсознание</w:delText>
        </w:r>
      </w:del>
      <w:del w:id="707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7073" w:date="2019-06-22T23:07:00Z" w:author="Yuriy Lebid"/>
        </w:rPr>
      </w:pPr>
      <w:del w:id="707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специальный ииссиидиологический термин</w:delText>
        </w:r>
      </w:del>
      <w:del w:id="707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,</w:delText>
        </w:r>
      </w:del>
      <w:del w:id="7076" w:date="2019-06-22T23:07:00Z" w:author="Yuriy Lebid">
        <w:r>
          <w:rPr>
            <w:rtl w:val="0"/>
          </w:rPr>
          <w:delText xml:space="preserve"> обозначающий часть Самосознания </w:delText>
        </w:r>
      </w:del>
      <w:del w:id="7077" w:date="2019-06-22T23:07:00Z" w:author="Yuriy Lebid">
        <w:r>
          <w:rPr>
            <w:rtl w:val="0"/>
          </w:rPr>
          <w:delText>(</w:delText>
        </w:r>
      </w:del>
      <w:del w:id="7078" w:date="2019-06-22T23:07:00Z" w:author="Yuriy Lebid">
        <w:r>
          <w:rPr>
            <w:rtl w:val="0"/>
          </w:rPr>
          <w:delText>Уровень Самосознания</w:delText>
        </w:r>
      </w:del>
      <w:del w:id="7079" w:date="2019-06-22T23:07:00Z" w:author="Yuriy Lebid">
        <w:r>
          <w:rPr>
            <w:rtl w:val="0"/>
          </w:rPr>
          <w:delText xml:space="preserve">), </w:delText>
        </w:r>
      </w:del>
      <w:del w:id="7080" w:date="2019-06-22T23:07:00Z" w:author="Yuriy Lebid">
        <w:r>
          <w:rPr>
            <w:rtl w:val="0"/>
          </w:rPr>
          <w:delText xml:space="preserve">расположенную условно «глубже» </w:delText>
        </w:r>
      </w:del>
      <w:del w:id="7081" w:date="2019-06-22T23:07:00Z" w:author="Yuriy Lebid">
        <w:r>
          <w:rPr>
            <w:rtl w:val="0"/>
          </w:rPr>
          <w:delText>(</w:delText>
        </w:r>
      </w:del>
      <w:del w:id="7082" w:date="2019-06-22T23:07:00Z" w:author="Yuriy Lebid">
        <w:r>
          <w:rPr>
            <w:rtl w:val="0"/>
          </w:rPr>
          <w:delText>в качественном смысле</w:delText>
        </w:r>
      </w:del>
      <w:del w:id="7083" w:date="2019-06-22T23:07:00Z" w:author="Yuriy Lebid">
        <w:r>
          <w:rPr>
            <w:rtl w:val="0"/>
          </w:rPr>
          <w:delText xml:space="preserve">) </w:delText>
        </w:r>
      </w:del>
      <w:del w:id="7084" w:date="2019-06-22T23:07:00Z" w:author="Yuriy Lebid">
        <w:r>
          <w:rPr>
            <w:rtl w:val="0"/>
          </w:rPr>
          <w:delText>личностного Самосознания и агрегирующую в себе всю текущую сценарную информацию с высочайшей степенью детализации</w:delText>
        </w:r>
      </w:del>
      <w:del w:id="7085" w:date="2019-06-22T23:07:00Z" w:author="Yuriy Lebid">
        <w:r>
          <w:rPr>
            <w:rtl w:val="0"/>
          </w:rPr>
          <w:delText xml:space="preserve">. </w:delText>
        </w:r>
      </w:del>
      <w:del w:id="7086" w:date="2019-06-22T23:07:00Z" w:author="Yuriy Lebid">
        <w:r>
          <w:rPr>
            <w:rtl w:val="0"/>
          </w:rPr>
          <w:delText>Вс</w:delText>
        </w:r>
      </w:del>
      <w:del w:id="7087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7088" w:date="2019-06-22T23:07:00Z" w:author="Yuriy Lebid">
        <w:r>
          <w:rPr>
            <w:rtl w:val="0"/>
          </w:rPr>
          <w:delText xml:space="preserve"> то</w:delText>
        </w:r>
      </w:del>
      <w:del w:id="7089" w:date="2019-06-22T23:07:00Z" w:author="Yuriy Lebid">
        <w:r>
          <w:rPr>
            <w:rtl w:val="0"/>
          </w:rPr>
          <w:delText xml:space="preserve">, </w:delText>
        </w:r>
      </w:del>
      <w:del w:id="7090" w:date="2019-06-22T23:07:00Z" w:author="Yuriy Lebid">
        <w:r>
          <w:rPr>
            <w:rtl w:val="0"/>
          </w:rPr>
          <w:delText>что мы в повседневной жизни успеваем или не успеваем заметить</w:delText>
        </w:r>
      </w:del>
      <w:del w:id="7091" w:date="2019-06-22T23:07:00Z" w:author="Yuriy Lebid">
        <w:r>
          <w:rPr>
            <w:rtl w:val="0"/>
          </w:rPr>
          <w:delText xml:space="preserve">, </w:delText>
        </w:r>
      </w:del>
      <w:del w:id="7092" w:date="2019-06-22T23:07:00Z" w:author="Yuriy Lebid">
        <w:r>
          <w:rPr>
            <w:rtl w:val="0"/>
          </w:rPr>
          <w:delText>понять или проанализировать</w:delText>
        </w:r>
      </w:del>
      <w:del w:id="7093" w:date="2019-06-22T23:07:00Z" w:author="Yuriy Lebid">
        <w:r>
          <w:rPr>
            <w:rtl w:val="0"/>
          </w:rPr>
          <w:delText xml:space="preserve">, </w:delText>
        </w:r>
      </w:del>
      <w:del w:id="7094" w:date="2019-06-22T23:07:00Z" w:author="Yuriy Lebid">
        <w:r>
          <w:rPr>
            <w:rtl w:val="0"/>
          </w:rPr>
          <w:delText>сохраняется в коллективном Подсознании</w:delText>
        </w:r>
      </w:del>
      <w:del w:id="7095" w:date="2019-06-22T23:07:00Z" w:author="Yuriy Lebid">
        <w:r>
          <w:rPr>
            <w:rtl w:val="0"/>
          </w:rPr>
          <w:delText xml:space="preserve">. </w:delText>
        </w:r>
      </w:del>
      <w:del w:id="7096" w:date="2019-06-22T23:07:00Z" w:author="Yuriy Lebid">
        <w:r>
          <w:rPr>
            <w:rtl w:val="0"/>
          </w:rPr>
          <w:delText>Уровень коллективного Подсознания обеспечивает причинно</w:delText>
        </w:r>
      </w:del>
      <w:del w:id="7097" w:date="2019-06-22T23:07:00Z" w:author="Yuriy Lebid">
        <w:r>
          <w:rPr>
            <w:rtl w:val="0"/>
          </w:rPr>
          <w:delText>-</w:delText>
        </w:r>
      </w:del>
      <w:del w:id="7098" w:date="2019-06-22T23:07:00Z" w:author="Yuriy Lebid">
        <w:r>
          <w:rPr>
            <w:rtl w:val="0"/>
          </w:rPr>
          <w:delText xml:space="preserve">следственные связи и объединяет в единую «картину» все сценарии нашего развития </w:delText>
        </w:r>
      </w:del>
      <w:del w:id="7099" w:date="2019-06-22T23:07:00Z" w:author="Yuriy Lebid">
        <w:r>
          <w:rPr>
            <w:rtl w:val="0"/>
          </w:rPr>
          <w:delText>(</w:delText>
        </w:r>
      </w:del>
      <w:del w:id="7100" w:date="2019-06-22T23:07:00Z" w:author="Yuriy Lebid">
        <w:r>
          <w:rPr>
            <w:rtl w:val="0"/>
          </w:rPr>
          <w:delText>судьбы</w:delText>
        </w:r>
      </w:del>
      <w:del w:id="7101" w:date="2019-06-22T23:07:00Z" w:author="Yuriy Lebid">
        <w:r>
          <w:rPr>
            <w:rtl w:val="0"/>
          </w:rPr>
          <w:delText>).</w:delText>
        </w:r>
      </w:del>
    </w:p>
    <w:p>
      <w:pPr>
        <w:pStyle w:val="heading 4"/>
        <w:rPr>
          <w:del w:id="710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710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Коллективный Космический Разум</w:delText>
        </w:r>
      </w:del>
      <w:del w:id="710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7105" w:date="2019-06-22T23:07:00Z" w:author="Yuriy Lebid"/>
        </w:rPr>
      </w:pPr>
      <w:del w:id="7106" w:date="2019-06-22T23:07:00Z" w:author="Yuriy Lebid">
        <w:r>
          <w:rPr>
            <w:rtl w:val="0"/>
          </w:rPr>
          <w:delText>любая реализационная Форма Космического Разума</w:delText>
        </w:r>
      </w:del>
      <w:del w:id="7107" w:date="2019-06-22T23:07:00Z" w:author="Yuriy Lebid">
        <w:r>
          <w:rPr>
            <w:rtl w:val="0"/>
          </w:rPr>
          <w:delText xml:space="preserve">, </w:delText>
        </w:r>
      </w:del>
      <w:del w:id="7108" w:date="2019-06-22T23:07:00Z" w:author="Yuriy Lebid">
        <w:r>
          <w:rPr>
            <w:rtl w:val="0"/>
          </w:rPr>
          <w:delText>вне зависимости от Уровней е</w:delText>
        </w:r>
      </w:del>
      <w:del w:id="7109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7110" w:date="2019-06-22T23:07:00Z" w:author="Yuriy Lebid">
        <w:r>
          <w:rPr>
            <w:rtl w:val="0"/>
          </w:rPr>
          <w:delText xml:space="preserve"> одновременного проявления в Энерго</w:delText>
        </w:r>
      </w:del>
      <w:del w:id="7111" w:date="2019-06-22T23:07:00Z" w:author="Yuriy Lebid">
        <w:r>
          <w:rPr>
            <w:rtl w:val="0"/>
          </w:rPr>
          <w:delText>-</w:delText>
        </w:r>
      </w:del>
      <w:del w:id="7112" w:date="2019-06-22T23:07:00Z" w:author="Yuriy Lebid">
        <w:r>
          <w:rPr>
            <w:rtl w:val="0"/>
          </w:rPr>
          <w:delText>Плазме</w:delText>
        </w:r>
      </w:del>
      <w:del w:id="7113" w:date="2019-06-22T23:07:00Z" w:author="Yuriy Lebid">
        <w:r>
          <w:rPr>
            <w:rtl w:val="0"/>
          </w:rPr>
          <w:delText xml:space="preserve">, </w:delText>
        </w:r>
      </w:del>
      <w:del w:id="7114" w:date="2019-06-22T23:07:00Z" w:author="Yuriy Lebid">
        <w:r>
          <w:rPr>
            <w:rtl w:val="0"/>
          </w:rPr>
          <w:delText xml:space="preserve">является по определению множественной или коллективной </w:delText>
        </w:r>
      </w:del>
      <w:del w:id="7115" w:date="2019-06-22T23:07:00Z" w:author="Yuriy Lebid">
        <w:r>
          <w:rPr>
            <w:rtl w:val="0"/>
          </w:rPr>
          <w:delText>(</w:delText>
        </w:r>
      </w:del>
      <w:del w:id="7116" w:date="2019-06-22T23:07:00Z" w:author="Yuriy Lebid">
        <w:r>
          <w:rPr>
            <w:rtl w:val="0"/>
          </w:rPr>
          <w:delText>структурируемой разнокачественной творческой ноовременной динамикой бесчисленного множества многомерных Самосознательных Элементов — «Полей</w:delText>
        </w:r>
      </w:del>
      <w:del w:id="7117" w:date="2019-06-22T23:07:00Z" w:author="Yuriy Lebid">
        <w:r>
          <w:rPr>
            <w:rtl w:val="0"/>
          </w:rPr>
          <w:delText>-</w:delText>
        </w:r>
      </w:del>
      <w:del w:id="7118" w:date="2019-06-22T23:07:00Z" w:author="Yuriy Lebid">
        <w:r>
          <w:rPr>
            <w:rtl w:val="0"/>
          </w:rPr>
          <w:delText>Сознаний»</w:delText>
        </w:r>
      </w:del>
      <w:del w:id="7119" w:date="2019-06-22T23:07:00Z" w:author="Yuriy Lebid">
        <w:r>
          <w:rPr>
            <w:rtl w:val="0"/>
          </w:rPr>
          <w:delText>).</w:delText>
        </w:r>
      </w:del>
    </w:p>
    <w:p>
      <w:pPr>
        <w:pStyle w:val="Определение"/>
        <w:rPr>
          <w:del w:id="7120" w:date="2019-06-22T23:07:00Z" w:author="Yuriy Lebid"/>
        </w:rPr>
      </w:pPr>
      <w:del w:id="712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7122" w:date="2019-06-22T23:07:00Z" w:author="Yuriy Lebid">
        <w:r>
          <w:rPr>
            <w:rtl w:val="0"/>
          </w:rPr>
          <w:delText xml:space="preserve">: </w:delText>
        </w:r>
      </w:del>
      <w:del w:id="7123" w:date="2019-06-22T23:07:00Z" w:author="Yuriy Lebid">
        <w:r>
          <w:rPr>
            <w:rtl w:val="0"/>
          </w:rPr>
          <w:delText>ККР</w:delText>
        </w:r>
      </w:del>
      <w:del w:id="7124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712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712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коллипроксы</w:delText>
        </w:r>
      </w:del>
      <w:del w:id="712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7128" w:date="2019-06-22T23:07:00Z" w:author="Yuriy Lebid"/>
        </w:rPr>
      </w:pPr>
      <w:del w:id="7129" w:date="2019-06-22T23:07:00Z" w:author="Yuriy Lebid">
        <w:r>
          <w:rPr>
            <w:rtl w:val="0"/>
          </w:rPr>
          <w:delText>динамично сообщающиеся между собой эфирные «потоки»</w:delText>
        </w:r>
      </w:del>
      <w:del w:id="7130" w:date="2019-06-22T23:07:00Z" w:author="Yuriy Lebid">
        <w:r>
          <w:rPr>
            <w:rtl w:val="0"/>
          </w:rPr>
          <w:delText xml:space="preserve">, </w:delText>
        </w:r>
      </w:del>
      <w:del w:id="7131" w:date="2019-06-22T23:07:00Z" w:author="Yuriy Lebid">
        <w:r>
          <w:rPr>
            <w:rtl w:val="0"/>
          </w:rPr>
          <w:delText xml:space="preserve">структурирующие либраберны </w:delText>
        </w:r>
      </w:del>
      <w:del w:id="7132" w:date="2019-06-22T23:07:00Z" w:author="Yuriy Lebid">
        <w:r>
          <w:rPr>
            <w:rtl w:val="0"/>
          </w:rPr>
          <w:delText>(</w:delText>
        </w:r>
      </w:del>
      <w:del w:id="7133" w:date="2019-06-22T23:07:00Z" w:author="Yuriy Lebid">
        <w:r>
          <w:rPr>
            <w:rtl w:val="0"/>
          </w:rPr>
          <w:delText>энергоинформационные структуры</w:delText>
        </w:r>
      </w:del>
      <w:del w:id="7134" w:date="2019-06-22T23:07:00Z" w:author="Yuriy Lebid">
        <w:r>
          <w:rPr>
            <w:rtl w:val="0"/>
          </w:rPr>
          <w:delText xml:space="preserve">) </w:delText>
        </w:r>
      </w:del>
      <w:del w:id="7135" w:date="2019-06-22T23:07:00Z" w:author="Yuriy Lebid">
        <w:r>
          <w:rPr>
            <w:rtl w:val="0"/>
          </w:rPr>
          <w:delText xml:space="preserve">планетарного оффоллсинтуса </w:delText>
        </w:r>
      </w:del>
      <w:del w:id="7136" w:date="2019-06-22T23:07:00Z" w:author="Yuriy Lebid">
        <w:r>
          <w:rPr>
            <w:rtl w:val="0"/>
          </w:rPr>
          <w:delText>(</w:delText>
        </w:r>
      </w:del>
      <w:del w:id="7137" w:date="2019-06-22T23:07:00Z" w:author="Yuriy Lebid">
        <w:r>
          <w:rPr>
            <w:rtl w:val="0"/>
          </w:rPr>
          <w:delText>Аурической Сферы</w:delText>
        </w:r>
      </w:del>
      <w:del w:id="7138" w:date="2019-06-22T23:07:00Z" w:author="Yuriy Lebid">
        <w:r>
          <w:rPr>
            <w:rtl w:val="0"/>
          </w:rPr>
          <w:delText xml:space="preserve">) </w:delText>
        </w:r>
      </w:del>
      <w:del w:id="7139" w:date="2019-06-22T23:07:00Z" w:author="Yuriy Lebid">
        <w:r>
          <w:rPr>
            <w:rtl w:val="0"/>
          </w:rPr>
          <w:delText>ГРЭИЙСЛИИСС</w:delText>
        </w:r>
      </w:del>
    </w:p>
    <w:p>
      <w:pPr>
        <w:pStyle w:val="heading 4"/>
        <w:rPr>
          <w:del w:id="714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714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коллкалиратор</w:delText>
        </w:r>
      </w:del>
      <w:del w:id="71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7143" w:date="2019-06-22T23:07:00Z" w:author="Yuriy Lebid"/>
        </w:rPr>
      </w:pPr>
      <w:del w:id="714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714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7146" w:date="2019-06-22T23:07:00Z" w:author="Yuriy Lebid">
        <w:r>
          <w:rPr>
            <w:rtl w:val="0"/>
          </w:rPr>
          <w:delText xml:space="preserve"> резонатор</w:delText>
        </w:r>
      </w:del>
      <w:del w:id="7147" w:date="2019-06-22T23:07:00Z" w:author="Yuriy Lebid">
        <w:r>
          <w:rPr>
            <w:rtl w:val="0"/>
          </w:rPr>
          <w:delText xml:space="preserve">, </w:delText>
        </w:r>
      </w:del>
      <w:del w:id="7148" w:date="2019-06-22T23:07:00Z" w:author="Yuriy Lebid">
        <w:r>
          <w:rPr>
            <w:rtl w:val="0"/>
          </w:rPr>
          <w:delText>восстанавливающий после таиррлидации</w:delText>
        </w:r>
      </w:del>
    </w:p>
    <w:p>
      <w:pPr>
        <w:pStyle w:val="heading 4"/>
        <w:rPr>
          <w:del w:id="714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715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коллкалировать</w:delText>
        </w:r>
      </w:del>
      <w:del w:id="715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7152" w:date="2019-06-22T23:07:00Z" w:author="Yuriy Lebid"/>
          <w:rStyle w:val="Нет"/>
          <w:rFonts w:ascii="Calibri" w:cs="Calibri" w:hAnsi="Calibri" w:eastAsia="Calibri"/>
        </w:rPr>
      </w:pPr>
      <w:del w:id="715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715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7155" w:date="2019-06-22T23:07:00Z" w:author="Yuriy Lebid">
        <w:r>
          <w:rPr>
            <w:rtl w:val="0"/>
          </w:rPr>
          <w:delText xml:space="preserve"> восстанавливать</w:delText>
        </w:r>
      </w:del>
      <w:del w:id="7156" w:date="2019-06-22T23:07:00Z" w:author="Yuriy Lebid">
        <w:r>
          <w:rPr>
            <w:rtl w:val="0"/>
          </w:rPr>
          <w:delText xml:space="preserve">, </w:delText>
        </w:r>
      </w:del>
      <w:del w:id="7157" w:date="2019-06-22T23:07:00Z" w:author="Yuriy Lebid">
        <w:r>
          <w:rPr>
            <w:rtl w:val="0"/>
          </w:rPr>
          <w:delText>соединять содержимое личности</w:delText>
        </w:r>
      </w:del>
      <w:del w:id="7158" w:date="2019-06-22T23:07:00Z" w:author="Yuriy Lebid">
        <w:r>
          <w:rPr>
            <w:rStyle w:val="Нет"/>
            <w:rFonts w:ascii="Calibri" w:cs="Calibri" w:hAnsi="Calibri" w:eastAsia="Calibri"/>
            <w:rtl w:val="0"/>
            <w:lang w:val="ru-RU"/>
          </w:rPr>
          <w:delText xml:space="preserve"> </w:delText>
        </w:r>
      </w:del>
      <w:del w:id="7159" w:date="2019-06-22T23:07:00Z" w:author="Yuriy Lebid">
        <w:r>
          <w:rPr>
            <w:rtl w:val="0"/>
          </w:rPr>
          <w:delText>в мекробросе</w:delText>
        </w:r>
      </w:del>
      <w:del w:id="7160" w:date="2019-06-22T23:07:00Z" w:author="Yuriy Lebid">
        <w:r>
          <w:rPr>
            <w:rtl w:val="0"/>
          </w:rPr>
          <w:delText xml:space="preserve">; </w:delText>
        </w:r>
      </w:del>
      <w:del w:id="7161" w:date="2019-06-22T23:07:00Z" w:author="Yuriy Lebid">
        <w:r>
          <w:rPr>
            <w:rtl w:val="0"/>
          </w:rPr>
          <w:delText xml:space="preserve">восстанавливать из фотонов физический </w:delText>
        </w:r>
      </w:del>
      <w:del w:id="7162" w:date="2019-06-22T23:07:00Z" w:author="Yuriy Lebid">
        <w:r>
          <w:rPr>
            <w:rtl w:val="0"/>
          </w:rPr>
          <w:delText>(</w:delText>
        </w:r>
      </w:del>
      <w:del w:id="7163" w:date="2019-06-22T23:07:00Z" w:author="Yuriy Lebid">
        <w:r>
          <w:rPr>
            <w:rtl w:val="0"/>
          </w:rPr>
          <w:delText>биологический</w:delText>
        </w:r>
      </w:del>
      <w:del w:id="7164" w:date="2019-06-22T23:07:00Z" w:author="Yuriy Lebid">
        <w:r>
          <w:rPr>
            <w:rtl w:val="0"/>
          </w:rPr>
          <w:delText xml:space="preserve">) </w:delText>
        </w:r>
      </w:del>
      <w:del w:id="7165" w:date="2019-06-22T23:07:00Z" w:author="Yuriy Lebid">
        <w:r>
          <w:rPr>
            <w:rtl w:val="0"/>
          </w:rPr>
          <w:delText>организм при инверсионно</w:delText>
        </w:r>
      </w:del>
      <w:del w:id="7166" w:date="2019-06-22T23:07:00Z" w:author="Yuriy Lebid">
        <w:r>
          <w:rPr>
            <w:rtl w:val="0"/>
          </w:rPr>
          <w:delText>-</w:delText>
        </w:r>
      </w:del>
      <w:del w:id="7167" w:date="2019-06-22T23:07:00Z" w:author="Yuriy Lebid">
        <w:r>
          <w:rPr>
            <w:rtl w:val="0"/>
          </w:rPr>
          <w:delText xml:space="preserve">лучевых перефокусировках </w:delText>
        </w:r>
      </w:del>
      <w:del w:id="7168" w:date="2019-06-22T23:07:00Z" w:author="Yuriy Lebid">
        <w:r>
          <w:rPr>
            <w:rtl w:val="0"/>
          </w:rPr>
          <w:delText>(</w:delText>
        </w:r>
      </w:del>
      <w:del w:id="7169" w:date="2019-06-22T23:07:00Z" w:author="Yuriy Lebid">
        <w:r>
          <w:rPr>
            <w:rtl w:val="0"/>
          </w:rPr>
          <w:delText>ИЛП</w:delText>
        </w:r>
      </w:del>
      <w:del w:id="7170" w:date="2019-06-22T23:07:00Z" w:author="Yuriy Lebid">
        <w:r>
          <w:rPr>
            <w:rtl w:val="0"/>
          </w:rPr>
          <w:delText>)</w:delText>
        </w:r>
      </w:del>
      <w:del w:id="7171" w:date="2019-06-22T23:07:00Z" w:author="Yuriy Lebid">
        <w:r>
          <w:rPr>
            <w:rStyle w:val="Нет"/>
            <w:rFonts w:ascii="Calibri" w:cs="Calibri" w:hAnsi="Calibri" w:eastAsia="Calibri"/>
            <w:rtl w:val="0"/>
            <w:lang w:val="ru-RU"/>
          </w:rPr>
          <w:delText>.</w:delText>
        </w:r>
      </w:del>
    </w:p>
    <w:p>
      <w:pPr>
        <w:pStyle w:val="Определение"/>
        <w:rPr>
          <w:del w:id="7172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717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</w:delText>
        </w:r>
      </w:del>
      <w:del w:id="717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7175" w:date="2019-06-22T23:07:00Z" w:author="Yuriy Lebid">
        <w:r>
          <w:rPr>
            <w:rStyle w:val="Hyperlink.1"/>
            <w:rtl w:val="0"/>
          </w:rPr>
          <w:delText>коллкалирующий</w:delText>
        </w:r>
      </w:del>
      <w:del w:id="7176" w:date="2019-06-22T23:07:00Z" w:author="Yuriy Lebid">
        <w:r>
          <w:rPr>
            <w:rtl w:val="0"/>
          </w:rPr>
          <w:delText xml:space="preserve"> - </w:delText>
        </w:r>
      </w:del>
      <w:del w:id="7177" w:date="2019-06-22T23:07:00Z" w:author="Yuriy Lebid">
        <w:r>
          <w:rPr>
            <w:rtl w:val="0"/>
          </w:rPr>
          <w:delText>восстанавливающий</w:delText>
        </w:r>
      </w:del>
      <w:del w:id="7178" w:date="2019-06-22T23:07:00Z" w:author="Yuriy Lebid">
        <w:r>
          <w:rPr>
            <w:rtl w:val="0"/>
          </w:rPr>
          <w:delText>.</w:delText>
        </w:r>
      </w:del>
      <w:del w:id="7179" w:date="2019-06-22T23:07:00Z" w:author="Yuriy Lebid">
        <w:r>
          <w:rPr>
            <w:rStyle w:val="Нет"/>
            <w:rFonts w:ascii="Calibri" w:cs="Calibri" w:hAnsi="Calibri" w:eastAsia="Calibri"/>
            <w:rtl w:val="0"/>
            <w:lang w:val="ru-RU"/>
          </w:rPr>
          <w:delText xml:space="preserve"> </w:delText>
        </w:r>
      </w:del>
    </w:p>
    <w:p>
      <w:pPr>
        <w:pStyle w:val="heading 4"/>
        <w:rPr>
          <w:del w:id="718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718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комплиментарная система</w:delText>
        </w:r>
      </w:del>
      <w:del w:id="718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7183" w:date="2019-06-22T23:07:00Z" w:author="Yuriy Lebid"/>
        </w:rPr>
      </w:pPr>
      <w:del w:id="7184" w:date="2019-06-22T23:07:00Z" w:author="Yuriy Lebid">
        <w:r>
          <w:rPr>
            <w:rtl w:val="0"/>
          </w:rPr>
          <w:delText xml:space="preserve">особая высокочастотная система межцентровых </w:delText>
        </w:r>
      </w:del>
      <w:del w:id="7185" w:date="2019-06-22T23:07:00Z" w:author="Yuriy Lebid">
        <w:r>
          <w:rPr>
            <w:rtl w:val="0"/>
          </w:rPr>
          <w:delText>(</w:delText>
        </w:r>
      </w:del>
      <w:del w:id="7186" w:date="2019-06-22T23:07:00Z" w:author="Yuriy Lebid">
        <w:r>
          <w:rPr>
            <w:rtl w:val="0"/>
          </w:rPr>
          <w:delText>касательно ИИССИИДИ</w:delText>
        </w:r>
      </w:del>
      <w:del w:id="7187" w:date="2019-06-22T23:07:00Z" w:author="Yuriy Lebid">
        <w:r>
          <w:rPr>
            <w:rtl w:val="0"/>
          </w:rPr>
          <w:delText>-</w:delText>
        </w:r>
      </w:del>
      <w:del w:id="7188" w:date="2019-06-22T23:07:00Z" w:author="Yuriy Lebid">
        <w:r>
          <w:rPr>
            <w:rtl w:val="0"/>
          </w:rPr>
          <w:delText>Центров</w:delText>
        </w:r>
      </w:del>
      <w:del w:id="7189" w:date="2019-06-22T23:07:00Z" w:author="Yuriy Lebid">
        <w:r>
          <w:rPr>
            <w:rtl w:val="0"/>
          </w:rPr>
          <w:delText xml:space="preserve">) </w:delText>
        </w:r>
      </w:del>
      <w:del w:id="7190" w:date="2019-06-22T23:07:00Z" w:author="Yuriy Lebid">
        <w:r>
          <w:rPr>
            <w:rtl w:val="0"/>
          </w:rPr>
          <w:delText>силовых взаимосвязей</w:delText>
        </w:r>
      </w:del>
      <w:del w:id="7191" w:date="2019-06-22T23:07:00Z" w:author="Yuriy Lebid">
        <w:r>
          <w:rPr>
            <w:rtl w:val="0"/>
          </w:rPr>
          <w:delText xml:space="preserve">, </w:delText>
        </w:r>
      </w:del>
      <w:del w:id="7192" w:date="2019-06-22T23:07:00Z" w:author="Yuriy Lebid">
        <w:r>
          <w:rPr>
            <w:rtl w:val="0"/>
          </w:rPr>
          <w:delText>структурирующих ЛЛУУ</w:delText>
        </w:r>
      </w:del>
      <w:del w:id="7193" w:date="2019-06-22T23:07:00Z" w:author="Yuriy Lebid">
        <w:r>
          <w:rPr>
            <w:rtl w:val="0"/>
          </w:rPr>
          <w:delText>-</w:delText>
        </w:r>
      </w:del>
      <w:del w:id="7194" w:date="2019-06-22T23:07:00Z" w:author="Yuriy Lebid">
        <w:r>
          <w:rPr>
            <w:rtl w:val="0"/>
          </w:rPr>
          <w:delText>СС</w:delText>
        </w:r>
      </w:del>
      <w:del w:id="7195" w:date="2019-06-22T23:07:00Z" w:author="Yuriy Lebid">
        <w:r>
          <w:rPr>
            <w:rtl w:val="0"/>
          </w:rPr>
          <w:delText>-</w:delText>
        </w:r>
      </w:del>
      <w:del w:id="7196" w:date="2019-06-22T23:07:00Z" w:author="Yuriy Lebid">
        <w:r>
          <w:rPr>
            <w:rtl w:val="0"/>
          </w:rPr>
          <w:delText xml:space="preserve">СТ </w:delText>
        </w:r>
      </w:del>
      <w:del w:id="7197" w:date="2019-06-22T23:07:00Z" w:author="Yuriy Lebid">
        <w:r>
          <w:rPr>
            <w:rtl w:val="0"/>
          </w:rPr>
          <w:delText>(</w:delText>
        </w:r>
      </w:del>
      <w:del w:id="7198" w:date="2019-06-22T23:07:00Z" w:author="Yuriy Lebid">
        <w:r>
          <w:rPr>
            <w:rtl w:val="0"/>
          </w:rPr>
          <w:delText>«переменную эфирную составляющую»</w:delText>
        </w:r>
      </w:del>
      <w:del w:id="7199" w:date="2019-06-22T23:07:00Z" w:author="Yuriy Lebid">
        <w:r>
          <w:rPr>
            <w:rtl w:val="0"/>
          </w:rPr>
          <w:delText xml:space="preserve">) </w:delText>
        </w:r>
      </w:del>
      <w:del w:id="7200" w:date="2019-06-22T23:07:00Z" w:author="Yuriy Lebid">
        <w:r>
          <w:rPr>
            <w:rtl w:val="0"/>
          </w:rPr>
          <w:delText>РРГЛУУ</w:delText>
        </w:r>
      </w:del>
      <w:del w:id="7201" w:date="2019-06-22T23:07:00Z" w:author="Yuriy Lebid">
        <w:r>
          <w:rPr>
            <w:rtl w:val="0"/>
          </w:rPr>
          <w:delText>-</w:delText>
        </w:r>
      </w:del>
      <w:del w:id="7202" w:date="2019-06-22T23:07:00Z" w:author="Yuriy Lebid">
        <w:r>
          <w:rPr>
            <w:rtl w:val="0"/>
          </w:rPr>
          <w:delText xml:space="preserve">ВВУ </w:delText>
        </w:r>
      </w:del>
      <w:del w:id="7203" w:date="2019-06-22T23:07:00Z" w:author="Yuriy Lebid">
        <w:r>
          <w:rPr>
            <w:rtl w:val="0"/>
          </w:rPr>
          <w:delText>(</w:delText>
        </w:r>
      </w:del>
      <w:del w:id="7204" w:date="2019-06-22T23:07:00Z" w:author="Yuriy Lebid">
        <w:r>
          <w:rPr>
            <w:rtl w:val="0"/>
          </w:rPr>
          <w:delText>«Главной Временной Оси»</w:delText>
        </w:r>
      </w:del>
      <w:del w:id="7205" w:date="2019-06-22T23:07:00Z" w:author="Yuriy Lebid">
        <w:r>
          <w:rPr>
            <w:rtl w:val="0"/>
          </w:rPr>
          <w:delText xml:space="preserve">). </w:delText>
        </w:r>
      </w:del>
    </w:p>
    <w:p>
      <w:pPr>
        <w:pStyle w:val="Определение"/>
        <w:rPr>
          <w:del w:id="7206" w:date="2019-06-22T23:07:00Z" w:author="Yuriy Lebid"/>
        </w:rPr>
      </w:pPr>
      <w:del w:id="720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</w:delText>
        </w:r>
      </w:del>
      <w:del w:id="7208" w:date="2019-06-22T23:07:00Z" w:author="Yuriy Lebid">
        <w:r>
          <w:rPr>
            <w:rtl w:val="0"/>
          </w:rPr>
          <w:delText xml:space="preserve">: </w:delText>
        </w:r>
      </w:del>
      <w:del w:id="7209" w:date="2019-06-22T23:07:00Z" w:author="Yuriy Lebid">
        <w:r>
          <w:rPr>
            <w:rStyle w:val="Hyperlink.1"/>
            <w:rtl w:val="0"/>
          </w:rPr>
          <w:delText>«подчакрамная система»</w:delText>
        </w:r>
      </w:del>
      <w:del w:id="7210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7211" w:date="2019-06-22T23:07:00Z" w:author="Yuriy Lebid"/>
        </w:rPr>
      </w:pPr>
      <w:del w:id="721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Звуковой Космический Код</w:delText>
        </w:r>
      </w:del>
      <w:del w:id="7213" w:date="2019-06-22T23:07:00Z" w:author="Yuriy Lebid">
        <w:r>
          <w:rPr>
            <w:rtl w:val="0"/>
          </w:rPr>
          <w:delText xml:space="preserve"> (</w:delText>
        </w:r>
      </w:del>
      <w:del w:id="721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721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</w:delText>
        </w:r>
      </w:del>
      <w:del w:id="7216" w:date="2019-06-22T23:07:00Z" w:author="Yuriy Lebid">
        <w:r>
          <w:rPr>
            <w:rtl w:val="0"/>
          </w:rPr>
          <w:delText xml:space="preserve">: </w:delText>
        </w:r>
      </w:del>
      <w:del w:id="7217" w:date="2019-06-22T23:07:00Z" w:author="Yuriy Lebid">
        <w:r>
          <w:rPr>
            <w:rtl w:val="0"/>
          </w:rPr>
          <w:delText>ПРООЛФФ</w:delText>
        </w:r>
      </w:del>
      <w:del w:id="7218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7219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722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конвекситацироваться </w:delText>
        </w:r>
      </w:del>
      <w:del w:id="722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722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722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72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convecto</w:delText>
        </w:r>
      </w:del>
      <w:del w:id="722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свозить</w:delText>
        </w:r>
      </w:del>
      <w:del w:id="722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722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привозить во множестве</w:delText>
        </w:r>
      </w:del>
      <w:del w:id="722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7229" w:date="2019-06-22T23:07:00Z" w:author="Yuriy Lebid"/>
          <w:rStyle w:val="Нет"/>
          <w:rFonts w:ascii="Times" w:cs="Times" w:hAnsi="Times" w:eastAsia="Times"/>
        </w:rPr>
      </w:pPr>
      <w:del w:id="7230" w:date="2019-06-22T23:07:00Z" w:author="Yuriy Lebid">
        <w:r>
          <w:rPr>
            <w:rtl w:val="0"/>
          </w:rPr>
          <w:delText>проявляться в виде групп в ч</w:delText>
        </w:r>
      </w:del>
      <w:del w:id="7231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7232" w:date="2019-06-22T23:07:00Z" w:author="Yuriy Lebid">
        <w:r>
          <w:rPr>
            <w:rtl w:val="0"/>
          </w:rPr>
          <w:delText>м</w:delText>
        </w:r>
      </w:del>
      <w:del w:id="7233" w:date="2019-06-22T23:07:00Z" w:author="Yuriy Lebid">
        <w:r>
          <w:rPr>
            <w:rtl w:val="0"/>
          </w:rPr>
          <w:delText>-</w:delText>
        </w:r>
      </w:del>
      <w:del w:id="7234" w:date="2019-06-22T23:07:00Z" w:author="Yuriy Lebid">
        <w:r>
          <w:rPr>
            <w:rtl w:val="0"/>
          </w:rPr>
          <w:delText>то схожих между собой индивидуумов</w:delText>
        </w:r>
      </w:del>
    </w:p>
    <w:p>
      <w:pPr>
        <w:pStyle w:val="heading 4"/>
        <w:rPr>
          <w:del w:id="7235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723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конвенинтивно </w:delText>
        </w:r>
      </w:del>
      <w:del w:id="723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723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723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724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convenientia</w:delText>
        </w:r>
      </w:del>
      <w:del w:id="724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согласие</w:delText>
        </w:r>
      </w:del>
      <w:del w:id="72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724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гармония</w:delText>
        </w:r>
      </w:del>
      <w:del w:id="724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7245" w:date="2019-06-22T23:07:00Z" w:author="Yuriy Lebid"/>
        </w:rPr>
      </w:pPr>
      <w:del w:id="7246" w:date="2019-06-22T23:07:00Z" w:author="Yuriy Lebid">
        <w:r>
          <w:rPr>
            <w:rtl w:val="0"/>
          </w:rPr>
          <w:delText>уравновешенно</w:delText>
        </w:r>
      </w:del>
      <w:del w:id="7247" w:date="2019-06-22T23:07:00Z" w:author="Yuriy Lebid">
        <w:r>
          <w:rPr>
            <w:rtl w:val="0"/>
          </w:rPr>
          <w:delText xml:space="preserve">, </w:delText>
        </w:r>
      </w:del>
      <w:del w:id="7248" w:date="2019-06-22T23:07:00Z" w:author="Yuriy Lebid">
        <w:r>
          <w:rPr>
            <w:rtl w:val="0"/>
          </w:rPr>
          <w:delText>гармонически</w:delText>
        </w:r>
      </w:del>
    </w:p>
    <w:p>
      <w:pPr>
        <w:pStyle w:val="heading 4"/>
        <w:rPr>
          <w:del w:id="7249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725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конвенинтизация </w:delText>
        </w:r>
      </w:del>
      <w:del w:id="725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725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725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725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convenientia</w:delText>
        </w:r>
      </w:del>
      <w:del w:id="725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согласие</w:delText>
        </w:r>
      </w:del>
      <w:del w:id="725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725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гармония</w:delText>
        </w:r>
      </w:del>
      <w:del w:id="725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7259" w:date="2019-06-22T23:07:00Z" w:author="Yuriy Lebid"/>
        </w:rPr>
      </w:pPr>
      <w:del w:id="7260" w:date="2019-06-22T23:07:00Z" w:author="Yuriy Lebid">
        <w:r>
          <w:rPr>
            <w:rtl w:val="0"/>
          </w:rPr>
          <w:delText>уравновешивание существующих фокусно</w:delText>
        </w:r>
      </w:del>
      <w:del w:id="7261" w:date="2019-06-22T23:07:00Z" w:author="Yuriy Lebid">
        <w:r>
          <w:rPr>
            <w:rtl w:val="0"/>
          </w:rPr>
          <w:delText>-</w:delText>
        </w:r>
      </w:del>
      <w:del w:id="7262" w:date="2019-06-22T23:07:00Z" w:author="Yuriy Lebid">
        <w:r>
          <w:rPr>
            <w:rtl w:val="0"/>
          </w:rPr>
          <w:delText>эфирных взаимосвязей</w:delText>
        </w:r>
      </w:del>
      <w:del w:id="7263" w:date="2019-06-22T23:07:00Z" w:author="Yuriy Lebid">
        <w:r>
          <w:rPr>
            <w:rtl w:val="0"/>
          </w:rPr>
          <w:delText xml:space="preserve">; </w:delText>
        </w:r>
      </w:del>
      <w:del w:id="7264" w:date="2019-06-22T23:07:00Z" w:author="Yuriy Lebid">
        <w:r>
          <w:rPr>
            <w:rtl w:val="0"/>
          </w:rPr>
          <w:delText>гармонизация межскунккциональных взаимосвязей между разно</w:delText>
        </w:r>
      </w:del>
      <w:del w:id="7265" w:date="2019-06-22T23:07:00Z" w:author="Yuriy Lebid">
        <w:r>
          <w:rPr>
            <w:rtl w:val="0"/>
          </w:rPr>
          <w:delText>-</w:delText>
        </w:r>
      </w:del>
      <w:del w:id="7266" w:date="2019-06-22T23:07:00Z" w:author="Yuriy Lebid">
        <w:r>
          <w:rPr>
            <w:rtl w:val="0"/>
          </w:rPr>
          <w:delText xml:space="preserve">Качественными </w:delText>
        </w:r>
      </w:del>
      <w:del w:id="7267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Энерго</w:delText>
        </w:r>
      </w:del>
      <w:del w:id="7268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-</w:delText>
        </w:r>
      </w:del>
      <w:del w:id="7269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Информационными признаками</w:delText>
        </w:r>
      </w:del>
      <w:del w:id="7270" w:date="2019-06-22T23:07:00Z" w:author="Yuriy Lebid">
        <w:r>
          <w:rPr>
            <w:rtl w:val="0"/>
          </w:rPr>
          <w:delText xml:space="preserve"> (</w:delText>
        </w:r>
      </w:del>
      <w:del w:id="7271" w:date="2019-06-22T23:07:00Z" w:author="Yuriy Lebid">
        <w:r>
          <w:rPr>
            <w:rtl w:val="0"/>
          </w:rPr>
          <w:delText>ССС</w:delText>
        </w:r>
      </w:del>
      <w:del w:id="7272" w:date="2019-06-22T23:07:00Z" w:author="Yuriy Lebid">
        <w:r>
          <w:rPr>
            <w:rtl w:val="0"/>
          </w:rPr>
          <w:delText>-</w:delText>
        </w:r>
      </w:del>
      <w:del w:id="7273" w:date="2019-06-22T23:07:00Z" w:author="Yuriy Lebid">
        <w:r>
          <w:rPr>
            <w:rtl w:val="0"/>
          </w:rPr>
          <w:delText>признаками</w:delText>
        </w:r>
      </w:del>
      <w:del w:id="7274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7275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727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конвергенность ноовременная</w:delText>
        </w:r>
      </w:del>
      <w:del w:id="727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7278" w:date="2019-06-22T23:07:00Z" w:author="Yuriy Lebid"/>
        </w:rPr>
      </w:pPr>
      <w:del w:id="7279" w:date="2019-06-22T23:07:00Z" w:author="Yuriy Lebid">
        <w:r>
          <w:rPr>
            <w:rtl w:val="0"/>
          </w:rPr>
          <w:delText>мощная смена Конфигурации электромагнитных Полей</w:delText>
        </w:r>
      </w:del>
      <w:del w:id="7280" w:date="2019-06-22T23:07:00Z" w:author="Yuriy Lebid">
        <w:r>
          <w:rPr>
            <w:rtl w:val="0"/>
          </w:rPr>
          <w:delText>-</w:delText>
        </w:r>
      </w:del>
      <w:del w:id="7281" w:date="2019-06-22T23:07:00Z" w:author="Yuriy Lebid">
        <w:r>
          <w:rPr>
            <w:rtl w:val="0"/>
          </w:rPr>
          <w:delText xml:space="preserve">Сознаний </w:delText>
        </w:r>
      </w:del>
      <w:del w:id="7282" w:date="2019-06-22T23:07:00Z" w:author="Yuriy Lebid">
        <w:r>
          <w:rPr>
            <w:rtl w:val="0"/>
          </w:rPr>
          <w:delText>(</w:delText>
        </w:r>
      </w:del>
      <w:del w:id="7283" w:date="2019-06-22T23:07:00Z" w:author="Yuriy Lebid">
        <w:r>
          <w:rPr>
            <w:rtl w:val="0"/>
          </w:rPr>
          <w:delText>ПС</w:delText>
        </w:r>
      </w:del>
      <w:del w:id="7284" w:date="2019-06-22T23:07:00Z" w:author="Yuriy Lebid">
        <w:r>
          <w:rPr>
            <w:rtl w:val="0"/>
          </w:rPr>
          <w:delText xml:space="preserve">), </w:delText>
        </w:r>
      </w:del>
      <w:del w:id="7285" w:date="2019-06-22T23:07:00Z" w:author="Yuriy Lebid">
        <w:r>
          <w:rPr>
            <w:rtl w:val="0"/>
          </w:rPr>
          <w:delText xml:space="preserve">переструктурирующая Фокусную Динамику </w:delText>
        </w:r>
      </w:del>
      <w:del w:id="7286" w:date="2019-06-22T23:07:00Z" w:author="Yuriy Lebid">
        <w:r>
          <w:rPr>
            <w:rtl w:val="0"/>
          </w:rPr>
          <w:delText>(</w:delText>
        </w:r>
      </w:del>
      <w:del w:id="7287" w:date="2019-06-22T23:07:00Z" w:author="Yuriy Lebid">
        <w:r>
          <w:rPr>
            <w:rtl w:val="0"/>
          </w:rPr>
          <w:delText>ФД</w:delText>
        </w:r>
      </w:del>
      <w:del w:id="7288" w:date="2019-06-22T23:07:00Z" w:author="Yuriy Lebid">
        <w:r>
          <w:rPr>
            <w:rtl w:val="0"/>
          </w:rPr>
          <w:delText xml:space="preserve">) </w:delText>
        </w:r>
      </w:del>
      <w:del w:id="7289" w:date="2019-06-22T23:07:00Z" w:author="Yuriy Lebid">
        <w:r>
          <w:rPr>
            <w:rtl w:val="0"/>
          </w:rPr>
          <w:delText>и индивидуальное Поле Времени</w:delText>
        </w:r>
      </w:del>
      <w:del w:id="7290" w:date="2019-06-22T23:07:00Z" w:author="Yuriy Lebid">
        <w:r>
          <w:rPr>
            <w:rtl w:val="0"/>
          </w:rPr>
          <w:delText xml:space="preserve">; </w:delText>
        </w:r>
      </w:del>
      <w:del w:id="7291" w:date="2019-06-22T23:07:00Z" w:author="Yuriy Lebid">
        <w:r>
          <w:rPr>
            <w:rtl w:val="0"/>
          </w:rPr>
          <w:delText>подчакрамная перефокусировка «личности»</w:delText>
        </w:r>
      </w:del>
    </w:p>
    <w:p>
      <w:pPr>
        <w:pStyle w:val="heading 4"/>
        <w:rPr>
          <w:del w:id="7292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729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конвергенция </w:delText>
        </w:r>
      </w:del>
      <w:del w:id="729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729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>от лат</w:delText>
        </w:r>
      </w:del>
      <w:del w:id="729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 xml:space="preserve">. </w:delText>
        </w:r>
      </w:del>
      <w:del w:id="729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en-US"/>
          </w:rPr>
          <w:delText>convergo</w:delText>
        </w:r>
      </w:del>
      <w:del w:id="729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 xml:space="preserve"> – сближаю</w:delText>
        </w:r>
      </w:del>
      <w:del w:id="729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7300" w:date="2019-06-22T23:07:00Z" w:author="Yuriy Lebid"/>
        </w:rPr>
      </w:pPr>
      <w:del w:id="7301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rtl w:val="0"/>
            <w:lang w:val="ru-RU"/>
          </w:rPr>
          <w:delText>в ииссиидиологическом значении</w:delText>
        </w:r>
      </w:del>
      <w:del w:id="7302" w:date="2019-06-22T23:07:00Z" w:author="Yuriy Lebid">
        <w:r>
          <w:rPr>
            <w:rStyle w:val="Нет"/>
            <w:rFonts w:ascii="Times New Roman" w:hAnsi="Times New Roman"/>
            <w:i w:val="1"/>
            <w:iCs w:val="1"/>
            <w:rtl w:val="0"/>
            <w:lang w:val="ru-RU"/>
          </w:rPr>
          <w:delText>:</w:delText>
        </w:r>
      </w:del>
      <w:del w:id="7303" w:date="2019-06-22T23:07:00Z" w:author="Yuriy Lebid">
        <w:r>
          <w:rPr>
            <w:rStyle w:val="Нет"/>
            <w:rFonts w:ascii="Calibri" w:cs="Calibri" w:hAnsi="Calibri" w:eastAsia="Calibri"/>
            <w:i w:val="1"/>
            <w:iCs w:val="1"/>
            <w:rtl w:val="0"/>
            <w:lang w:val="ru-RU"/>
          </w:rPr>
          <w:delText xml:space="preserve"> </w:delText>
        </w:r>
      </w:del>
      <w:del w:id="7304" w:date="2019-06-22T23:07:00Z" w:author="Yuriy Lebid">
        <w:r>
          <w:rPr>
            <w:rtl w:val="0"/>
          </w:rPr>
          <w:delText xml:space="preserve">преобладание в Фокусной Динамике </w:delText>
        </w:r>
      </w:del>
      <w:del w:id="7305" w:date="2019-06-22T23:07:00Z" w:author="Yuriy Lebid">
        <w:r>
          <w:rPr>
            <w:rtl w:val="0"/>
          </w:rPr>
          <w:delText>(</w:delText>
        </w:r>
      </w:del>
      <w:del w:id="7306" w:date="2019-06-22T23:07:00Z" w:author="Yuriy Lebid">
        <w:r>
          <w:rPr>
            <w:rtl w:val="0"/>
          </w:rPr>
          <w:delText>ФД</w:delText>
        </w:r>
      </w:del>
      <w:del w:id="7307" w:date="2019-06-22T23:07:00Z" w:author="Yuriy Lebid">
        <w:r>
          <w:rPr>
            <w:rtl w:val="0"/>
          </w:rPr>
          <w:delText xml:space="preserve">) </w:delText>
        </w:r>
      </w:del>
      <w:del w:id="7308" w:date="2019-06-22T23:07:00Z" w:author="Yuriy Lebid">
        <w:r>
          <w:rPr>
            <w:rtl w:val="0"/>
          </w:rPr>
          <w:delText xml:space="preserve">Формы Самосознания </w:delText>
        </w:r>
      </w:del>
      <w:del w:id="7309" w:date="2019-06-22T23:07:00Z" w:author="Yuriy Lebid">
        <w:r>
          <w:rPr>
            <w:rtl w:val="0"/>
          </w:rPr>
          <w:delText>(</w:delText>
        </w:r>
      </w:del>
      <w:del w:id="7310" w:date="2019-06-22T23:07:00Z" w:author="Yuriy Lebid">
        <w:r>
          <w:rPr>
            <w:rtl w:val="0"/>
          </w:rPr>
          <w:delText>ФС</w:delText>
        </w:r>
      </w:del>
      <w:del w:id="7311" w:date="2019-06-22T23:07:00Z" w:author="Yuriy Lebid">
        <w:r>
          <w:rPr>
            <w:rtl w:val="0"/>
          </w:rPr>
          <w:delText xml:space="preserve">) </w:delText>
        </w:r>
      </w:del>
      <w:del w:id="7312" w:date="2019-06-22T23:07:00Z" w:author="Yuriy Lebid">
        <w:r>
          <w:rPr>
            <w:rtl w:val="0"/>
          </w:rPr>
          <w:delText>устойчивых тенденций по формированию все</w:delText>
        </w:r>
      </w:del>
      <w:del w:id="7313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̈</w:delText>
        </w:r>
      </w:del>
      <w:del w:id="7314" w:date="2019-06-22T23:07:00Z" w:author="Yuriy Lebid">
        <w:r>
          <w:rPr>
            <w:rtl w:val="0"/>
          </w:rPr>
          <w:delText xml:space="preserve"> более и более амплиативных СФУУРММ</w:delText>
        </w:r>
      </w:del>
      <w:del w:id="7315" w:date="2019-06-22T23:07:00Z" w:author="Yuriy Lebid">
        <w:r>
          <w:rPr>
            <w:rtl w:val="0"/>
          </w:rPr>
          <w:delText>-</w:delText>
        </w:r>
      </w:del>
      <w:del w:id="7316" w:date="2019-06-22T23:07:00Z" w:author="Yuriy Lebid">
        <w:r>
          <w:rPr>
            <w:rtl w:val="0"/>
          </w:rPr>
          <w:delText>Форм</w:delText>
        </w:r>
      </w:del>
      <w:del w:id="7317" w:date="2019-06-22T23:07:00Z" w:author="Yuriy Lebid">
        <w:r>
          <w:rPr>
            <w:rtl w:val="0"/>
          </w:rPr>
          <w:delText xml:space="preserve">, </w:delText>
        </w:r>
      </w:del>
      <w:del w:id="7318" w:date="2019-06-22T23:07:00Z" w:author="Yuriy Lebid">
        <w:r>
          <w:rPr>
            <w:rtl w:val="0"/>
          </w:rPr>
          <w:delText>свойственных данному типу бирвуляртности</w:delText>
        </w:r>
      </w:del>
      <w:del w:id="7319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7320" w:date="2019-06-22T23:07:00Z" w:author="Yuriy Lebid"/>
        </w:rPr>
      </w:pPr>
      <w:del w:id="732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Ииссиидиологический синоним</w:delText>
        </w:r>
      </w:del>
      <w:del w:id="7322" w:date="2019-06-22T23:07:00Z" w:author="Yuriy Lebid">
        <w:r>
          <w:rPr>
            <w:rtl w:val="0"/>
          </w:rPr>
          <w:delText xml:space="preserve">: </w:delText>
        </w:r>
      </w:del>
      <w:del w:id="7323" w:date="2019-06-22T23:07:00Z" w:author="Yuriy Lebid">
        <w:r>
          <w:rPr>
            <w:rStyle w:val="Hyperlink.1"/>
            <w:rtl w:val="0"/>
          </w:rPr>
          <w:delText>эгллеролифтивная амплификация</w:delText>
        </w:r>
      </w:del>
      <w:del w:id="7324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7325" w:date="2019-06-22T23:07:00Z" w:author="Yuriy Lebid"/>
          <w:rStyle w:val="Нет"/>
          <w:rFonts w:ascii="Calibri" w:cs="Calibri" w:hAnsi="Calibri" w:eastAsia="Calibri"/>
        </w:rPr>
      </w:pPr>
      <w:del w:id="732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</w:delText>
        </w:r>
      </w:del>
      <w:del w:id="7327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i w:val="1"/>
            <w:iCs w:val="1"/>
            <w:rtl w:val="0"/>
            <w:lang w:val="ru-RU"/>
          </w:rPr>
          <w:delText xml:space="preserve">: </w:delText>
        </w:r>
      </w:del>
      <w:del w:id="7328" w:date="2019-06-22T23:07:00Z" w:author="Yuriy Lebid">
        <w:r>
          <w:rPr>
            <w:rStyle w:val="Hyperlink.1"/>
            <w:rtl w:val="0"/>
          </w:rPr>
          <w:delText>конвергентный</w:delText>
        </w:r>
      </w:del>
      <w:del w:id="7329" w:date="2019-06-22T23:07:00Z" w:author="Yuriy Lebid">
        <w:r>
          <w:rPr>
            <w:rtl w:val="0"/>
          </w:rPr>
          <w:delText>.</w:delText>
        </w:r>
      </w:del>
      <w:del w:id="7330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sz w:val="32"/>
            <w:szCs w:val="32"/>
            <w:rtl w:val="0"/>
            <w:lang w:val="ru-RU"/>
          </w:rPr>
          <w:delText xml:space="preserve"> </w:delText>
        </w:r>
      </w:del>
    </w:p>
    <w:p>
      <w:pPr>
        <w:pStyle w:val="Определение"/>
        <w:rPr>
          <w:del w:id="7331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733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733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7334" w:date="2019-06-22T23:07:00Z" w:author="Yuriy Lebid">
        <w:r>
          <w:rPr>
            <w:rStyle w:val="Hyperlink.1"/>
            <w:rtl w:val="0"/>
          </w:rPr>
          <w:delText>конвергенция бирвуляртная</w:delText>
        </w:r>
      </w:del>
      <w:del w:id="7335" w:date="2019-06-22T23:07:00Z" w:author="Yuriy Lebid">
        <w:r>
          <w:rPr>
            <w:rtl w:val="0"/>
          </w:rPr>
          <w:delText xml:space="preserve"> – процесс эволюционирования ФД Формо</w:delText>
        </w:r>
      </w:del>
      <w:del w:id="7336" w:date="2019-06-22T23:07:00Z" w:author="Yuriy Lebid">
        <w:r>
          <w:rPr>
            <w:rtl w:val="0"/>
          </w:rPr>
          <w:delText>-</w:delText>
        </w:r>
      </w:del>
      <w:del w:id="7337" w:date="2019-06-22T23:07:00Z" w:author="Yuriy Lebid">
        <w:r>
          <w:rPr>
            <w:rtl w:val="0"/>
          </w:rPr>
          <w:delText xml:space="preserve">Творцов из деплиативных Уровней эксгиберации </w:delText>
        </w:r>
      </w:del>
      <w:del w:id="7338" w:date="2019-06-22T23:07:00Z" w:author="Yuriy Lebid">
        <w:r>
          <w:rPr>
            <w:rtl w:val="0"/>
          </w:rPr>
          <w:delText>(</w:delText>
        </w:r>
      </w:del>
      <w:del w:id="7339" w:date="2019-06-22T23:07:00Z" w:author="Yuriy Lebid">
        <w:r>
          <w:rPr>
            <w:rtl w:val="0"/>
          </w:rPr>
          <w:delText>для данного типа бирвуляртности</w:delText>
        </w:r>
      </w:del>
      <w:del w:id="7340" w:date="2019-06-22T23:07:00Z" w:author="Yuriy Lebid">
        <w:r>
          <w:rPr>
            <w:rtl w:val="0"/>
          </w:rPr>
          <w:delText xml:space="preserve">) </w:delText>
        </w:r>
      </w:del>
      <w:del w:id="7341" w:date="2019-06-22T23:07:00Z" w:author="Yuriy Lebid">
        <w:r>
          <w:rPr>
            <w:rtl w:val="0"/>
          </w:rPr>
          <w:delText>во все</w:delText>
        </w:r>
      </w:del>
      <w:del w:id="7342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̈</w:delText>
        </w:r>
      </w:del>
      <w:del w:id="7343" w:date="2019-06-22T23:07:00Z" w:author="Yuriy Lebid">
        <w:r>
          <w:rPr>
            <w:rtl w:val="0"/>
          </w:rPr>
          <w:delText xml:space="preserve"> более амплиативные</w:delText>
        </w:r>
      </w:del>
      <w:del w:id="7344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734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734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конверглофные Вселенные</w:delText>
        </w:r>
      </w:del>
      <w:del w:id="73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7348" w:date="2019-06-22T23:07:00Z" w:author="Yuriy Lebid"/>
        </w:rPr>
      </w:pPr>
      <w:del w:id="7349" w:date="2019-06-22T23:07:00Z" w:author="Yuriy Lebid">
        <w:r>
          <w:rPr>
            <w:rtl w:val="0"/>
          </w:rPr>
          <w:delText>тип «</w:delText>
        </w:r>
      </w:del>
      <w:del w:id="7350" w:date="2019-06-22T23:07:00Z" w:author="Yuriy Lebid">
        <w:r>
          <w:rPr>
            <w:rStyle w:val="Нет"/>
            <w:u w:val="single"/>
            <w:rtl w:val="0"/>
            <w:lang w:val="ru-RU"/>
          </w:rPr>
          <w:delText>эллитимоглофных</w:delText>
        </w:r>
      </w:del>
      <w:del w:id="7351" w:date="2019-06-22T23:07:00Z" w:author="Yuriy Lebid">
        <w:r>
          <w:rPr>
            <w:rtl w:val="0"/>
          </w:rPr>
          <w:delText>»</w:delText>
        </w:r>
      </w:del>
      <w:del w:id="735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7353" w:date="2019-06-22T23:07:00Z" w:author="Yuriy Lebid">
        <w:r>
          <w:rPr>
            <w:rtl w:val="0"/>
          </w:rPr>
          <w:delText>Вселенных</w:delText>
        </w:r>
      </w:del>
      <w:del w:id="7354" w:date="2019-06-22T23:07:00Z" w:author="Yuriy Lebid">
        <w:r>
          <w:rPr>
            <w:rtl w:val="0"/>
          </w:rPr>
          <w:delText xml:space="preserve">, </w:delText>
        </w:r>
      </w:del>
      <w:del w:id="7355" w:date="2019-06-22T23:07:00Z" w:author="Yuriy Lebid">
        <w:r>
          <w:rPr>
            <w:rtl w:val="0"/>
          </w:rPr>
          <w:delText>принадлежащих к дувуйллерртно следующему</w:delText>
        </w:r>
      </w:del>
      <w:del w:id="7356" w:date="2019-06-22T23:07:00Z" w:author="Yuriy Lebid">
        <w:r>
          <w:rPr>
            <w:rtl w:val="0"/>
          </w:rPr>
          <w:delText xml:space="preserve">, </w:delText>
        </w:r>
      </w:del>
      <w:del w:id="7357" w:date="2019-06-22T23:07:00Z" w:author="Yuriy Lebid">
        <w:r>
          <w:rPr>
            <w:rtl w:val="0"/>
          </w:rPr>
          <w:delText>более качественному</w:delText>
        </w:r>
      </w:del>
      <w:del w:id="7358" w:date="2019-06-22T23:07:00Z" w:author="Yuriy Lebid">
        <w:r>
          <w:rPr>
            <w:rtl w:val="0"/>
          </w:rPr>
          <w:delText xml:space="preserve">, </w:delText>
        </w:r>
      </w:del>
      <w:del w:id="7359" w:date="2019-06-22T23:07:00Z" w:author="Yuriy Lebid">
        <w:r>
          <w:rPr>
            <w:rtl w:val="0"/>
          </w:rPr>
          <w:delText>чем рассматриваемый</w:delText>
        </w:r>
      </w:del>
      <w:del w:id="7360" w:date="2019-06-22T23:07:00Z" w:author="Yuriy Lebid">
        <w:r>
          <w:rPr>
            <w:rtl w:val="0"/>
          </w:rPr>
          <w:delText xml:space="preserve">, </w:delText>
        </w:r>
      </w:del>
      <w:del w:id="7361" w:date="2019-06-22T23:07:00Z" w:author="Yuriy Lebid">
        <w:r>
          <w:rPr>
            <w:rtl w:val="0"/>
          </w:rPr>
          <w:delText>частотному диапазону мерностей</w:delText>
        </w:r>
      </w:del>
    </w:p>
    <w:p>
      <w:pPr>
        <w:pStyle w:val="heading 4"/>
        <w:rPr>
          <w:del w:id="7362" w:date="2019-06-22T23:07:00Z" w:author="Yuriy Lebid"/>
          <w:rStyle w:val="Нет"/>
          <w:color w:val="000000"/>
          <w:u w:color="000000"/>
        </w:rPr>
      </w:pPr>
      <w:del w:id="736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конверсум </w:delText>
        </w:r>
      </w:del>
      <w:del w:id="73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73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736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73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</w:delText>
        </w:r>
      </w:del>
      <w:del w:id="73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onversio</w:delText>
        </w:r>
      </w:del>
      <w:del w:id="736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— превращение</w:delText>
        </w:r>
      </w:del>
      <w:del w:id="737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737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изменение</w:delText>
        </w:r>
      </w:del>
      <w:del w:id="737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7373" w:date="2019-06-22T23:07:00Z" w:author="Yuriy Lebid"/>
        </w:rPr>
      </w:pPr>
      <w:del w:id="7374" w:date="2019-06-22T23:07:00Z" w:author="Yuriy Lebid">
        <w:r>
          <w:rPr>
            <w:rtl w:val="0"/>
          </w:rPr>
          <w:delText>вселенская структура</w:delText>
        </w:r>
      </w:del>
      <w:del w:id="7375" w:date="2019-06-22T23:07:00Z" w:author="Yuriy Lebid">
        <w:r>
          <w:rPr>
            <w:rtl w:val="0"/>
          </w:rPr>
          <w:delText xml:space="preserve">, </w:delText>
        </w:r>
      </w:del>
      <w:del w:id="7376" w:date="2019-06-22T23:07:00Z" w:author="Yuriy Lebid">
        <w:r>
          <w:rPr>
            <w:rtl w:val="0"/>
          </w:rPr>
          <w:delText>объединяющая вс</w:delText>
        </w:r>
      </w:del>
      <w:del w:id="7377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7378" w:date="2019-06-22T23:07:00Z" w:author="Yuriy Lebid">
        <w:r>
          <w:rPr>
            <w:rtl w:val="0"/>
          </w:rPr>
          <w:delText xml:space="preserve"> множество Е</w:delText>
        </w:r>
      </w:del>
      <w:del w:id="7379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7380" w:date="2019-06-22T23:07:00Z" w:author="Yuriy Lebid">
        <w:r>
          <w:rPr>
            <w:rtl w:val="0"/>
          </w:rPr>
          <w:delText xml:space="preserve"> «Континуумов» и представляющая в сво</w:delText>
        </w:r>
      </w:del>
      <w:del w:id="7381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7382" w:date="2019-06-22T23:07:00Z" w:author="Yuriy Lebid">
        <w:r>
          <w:rPr>
            <w:rtl w:val="0"/>
          </w:rPr>
          <w:delText>м уравновешенном и гармоничном Единстве абсолютно все Е</w:delText>
        </w:r>
      </w:del>
      <w:del w:id="7383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7384" w:date="2019-06-22T23:07:00Z" w:author="Yuriy Lebid">
        <w:r>
          <w:rPr>
            <w:rtl w:val="0"/>
          </w:rPr>
          <w:delText xml:space="preserve"> специфические свойства и возможные «сценарии развития»</w:delText>
        </w:r>
      </w:del>
      <w:del w:id="7385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7386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738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738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7389" w:date="2019-06-22T23:07:00Z" w:author="Yuriy Lebid">
        <w:r>
          <w:rPr>
            <w:rStyle w:val="Hyperlink.1"/>
            <w:rtl w:val="0"/>
          </w:rPr>
          <w:delText>энергоинформационный Конверсум</w:delText>
        </w:r>
      </w:del>
      <w:del w:id="7390" w:date="2019-06-22T23:07:00Z" w:author="Yuriy Lebid">
        <w:r>
          <w:rPr>
            <w:rStyle w:val="Hyperlink.1"/>
            <w:rtl w:val="0"/>
          </w:rPr>
          <w:delText>.</w:delText>
        </w:r>
      </w:del>
    </w:p>
    <w:p>
      <w:pPr>
        <w:pStyle w:val="heading 4"/>
        <w:rPr>
          <w:del w:id="739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739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конвестиргс </w:delText>
        </w:r>
      </w:del>
      <w:del w:id="739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- </w:delText>
        </w:r>
      </w:del>
    </w:p>
    <w:p>
      <w:pPr>
        <w:pStyle w:val="Определение"/>
        <w:rPr>
          <w:del w:id="7394" w:date="2019-06-22T23:07:00Z" w:author="Yuriy Lebid"/>
          <w:rStyle w:val="Нет"/>
          <w:rFonts w:ascii="SchoolBook" w:cs="SchoolBook" w:hAnsi="SchoolBook" w:eastAsia="SchoolBook"/>
          <w:b w:val="1"/>
          <w:bCs w:val="1"/>
          <w:sz w:val="20"/>
          <w:szCs w:val="20"/>
        </w:rPr>
      </w:pPr>
      <w:del w:id="739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7396" w:date="2019-06-22T23:07:00Z" w:author="Yuriy Lebid">
        <w:r>
          <w:rPr>
            <w:rtl w:val="0"/>
          </w:rPr>
          <w:delText xml:space="preserve">: </w:delText>
        </w:r>
      </w:del>
      <w:del w:id="7397" w:date="2019-06-22T23:07:00Z" w:author="Yuriy Lebid">
        <w:r>
          <w:rPr>
            <w:rtl w:val="0"/>
          </w:rPr>
          <w:delText>принтер для одежды</w:delText>
        </w:r>
      </w:del>
    </w:p>
    <w:p>
      <w:pPr>
        <w:pStyle w:val="heading 4"/>
        <w:rPr>
          <w:del w:id="7398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739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конгломератный</w:delText>
        </w:r>
      </w:del>
      <w:del w:id="740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(</w:delText>
        </w:r>
      </w:del>
      <w:del w:id="740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740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74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conglomero</w:delText>
        </w:r>
      </w:del>
      <w:del w:id="740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скатывать</w:delText>
        </w:r>
      </w:del>
      <w:del w:id="74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740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свивать</w:delText>
        </w:r>
      </w:del>
      <w:del w:id="74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7408" w:date="2019-06-22T23:07:00Z" w:author="Yuriy Lebid"/>
          <w:rStyle w:val="Нет"/>
          <w:rFonts w:ascii="SchoolBook" w:cs="SchoolBook" w:hAnsi="SchoolBook" w:eastAsia="SchoolBook"/>
          <w:b w:val="1"/>
          <w:bCs w:val="1"/>
          <w:sz w:val="20"/>
          <w:szCs w:val="20"/>
        </w:rPr>
      </w:pPr>
      <w:del w:id="740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ииссиидиологическом значении</w:delText>
        </w:r>
      </w:del>
      <w:del w:id="741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7411" w:date="2019-06-22T23:07:00Z" w:author="Yuriy Lebid">
        <w:r>
          <w:rPr>
            <w:rtl w:val="0"/>
          </w:rPr>
          <w:delText xml:space="preserve"> неделимый по Смыслу в вибрационных пределах Подсознания</w:delText>
        </w:r>
      </w:del>
    </w:p>
    <w:p>
      <w:pPr>
        <w:pStyle w:val="heading 4"/>
        <w:rPr>
          <w:del w:id="7412" w:date="2019-06-22T23:07:00Z" w:author="Yuriy Lebid"/>
          <w:rStyle w:val="Нет"/>
          <w:color w:val="000000"/>
          <w:u w:color="000000"/>
        </w:rPr>
      </w:pPr>
      <w:del w:id="741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конгрегарировать</w:delText>
        </w:r>
      </w:del>
      <w:del w:id="741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(</w:delText>
        </w:r>
      </w:del>
      <w:del w:id="741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ся</w:delText>
        </w:r>
      </w:del>
      <w:del w:id="741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) </w:delText>
        </w:r>
      </w:del>
      <w:del w:id="74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741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741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742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congregatio</w:delText>
        </w:r>
      </w:del>
      <w:del w:id="742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соединение</w:delText>
        </w:r>
      </w:del>
      <w:del w:id="742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742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связь</w:delText>
        </w:r>
      </w:del>
      <w:del w:id="74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7425" w:date="2019-06-22T23:07:00Z" w:author="Yuriy Lebid"/>
        </w:rPr>
      </w:pPr>
      <w:del w:id="7426" w:date="2019-06-22T23:07:00Z" w:author="Yuriy Lebid">
        <w:r>
          <w:rPr>
            <w:rtl w:val="0"/>
          </w:rPr>
          <w:delText>объединять</w:delText>
        </w:r>
      </w:del>
      <w:del w:id="7427" w:date="2019-06-22T23:07:00Z" w:author="Yuriy Lebid">
        <w:r>
          <w:rPr>
            <w:rtl w:val="0"/>
          </w:rPr>
          <w:delText xml:space="preserve">, </w:delText>
        </w:r>
      </w:del>
      <w:del w:id="7428" w:date="2019-06-22T23:07:00Z" w:author="Yuriy Lebid">
        <w:r>
          <w:rPr>
            <w:rtl w:val="0"/>
          </w:rPr>
          <w:delText>соединять</w:delText>
        </w:r>
      </w:del>
      <w:del w:id="7429" w:date="2019-06-22T23:07:00Z" w:author="Yuriy Lebid">
        <w:r>
          <w:rPr>
            <w:rtl w:val="0"/>
          </w:rPr>
          <w:delText xml:space="preserve">; </w:delText>
        </w:r>
      </w:del>
      <w:del w:id="7430" w:date="2019-06-22T23:07:00Z" w:author="Yuriy Lebid">
        <w:r>
          <w:rPr>
            <w:rtl w:val="0"/>
          </w:rPr>
          <w:delText>унисонно совмещать</w:delText>
        </w:r>
      </w:del>
      <w:del w:id="7431" w:date="2019-06-22T23:07:00Z" w:author="Yuriy Lebid">
        <w:r>
          <w:rPr>
            <w:rtl w:val="0"/>
          </w:rPr>
          <w:delText xml:space="preserve">; </w:delText>
        </w:r>
      </w:del>
      <w:del w:id="7432" w:date="2019-06-22T23:07:00Z" w:author="Yuriy Lebid">
        <w:r>
          <w:rPr>
            <w:rtl w:val="0"/>
          </w:rPr>
          <w:delText>группироваться</w:delText>
        </w:r>
      </w:del>
      <w:del w:id="7433" w:date="2019-06-22T23:07:00Z" w:author="Yuriy Lebid">
        <w:r>
          <w:rPr>
            <w:rtl w:val="0"/>
          </w:rPr>
          <w:delText xml:space="preserve">, </w:delText>
        </w:r>
      </w:del>
      <w:del w:id="7434" w:date="2019-06-22T23:07:00Z" w:author="Yuriy Lebid">
        <w:r>
          <w:rPr>
            <w:rtl w:val="0"/>
          </w:rPr>
          <w:delText>сочетаясь по коварллертным признакам</w:delText>
        </w:r>
      </w:del>
    </w:p>
    <w:p>
      <w:pPr>
        <w:pStyle w:val="heading 4"/>
        <w:rPr>
          <w:del w:id="743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743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Конгрегатив</w:delText>
        </w:r>
      </w:del>
      <w:del w:id="743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7438" w:date="2019-06-22T23:07:00Z" w:author="Yuriy Lebid"/>
        </w:rPr>
      </w:pPr>
      <w:del w:id="7439" w:date="2019-06-22T23:07:00Z" w:author="Yuriy Lebid">
        <w:r>
          <w:rPr>
            <w:rtl w:val="0"/>
          </w:rPr>
          <w:delText xml:space="preserve">Центр космической эксплорации </w:delText>
        </w:r>
      </w:del>
      <w:del w:id="7440" w:date="2019-06-22T23:07:00Z" w:author="Yuriy Lebid">
        <w:r>
          <w:rPr>
            <w:rtl w:val="0"/>
          </w:rPr>
          <w:delText>(</w:delText>
        </w:r>
      </w:del>
      <w:del w:id="7441" w:date="2019-06-22T23:07:00Z" w:author="Yuriy Lebid">
        <w:r>
          <w:rPr>
            <w:rtl w:val="0"/>
          </w:rPr>
          <w:delText>исследовательского центра</w:delText>
        </w:r>
      </w:del>
      <w:del w:id="7442" w:date="2019-06-22T23:07:00Z" w:author="Yuriy Lebid">
        <w:r>
          <w:rPr>
            <w:rtl w:val="0"/>
          </w:rPr>
          <w:delText xml:space="preserve">) </w:delText>
        </w:r>
      </w:del>
      <w:del w:id="7443" w:date="2019-06-22T23:07:00Z" w:author="Yuriy Lebid">
        <w:r>
          <w:rPr>
            <w:rtl w:val="0"/>
          </w:rPr>
          <w:delText>в плеядианских цивилизациях</w:delText>
        </w:r>
      </w:del>
    </w:p>
    <w:p>
      <w:pPr>
        <w:pStyle w:val="heading 4"/>
        <w:rPr>
          <w:del w:id="7444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744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кондиктум </w:delText>
        </w:r>
      </w:del>
      <w:del w:id="744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74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744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74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condictum</w:delText>
        </w:r>
      </w:del>
      <w:del w:id="74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уговор</w:delText>
        </w:r>
      </w:del>
      <w:del w:id="745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745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условие</w:delText>
        </w:r>
      </w:del>
      <w:del w:id="745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7454" w:date="2019-06-22T23:07:00Z" w:author="Yuriy Lebid"/>
        </w:rPr>
      </w:pPr>
      <w:del w:id="7455" w:date="2019-06-22T23:07:00Z" w:author="Yuriy Lebid">
        <w:r>
          <w:rPr>
            <w:rtl w:val="0"/>
          </w:rPr>
          <w:delText xml:space="preserve">эфирная сущность оккультиста </w:delText>
        </w:r>
      </w:del>
      <w:del w:id="7456" w:date="2019-06-22T23:07:00Z" w:author="Yuriy Lebid">
        <w:r>
          <w:rPr>
            <w:rtl w:val="0"/>
          </w:rPr>
          <w:delText>(</w:delText>
        </w:r>
      </w:del>
      <w:del w:id="7457" w:date="2019-06-22T23:07:00Z" w:author="Yuriy Lebid">
        <w:r>
          <w:rPr>
            <w:rtl w:val="0"/>
          </w:rPr>
          <w:delText>мага</w:delText>
        </w:r>
      </w:del>
      <w:del w:id="7458" w:date="2019-06-22T23:07:00Z" w:author="Yuriy Lebid">
        <w:r>
          <w:rPr>
            <w:rtl w:val="0"/>
          </w:rPr>
          <w:delText xml:space="preserve">, </w:delText>
        </w:r>
      </w:del>
      <w:del w:id="7459" w:date="2019-06-22T23:07:00Z" w:author="Yuriy Lebid">
        <w:r>
          <w:rPr>
            <w:rtl w:val="0"/>
          </w:rPr>
          <w:delText>колдуна и пр</w:delText>
        </w:r>
      </w:del>
      <w:del w:id="7460" w:date="2019-06-22T23:07:00Z" w:author="Yuriy Lebid">
        <w:r>
          <w:rPr>
            <w:rtl w:val="0"/>
          </w:rPr>
          <w:delText xml:space="preserve">.), </w:delText>
        </w:r>
      </w:del>
      <w:del w:id="7461" w:date="2019-06-22T23:07:00Z" w:author="Yuriy Lebid">
        <w:r>
          <w:rPr>
            <w:rtl w:val="0"/>
          </w:rPr>
          <w:delText>намеренно создаваемая им в пространстве «рядом с собой»</w:delText>
        </w:r>
      </w:del>
      <w:del w:id="7462" w:date="2019-06-22T23:07:00Z" w:author="Yuriy Lebid">
        <w:r>
          <w:rPr>
            <w:rtl w:val="0"/>
          </w:rPr>
          <w:delText xml:space="preserve">, </w:delText>
        </w:r>
      </w:del>
      <w:del w:id="7463" w:date="2019-06-22T23:07:00Z" w:author="Yuriy Lebid">
        <w:r>
          <w:rPr>
            <w:rtl w:val="0"/>
          </w:rPr>
          <w:delText>при помощи мощных волевых усилий и силы воображения</w:delText>
        </w:r>
      </w:del>
      <w:del w:id="7464" w:date="2019-06-22T23:07:00Z" w:author="Yuriy Lebid">
        <w:r>
          <w:rPr>
            <w:rtl w:val="0"/>
          </w:rPr>
          <w:delText xml:space="preserve">, </w:delText>
        </w:r>
      </w:del>
      <w:del w:id="7465" w:date="2019-06-22T23:07:00Z" w:author="Yuriy Lebid">
        <w:r>
          <w:rPr>
            <w:rtl w:val="0"/>
          </w:rPr>
          <w:delText xml:space="preserve">для выполнения различных поручений </w:delText>
        </w:r>
      </w:del>
      <w:del w:id="7466" w:date="2019-06-22T23:07:00Z" w:author="Yuriy Lebid">
        <w:r>
          <w:rPr>
            <w:rtl w:val="0"/>
          </w:rPr>
          <w:delText>(</w:delText>
        </w:r>
      </w:del>
      <w:del w:id="7467" w:date="2019-06-22T23:07:00Z" w:author="Yuriy Lebid">
        <w:r>
          <w:rPr>
            <w:rtl w:val="0"/>
          </w:rPr>
          <w:delText>навести порчу</w:delText>
        </w:r>
      </w:del>
      <w:del w:id="7468" w:date="2019-06-22T23:07:00Z" w:author="Yuriy Lebid">
        <w:r>
          <w:rPr>
            <w:rtl w:val="0"/>
          </w:rPr>
          <w:delText xml:space="preserve">, </w:delText>
        </w:r>
      </w:del>
      <w:del w:id="7469" w:date="2019-06-22T23:07:00Z" w:author="Yuriy Lebid">
        <w:r>
          <w:rPr>
            <w:rtl w:val="0"/>
          </w:rPr>
          <w:delText>сглаз</w:delText>
        </w:r>
      </w:del>
      <w:del w:id="7470" w:date="2019-06-22T23:07:00Z" w:author="Yuriy Lebid">
        <w:r>
          <w:rPr>
            <w:rtl w:val="0"/>
          </w:rPr>
          <w:delText xml:space="preserve">, </w:delText>
        </w:r>
      </w:del>
      <w:del w:id="7471" w:date="2019-06-22T23:07:00Z" w:author="Yuriy Lebid">
        <w:r>
          <w:rPr>
            <w:rtl w:val="0"/>
          </w:rPr>
          <w:delText>приворот и пр</w:delText>
        </w:r>
      </w:del>
      <w:del w:id="7472" w:date="2019-06-22T23:07:00Z" w:author="Yuriy Lebid">
        <w:r>
          <w:rPr>
            <w:rtl w:val="0"/>
          </w:rPr>
          <w:delText>.)</w:delText>
        </w:r>
      </w:del>
    </w:p>
    <w:p>
      <w:pPr>
        <w:pStyle w:val="heading 4"/>
        <w:rPr>
          <w:del w:id="7473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747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кондициональность </w:delText>
        </w:r>
      </w:del>
      <w:del w:id="7475" w:date="2019-06-22T23:07:00Z" w:author="Yuriy Lebid">
        <w:r>
          <w:rPr>
            <w:rStyle w:val="Нет"/>
            <w:rFonts w:ascii="Times New Roman" w:hAnsi="Times New Roman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>(</w:delText>
        </w:r>
      </w:del>
      <w:del w:id="7476" w:date="2019-06-22T23:07:00Z" w:author="Yuriy Lebid">
        <w:r>
          <w:rPr>
            <w:rStyle w:val="Нет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>от</w:delText>
        </w:r>
      </w:del>
      <w:del w:id="7477" w:date="2019-06-22T23:07:00Z" w:author="Yuriy Lebid">
        <w:r>
          <w:rPr>
            <w:rStyle w:val="Нет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en-US"/>
          </w:rPr>
          <w:delText> </w:delText>
        </w:r>
      </w:del>
      <w:del w:id="7478" w:date="2019-06-22T23:07:00Z" w:author="Yuriy Lebid">
        <w:r>
          <w:rPr>
            <w:rStyle w:val="Hyperlink.6"/>
            <w:rFonts w:ascii="Times New Roman" w:cs="Times New Roman" w:hAnsi="Times New Roman" w:eastAsia="Times New Roman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lang w:val="ru-RU"/>
          </w:rPr>
          <w:fldChar w:fldCharType="begin" w:fldLock="0"/>
        </w:r>
      </w:del>
      <w:del w:id="7479" w:date="2019-06-22T23:07:00Z" w:author="Yuriy Lebid">
        <w:r>
          <w:rPr>
            <w:rStyle w:val="Hyperlink.6"/>
            <w:rFonts w:ascii="Times New Roman" w:cs="Times New Roman" w:hAnsi="Times New Roman" w:eastAsia="Times New Roman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lang w:val="ru-RU"/>
          </w:rPr>
          <w:delInstrText xml:space="preserve"> HYPERLINK "https://ru.wikipedia.org/wiki/%25D0%259B%25D0%25B0%25D1%2582%25D0%25B8%25D0%25BD%25D1%2581%25D0%25BA%25D0%25B8%25D0%25B9_%25D1%258F%25D0%25B7%25D1%258B%25D0%25BA"</w:delInstrText>
        </w:r>
      </w:del>
      <w:del w:id="7480" w:date="2019-06-22T23:07:00Z" w:author="Yuriy Lebid">
        <w:r>
          <w:rPr>
            <w:rStyle w:val="Hyperlink.6"/>
            <w:rFonts w:ascii="Times New Roman" w:cs="Times New Roman" w:hAnsi="Times New Roman" w:eastAsia="Times New Roman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lang w:val="ru-RU"/>
          </w:rPr>
          <w:fldChar w:fldCharType="separate" w:fldLock="0"/>
        </w:r>
      </w:del>
      <w:del w:id="7481" w:date="2019-06-22T23:07:00Z" w:author="Yuriy Lebid">
        <w:r>
          <w:rPr>
            <w:rStyle w:val="Hyperlink.6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>лат</w:delText>
        </w:r>
      </w:del>
      <w:del w:id="7482" w:date="2019-06-22T23:07:00Z" w:author="Yuriy Lebid">
        <w:r>
          <w:rPr>
            <w:rStyle w:val="Hyperlink.6"/>
            <w:rFonts w:ascii="Times New Roman" w:hAnsi="Times New Roman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>.</w:delText>
        </w:r>
      </w:del>
      <w:del w:id="7483" w:date="2019-06-22T23:07:00Z" w:author="Yuriy Lebid">
        <w:r>
          <w:rPr/>
          <w:fldChar w:fldCharType="end" w:fldLock="0"/>
        </w:r>
      </w:del>
      <w:del w:id="7484" w:date="2019-06-22T23:07:00Z" w:author="Yuriy Lebid">
        <w:r>
          <w:rPr>
            <w:rStyle w:val="Нет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en-US"/>
          </w:rPr>
          <w:delText> </w:delText>
        </w:r>
      </w:del>
      <w:del w:id="7485" w:date="2019-06-22T23:07:00Z" w:author="Yuriy Lebid">
        <w:r>
          <w:rPr>
            <w:rStyle w:val="Hyperlink.6"/>
            <w:rFonts w:ascii="Times New Roman" w:hAnsi="Times New Roman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>condicio</w:delText>
        </w:r>
      </w:del>
      <w:del w:id="7486" w:date="2019-06-22T23:07:00Z" w:author="Yuriy Lebid">
        <w:r>
          <w:rPr>
            <w:rStyle w:val="Нет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en-US"/>
          </w:rPr>
          <w:delText> </w:delText>
        </w:r>
      </w:del>
      <w:del w:id="7487" w:date="2019-06-22T23:07:00Z" w:author="Yuriy Lebid">
        <w:r>
          <w:rPr>
            <w:rStyle w:val="Hyperlink.6"/>
            <w:rFonts w:ascii="Times New Roman" w:hAnsi="Times New Roman" w:hint="default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 xml:space="preserve">— </w:delText>
        </w:r>
      </w:del>
      <w:del w:id="748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соглашение</w:delText>
        </w:r>
      </w:del>
      <w:del w:id="7489" w:date="2019-06-22T23:07:00Z" w:author="Yuriy Lebid">
        <w:r>
          <w:rPr>
            <w:rStyle w:val="Hyperlink.6"/>
            <w:rFonts w:ascii="Times New Roman" w:hAnsi="Times New Roman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7490" w:date="2019-06-22T23:07:00Z" w:author="Yuriy Lebid"/>
        </w:rPr>
      </w:pPr>
      <w:del w:id="749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ииссиидиологическом значении</w:delText>
        </w:r>
      </w:del>
      <w:del w:id="749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7493" w:date="2019-06-22T23:07:00Z" w:author="Yuriy Lebid">
        <w:r>
          <w:rPr>
            <w:rtl w:val="0"/>
          </w:rPr>
          <w:delText>условность</w:delText>
        </w:r>
      </w:del>
      <w:del w:id="7494" w:date="2019-06-22T23:07:00Z" w:author="Yuriy Lebid">
        <w:r>
          <w:rPr>
            <w:rtl w:val="0"/>
          </w:rPr>
          <w:delText xml:space="preserve">, </w:delText>
        </w:r>
      </w:del>
      <w:del w:id="7495" w:date="2019-06-22T23:07:00Z" w:author="Yuriy Lebid">
        <w:r>
          <w:rPr>
            <w:rtl w:val="0"/>
          </w:rPr>
          <w:delText>умозрительность</w:delText>
        </w:r>
      </w:del>
      <w:del w:id="7496" w:date="2019-06-22T23:07:00Z" w:author="Yuriy Lebid">
        <w:r>
          <w:rPr>
            <w:rtl w:val="0"/>
          </w:rPr>
          <w:delText xml:space="preserve">, </w:delText>
        </w:r>
      </w:del>
      <w:del w:id="7497" w:date="2019-06-22T23:07:00Z" w:author="Yuriy Lebid">
        <w:r>
          <w:rPr>
            <w:rtl w:val="0"/>
          </w:rPr>
          <w:delText>относительность</w:delText>
        </w:r>
      </w:del>
      <w:del w:id="7498" w:date="2019-06-22T23:07:00Z" w:author="Yuriy Lebid">
        <w:r>
          <w:rPr>
            <w:rtl w:val="0"/>
          </w:rPr>
          <w:delText xml:space="preserve">, </w:delText>
        </w:r>
      </w:del>
      <w:del w:id="7499" w:date="2019-06-22T23:07:00Z" w:author="Yuriy Lebid">
        <w:r>
          <w:rPr>
            <w:rtl w:val="0"/>
          </w:rPr>
          <w:delText>субъективность</w:delText>
        </w:r>
      </w:del>
      <w:del w:id="7500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7501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750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</w:delText>
        </w:r>
      </w:del>
      <w:del w:id="750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7504" w:date="2019-06-22T23:07:00Z" w:author="Yuriy Lebid">
        <w:r>
          <w:rPr>
            <w:rStyle w:val="Hyperlink.1"/>
            <w:rtl w:val="0"/>
          </w:rPr>
          <w:delText xml:space="preserve">кондициональный – </w:delText>
        </w:r>
      </w:del>
      <w:del w:id="7505" w:date="2019-06-22T23:07:00Z" w:author="Yuriy Lebid">
        <w:r>
          <w:rPr>
            <w:rtl w:val="0"/>
          </w:rPr>
          <w:delText>условный</w:delText>
        </w:r>
      </w:del>
      <w:del w:id="7506" w:date="2019-06-22T23:07:00Z" w:author="Yuriy Lebid">
        <w:r>
          <w:rPr>
            <w:rtl w:val="0"/>
          </w:rPr>
          <w:delText xml:space="preserve">, </w:delText>
        </w:r>
      </w:del>
      <w:del w:id="7507" w:date="2019-06-22T23:07:00Z" w:author="Yuriy Lebid">
        <w:r>
          <w:rPr>
            <w:rtl w:val="0"/>
          </w:rPr>
          <w:delText>субъективно умозрительный</w:delText>
        </w:r>
      </w:del>
      <w:del w:id="7508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750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751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конкатенационная трансгрессия</w:delText>
        </w:r>
      </w:del>
      <w:del w:id="751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7512" w:date="2019-06-22T23:07:00Z" w:author="Yuriy Lebid"/>
        </w:rPr>
      </w:pPr>
      <w:del w:id="7513" w:date="2019-06-22T23:07:00Z" w:author="Yuriy Lebid">
        <w:r>
          <w:rPr>
            <w:rtl w:val="0"/>
          </w:rPr>
          <w:delText>последовательное свилгс</w:delText>
        </w:r>
      </w:del>
      <w:del w:id="7514" w:date="2019-06-22T23:07:00Z" w:author="Yuriy Lebid">
        <w:r>
          <w:rPr>
            <w:rtl w:val="0"/>
          </w:rPr>
          <w:delText>-</w:delText>
        </w:r>
      </w:del>
      <w:del w:id="7515" w:date="2019-06-22T23:07:00Z" w:author="Yuriy Lebid">
        <w:r>
          <w:rPr>
            <w:rtl w:val="0"/>
          </w:rPr>
          <w:delText>сферационное распространение эфирных «проекций» СФУУРММ</w:delText>
        </w:r>
      </w:del>
      <w:del w:id="7516" w:date="2019-06-22T23:07:00Z" w:author="Yuriy Lebid">
        <w:r>
          <w:rPr>
            <w:rtl w:val="0"/>
          </w:rPr>
          <w:delText>-</w:delText>
        </w:r>
      </w:del>
      <w:del w:id="7517" w:date="2019-06-22T23:07:00Z" w:author="Yuriy Lebid">
        <w:r>
          <w:rPr>
            <w:rtl w:val="0"/>
          </w:rPr>
          <w:delText>Форм</w:delText>
        </w:r>
      </w:del>
      <w:del w:id="7518" w:date="2019-06-22T23:07:00Z" w:author="Yuriy Lebid">
        <w:r>
          <w:rPr>
            <w:rtl w:val="0"/>
          </w:rPr>
          <w:delText xml:space="preserve">, </w:delText>
        </w:r>
      </w:del>
      <w:del w:id="7519" w:date="2019-06-22T23:07:00Z" w:author="Yuriy Lebid">
        <w:r>
          <w:rPr>
            <w:rtl w:val="0"/>
          </w:rPr>
          <w:delText xml:space="preserve">свойственных Фокусным Динамикам </w:delText>
        </w:r>
      </w:del>
      <w:del w:id="7520" w:date="2019-06-22T23:07:00Z" w:author="Yuriy Lebid">
        <w:r>
          <w:rPr>
            <w:rtl w:val="0"/>
          </w:rPr>
          <w:delText>(</w:delText>
        </w:r>
      </w:del>
      <w:del w:id="7521" w:date="2019-06-22T23:07:00Z" w:author="Yuriy Lebid">
        <w:r>
          <w:rPr>
            <w:rtl w:val="0"/>
          </w:rPr>
          <w:delText>ФД</w:delText>
        </w:r>
      </w:del>
      <w:del w:id="7522" w:date="2019-06-22T23:07:00Z" w:author="Yuriy Lebid">
        <w:r>
          <w:rPr>
            <w:rtl w:val="0"/>
          </w:rPr>
          <w:delText xml:space="preserve">) </w:delText>
        </w:r>
      </w:del>
      <w:del w:id="7523" w:date="2019-06-22T23:07:00Z" w:author="Yuriy Lebid">
        <w:r>
          <w:rPr>
            <w:rtl w:val="0"/>
          </w:rPr>
          <w:delText xml:space="preserve">одних Коллективных Космических Разумов </w:delText>
        </w:r>
      </w:del>
      <w:del w:id="7524" w:date="2019-06-22T23:07:00Z" w:author="Yuriy Lebid">
        <w:r>
          <w:rPr>
            <w:rtl w:val="0"/>
          </w:rPr>
          <w:delText>(</w:delText>
        </w:r>
      </w:del>
      <w:del w:id="7525" w:date="2019-06-22T23:07:00Z" w:author="Yuriy Lebid">
        <w:r>
          <w:rPr>
            <w:rtl w:val="0"/>
          </w:rPr>
          <w:delText>ККР</w:delText>
        </w:r>
      </w:del>
      <w:del w:id="7526" w:date="2019-06-22T23:07:00Z" w:author="Yuriy Lebid">
        <w:r>
          <w:rPr>
            <w:rtl w:val="0"/>
          </w:rPr>
          <w:delText xml:space="preserve">) </w:delText>
        </w:r>
      </w:del>
      <w:del w:id="7527" w:date="2019-06-22T23:07:00Z" w:author="Yuriy Lebid">
        <w:r>
          <w:rPr>
            <w:rtl w:val="0"/>
          </w:rPr>
          <w:delText xml:space="preserve">или Форм Самосознаний </w:delText>
        </w:r>
      </w:del>
      <w:del w:id="7528" w:date="2019-06-22T23:07:00Z" w:author="Yuriy Lebid">
        <w:r>
          <w:rPr>
            <w:rtl w:val="0"/>
          </w:rPr>
          <w:delText>(</w:delText>
        </w:r>
      </w:del>
      <w:del w:id="7529" w:date="2019-06-22T23:07:00Z" w:author="Yuriy Lebid">
        <w:r>
          <w:rPr>
            <w:rtl w:val="0"/>
          </w:rPr>
          <w:delText>ФС</w:delText>
        </w:r>
      </w:del>
      <w:del w:id="7530" w:date="2019-06-22T23:07:00Z" w:author="Yuriy Lebid">
        <w:r>
          <w:rPr>
            <w:rtl w:val="0"/>
          </w:rPr>
          <w:delText xml:space="preserve">), </w:delText>
        </w:r>
      </w:del>
      <w:del w:id="7531" w:date="2019-06-22T23:07:00Z" w:author="Yuriy Lebid">
        <w:r>
          <w:rPr>
            <w:rtl w:val="0"/>
          </w:rPr>
          <w:delText>в ФД других ККР или ФС с целью более глубокого Синтеза определ</w:delText>
        </w:r>
      </w:del>
      <w:del w:id="7532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7533" w:date="2019-06-22T23:07:00Z" w:author="Yuriy Lebid">
        <w:r>
          <w:rPr>
            <w:rtl w:val="0"/>
          </w:rPr>
          <w:delText>нных Уровней Самосознания</w:delText>
        </w:r>
      </w:del>
    </w:p>
    <w:p>
      <w:pPr>
        <w:pStyle w:val="heading 4"/>
        <w:rPr>
          <w:del w:id="7534" w:date="2019-06-22T23:07:00Z" w:author="Yuriy Lebid"/>
          <w:rStyle w:val="Нет"/>
          <w:color w:val="000000"/>
          <w:u w:color="000000"/>
        </w:rPr>
      </w:pPr>
      <w:del w:id="753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конкатенационность </w:delText>
        </w:r>
      </w:del>
      <w:del w:id="753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753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753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753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catena</w:delText>
        </w:r>
      </w:del>
      <w:del w:id="754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цепь </w:delText>
        </w:r>
      </w:del>
      <w:del w:id="754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+ </w:delText>
        </w:r>
      </w:del>
      <w:del w:id="75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приставка </w:delText>
        </w:r>
      </w:del>
      <w:del w:id="754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con</w:delText>
        </w:r>
      </w:del>
      <w:del w:id="754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объединение </w:delText>
        </w:r>
      </w:del>
      <w:del w:id="75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= </w:delText>
        </w:r>
      </w:del>
      <w:del w:id="754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concatenacio</w:delText>
        </w:r>
      </w:del>
      <w:del w:id="75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соединение цепями</w:delText>
        </w:r>
      </w:del>
      <w:del w:id="754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7549" w:date="2019-06-22T23:07:00Z" w:author="Yuriy Lebid"/>
        </w:rPr>
      </w:pPr>
      <w:del w:id="7550" w:date="2019-06-22T23:07:00Z" w:author="Yuriy Lebid">
        <w:r>
          <w:rPr>
            <w:rtl w:val="0"/>
          </w:rPr>
          <w:delText xml:space="preserve">способность всех Форм Самосознаний </w:delText>
        </w:r>
      </w:del>
      <w:del w:id="7551" w:date="2019-06-22T23:07:00Z" w:author="Yuriy Lebid">
        <w:r>
          <w:rPr>
            <w:rtl w:val="0"/>
          </w:rPr>
          <w:delText>(</w:delText>
        </w:r>
      </w:del>
      <w:del w:id="7552" w:date="2019-06-22T23:07:00Z" w:author="Yuriy Lebid">
        <w:r>
          <w:rPr>
            <w:rtl w:val="0"/>
          </w:rPr>
          <w:delText>ФС</w:delText>
        </w:r>
      </w:del>
      <w:del w:id="7553" w:date="2019-06-22T23:07:00Z" w:author="Yuriy Lebid">
        <w:r>
          <w:rPr>
            <w:rtl w:val="0"/>
          </w:rPr>
          <w:delText>)</w:delText>
        </w:r>
      </w:del>
      <w:del w:id="7554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7555" w:date="2019-06-22T23:07:00Z" w:author="Yuriy Lebid">
        <w:r>
          <w:rPr>
            <w:rtl w:val="0"/>
          </w:rPr>
          <w:delText xml:space="preserve">последовательно амицирировать в более качественные ФС в силу наличия в их Фокусной Динамике </w:delText>
        </w:r>
      </w:del>
      <w:del w:id="7556" w:date="2019-06-22T23:07:00Z" w:author="Yuriy Lebid">
        <w:r>
          <w:rPr>
            <w:rtl w:val="0"/>
          </w:rPr>
          <w:delText>(</w:delText>
        </w:r>
      </w:del>
      <w:del w:id="7557" w:date="2019-06-22T23:07:00Z" w:author="Yuriy Lebid">
        <w:r>
          <w:rPr>
            <w:rtl w:val="0"/>
          </w:rPr>
          <w:delText>ФД</w:delText>
        </w:r>
      </w:del>
      <w:del w:id="7558" w:date="2019-06-22T23:07:00Z" w:author="Yuriy Lebid">
        <w:r>
          <w:rPr>
            <w:rtl w:val="0"/>
          </w:rPr>
          <w:delText xml:space="preserve">) </w:delText>
        </w:r>
      </w:del>
      <w:del w:id="7559" w:date="2019-06-22T23:07:00Z" w:author="Yuriy Lebid">
        <w:r>
          <w:rPr>
            <w:rtl w:val="0"/>
          </w:rPr>
          <w:delText>коварллертных взаимосвязей</w:delText>
        </w:r>
      </w:del>
      <w:del w:id="7560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7561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756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</w:delText>
        </w:r>
      </w:del>
      <w:del w:id="756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7564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i w:val="1"/>
            <w:iCs w:val="1"/>
            <w:rtl w:val="0"/>
            <w:lang w:val="ru-RU"/>
          </w:rPr>
          <w:delText xml:space="preserve"> </w:delText>
        </w:r>
      </w:del>
      <w:del w:id="7565" w:date="2019-06-22T23:07:00Z" w:author="Yuriy Lebid">
        <w:r>
          <w:rPr>
            <w:rStyle w:val="Hyperlink.1"/>
            <w:rtl w:val="0"/>
          </w:rPr>
          <w:delText>конкатенационный</w:delText>
        </w:r>
      </w:del>
      <w:del w:id="7566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7567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756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конкатенация </w:delText>
        </w:r>
      </w:del>
      <w:del w:id="756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757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757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757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catena</w:delText>
        </w:r>
      </w:del>
      <w:del w:id="757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цепь </w:delText>
        </w:r>
      </w:del>
      <w:del w:id="757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+ </w:delText>
        </w:r>
      </w:del>
      <w:del w:id="757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приставка </w:delText>
        </w:r>
      </w:del>
      <w:del w:id="757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con</w:delText>
        </w:r>
      </w:del>
      <w:del w:id="757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объединение </w:delText>
        </w:r>
      </w:del>
      <w:del w:id="757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= </w:delText>
        </w:r>
      </w:del>
      <w:del w:id="757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concatenacio</w:delText>
        </w:r>
      </w:del>
      <w:del w:id="758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соединение цепями</w:delText>
        </w:r>
      </w:del>
      <w:del w:id="758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7582" w:date="2019-06-22T23:07:00Z" w:author="Yuriy Lebid"/>
          <w:rStyle w:val="Нет"/>
          <w:rFonts w:ascii="Times New Roman" w:cs="Times New Roman" w:hAnsi="Times New Roman" w:eastAsia="Times New Roman"/>
        </w:rPr>
      </w:pPr>
      <w:del w:id="7583" w:date="2019-06-22T23:07:00Z" w:author="Yuriy Lebid">
        <w:r>
          <w:rPr>
            <w:rtl w:val="0"/>
          </w:rPr>
          <w:delText>качественная эгллеролифтивная связь</w:delText>
        </w:r>
      </w:del>
      <w:del w:id="7584" w:date="2019-06-22T23:07:00Z" w:author="Yuriy Lebid">
        <w:r>
          <w:rPr>
            <w:rtl w:val="0"/>
          </w:rPr>
          <w:delText xml:space="preserve">; </w:delText>
        </w:r>
      </w:del>
      <w:del w:id="7585" w:date="2019-06-22T23:07:00Z" w:author="Yuriy Lebid">
        <w:r>
          <w:rPr>
            <w:rtl w:val="0"/>
          </w:rPr>
          <w:delText>последовательный свилгс</w:delText>
        </w:r>
      </w:del>
      <w:del w:id="7586" w:date="2019-06-22T23:07:00Z" w:author="Yuriy Lebid">
        <w:r>
          <w:rPr>
            <w:rtl w:val="0"/>
          </w:rPr>
          <w:delText>-</w:delText>
        </w:r>
      </w:del>
      <w:del w:id="7587" w:date="2019-06-22T23:07:00Z" w:author="Yuriy Lebid">
        <w:r>
          <w:rPr>
            <w:rtl w:val="0"/>
          </w:rPr>
          <w:delText xml:space="preserve">сферационный Синтез в Фокусной Динамике </w:delText>
        </w:r>
      </w:del>
      <w:del w:id="7588" w:date="2019-06-22T23:07:00Z" w:author="Yuriy Lebid">
        <w:r>
          <w:rPr>
            <w:rtl w:val="0"/>
          </w:rPr>
          <w:delText>(</w:delText>
        </w:r>
      </w:del>
      <w:del w:id="7589" w:date="2019-06-22T23:07:00Z" w:author="Yuriy Lebid">
        <w:r>
          <w:rPr>
            <w:rtl w:val="0"/>
          </w:rPr>
          <w:delText>ФД</w:delText>
        </w:r>
      </w:del>
      <w:del w:id="7590" w:date="2019-06-22T23:07:00Z" w:author="Yuriy Lebid">
        <w:r>
          <w:rPr>
            <w:rtl w:val="0"/>
          </w:rPr>
          <w:delText xml:space="preserve">) </w:delText>
        </w:r>
      </w:del>
      <w:del w:id="7591" w:date="2019-06-22T23:07:00Z" w:author="Yuriy Lebid">
        <w:r>
          <w:rPr>
            <w:rtl w:val="0"/>
          </w:rPr>
          <w:delText>наиболее коварллертных взаимосвязей в одну</w:delText>
        </w:r>
      </w:del>
      <w:del w:id="7592" w:date="2019-06-22T23:07:00Z" w:author="Yuriy Lebid">
        <w:r>
          <w:rPr>
            <w:rtl w:val="0"/>
          </w:rPr>
          <w:delText xml:space="preserve">, </w:delText>
        </w:r>
      </w:del>
      <w:del w:id="7593" w:date="2019-06-22T23:07:00Z" w:author="Yuriy Lebid">
        <w:r>
          <w:rPr>
            <w:rtl w:val="0"/>
          </w:rPr>
          <w:delText>все</w:delText>
        </w:r>
      </w:del>
      <w:del w:id="7594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̈</w:delText>
        </w:r>
      </w:del>
      <w:del w:id="7595" w:date="2019-06-22T23:07:00Z" w:author="Yuriy Lebid">
        <w:r>
          <w:rPr>
            <w:rtl w:val="0"/>
          </w:rPr>
          <w:delText xml:space="preserve"> более универсальную бирвуляртную цепочку</w:delText>
        </w:r>
      </w:del>
    </w:p>
    <w:p>
      <w:pPr>
        <w:pStyle w:val="heading 4"/>
        <w:rPr>
          <w:del w:id="7596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759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конклюзитация </w:delText>
        </w:r>
      </w:del>
      <w:del w:id="759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759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760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760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</w:delText>
        </w:r>
      </w:del>
      <w:del w:id="760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onclusio</w:delText>
        </w:r>
      </w:del>
      <w:del w:id="76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окончание</w:delText>
        </w:r>
      </w:del>
      <w:del w:id="760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76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завершение</w:delText>
        </w:r>
      </w:del>
      <w:del w:id="760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76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заключение</w:delText>
        </w:r>
      </w:del>
      <w:del w:id="760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760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вывод</w:delText>
        </w:r>
      </w:del>
      <w:del w:id="761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7611" w:date="2019-06-22T23:07:00Z" w:author="Yuriy Lebid"/>
        </w:rPr>
      </w:pPr>
      <w:del w:id="7612" w:date="2019-06-22T23:07:00Z" w:author="Yuriy Lebid">
        <w:r>
          <w:rPr>
            <w:rtl w:val="0"/>
          </w:rPr>
          <w:delText>процесс обобщения и приведения всей разнородной множественности Энерго</w:delText>
        </w:r>
      </w:del>
      <w:del w:id="7613" w:date="2019-06-22T23:07:00Z" w:author="Yuriy Lebid">
        <w:r>
          <w:rPr>
            <w:rtl w:val="0"/>
          </w:rPr>
          <w:delText>-</w:delText>
        </w:r>
      </w:del>
      <w:del w:id="7614" w:date="2019-06-22T23:07:00Z" w:author="Yuriy Lebid">
        <w:r>
          <w:rPr>
            <w:rtl w:val="0"/>
          </w:rPr>
          <w:delText>Информации к общему усредн</w:delText>
        </w:r>
      </w:del>
      <w:del w:id="7615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7616" w:date="2019-06-22T23:07:00Z" w:author="Yuriy Lebid">
        <w:r>
          <w:rPr>
            <w:rtl w:val="0"/>
          </w:rPr>
          <w:delText>нному знаменателю</w:delText>
        </w:r>
      </w:del>
      <w:del w:id="7617" w:date="2019-06-22T23:07:00Z" w:author="Yuriy Lebid">
        <w:r>
          <w:rPr>
            <w:rtl w:val="0"/>
          </w:rPr>
          <w:delText>;</w:delText>
        </w:r>
      </w:del>
      <w:del w:id="7618" w:date="2019-06-22T23:07:00Z" w:author="Yuriy Lebid">
        <w:r>
          <w:rPr>
            <w:rStyle w:val="Нет"/>
            <w:rFonts w:ascii="Calibri" w:cs="Calibri" w:hAnsi="Calibri" w:eastAsia="Calibri"/>
            <w:rtl w:val="0"/>
            <w:lang w:val="ru-RU"/>
          </w:rPr>
          <w:delText xml:space="preserve"> </w:delText>
        </w:r>
      </w:del>
      <w:del w:id="7619" w:date="2019-06-22T23:07:00Z" w:author="Yuriy Lebid">
        <w:r>
          <w:rPr>
            <w:rtl w:val="0"/>
          </w:rPr>
          <w:delText>частичная дефрагментация</w:delText>
        </w:r>
      </w:del>
    </w:p>
    <w:p>
      <w:pPr>
        <w:pStyle w:val="heading 4"/>
        <w:rPr>
          <w:del w:id="762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762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коннексуппедация</w:delText>
        </w:r>
      </w:del>
      <w:del w:id="762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7623" w:date="2019-06-22T23:07:00Z" w:author="Yuriy Lebid"/>
        </w:rPr>
      </w:pPr>
      <w:del w:id="7624" w:date="2019-06-22T23:07:00Z" w:author="Yuriy Lebid">
        <w:r>
          <w:rPr>
            <w:rtl w:val="0"/>
          </w:rPr>
          <w:delText>обеспечение диплоидного набора хромосом необходимыми</w:delText>
        </w:r>
      </w:del>
      <w:del w:id="7625" w:date="2019-06-22T23:07:00Z" w:author="Yuriy Lebid">
        <w:r>
          <w:rPr>
            <w:rStyle w:val="Нет"/>
            <w:rFonts w:ascii="Calibri" w:cs="Calibri" w:hAnsi="Calibri" w:eastAsia="Calibri"/>
            <w:rtl w:val="0"/>
            <w:lang w:val="ru-RU"/>
          </w:rPr>
          <w:delText xml:space="preserve"> </w:delText>
        </w:r>
      </w:del>
      <w:del w:id="7626" w:date="2019-06-22T23:07:00Z" w:author="Yuriy Lebid">
        <w:r>
          <w:rPr>
            <w:rtl w:val="0"/>
          </w:rPr>
          <w:delText>взаимосвязями</w:delText>
        </w:r>
      </w:del>
    </w:p>
    <w:p>
      <w:pPr>
        <w:pStyle w:val="heading 4"/>
        <w:rPr>
          <w:del w:id="7627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762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консеквенция </w:delText>
        </w:r>
      </w:del>
      <w:del w:id="762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763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763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763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</w:delText>
        </w:r>
      </w:del>
      <w:del w:id="763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onsecutivus</w:delText>
        </w:r>
      </w:del>
      <w:del w:id="763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следственный</w:delText>
        </w:r>
      </w:del>
      <w:del w:id="763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7636" w:date="2019-06-22T23:07:00Z" w:author="Yuriy Lebid"/>
        </w:rPr>
      </w:pPr>
      <w:del w:id="7637" w:date="2019-06-22T23:07:00Z" w:author="Yuriy Lebid">
        <w:r>
          <w:rPr>
            <w:rtl w:val="0"/>
          </w:rPr>
          <w:delText>последствие</w:delText>
        </w:r>
      </w:del>
      <w:del w:id="7638" w:date="2019-06-22T23:07:00Z" w:author="Yuriy Lebid">
        <w:r>
          <w:rPr>
            <w:rtl w:val="0"/>
          </w:rPr>
          <w:delText xml:space="preserve">, </w:delText>
        </w:r>
      </w:del>
      <w:del w:id="7639" w:date="2019-06-22T23:07:00Z" w:author="Yuriy Lebid">
        <w:r>
          <w:rPr>
            <w:rtl w:val="0"/>
          </w:rPr>
          <w:delText>результат</w:delText>
        </w:r>
      </w:del>
    </w:p>
    <w:p>
      <w:pPr>
        <w:pStyle w:val="heading 4"/>
        <w:rPr>
          <w:del w:id="764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764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консорвекционные концентраторы</w:delText>
        </w:r>
      </w:del>
      <w:del w:id="76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7643" w:date="2019-06-22T23:07:00Z" w:author="Yuriy Lebid"/>
          <w:rStyle w:val="Нет"/>
          <w:rFonts w:ascii="SchoolBook" w:cs="SchoolBook" w:hAnsi="SchoolBook" w:eastAsia="SchoolBook"/>
          <w:b w:val="1"/>
          <w:bCs w:val="1"/>
          <w:sz w:val="26"/>
          <w:szCs w:val="26"/>
        </w:rPr>
      </w:pPr>
      <w:del w:id="7644" w:date="2019-06-22T23:07:00Z" w:author="Yuriy Lebid">
        <w:r>
          <w:rPr>
            <w:rtl w:val="0"/>
          </w:rPr>
          <w:delText>энергоинформационные сочетания</w:delText>
        </w:r>
      </w:del>
      <w:del w:id="7645" w:date="2019-06-22T23:07:00Z" w:author="Yuriy Lebid">
        <w:r>
          <w:rPr>
            <w:rtl w:val="0"/>
          </w:rPr>
          <w:delText xml:space="preserve">, </w:delText>
        </w:r>
      </w:del>
      <w:del w:id="7646" w:date="2019-06-22T23:07:00Z" w:author="Yuriy Lebid">
        <w:r>
          <w:rPr>
            <w:rtl w:val="0"/>
          </w:rPr>
          <w:delText>представляющие собой Опыто</w:delText>
        </w:r>
      </w:del>
      <w:del w:id="7647" w:date="2019-06-22T23:07:00Z" w:author="Yuriy Lebid">
        <w:r>
          <w:rPr>
            <w:rtl w:val="0"/>
          </w:rPr>
          <w:delText>-</w:delText>
        </w:r>
      </w:del>
      <w:del w:id="7648" w:date="2019-06-22T23:07:00Z" w:author="Yuriy Lebid">
        <w:r>
          <w:rPr>
            <w:rtl w:val="0"/>
          </w:rPr>
          <w:delText>Накопители</w:delText>
        </w:r>
      </w:del>
      <w:del w:id="7649" w:date="2019-06-22T23:07:00Z" w:author="Yuriy Lebid">
        <w:r>
          <w:rPr>
            <w:rtl w:val="0"/>
          </w:rPr>
          <w:delText xml:space="preserve">, </w:delText>
        </w:r>
      </w:del>
      <w:del w:id="7650" w:date="2019-06-22T23:07:00Z" w:author="Yuriy Lebid">
        <w:r>
          <w:rPr>
            <w:rtl w:val="0"/>
          </w:rPr>
          <w:delText>состоящие исключительно из взаимосвязей высших качественных Уровней Первичной Энерго</w:delText>
        </w:r>
      </w:del>
      <w:del w:id="7651" w:date="2019-06-22T23:07:00Z" w:author="Yuriy Lebid">
        <w:r>
          <w:rPr>
            <w:rtl w:val="0"/>
          </w:rPr>
          <w:delText>-</w:delText>
        </w:r>
      </w:del>
      <w:del w:id="7652" w:date="2019-06-22T23:07:00Z" w:author="Yuriy Lebid">
        <w:r>
          <w:rPr>
            <w:rtl w:val="0"/>
          </w:rPr>
          <w:delText>Плазмы</w:delText>
        </w:r>
      </w:del>
      <w:del w:id="7653" w:date="2019-06-22T23:07:00Z" w:author="Yuriy Lebid">
        <w:r>
          <w:rPr>
            <w:rtl w:val="0"/>
          </w:rPr>
          <w:delText xml:space="preserve">; </w:delText>
        </w:r>
      </w:del>
      <w:del w:id="7654" w:date="2019-06-22T23:07:00Z" w:author="Yuriy Lebid">
        <w:r>
          <w:rPr>
            <w:rtl w:val="0"/>
          </w:rPr>
          <w:delText xml:space="preserve">структурируют каждый из </w:delText>
        </w:r>
      </w:del>
      <w:del w:id="7655" w:date="2019-06-22T23:07:00Z" w:author="Yuriy Lebid">
        <w:r>
          <w:rPr>
            <w:rtl w:val="0"/>
          </w:rPr>
          <w:delText xml:space="preserve">12 </w:delText>
        </w:r>
      </w:del>
      <w:del w:id="7656" w:date="2019-06-22T23:07:00Z" w:author="Yuriy Lebid">
        <w:r>
          <w:rPr>
            <w:rtl w:val="0"/>
          </w:rPr>
          <w:delText>СССВ</w:delText>
        </w:r>
      </w:del>
      <w:del w:id="7657" w:date="2019-06-22T23:07:00Z" w:author="Yuriy Lebid">
        <w:r>
          <w:rPr>
            <w:rtl w:val="0"/>
          </w:rPr>
          <w:delText>-</w:delText>
        </w:r>
      </w:del>
      <w:del w:id="7658" w:date="2019-06-22T23:07:00Z" w:author="Yuriy Lebid">
        <w:r>
          <w:rPr>
            <w:rtl w:val="0"/>
          </w:rPr>
          <w:delText>УУИЙ</w:delText>
        </w:r>
      </w:del>
      <w:del w:id="7659" w:date="2019-06-22T23:07:00Z" w:author="Yuriy Lebid">
        <w:r>
          <w:rPr>
            <w:rtl w:val="0"/>
          </w:rPr>
          <w:delText>-</w:delText>
        </w:r>
      </w:del>
      <w:del w:id="7660" w:date="2019-06-22T23:07:00Z" w:author="Yuriy Lebid">
        <w:r>
          <w:rPr>
            <w:rtl w:val="0"/>
          </w:rPr>
          <w:delText>СССВ</w:delText>
        </w:r>
      </w:del>
    </w:p>
    <w:p>
      <w:pPr>
        <w:pStyle w:val="Определение"/>
        <w:rPr>
          <w:del w:id="7661" w:date="2019-06-22T23:07:00Z" w:author="Yuriy Lebid"/>
        </w:rPr>
      </w:pPr>
      <w:del w:id="766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sz w:val="26"/>
            <w:szCs w:val="26"/>
            <w:rtl w:val="0"/>
            <w:lang w:val="ru-RU"/>
          </w:rPr>
          <w:delText>Звуковой Космический Код</w:delText>
        </w:r>
      </w:del>
      <w:del w:id="7663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sz w:val="26"/>
            <w:szCs w:val="26"/>
            <w:rtl w:val="0"/>
            <w:lang w:val="ru-RU"/>
          </w:rPr>
          <w:delText xml:space="preserve"> </w:delText>
        </w:r>
      </w:del>
      <w:del w:id="766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sz w:val="26"/>
            <w:szCs w:val="26"/>
            <w:rtl w:val="0"/>
            <w:lang w:val="ru-RU"/>
          </w:rPr>
          <w:delText>(</w:delText>
        </w:r>
      </w:del>
      <w:del w:id="766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766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</w:delText>
        </w:r>
      </w:del>
      <w:del w:id="7667" w:date="2019-06-22T23:07:00Z" w:author="Yuriy Lebid">
        <w:r>
          <w:rPr>
            <w:rtl w:val="0"/>
          </w:rPr>
          <w:delText xml:space="preserve">: </w:delText>
        </w:r>
      </w:del>
      <w:del w:id="7668" w:date="2019-06-22T23:07:00Z" w:author="Yuriy Lebid">
        <w:r>
          <w:rPr>
            <w:rtl w:val="0"/>
          </w:rPr>
          <w:delText>ППААХХ</w:delText>
        </w:r>
      </w:del>
      <w:del w:id="7669" w:date="2019-06-22T23:07:00Z" w:author="Yuriy Lebid">
        <w:r>
          <w:rPr>
            <w:rtl w:val="0"/>
          </w:rPr>
          <w:delText>-</w:delText>
        </w:r>
      </w:del>
      <w:del w:id="7670" w:date="2019-06-22T23:07:00Z" w:author="Yuriy Lebid">
        <w:r>
          <w:rPr>
            <w:rtl w:val="0"/>
          </w:rPr>
          <w:delText>ТТ</w:delText>
        </w:r>
      </w:del>
      <w:del w:id="7671" w:date="2019-06-22T23:07:00Z" w:author="Yuriy Lebid">
        <w:r>
          <w:rPr>
            <w:rtl w:val="0"/>
          </w:rPr>
          <w:delText>-</w:delText>
        </w:r>
      </w:del>
      <w:del w:id="7672" w:date="2019-06-22T23:07:00Z" w:author="Yuriy Lebid">
        <w:r>
          <w:rPr>
            <w:rtl w:val="0"/>
          </w:rPr>
          <w:delText>ССС</w:delText>
        </w:r>
      </w:del>
      <w:del w:id="7673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7674" w:date="2019-06-22T23:07:00Z" w:author="Yuriy Lebid"/>
          <w:rStyle w:val="Нет"/>
          <w:color w:val="000000"/>
          <w:u w:color="000000"/>
        </w:rPr>
      </w:pPr>
      <w:del w:id="767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консуетно </w:delText>
        </w:r>
      </w:del>
      <w:del w:id="767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767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767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767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</w:delText>
        </w:r>
      </w:del>
      <w:del w:id="768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onsuete</w:delText>
        </w:r>
      </w:del>
      <w:del w:id="768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привычным образом</w:delText>
        </w:r>
      </w:del>
      <w:del w:id="768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768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как обычно</w:delText>
        </w:r>
      </w:del>
      <w:del w:id="768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7685" w:date="2019-06-22T23:07:00Z" w:author="Yuriy Lebid"/>
        </w:rPr>
      </w:pPr>
      <w:del w:id="7686" w:date="2019-06-22T23:07:00Z" w:author="Yuriy Lebid">
        <w:r>
          <w:rPr>
            <w:rtl w:val="0"/>
          </w:rPr>
          <w:delText>привычно</w:delText>
        </w:r>
      </w:del>
      <w:del w:id="7687" w:date="2019-06-22T23:07:00Z" w:author="Yuriy Lebid">
        <w:r>
          <w:rPr>
            <w:rtl w:val="0"/>
          </w:rPr>
          <w:delText xml:space="preserve">, </w:delText>
        </w:r>
      </w:del>
      <w:del w:id="7688" w:date="2019-06-22T23:07:00Z" w:author="Yuriy Lebid">
        <w:r>
          <w:rPr>
            <w:rtl w:val="0"/>
          </w:rPr>
          <w:delText>естественным образом</w:delText>
        </w:r>
      </w:del>
      <w:del w:id="7689" w:date="2019-06-22T23:07:00Z" w:author="Yuriy Lebid">
        <w:r>
          <w:rPr>
            <w:rtl w:val="0"/>
          </w:rPr>
          <w:delText xml:space="preserve">, </w:delText>
        </w:r>
      </w:del>
      <w:del w:id="7690" w:date="2019-06-22T23:07:00Z" w:author="Yuriy Lebid">
        <w:r>
          <w:rPr>
            <w:rtl w:val="0"/>
          </w:rPr>
          <w:delText>автоматически</w:delText>
        </w:r>
      </w:del>
      <w:del w:id="7691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7692" w:date="2019-06-22T23:07:00Z" w:author="Yuriy Lebid"/>
          <w:rStyle w:val="Нет"/>
          <w:rFonts w:ascii="Times" w:cs="Times" w:hAnsi="Times" w:eastAsia="Times"/>
        </w:rPr>
      </w:pPr>
      <w:del w:id="769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</w:delText>
        </w:r>
      </w:del>
      <w:del w:id="7694" w:date="2019-06-22T23:07:00Z" w:author="Yuriy Lebid">
        <w:r>
          <w:rPr>
            <w:rtl w:val="0"/>
          </w:rPr>
          <w:delText xml:space="preserve">: </w:delText>
        </w:r>
      </w:del>
      <w:del w:id="7695" w:date="2019-06-22T23:07:00Z" w:author="Yuriy Lebid">
        <w:r>
          <w:rPr>
            <w:rStyle w:val="Нет"/>
            <w:rFonts w:ascii="Times" w:hAnsi="Times" w:hint="default"/>
            <w:b w:val="1"/>
            <w:bCs w:val="1"/>
            <w:rtl w:val="0"/>
            <w:lang w:val="ru-RU"/>
          </w:rPr>
          <w:delText>консуетный</w:delText>
        </w:r>
      </w:del>
      <w:del w:id="7696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>.</w:delText>
        </w:r>
      </w:del>
    </w:p>
    <w:p>
      <w:pPr>
        <w:pStyle w:val="heading 4"/>
        <w:rPr>
          <w:del w:id="7697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769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консуммативность </w:delText>
        </w:r>
      </w:del>
      <w:del w:id="769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770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770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770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</w:delText>
        </w:r>
      </w:del>
      <w:del w:id="77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onsummo</w:delText>
        </w:r>
      </w:del>
      <w:del w:id="770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соединять</w:delText>
        </w:r>
      </w:del>
      <w:del w:id="77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770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совершать</w:delText>
        </w:r>
      </w:del>
      <w:del w:id="77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770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совершенствовать</w:delText>
        </w:r>
      </w:del>
      <w:del w:id="770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7710" w:date="2019-06-22T23:07:00Z" w:author="Yuriy Lebid"/>
        </w:rPr>
      </w:pPr>
      <w:del w:id="7711" w:date="2019-06-22T23:07:00Z" w:author="Yuriy Lebid">
        <w:r>
          <w:rPr>
            <w:rtl w:val="0"/>
          </w:rPr>
          <w:delText>постмеркавгнационное состояние диссонационной части Информации</w:delText>
        </w:r>
      </w:del>
      <w:del w:id="7712" w:date="2019-06-22T23:07:00Z" w:author="Yuriy Lebid">
        <w:r>
          <w:rPr>
            <w:rtl w:val="0"/>
          </w:rPr>
          <w:delText xml:space="preserve">, </w:delText>
        </w:r>
      </w:del>
      <w:del w:id="7713" w:date="2019-06-22T23:07:00Z" w:author="Yuriy Lebid">
        <w:r>
          <w:rPr>
            <w:rtl w:val="0"/>
          </w:rPr>
          <w:delText xml:space="preserve">предваряющее возврат перфективной Фокусной Динамики </w:delText>
        </w:r>
      </w:del>
      <w:del w:id="7714" w:date="2019-06-22T23:07:00Z" w:author="Yuriy Lebid">
        <w:r>
          <w:rPr>
            <w:rtl w:val="0"/>
          </w:rPr>
          <w:delText>(</w:delText>
        </w:r>
      </w:del>
      <w:del w:id="7715" w:date="2019-06-22T23:07:00Z" w:author="Yuriy Lebid">
        <w:r>
          <w:rPr>
            <w:rtl w:val="0"/>
          </w:rPr>
          <w:delText>ФД</w:delText>
        </w:r>
      </w:del>
      <w:del w:id="7716" w:date="2019-06-22T23:07:00Z" w:author="Yuriy Lebid">
        <w:r>
          <w:rPr>
            <w:rtl w:val="0"/>
          </w:rPr>
          <w:delText xml:space="preserve">) </w:delText>
        </w:r>
      </w:del>
      <w:del w:id="7717" w:date="2019-06-22T23:07:00Z" w:author="Yuriy Lebid">
        <w:r>
          <w:rPr>
            <w:rtl w:val="0"/>
          </w:rPr>
          <w:delText>Формо</w:delText>
        </w:r>
      </w:del>
      <w:del w:id="7718" w:date="2019-06-22T23:07:00Z" w:author="Yuriy Lebid">
        <w:r>
          <w:rPr>
            <w:rtl w:val="0"/>
          </w:rPr>
          <w:delText>-</w:delText>
        </w:r>
      </w:del>
      <w:del w:id="7719" w:date="2019-06-22T23:07:00Z" w:author="Yuriy Lebid">
        <w:r>
          <w:rPr>
            <w:rtl w:val="0"/>
          </w:rPr>
          <w:delText>Творцов ССС</w:delText>
        </w:r>
      </w:del>
      <w:del w:id="7720" w:date="2019-06-22T23:07:00Z" w:author="Yuriy Lebid">
        <w:r>
          <w:rPr>
            <w:rtl w:val="0"/>
          </w:rPr>
          <w:delText>-</w:delText>
        </w:r>
      </w:del>
      <w:del w:id="7721" w:date="2019-06-22T23:07:00Z" w:author="Yuriy Lebid">
        <w:r>
          <w:rPr>
            <w:rtl w:val="0"/>
          </w:rPr>
          <w:delText>Сущности в примогенитивное ССС</w:delText>
        </w:r>
      </w:del>
      <w:del w:id="7722" w:date="2019-06-22T23:07:00Z" w:author="Yuriy Lebid">
        <w:r>
          <w:rPr>
            <w:rtl w:val="0"/>
          </w:rPr>
          <w:delText>-</w:delText>
        </w:r>
      </w:del>
      <w:del w:id="7723" w:date="2019-06-22T23:07:00Z" w:author="Yuriy Lebid">
        <w:r>
          <w:rPr>
            <w:rtl w:val="0"/>
          </w:rPr>
          <w:delText>Состояние</w:delText>
        </w:r>
      </w:del>
      <w:del w:id="7724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Определение"/>
        <w:jc w:val="left"/>
        <w:rPr>
          <w:del w:id="7725" w:date="2019-06-22T23:07:00Z" w:author="Yuriy Lebid"/>
          <w:rStyle w:val="Нет"/>
          <w:rFonts w:ascii="Times" w:cs="Times" w:hAnsi="Times" w:eastAsia="Times"/>
        </w:rPr>
      </w:pPr>
      <w:del w:id="772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</w:delText>
        </w:r>
      </w:del>
      <w:del w:id="7727" w:date="2019-06-22T23:07:00Z" w:author="Yuriy Lebid">
        <w:r>
          <w:rPr>
            <w:rtl w:val="0"/>
            <w:lang w:val="ru-RU"/>
          </w:rPr>
          <w:delText xml:space="preserve">: </w:delText>
        </w:r>
      </w:del>
      <w:del w:id="7728" w:date="2019-06-22T23:07:00Z" w:author="Yuriy Lebid">
        <w:r>
          <w:rPr>
            <w:rStyle w:val="Hyperlink.1"/>
            <w:rtl w:val="0"/>
            <w:lang w:val="ru-RU"/>
          </w:rPr>
          <w:delText>консуммативный</w:delText>
        </w:r>
      </w:del>
      <w:del w:id="7729" w:date="2019-06-22T23:07:00Z" w:author="Yuriy Lebid">
        <w:r>
          <w:rPr>
            <w:rtl w:val="0"/>
            <w:lang w:val="ru-RU"/>
          </w:rPr>
          <w:delText xml:space="preserve">. </w:delText>
        </w:r>
      </w:del>
      <w:del w:id="7730" w:date="2019-06-22T23:07:00Z" w:author="Yuriy Lebid">
        <w:r>
          <w:rPr/>
          <w:br w:type="textWrapping"/>
        </w:r>
      </w:del>
      <w:del w:id="773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773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7733" w:date="2019-06-22T23:07:00Z" w:author="Yuriy Lebid">
        <w:r>
          <w:rPr>
            <w:rtl w:val="0"/>
            <w:lang w:val="ru-RU"/>
          </w:rPr>
          <w:delText xml:space="preserve"> </w:delText>
        </w:r>
      </w:del>
      <w:del w:id="7734" w:date="2019-06-22T23:07:00Z" w:author="Yuriy Lebid">
        <w:r>
          <w:rPr>
            <w:rStyle w:val="Нет"/>
            <w:rFonts w:ascii="Times" w:hAnsi="Times" w:hint="default"/>
            <w:b w:val="1"/>
            <w:bCs w:val="1"/>
            <w:rtl w:val="0"/>
            <w:lang w:val="ru-RU"/>
          </w:rPr>
          <w:delText>консуммативное состояние информации</w:delText>
        </w:r>
      </w:del>
      <w:del w:id="7735" w:date="2019-06-22T23:07:00Z" w:author="Yuriy Lebid">
        <w:r>
          <w:rPr>
            <w:rStyle w:val="Нет"/>
            <w:rFonts w:ascii="Times" w:hAnsi="Times"/>
            <w:b w:val="1"/>
            <w:bCs w:val="1"/>
            <w:rtl w:val="0"/>
            <w:lang w:val="ru-RU"/>
          </w:rPr>
          <w:delText>.</w:delText>
        </w:r>
      </w:del>
      <w:del w:id="7736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 xml:space="preserve"> </w:delText>
        </w:r>
      </w:del>
    </w:p>
    <w:p>
      <w:pPr>
        <w:pStyle w:val="heading 4"/>
        <w:rPr>
          <w:del w:id="7737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773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консумматизация </w:delText>
        </w:r>
      </w:del>
      <w:del w:id="773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774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774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77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</w:delText>
        </w:r>
      </w:del>
      <w:del w:id="774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onsummo</w:delText>
        </w:r>
      </w:del>
      <w:del w:id="774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соединять</w:delText>
        </w:r>
      </w:del>
      <w:del w:id="77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774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совершать</w:delText>
        </w:r>
      </w:del>
      <w:del w:id="77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774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совершенствовать</w:delText>
        </w:r>
      </w:del>
      <w:del w:id="77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7750" w:date="2019-06-22T23:07:00Z" w:author="Yuriy Lebid"/>
          <w:rStyle w:val="Нет"/>
          <w:rFonts w:ascii="SchoolBook" w:cs="SchoolBook" w:hAnsi="SchoolBook" w:eastAsia="SchoolBook"/>
          <w:i w:val="1"/>
          <w:iCs w:val="1"/>
          <w:sz w:val="20"/>
          <w:szCs w:val="20"/>
        </w:rPr>
      </w:pPr>
      <w:del w:id="7751" w:date="2019-06-22T23:07:00Z" w:author="Yuriy Lebid">
        <w:r>
          <w:rPr>
            <w:rtl w:val="0"/>
          </w:rPr>
          <w:delText xml:space="preserve">заключительный этап Акта меркавгнации Информации через Процесс эгллеролифтивной Амплификации Фокусной Динамики </w:delText>
        </w:r>
      </w:del>
      <w:del w:id="7752" w:date="2019-06-22T23:07:00Z" w:author="Yuriy Lebid">
        <w:r>
          <w:rPr>
            <w:rtl w:val="0"/>
          </w:rPr>
          <w:delText>(</w:delText>
        </w:r>
      </w:del>
      <w:del w:id="7753" w:date="2019-06-22T23:07:00Z" w:author="Yuriy Lebid">
        <w:r>
          <w:rPr>
            <w:rtl w:val="0"/>
          </w:rPr>
          <w:delText>ФД</w:delText>
        </w:r>
      </w:del>
      <w:del w:id="7754" w:date="2019-06-22T23:07:00Z" w:author="Yuriy Lebid">
        <w:r>
          <w:rPr>
            <w:rtl w:val="0"/>
          </w:rPr>
          <w:delText xml:space="preserve">) </w:delText>
        </w:r>
      </w:del>
      <w:del w:id="7755" w:date="2019-06-22T23:07:00Z" w:author="Yuriy Lebid">
        <w:r>
          <w:rPr>
            <w:rtl w:val="0"/>
          </w:rPr>
          <w:delText>Формо</w:delText>
        </w:r>
      </w:del>
      <w:del w:id="7756" w:date="2019-06-22T23:07:00Z" w:author="Yuriy Lebid">
        <w:r>
          <w:rPr>
            <w:rtl w:val="0"/>
          </w:rPr>
          <w:delText>-</w:delText>
        </w:r>
      </w:del>
      <w:del w:id="7757" w:date="2019-06-22T23:07:00Z" w:author="Yuriy Lebid">
        <w:r>
          <w:rPr>
            <w:rtl w:val="0"/>
          </w:rPr>
          <w:delText xml:space="preserve">Творцов абсолютно всех Коллективных Космических Разумов </w:delText>
        </w:r>
      </w:del>
      <w:del w:id="7758" w:date="2019-06-22T23:07:00Z" w:author="Yuriy Lebid">
        <w:r>
          <w:rPr>
            <w:rtl w:val="0"/>
          </w:rPr>
          <w:delText>(</w:delText>
        </w:r>
      </w:del>
      <w:del w:id="7759" w:date="2019-06-22T23:07:00Z" w:author="Yuriy Lebid">
        <w:r>
          <w:rPr>
            <w:rtl w:val="0"/>
          </w:rPr>
          <w:delText>ККР</w:delText>
        </w:r>
      </w:del>
      <w:del w:id="7760" w:date="2019-06-22T23:07:00Z" w:author="Yuriy Lebid">
        <w:r>
          <w:rPr>
            <w:rtl w:val="0"/>
          </w:rPr>
          <w:delText xml:space="preserve">) </w:delText>
        </w:r>
      </w:del>
      <w:del w:id="7761" w:date="2019-06-22T23:07:00Z" w:author="Yuriy Lebid">
        <w:r>
          <w:rPr>
            <w:rtl w:val="0"/>
          </w:rPr>
          <w:delText>Мироздания из амициссимного ССС</w:delText>
        </w:r>
      </w:del>
      <w:del w:id="7762" w:date="2019-06-22T23:07:00Z" w:author="Yuriy Lebid">
        <w:r>
          <w:rPr>
            <w:rtl w:val="0"/>
          </w:rPr>
          <w:delText>-</w:delText>
        </w:r>
      </w:del>
      <w:del w:id="7763" w:date="2019-06-22T23:07:00Z" w:author="Yuriy Lebid">
        <w:r>
          <w:rPr>
            <w:rtl w:val="0"/>
          </w:rPr>
          <w:delText>Состояния в примогенитивное</w:delText>
        </w:r>
      </w:del>
    </w:p>
    <w:p>
      <w:pPr>
        <w:pStyle w:val="heading 4"/>
        <w:rPr>
          <w:del w:id="7764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776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контегерентность </w:delText>
        </w:r>
      </w:del>
      <w:del w:id="776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77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77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776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</w:delText>
        </w:r>
      </w:del>
      <w:del w:id="777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ontego</w:delText>
        </w:r>
      </w:del>
      <w:del w:id="777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сохранять</w:delText>
        </w:r>
      </w:del>
      <w:del w:id="777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777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закрывать</w:delText>
        </w:r>
      </w:del>
      <w:del w:id="777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7775" w:date="2019-06-22T23:07:00Z" w:author="Yuriy Lebid"/>
        </w:rPr>
      </w:pPr>
      <w:del w:id="7776" w:date="2019-06-22T23:07:00Z" w:author="Yuriy Lebid">
        <w:r>
          <w:rPr>
            <w:rtl w:val="0"/>
          </w:rPr>
          <w:delText>состояние вынужденности</w:delText>
        </w:r>
      </w:del>
      <w:del w:id="7777" w:date="2019-06-22T23:07:00Z" w:author="Yuriy Lebid">
        <w:r>
          <w:rPr>
            <w:rtl w:val="0"/>
          </w:rPr>
          <w:delText xml:space="preserve">, </w:delText>
        </w:r>
      </w:del>
      <w:del w:id="7778" w:date="2019-06-22T23:07:00Z" w:author="Yuriy Lebid">
        <w:r>
          <w:rPr>
            <w:rtl w:val="0"/>
          </w:rPr>
          <w:delText>обрече</w:delText>
        </w:r>
      </w:del>
      <w:del w:id="7779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̈</w:delText>
        </w:r>
      </w:del>
      <w:del w:id="7780" w:date="2019-06-22T23:07:00Z" w:author="Yuriy Lebid">
        <w:r>
          <w:rPr>
            <w:rtl w:val="0"/>
          </w:rPr>
          <w:delText>нности</w:delText>
        </w:r>
      </w:del>
      <w:del w:id="7781" w:date="2019-06-22T23:07:00Z" w:author="Yuriy Lebid">
        <w:r>
          <w:rPr>
            <w:rtl w:val="0"/>
          </w:rPr>
          <w:delText xml:space="preserve">, </w:delText>
        </w:r>
      </w:del>
      <w:del w:id="7782" w:date="2019-06-22T23:07:00Z" w:author="Yuriy Lebid">
        <w:r>
          <w:rPr>
            <w:rtl w:val="0"/>
          </w:rPr>
          <w:delText>отсутствия других возможностей</w:delText>
        </w:r>
      </w:del>
      <w:del w:id="7783" w:date="2019-06-22T23:07:00Z" w:author="Yuriy Lebid">
        <w:r>
          <w:rPr>
            <w:rtl w:val="0"/>
          </w:rPr>
          <w:delText xml:space="preserve">; </w:delText>
        </w:r>
      </w:del>
      <w:del w:id="7784" w:date="2019-06-22T23:07:00Z" w:author="Yuriy Lebid">
        <w:r>
          <w:rPr>
            <w:rtl w:val="0"/>
          </w:rPr>
          <w:delText xml:space="preserve">вынужденное пребывание Формы Самосознания </w:delText>
        </w:r>
      </w:del>
      <w:del w:id="7785" w:date="2019-06-22T23:07:00Z" w:author="Yuriy Lebid">
        <w:r>
          <w:rPr>
            <w:rtl w:val="0"/>
          </w:rPr>
          <w:delText>(</w:delText>
        </w:r>
      </w:del>
      <w:del w:id="7786" w:date="2019-06-22T23:07:00Z" w:author="Yuriy Lebid">
        <w:r>
          <w:rPr>
            <w:rtl w:val="0"/>
          </w:rPr>
          <w:delText>ФС</w:delText>
        </w:r>
      </w:del>
      <w:del w:id="7787" w:date="2019-06-22T23:07:00Z" w:author="Yuriy Lebid">
        <w:r>
          <w:rPr>
            <w:rtl w:val="0"/>
          </w:rPr>
          <w:delText xml:space="preserve">) </w:delText>
        </w:r>
      </w:del>
      <w:del w:id="7788" w:date="2019-06-22T23:07:00Z" w:author="Yuriy Lebid">
        <w:r>
          <w:rPr>
            <w:rtl w:val="0"/>
          </w:rPr>
          <w:delText>в каких</w:delText>
        </w:r>
      </w:del>
      <w:del w:id="7789" w:date="2019-06-22T23:07:00Z" w:author="Yuriy Lebid">
        <w:r>
          <w:rPr>
            <w:rtl w:val="0"/>
          </w:rPr>
          <w:delText>-</w:delText>
        </w:r>
      </w:del>
      <w:del w:id="7790" w:date="2019-06-22T23:07:00Z" w:author="Yuriy Lebid">
        <w:r>
          <w:rPr>
            <w:rtl w:val="0"/>
          </w:rPr>
          <w:delText>то процессах под мощным давлением обстоятельств</w:delText>
        </w:r>
      </w:del>
    </w:p>
    <w:p>
      <w:pPr>
        <w:pStyle w:val="heading 4"/>
        <w:rPr>
          <w:del w:id="7791" w:date="2019-06-22T23:07:00Z" w:author="Yuriy Lebid"/>
          <w:rStyle w:val="Нет"/>
          <w:color w:val="000000"/>
          <w:u w:color="000000"/>
        </w:rPr>
      </w:pPr>
      <w:del w:id="779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контигуусный резопазон </w:delText>
        </w:r>
      </w:del>
      <w:del w:id="779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779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779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779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</w:delText>
        </w:r>
      </w:del>
      <w:del w:id="779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ontiguus</w:delText>
        </w:r>
      </w:del>
      <w:del w:id="779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смежный</w:delText>
        </w:r>
      </w:del>
      <w:del w:id="779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780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достижимый</w:delText>
        </w:r>
      </w:del>
      <w:del w:id="780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7802" w:date="2019-06-22T23:07:00Z" w:author="Yuriy Lebid"/>
        </w:rPr>
      </w:pPr>
      <w:del w:id="7803" w:date="2019-06-22T23:07:00Z" w:author="Yuriy Lebid">
        <w:r>
          <w:rPr>
            <w:rtl w:val="0"/>
          </w:rPr>
          <w:delText>условная граница между дооллсовым и волновым Пространственно</w:delText>
        </w:r>
      </w:del>
      <w:del w:id="7804" w:date="2019-06-22T23:07:00Z" w:author="Yuriy Lebid">
        <w:r>
          <w:rPr>
            <w:rtl w:val="0"/>
          </w:rPr>
          <w:delText>-</w:delText>
        </w:r>
      </w:del>
      <w:del w:id="7805" w:date="2019-06-22T23:07:00Z" w:author="Yuriy Lebid">
        <w:r>
          <w:rPr>
            <w:rtl w:val="0"/>
          </w:rPr>
          <w:delText xml:space="preserve">Временным Континуумом </w:delText>
        </w:r>
      </w:del>
      <w:del w:id="7806" w:date="2019-06-22T23:07:00Z" w:author="Yuriy Lebid">
        <w:r>
          <w:rPr>
            <w:rtl w:val="0"/>
          </w:rPr>
          <w:delText>(</w:delText>
        </w:r>
      </w:del>
      <w:del w:id="7807" w:date="2019-06-22T23:07:00Z" w:author="Yuriy Lebid">
        <w:r>
          <w:rPr>
            <w:rtl w:val="0"/>
          </w:rPr>
          <w:delText>ПВК</w:delText>
        </w:r>
      </w:del>
      <w:del w:id="7808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7809" w:date="2019-06-22T23:07:00Z" w:author="Yuriy Lebid"/>
          <w:rStyle w:val="Нет"/>
          <w:color w:val="000000"/>
          <w:u w:color="000000"/>
        </w:rPr>
      </w:pPr>
      <w:del w:id="781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континуум </w:delText>
        </w:r>
      </w:del>
      <w:del w:id="781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781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781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78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</w:delText>
        </w:r>
      </w:del>
      <w:del w:id="781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ontinuum</w:delText>
        </w:r>
      </w:del>
      <w:del w:id="781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непрерывный</w:delText>
        </w:r>
      </w:del>
      <w:del w:id="78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7818" w:date="2019-06-22T23:07:00Z" w:author="Yuriy Lebid"/>
        </w:rPr>
      </w:pPr>
      <w:del w:id="781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ииссиидиологическом значении</w:delText>
        </w:r>
      </w:del>
      <w:del w:id="782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7821" w:date="2019-06-22T23:07:00Z" w:author="Yuriy Lebid">
        <w:r>
          <w:rPr>
            <w:rtl w:val="0"/>
          </w:rPr>
          <w:delText>в отличии от той «объективной» части Мироздания</w:delText>
        </w:r>
      </w:del>
      <w:del w:id="7822" w:date="2019-06-22T23:07:00Z" w:author="Yuriy Lebid">
        <w:r>
          <w:rPr>
            <w:rtl w:val="0"/>
          </w:rPr>
          <w:delText xml:space="preserve">, </w:delText>
        </w:r>
      </w:del>
      <w:del w:id="7823" w:date="2019-06-22T23:07:00Z" w:author="Yuriy Lebid">
        <w:r>
          <w:rPr>
            <w:rtl w:val="0"/>
          </w:rPr>
          <w:delText>которая «знакома» физикам</w:delText>
        </w:r>
      </w:del>
      <w:del w:id="7824" w:date="2019-06-22T23:07:00Z" w:author="Yuriy Lebid">
        <w:r>
          <w:rPr>
            <w:rtl w:val="0"/>
          </w:rPr>
          <w:delText xml:space="preserve">, </w:delText>
        </w:r>
      </w:del>
      <w:del w:id="7825" w:date="2019-06-22T23:07:00Z" w:author="Yuriy Lebid">
        <w:r>
          <w:rPr>
            <w:rtl w:val="0"/>
          </w:rPr>
          <w:delText xml:space="preserve">это «широкорезонационная область» Пространства — очень субъективно и очень условно </w:delText>
        </w:r>
      </w:del>
      <w:del w:id="7826" w:date="2019-06-22T23:07:00Z" w:author="Yuriy Lebid">
        <w:r>
          <w:rPr>
            <w:rtl w:val="0"/>
          </w:rPr>
          <w:delText>(</w:delText>
        </w:r>
      </w:del>
      <w:del w:id="7827" w:date="2019-06-22T23:07:00Z" w:author="Yuriy Lebid">
        <w:r>
          <w:rPr>
            <w:rtl w:val="0"/>
          </w:rPr>
          <w:delText>пут</w:delText>
        </w:r>
      </w:del>
      <w:del w:id="7828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7829" w:date="2019-06-22T23:07:00Z" w:author="Yuriy Lebid">
        <w:r>
          <w:rPr>
            <w:rtl w:val="0"/>
          </w:rPr>
          <w:delText>м анализа</w:delText>
        </w:r>
      </w:del>
      <w:del w:id="7830" w:date="2019-06-22T23:07:00Z" w:author="Yuriy Lebid">
        <w:r>
          <w:rPr>
            <w:rtl w:val="0"/>
          </w:rPr>
          <w:delText xml:space="preserve">, </w:delText>
        </w:r>
      </w:del>
      <w:del w:id="7831" w:date="2019-06-22T23:07:00Z" w:author="Yuriy Lebid">
        <w:r>
          <w:rPr>
            <w:rtl w:val="0"/>
          </w:rPr>
          <w:delText>сравнения</w:delText>
        </w:r>
      </w:del>
      <w:del w:id="7832" w:date="2019-06-22T23:07:00Z" w:author="Yuriy Lebid">
        <w:r>
          <w:rPr>
            <w:rtl w:val="0"/>
          </w:rPr>
          <w:delText xml:space="preserve">, </w:delText>
        </w:r>
      </w:del>
      <w:del w:id="7833" w:date="2019-06-22T23:07:00Z" w:author="Yuriy Lebid">
        <w:r>
          <w:rPr>
            <w:rtl w:val="0"/>
          </w:rPr>
          <w:delText>искусственной дифференциации и интеграции чего</w:delText>
        </w:r>
      </w:del>
      <w:del w:id="7834" w:date="2019-06-22T23:07:00Z" w:author="Yuriy Lebid">
        <w:r>
          <w:rPr>
            <w:rtl w:val="0"/>
          </w:rPr>
          <w:delText>-</w:delText>
        </w:r>
      </w:del>
      <w:del w:id="7835" w:date="2019-06-22T23:07:00Z" w:author="Yuriy Lebid">
        <w:r>
          <w:rPr>
            <w:rtl w:val="0"/>
          </w:rPr>
          <w:delText>то во что</w:delText>
        </w:r>
      </w:del>
      <w:del w:id="7836" w:date="2019-06-22T23:07:00Z" w:author="Yuriy Lebid">
        <w:r>
          <w:rPr>
            <w:rtl w:val="0"/>
          </w:rPr>
          <w:delText>-</w:delText>
        </w:r>
      </w:del>
      <w:del w:id="7837" w:date="2019-06-22T23:07:00Z" w:author="Yuriy Lebid">
        <w:r>
          <w:rPr>
            <w:rtl w:val="0"/>
          </w:rPr>
          <w:delText>то</w:delText>
        </w:r>
      </w:del>
      <w:del w:id="7838" w:date="2019-06-22T23:07:00Z" w:author="Yuriy Lebid">
        <w:r>
          <w:rPr>
            <w:rtl w:val="0"/>
          </w:rPr>
          <w:delText xml:space="preserve">) </w:delText>
        </w:r>
      </w:del>
      <w:del w:id="7839" w:date="2019-06-22T23:07:00Z" w:author="Yuriy Lebid">
        <w:r>
          <w:rPr>
            <w:rtl w:val="0"/>
          </w:rPr>
          <w:delText>выделенная во Времени автором ИИССИИДИОЛОГИИ</w:delText>
        </w:r>
      </w:del>
      <w:del w:id="7840" w:date="2019-06-22T23:07:00Z" w:author="Yuriy Lebid">
        <w:r>
          <w:rPr>
            <w:rtl w:val="0"/>
          </w:rPr>
          <w:delText xml:space="preserve">; </w:delText>
        </w:r>
      </w:del>
      <w:del w:id="7841" w:date="2019-06-22T23:07:00Z" w:author="Yuriy Lebid">
        <w:r>
          <w:rPr>
            <w:rtl w:val="0"/>
          </w:rPr>
          <w:delText>образована мощными энергоинформационными взаимодействиями между Конфигурациями Самосознаний Форм</w:delText>
        </w:r>
      </w:del>
      <w:del w:id="7842" w:date="2019-06-22T23:07:00Z" w:author="Yuriy Lebid">
        <w:r>
          <w:rPr>
            <w:rtl w:val="0"/>
          </w:rPr>
          <w:delText xml:space="preserve">, </w:delText>
        </w:r>
      </w:del>
      <w:del w:id="7843" w:date="2019-06-22T23:07:00Z" w:author="Yuriy Lebid">
        <w:r>
          <w:rPr>
            <w:rtl w:val="0"/>
          </w:rPr>
          <w:delText>принадлежащих определ</w:delText>
        </w:r>
      </w:del>
      <w:del w:id="7844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7845" w:date="2019-06-22T23:07:00Z" w:author="Yuriy Lebid">
        <w:r>
          <w:rPr>
            <w:rtl w:val="0"/>
          </w:rPr>
          <w:delText>нному Потоку Времени и структурирующих собой множество разнокачественных типов субъективных Реальностей</w:delText>
        </w:r>
      </w:del>
      <w:del w:id="7846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7847" w:date="2019-06-22T23:07:00Z" w:author="Yuriy Lebid"/>
          <w:rStyle w:val="Hyperlink.1"/>
        </w:rPr>
      </w:pPr>
      <w:del w:id="784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784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7850" w:date="2019-06-22T23:07:00Z" w:author="Yuriy Lebid">
        <w:r>
          <w:rPr>
            <w:rStyle w:val="Hyperlink.1"/>
            <w:rtl w:val="0"/>
          </w:rPr>
          <w:delText>Пространственно</w:delText>
        </w:r>
      </w:del>
      <w:del w:id="7851" w:date="2019-06-22T23:07:00Z" w:author="Yuriy Lebid">
        <w:r>
          <w:rPr>
            <w:rStyle w:val="Hyperlink.1"/>
            <w:rtl w:val="0"/>
          </w:rPr>
          <w:delText>-</w:delText>
        </w:r>
      </w:del>
      <w:del w:id="7852" w:date="2019-06-22T23:07:00Z" w:author="Yuriy Lebid">
        <w:r>
          <w:rPr>
            <w:rStyle w:val="Hyperlink.1"/>
            <w:rtl w:val="0"/>
          </w:rPr>
          <w:delText xml:space="preserve">Временной Континуум </w:delText>
        </w:r>
      </w:del>
      <w:del w:id="7853" w:date="2019-06-22T23:07:00Z" w:author="Yuriy Lebid">
        <w:r>
          <w:rPr>
            <w:rStyle w:val="Hyperlink.1"/>
            <w:rtl w:val="0"/>
          </w:rPr>
          <w:delText>(</w:delText>
        </w:r>
      </w:del>
      <w:del w:id="7854" w:date="2019-06-22T23:07:00Z" w:author="Yuriy Lebid">
        <w:r>
          <w:rPr>
            <w:rStyle w:val="Hyperlink.1"/>
            <w:rtl w:val="0"/>
          </w:rPr>
          <w:delText>ПВК</w:delText>
        </w:r>
      </w:del>
      <w:del w:id="7855" w:date="2019-06-22T23:07:00Z" w:author="Yuriy Lebid">
        <w:r>
          <w:rPr>
            <w:rStyle w:val="Hyperlink.1"/>
            <w:rtl w:val="0"/>
          </w:rPr>
          <w:delText>).</w:delText>
        </w:r>
      </w:del>
    </w:p>
    <w:p>
      <w:pPr>
        <w:pStyle w:val="heading 4"/>
        <w:rPr>
          <w:del w:id="785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785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контрогентный </w:delText>
        </w:r>
      </w:del>
      <w:del w:id="785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785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786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786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contra</w:delText>
        </w:r>
      </w:del>
      <w:del w:id="786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+ </w:delText>
        </w:r>
      </w:del>
      <w:del w:id="78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оконч</w:delText>
        </w:r>
      </w:del>
      <w:del w:id="78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78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– против</w:delText>
        </w:r>
      </w:del>
      <w:del w:id="786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7867" w:date="2019-06-22T23:07:00Z" w:author="Yuriy Lebid"/>
          <w:rStyle w:val="Нет"/>
          <w:rFonts w:ascii="SchoolBook" w:cs="SchoolBook" w:hAnsi="SchoolBook" w:eastAsia="SchoolBook"/>
          <w:b w:val="1"/>
          <w:bCs w:val="1"/>
          <w:i w:val="1"/>
          <w:iCs w:val="1"/>
          <w:sz w:val="20"/>
          <w:szCs w:val="20"/>
        </w:rPr>
      </w:pPr>
      <w:del w:id="7868" w:date="2019-06-22T23:07:00Z" w:author="Yuriy Lebid">
        <w:r>
          <w:rPr>
            <w:rtl w:val="0"/>
          </w:rPr>
          <w:delText>антагонистичный по отношению к рассматриваемому объекту или аспекту</w:delText>
        </w:r>
      </w:del>
      <w:del w:id="7869" w:date="2019-06-22T23:07:00Z" w:author="Yuriy Lebid">
        <w:r>
          <w:rPr>
            <w:rtl w:val="0"/>
          </w:rPr>
          <w:delText xml:space="preserve">, </w:delText>
        </w:r>
      </w:del>
      <w:del w:id="7870" w:date="2019-06-22T23:07:00Z" w:author="Yuriy Lebid">
        <w:r>
          <w:rPr>
            <w:rtl w:val="0"/>
          </w:rPr>
          <w:delText>относящийся к другой группе совместимости</w:delText>
        </w:r>
      </w:del>
      <w:del w:id="7871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Определение"/>
        <w:rPr>
          <w:del w:id="7872" w:date="2019-06-22T23:07:00Z" w:author="Yuriy Lebid"/>
        </w:rPr>
      </w:pPr>
      <w:del w:id="787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787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787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sz w:val="22"/>
            <w:szCs w:val="22"/>
            <w:rtl w:val="0"/>
            <w:lang w:val="ru-RU"/>
          </w:rPr>
          <w:delText xml:space="preserve"> </w:delText>
        </w:r>
      </w:del>
      <w:del w:id="7876" w:date="2019-06-22T23:07:00Z" w:author="Yuriy Lebid">
        <w:r>
          <w:rPr>
            <w:rStyle w:val="Hyperlink.1"/>
            <w:rtl w:val="0"/>
          </w:rPr>
          <w:delText>Контрогентные Вселенные</w:delText>
        </w:r>
      </w:del>
      <w:del w:id="7877" w:date="2019-06-22T23:07:00Z" w:author="Yuriy Lebid">
        <w:r>
          <w:rPr>
            <w:rtl w:val="0"/>
          </w:rPr>
          <w:delText xml:space="preserve"> — условно антагонистичные </w:delText>
        </w:r>
      </w:del>
      <w:del w:id="7878" w:date="2019-06-22T23:07:00Z" w:author="Yuriy Lebid">
        <w:r>
          <w:rPr>
            <w:rtl w:val="0"/>
          </w:rPr>
          <w:delText>(</w:delText>
        </w:r>
      </w:del>
      <w:del w:id="7879" w:date="2019-06-22T23:07:00Z" w:author="Yuriy Lebid">
        <w:r>
          <w:rPr>
            <w:rtl w:val="0"/>
          </w:rPr>
          <w:delText>относящиеся к другой группе совместимости</w:delText>
        </w:r>
      </w:del>
      <w:del w:id="7880" w:date="2019-06-22T23:07:00Z" w:author="Yuriy Lebid">
        <w:r>
          <w:rPr>
            <w:rtl w:val="0"/>
          </w:rPr>
          <w:delText xml:space="preserve">) </w:delText>
        </w:r>
      </w:del>
      <w:del w:id="7881" w:date="2019-06-22T23:07:00Z" w:author="Yuriy Lebid">
        <w:r>
          <w:rPr>
            <w:rtl w:val="0"/>
          </w:rPr>
          <w:delText>по отношению к Аспектам рассматриваемой группы Вселенных в каком</w:delText>
        </w:r>
      </w:del>
      <w:del w:id="7882" w:date="2019-06-22T23:07:00Z" w:author="Yuriy Lebid">
        <w:r>
          <w:rPr>
            <w:rtl w:val="0"/>
          </w:rPr>
          <w:delText>-</w:delText>
        </w:r>
      </w:del>
      <w:del w:id="7883" w:date="2019-06-22T23:07:00Z" w:author="Yuriy Lebid">
        <w:r>
          <w:rPr>
            <w:rtl w:val="0"/>
          </w:rPr>
          <w:delText>то узком частотном диапазоне</w:delText>
        </w:r>
      </w:del>
      <w:del w:id="7884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7885" w:date="2019-06-22T23:07:00Z" w:author="Yuriy Lebid"/>
          <w:i w:val="1"/>
          <w:iCs w:val="1"/>
          <w:sz w:val="22"/>
          <w:szCs w:val="22"/>
        </w:rPr>
      </w:pPr>
    </w:p>
    <w:p>
      <w:pPr>
        <w:pStyle w:val="Определение"/>
        <w:ind w:left="0" w:firstLine="0"/>
        <w:rPr>
          <w:del w:id="7886" w:date="2019-06-22T23:07:00Z" w:author="Yuriy Lebid"/>
        </w:rPr>
      </w:pPr>
      <w:del w:id="7887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sz w:val="28"/>
            <w:szCs w:val="28"/>
            <w:rtl w:val="0"/>
            <w:lang w:val="ru-RU"/>
          </w:rPr>
          <w:delText>контумелитация</w:delText>
        </w:r>
      </w:del>
      <w:del w:id="7888" w:date="2019-06-22T23:07:00Z" w:author="Yuriy Lebid">
        <w:r>
          <w:rPr>
            <w:rtl w:val="0"/>
            <w:lang w:val="ru-RU"/>
          </w:rPr>
          <w:delText xml:space="preserve"> – </w:delText>
        </w:r>
      </w:del>
    </w:p>
    <w:p>
      <w:pPr>
        <w:pStyle w:val="Определение"/>
        <w:ind w:left="0" w:firstLine="0"/>
        <w:rPr>
          <w:del w:id="7889" w:date="2019-06-22T23:07:00Z" w:author="Yuriy Lebid"/>
        </w:rPr>
      </w:pPr>
      <w:del w:id="7890" w:date="2019-06-22T23:07:00Z" w:author="Yuriy Lebid">
        <w:r>
          <w:rPr>
            <w:rtl w:val="0"/>
            <w:lang w:val="ru-RU"/>
          </w:rPr>
          <w:delText xml:space="preserve">            </w:delText>
        </w:r>
      </w:del>
      <w:del w:id="789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7892" w:date="2019-06-22T23:07:00Z" w:author="Yuriy Lebid">
        <w:r>
          <w:rPr>
            <w:rtl w:val="0"/>
            <w:lang w:val="ru-RU"/>
          </w:rPr>
          <w:delText xml:space="preserve">: </w:delText>
        </w:r>
      </w:del>
      <w:del w:id="7893" w:date="2019-06-22T23:07:00Z" w:author="Yuriy Lebid">
        <w:r>
          <w:rPr>
            <w:rtl w:val="0"/>
            <w:lang w:val="ru-RU"/>
          </w:rPr>
          <w:delText xml:space="preserve">процедура по генетическому омоложению и общей </w:delText>
        </w:r>
      </w:del>
    </w:p>
    <w:p>
      <w:pPr>
        <w:pStyle w:val="Определение"/>
        <w:ind w:left="0" w:firstLine="0"/>
        <w:rPr>
          <w:del w:id="7894" w:date="2019-06-22T23:07:00Z" w:author="Yuriy Lebid"/>
        </w:rPr>
      </w:pPr>
      <w:del w:id="7895" w:date="2019-06-22T23:07:00Z" w:author="Yuriy Lebid">
        <w:r>
          <w:rPr>
            <w:rtl w:val="0"/>
            <w:lang w:val="ru-RU"/>
          </w:rPr>
          <w:delText xml:space="preserve">            гармонизации</w:delText>
        </w:r>
      </w:del>
    </w:p>
    <w:p>
      <w:pPr>
        <w:pStyle w:val="heading 4"/>
        <w:rPr>
          <w:del w:id="7896" w:date="2019-06-22T23:07:00Z" w:author="Yuriy Lebid"/>
          <w:rStyle w:val="Нет"/>
          <w:color w:val="000000"/>
          <w:u w:color="000000"/>
        </w:rPr>
      </w:pPr>
      <w:del w:id="789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конфективный </w:delText>
        </w:r>
      </w:del>
      <w:del w:id="789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789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790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790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confection</w:delText>
        </w:r>
      </w:del>
      <w:del w:id="790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изготовление</w:delText>
        </w:r>
      </w:del>
      <w:del w:id="79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790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завершение</w:delText>
        </w:r>
      </w:del>
      <w:del w:id="79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7906" w:date="2019-06-22T23:07:00Z" w:author="Yuriy Lebid"/>
        </w:rPr>
      </w:pPr>
      <w:del w:id="7907" w:date="2019-06-22T23:07:00Z" w:author="Yuriy Lebid">
        <w:r>
          <w:rPr>
            <w:rtl w:val="0"/>
          </w:rPr>
          <w:delText>абсолютно гармоничный</w:delText>
        </w:r>
      </w:del>
      <w:del w:id="7908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7909" w:date="2019-06-22T23:07:00Z" w:author="Yuriy Lebid"/>
          <w:rStyle w:val="Нет"/>
          <w:rFonts w:ascii="Times New Roman" w:cs="Times New Roman" w:hAnsi="Times New Roman" w:eastAsia="Times New Roman"/>
          <w:i w:val="1"/>
          <w:iCs w:val="1"/>
        </w:rPr>
      </w:pPr>
      <w:del w:id="791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791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7912" w:date="2019-06-22T23:07:00Z" w:author="Yuriy Lebid">
        <w:r>
          <w:rPr>
            <w:rStyle w:val="Нет"/>
            <w:rFonts w:ascii="Times New Roman" w:hAnsi="Times New Roman"/>
            <w:i w:val="1"/>
            <w:iCs w:val="1"/>
            <w:rtl w:val="0"/>
            <w:lang w:val="ru-RU"/>
          </w:rPr>
          <w:delText xml:space="preserve"> </w:delText>
        </w:r>
      </w:del>
      <w:del w:id="7913" w:date="2019-06-22T23:07:00Z" w:author="Yuriy Lebid">
        <w:r>
          <w:rPr>
            <w:rStyle w:val="Нет"/>
            <w:rFonts w:ascii="Times" w:hAnsi="Times" w:hint="default"/>
            <w:b w:val="1"/>
            <w:bCs w:val="1"/>
            <w:rtl w:val="0"/>
            <w:lang w:val="ru-RU"/>
          </w:rPr>
          <w:delText>конфективное ССС</w:delText>
        </w:r>
      </w:del>
      <w:del w:id="7914" w:date="2019-06-22T23:07:00Z" w:author="Yuriy Lebid">
        <w:r>
          <w:rPr>
            <w:rStyle w:val="Нет"/>
            <w:rFonts w:ascii="Times" w:hAnsi="Times"/>
            <w:b w:val="1"/>
            <w:bCs w:val="1"/>
            <w:rtl w:val="0"/>
            <w:lang w:val="ru-RU"/>
          </w:rPr>
          <w:delText>-</w:delText>
        </w:r>
      </w:del>
      <w:del w:id="7915" w:date="2019-06-22T23:07:00Z" w:author="Yuriy Lebid">
        <w:r>
          <w:rPr>
            <w:rStyle w:val="Нет"/>
            <w:rFonts w:ascii="Times" w:hAnsi="Times" w:hint="default"/>
            <w:b w:val="1"/>
            <w:bCs w:val="1"/>
            <w:rtl w:val="0"/>
            <w:lang w:val="ru-RU"/>
          </w:rPr>
          <w:delText>Состояние –</w:delText>
        </w:r>
      </w:del>
      <w:del w:id="7916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 xml:space="preserve"> абсолютная завершённость любых внутриинформационных ССС</w:delText>
        </w:r>
      </w:del>
      <w:del w:id="7917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>-</w:delText>
        </w:r>
      </w:del>
      <w:del w:id="7918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Состояний как гуманационных</w:delText>
        </w:r>
      </w:del>
      <w:del w:id="7919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 xml:space="preserve">, </w:delText>
        </w:r>
      </w:del>
      <w:del w:id="7920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так и проприусальных</w:delText>
        </w:r>
      </w:del>
      <w:del w:id="7921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>.</w:delText>
        </w:r>
      </w:del>
    </w:p>
    <w:p>
      <w:pPr>
        <w:pStyle w:val="heading 4"/>
        <w:rPr>
          <w:del w:id="7922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792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конфектизация </w:delText>
        </w:r>
      </w:del>
      <w:del w:id="79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792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792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792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confection</w:delText>
        </w:r>
      </w:del>
      <w:del w:id="792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изготовление</w:delText>
        </w:r>
      </w:del>
      <w:del w:id="792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793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завершение</w:delText>
        </w:r>
      </w:del>
      <w:del w:id="793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7932" w:date="2019-06-22T23:07:00Z" w:author="Yuriy Lebid"/>
          <w:rStyle w:val="Нет"/>
          <w:sz w:val="20"/>
          <w:szCs w:val="20"/>
        </w:rPr>
      </w:pPr>
      <w:del w:id="7933" w:date="2019-06-22T23:07:00Z" w:author="Yuriy Lebid">
        <w:r>
          <w:rPr>
            <w:rtl w:val="0"/>
          </w:rPr>
          <w:delText>процесс Гармонизации межскунккциональных взаимосвязей ССС</w:delText>
        </w:r>
      </w:del>
      <w:del w:id="7934" w:date="2019-06-22T23:07:00Z" w:author="Yuriy Lebid">
        <w:r>
          <w:rPr>
            <w:rtl w:val="0"/>
          </w:rPr>
          <w:delText>-</w:delText>
        </w:r>
      </w:del>
      <w:del w:id="7935" w:date="2019-06-22T23:07:00Z" w:author="Yuriy Lebid">
        <w:r>
          <w:rPr>
            <w:rtl w:val="0"/>
          </w:rPr>
          <w:delText>фрагментов</w:delText>
        </w:r>
      </w:del>
    </w:p>
    <w:p>
      <w:pPr>
        <w:pStyle w:val="heading 4"/>
        <w:rPr>
          <w:del w:id="7936" w:date="2019-06-22T23:07:00Z" w:author="Yuriy Lebid"/>
          <w:rStyle w:val="Нет"/>
          <w:rFonts w:ascii="Arial" w:cs="Arial" w:hAnsi="Arial" w:eastAsia="Arial"/>
          <w:color w:val="000000"/>
          <w:u w:color="000000"/>
        </w:rPr>
      </w:pPr>
      <w:del w:id="793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Конфигурация </w:delText>
        </w:r>
      </w:del>
      <w:del w:id="793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- </w:delText>
        </w:r>
      </w:del>
      <w:del w:id="793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794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от </w:delText>
        </w:r>
      </w:del>
      <w:del w:id="794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>лат</w:delText>
        </w:r>
      </w:del>
      <w:del w:id="79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 xml:space="preserve">. </w:delText>
        </w:r>
      </w:del>
      <w:del w:id="794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en-US"/>
          </w:rPr>
          <w:delText>configuratio</w:delText>
        </w:r>
      </w:del>
      <w:del w:id="794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 xml:space="preserve"> – изобр</w:delText>
        </w:r>
      </w:del>
      <w:del w:id="79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sz w:val="20"/>
            <w:szCs w:val="20"/>
            <w:u w:color="000000"/>
            <w:rtl w:val="0"/>
            <w:lang w:val="ru-RU"/>
          </w:rPr>
          <w:delText>а</w:delText>
        </w:r>
      </w:del>
      <w:del w:id="794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>жение</w:delText>
        </w:r>
      </w:del>
      <w:del w:id="79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shd w:val="clear" w:color="auto" w:fill="ffffff"/>
            <w:rtl w:val="0"/>
            <w:lang w:val="ru-RU"/>
          </w:rPr>
          <w:delText>)</w:delText>
        </w:r>
      </w:del>
      <w:del w:id="7948" w:date="2019-06-22T23:07:00Z" w:author="Yuriy Lebid">
        <w:r>
          <w:rPr>
            <w:rStyle w:val="Нет"/>
            <w:color w:val="000000"/>
            <w:u w:color="000000"/>
            <w:shd w:val="clear" w:color="auto" w:fill="ffffff"/>
            <w:rtl w:val="0"/>
            <w:lang w:val="ru-RU"/>
          </w:rPr>
          <w:delText xml:space="preserve"> </w:delText>
        </w:r>
      </w:del>
      <w:del w:id="79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shd w:val="clear" w:color="auto" w:fill="ffffff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7950" w:date="2019-06-22T23:07:00Z" w:author="Yuriy Lebid"/>
          <w:rStyle w:val="Нет"/>
          <w:rFonts w:ascii="SchoolBook" w:cs="SchoolBook" w:hAnsi="SchoolBook" w:eastAsia="SchoolBook"/>
          <w:b w:val="1"/>
          <w:bCs w:val="1"/>
          <w:sz w:val="28"/>
          <w:szCs w:val="28"/>
        </w:rPr>
      </w:pPr>
      <w:del w:id="7951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rtl w:val="0"/>
            <w:lang w:val="ru-RU"/>
          </w:rPr>
          <w:delText>в ииссиидиологическом значении</w:delText>
        </w:r>
      </w:del>
      <w:del w:id="7952" w:date="2019-06-22T23:07:00Z" w:author="Yuriy Lebid">
        <w:r>
          <w:rPr>
            <w:rStyle w:val="Нет"/>
            <w:rFonts w:ascii="Times New Roman" w:hAnsi="Times New Roman"/>
            <w:i w:val="1"/>
            <w:iCs w:val="1"/>
            <w:rtl w:val="0"/>
            <w:lang w:val="ru-RU"/>
          </w:rPr>
          <w:delText>:</w:delText>
        </w:r>
      </w:del>
      <w:del w:id="795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sz w:val="28"/>
            <w:szCs w:val="28"/>
            <w:rtl w:val="0"/>
            <w:lang w:val="ru-RU"/>
          </w:rPr>
          <w:delText xml:space="preserve"> </w:delText>
        </w:r>
      </w:del>
      <w:del w:id="7954" w:date="2019-06-22T23:07:00Z" w:author="Yuriy Lebid">
        <w:r>
          <w:rPr>
            <w:rtl w:val="0"/>
          </w:rPr>
          <w:delText xml:space="preserve">одновременная многомерная динамика многочастотного </w:delText>
        </w:r>
      </w:del>
      <w:del w:id="7955" w:date="2019-06-22T23:07:00Z" w:author="Yuriy Lebid">
        <w:r>
          <w:rPr>
            <w:rtl w:val="0"/>
          </w:rPr>
          <w:delText>(</w:delText>
        </w:r>
      </w:del>
      <w:del w:id="7956" w:date="2019-06-22T23:07:00Z" w:author="Yuriy Lebid">
        <w:r>
          <w:rPr>
            <w:rtl w:val="0"/>
          </w:rPr>
          <w:delText>разнодиапазонного</w:delText>
        </w:r>
      </w:del>
      <w:del w:id="7957" w:date="2019-06-22T23:07:00Z" w:author="Yuriy Lebid">
        <w:r>
          <w:rPr>
            <w:rtl w:val="0"/>
          </w:rPr>
          <w:delText xml:space="preserve">) </w:delText>
        </w:r>
      </w:del>
      <w:del w:id="7958" w:date="2019-06-22T23:07:00Z" w:author="Yuriy Lebid">
        <w:r>
          <w:rPr>
            <w:rtl w:val="0"/>
          </w:rPr>
          <w:delText>«фрактала»</w:delText>
        </w:r>
      </w:del>
      <w:del w:id="7959" w:date="2019-06-22T23:07:00Z" w:author="Yuriy Lebid">
        <w:r>
          <w:rPr>
            <w:rtl w:val="0"/>
          </w:rPr>
          <w:delText xml:space="preserve">, </w:delText>
        </w:r>
      </w:del>
      <w:del w:id="7960" w:date="2019-06-22T23:07:00Z" w:author="Yuriy Lebid">
        <w:r>
          <w:rPr>
            <w:rtl w:val="0"/>
          </w:rPr>
          <w:delText xml:space="preserve">сфероидально </w:delText>
        </w:r>
      </w:del>
      <w:del w:id="7961" w:date="2019-06-22T23:07:00Z" w:author="Yuriy Lebid">
        <w:r>
          <w:rPr>
            <w:rtl w:val="0"/>
          </w:rPr>
          <w:delText>(</w:delText>
        </w:r>
      </w:del>
      <w:del w:id="7962" w:date="2019-06-22T23:07:00Z" w:author="Yuriy Lebid">
        <w:r>
          <w:rPr>
            <w:rtl w:val="0"/>
          </w:rPr>
          <w:delText>то есть стремящегося к бесконечности</w:delText>
        </w:r>
      </w:del>
      <w:del w:id="7963" w:date="2019-06-22T23:07:00Z" w:author="Yuriy Lebid">
        <w:r>
          <w:rPr>
            <w:rtl w:val="0"/>
          </w:rPr>
          <w:delText xml:space="preserve">) </w:delText>
        </w:r>
      </w:del>
      <w:del w:id="7964" w:date="2019-06-22T23:07:00Z" w:author="Yuriy Lebid">
        <w:r>
          <w:rPr>
            <w:rtl w:val="0"/>
          </w:rPr>
          <w:delText>распростран</w:delText>
        </w:r>
      </w:del>
      <w:del w:id="7965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7966" w:date="2019-06-22T23:07:00Z" w:author="Yuriy Lebid">
        <w:r>
          <w:rPr>
            <w:rtl w:val="0"/>
          </w:rPr>
          <w:delText>нного во все энергоинформационные силовые взаимосвязи свойственные данному качественному волно</w:delText>
        </w:r>
      </w:del>
      <w:del w:id="7967" w:date="2019-06-22T23:07:00Z" w:author="Yuriy Lebid">
        <w:r>
          <w:rPr>
            <w:rtl w:val="0"/>
          </w:rPr>
          <w:delText>-</w:delText>
        </w:r>
      </w:del>
      <w:del w:id="7968" w:date="2019-06-22T23:07:00Z" w:author="Yuriy Lebid">
        <w:r>
          <w:rPr>
            <w:rtl w:val="0"/>
          </w:rPr>
          <w:delText>лучевому диапазону Энерго</w:delText>
        </w:r>
      </w:del>
      <w:del w:id="7969" w:date="2019-06-22T23:07:00Z" w:author="Yuriy Lebid">
        <w:r>
          <w:rPr>
            <w:rtl w:val="0"/>
          </w:rPr>
          <w:delText>-</w:delText>
        </w:r>
      </w:del>
      <w:del w:id="7970" w:date="2019-06-22T23:07:00Z" w:author="Yuriy Lebid">
        <w:r>
          <w:rPr>
            <w:rtl w:val="0"/>
          </w:rPr>
          <w:delText>Плазмы</w:delText>
        </w:r>
      </w:del>
      <w:del w:id="7971" w:date="2019-06-22T23:07:00Z" w:author="Yuriy Lebid">
        <w:r>
          <w:rPr>
            <w:rtl w:val="0"/>
          </w:rPr>
          <w:delText xml:space="preserve">, </w:delText>
        </w:r>
      </w:del>
      <w:del w:id="7972" w:date="2019-06-22T23:07:00Z" w:author="Yuriy Lebid">
        <w:r>
          <w:rPr>
            <w:rtl w:val="0"/>
          </w:rPr>
          <w:delText xml:space="preserve">в котором активно стабилизирован «Фокус Пристального Внимания» </w:delText>
        </w:r>
      </w:del>
      <w:del w:id="7973" w:date="2019-06-22T23:07:00Z" w:author="Yuriy Lebid">
        <w:r>
          <w:rPr>
            <w:rtl w:val="0"/>
          </w:rPr>
          <w:delText>(</w:delText>
        </w:r>
      </w:del>
      <w:del w:id="7974" w:date="2019-06-22T23:07:00Z" w:author="Yuriy Lebid">
        <w:r>
          <w:rPr>
            <w:rtl w:val="0"/>
          </w:rPr>
          <w:delText>ФПВ</w:delText>
        </w:r>
      </w:del>
      <w:del w:id="7975" w:date="2019-06-22T23:07:00Z" w:author="Yuriy Lebid">
        <w:r>
          <w:rPr>
            <w:rtl w:val="0"/>
          </w:rPr>
          <w:delText xml:space="preserve">) </w:delText>
        </w:r>
      </w:del>
      <w:del w:id="7976" w:date="2019-06-22T23:07:00Z" w:author="Yuriy Lebid">
        <w:r>
          <w:rPr>
            <w:rtl w:val="0"/>
          </w:rPr>
          <w:delText xml:space="preserve">любой Формы Коллективного Космического Разума </w:delText>
        </w:r>
      </w:del>
      <w:del w:id="7977" w:date="2019-06-22T23:07:00Z" w:author="Yuriy Lebid">
        <w:r>
          <w:rPr>
            <w:rtl w:val="0"/>
          </w:rPr>
          <w:delText>(</w:delText>
        </w:r>
      </w:del>
      <w:del w:id="7978" w:date="2019-06-22T23:07:00Z" w:author="Yuriy Lebid">
        <w:r>
          <w:rPr>
            <w:rtl w:val="0"/>
          </w:rPr>
          <w:delText>ККР</w:delText>
        </w:r>
      </w:del>
      <w:del w:id="7979" w:date="2019-06-22T23:07:00Z" w:author="Yuriy Lebid">
        <w:r>
          <w:rPr>
            <w:rtl w:val="0"/>
          </w:rPr>
          <w:delText xml:space="preserve">), </w:delText>
        </w:r>
      </w:del>
      <w:del w:id="7980" w:date="2019-06-22T23:07:00Z" w:author="Yuriy Lebid">
        <w:r>
          <w:rPr>
            <w:rtl w:val="0"/>
          </w:rPr>
          <w:delText>в частности</w:delText>
        </w:r>
      </w:del>
      <w:del w:id="7981" w:date="2019-06-22T23:07:00Z" w:author="Yuriy Lebid">
        <w:r>
          <w:rPr>
            <w:rtl w:val="0"/>
          </w:rPr>
          <w:delText xml:space="preserve">, </w:delText>
        </w:r>
      </w:del>
      <w:del w:id="7982" w:date="2019-06-22T23:07:00Z" w:author="Yuriy Lebid">
        <w:r>
          <w:rPr>
            <w:rtl w:val="0"/>
          </w:rPr>
          <w:delText>Стерео</w:delText>
        </w:r>
      </w:del>
      <w:del w:id="7983" w:date="2019-06-22T23:07:00Z" w:author="Yuriy Lebid">
        <w:r>
          <w:rPr>
            <w:rtl w:val="0"/>
          </w:rPr>
          <w:delText>-</w:delText>
        </w:r>
      </w:del>
      <w:del w:id="7984" w:date="2019-06-22T23:07:00Z" w:author="Yuriy Lebid">
        <w:r>
          <w:rPr>
            <w:rtl w:val="0"/>
          </w:rPr>
          <w:delText>Типа ЛЛУУ</w:delText>
        </w:r>
      </w:del>
      <w:del w:id="7985" w:date="2019-06-22T23:07:00Z" w:author="Yuriy Lebid">
        <w:r>
          <w:rPr>
            <w:rtl w:val="0"/>
          </w:rPr>
          <w:delText>-</w:delText>
        </w:r>
      </w:del>
      <w:del w:id="7986" w:date="2019-06-22T23:07:00Z" w:author="Yuriy Lebid">
        <w:r>
          <w:rPr>
            <w:rtl w:val="0"/>
          </w:rPr>
          <w:delText>ВВУ</w:delText>
        </w:r>
      </w:del>
      <w:del w:id="7987" w:date="2019-06-22T23:07:00Z" w:author="Yuriy Lebid">
        <w:r>
          <w:rPr>
            <w:rtl w:val="0"/>
          </w:rPr>
          <w:delText>-</w:delText>
        </w:r>
      </w:del>
      <w:del w:id="7988" w:date="2019-06-22T23:07:00Z" w:author="Yuriy Lebid">
        <w:r>
          <w:rPr>
            <w:rtl w:val="0"/>
          </w:rPr>
          <w:delText>Формы</w:delText>
        </w:r>
      </w:del>
      <w:del w:id="7989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7990" w:date="2019-06-22T23:07:00Z" w:author="Yuriy Lebid"/>
          <w:rStyle w:val="Нет"/>
          <w:rFonts w:ascii="Times" w:cs="Times" w:hAnsi="Times" w:eastAsia="Times"/>
        </w:rPr>
      </w:pPr>
      <w:del w:id="799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799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799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799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7995" w:date="2019-06-22T23:07:00Z" w:author="Yuriy Lebid">
        <w:r>
          <w:rPr>
            <w:rStyle w:val="Нет"/>
            <w:sz w:val="28"/>
            <w:szCs w:val="28"/>
            <w:rtl w:val="0"/>
            <w:lang w:val="ru-RU"/>
          </w:rPr>
          <w:delText xml:space="preserve"> </w:delText>
        </w:r>
      </w:del>
      <w:del w:id="7996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ННААССММ</w:delText>
        </w:r>
      </w:del>
      <w:del w:id="7997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>.</w:delText>
        </w:r>
      </w:del>
    </w:p>
    <w:p>
      <w:pPr>
        <w:pStyle w:val="heading 4"/>
        <w:rPr>
          <w:del w:id="7998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799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конфинисность </w:delText>
        </w:r>
      </w:del>
      <w:del w:id="800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800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800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80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confinis</w:delText>
        </w:r>
      </w:del>
      <w:del w:id="800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соседний</w:delText>
        </w:r>
      </w:del>
      <w:del w:id="80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800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сопредельный</w:delText>
        </w:r>
      </w:del>
      <w:del w:id="80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800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близкий</w:delText>
        </w:r>
      </w:del>
      <w:del w:id="800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8010" w:date="2019-06-22T23:07:00Z" w:author="Yuriy Lebid"/>
        </w:rPr>
      </w:pPr>
      <w:del w:id="8011" w:date="2019-06-22T23:07:00Z" w:author="Yuriy Lebid">
        <w:r>
          <w:rPr>
            <w:rtl w:val="0"/>
          </w:rPr>
          <w:delText>смежность</w:delText>
        </w:r>
      </w:del>
      <w:del w:id="8012" w:date="2019-06-22T23:07:00Z" w:author="Yuriy Lebid">
        <w:r>
          <w:rPr>
            <w:rtl w:val="0"/>
          </w:rPr>
          <w:delText xml:space="preserve">, </w:delText>
        </w:r>
      </w:del>
      <w:del w:id="8013" w:date="2019-06-22T23:07:00Z" w:author="Yuriy Lebid">
        <w:r>
          <w:rPr>
            <w:rtl w:val="0"/>
          </w:rPr>
          <w:delText>смешанность</w:delText>
        </w:r>
      </w:del>
      <w:del w:id="8014" w:date="2019-06-22T23:07:00Z" w:author="Yuriy Lebid">
        <w:r>
          <w:rPr>
            <w:rtl w:val="0"/>
          </w:rPr>
          <w:delText xml:space="preserve">, </w:delText>
        </w:r>
      </w:del>
      <w:del w:id="8015" w:date="2019-06-22T23:07:00Z" w:author="Yuriy Lebid">
        <w:r>
          <w:rPr>
            <w:rtl w:val="0"/>
          </w:rPr>
          <w:delText>двойственность</w:delText>
        </w:r>
      </w:del>
      <w:del w:id="8016" w:date="2019-06-22T23:07:00Z" w:author="Yuriy Lebid">
        <w:r>
          <w:rPr>
            <w:rtl w:val="0"/>
          </w:rPr>
          <w:delText xml:space="preserve">; </w:delText>
        </w:r>
      </w:del>
      <w:del w:id="8017" w:date="2019-06-22T23:07:00Z" w:author="Yuriy Lebid">
        <w:r>
          <w:rPr>
            <w:rtl w:val="0"/>
          </w:rPr>
          <w:delText xml:space="preserve">взаимная диффузгентность Фокусной Динамики </w:delText>
        </w:r>
      </w:del>
      <w:del w:id="8018" w:date="2019-06-22T23:07:00Z" w:author="Yuriy Lebid">
        <w:r>
          <w:rPr>
            <w:rtl w:val="0"/>
          </w:rPr>
          <w:delText>(</w:delText>
        </w:r>
      </w:del>
      <w:del w:id="8019" w:date="2019-06-22T23:07:00Z" w:author="Yuriy Lebid">
        <w:r>
          <w:rPr>
            <w:rtl w:val="0"/>
          </w:rPr>
          <w:delText>ФД</w:delText>
        </w:r>
      </w:del>
      <w:del w:id="8020" w:date="2019-06-22T23:07:00Z" w:author="Yuriy Lebid">
        <w:r>
          <w:rPr>
            <w:rtl w:val="0"/>
          </w:rPr>
          <w:delText xml:space="preserve">) </w:delText>
        </w:r>
      </w:del>
      <w:del w:id="8021" w:date="2019-06-22T23:07:00Z" w:author="Yuriy Lebid">
        <w:r>
          <w:rPr>
            <w:rtl w:val="0"/>
          </w:rPr>
          <w:delText xml:space="preserve">Форм Самосознаний </w:delText>
        </w:r>
      </w:del>
      <w:del w:id="8022" w:date="2019-06-22T23:07:00Z" w:author="Yuriy Lebid">
        <w:r>
          <w:rPr>
            <w:rtl w:val="0"/>
          </w:rPr>
          <w:delText>(</w:delText>
        </w:r>
      </w:del>
      <w:del w:id="8023" w:date="2019-06-22T23:07:00Z" w:author="Yuriy Lebid">
        <w:r>
          <w:rPr>
            <w:rtl w:val="0"/>
          </w:rPr>
          <w:delText>ФС</w:delText>
        </w:r>
      </w:del>
      <w:del w:id="8024" w:date="2019-06-22T23:07:00Z" w:author="Yuriy Lebid">
        <w:r>
          <w:rPr>
            <w:rtl w:val="0"/>
          </w:rPr>
          <w:delText xml:space="preserve">), </w:delText>
        </w:r>
      </w:del>
      <w:del w:id="8025" w:date="2019-06-22T23:07:00Z" w:author="Yuriy Lebid">
        <w:r>
          <w:rPr>
            <w:rtl w:val="0"/>
          </w:rPr>
          <w:delText>состояний</w:delText>
        </w:r>
      </w:del>
      <w:del w:id="8026" w:date="2019-06-22T23:07:00Z" w:author="Yuriy Lebid">
        <w:r>
          <w:rPr>
            <w:rtl w:val="0"/>
          </w:rPr>
          <w:delText xml:space="preserve">, </w:delText>
        </w:r>
      </w:del>
      <w:del w:id="8027" w:date="2019-06-22T23:07:00Z" w:author="Yuriy Lebid">
        <w:r>
          <w:rPr>
            <w:rtl w:val="0"/>
          </w:rPr>
          <w:delText>явлений</w:delText>
        </w:r>
      </w:del>
      <w:del w:id="8028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Определение"/>
        <w:rPr>
          <w:del w:id="8029" w:date="2019-06-22T23:07:00Z" w:author="Yuriy Lebid"/>
        </w:rPr>
      </w:pPr>
      <w:del w:id="803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Производные</w:delText>
        </w:r>
      </w:del>
      <w:del w:id="8031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:</w:delText>
        </w:r>
      </w:del>
      <w:del w:id="8032" w:date="2019-06-22T23:07:00Z" w:author="Yuriy Lebid">
        <w:r>
          <w:rPr>
            <w:rStyle w:val="Нет"/>
            <w:rFonts w:ascii="Times New Roman" w:hAnsi="Times New Roman"/>
            <w:b w:val="1"/>
            <w:bCs w:val="1"/>
            <w:i w:val="1"/>
            <w:iCs w:val="1"/>
            <w:rtl w:val="0"/>
            <w:lang w:val="ru-RU"/>
          </w:rPr>
          <w:delText xml:space="preserve"> </w:delText>
        </w:r>
      </w:del>
      <w:del w:id="8033" w:date="2019-06-22T23:07:00Z" w:author="Yuriy Lebid">
        <w:r>
          <w:rPr>
            <w:rStyle w:val="Нет"/>
            <w:rFonts w:ascii="Times New Roman" w:hAnsi="Times New Roman" w:hint="default"/>
            <w:b w:val="1"/>
            <w:bCs w:val="1"/>
            <w:rtl w:val="0"/>
            <w:lang w:val="ru-RU"/>
          </w:rPr>
          <w:delText>конфиниумный</w:delText>
        </w:r>
      </w:del>
      <w:del w:id="8034" w:date="2019-06-22T23:07:00Z" w:author="Yuriy Lebid">
        <w:r>
          <w:rPr>
            <w:rStyle w:val="Нет"/>
            <w:rFonts w:ascii="Times New Roman" w:hAnsi="Times New Roman"/>
            <w:b w:val="1"/>
            <w:bCs w:val="1"/>
            <w:rtl w:val="0"/>
            <w:lang w:val="ru-RU"/>
          </w:rPr>
          <w:delText xml:space="preserve">, </w:delText>
        </w:r>
      </w:del>
      <w:del w:id="8035" w:date="2019-06-22T23:07:00Z" w:author="Yuriy Lebid">
        <w:r>
          <w:rPr>
            <w:rStyle w:val="Нет"/>
            <w:rFonts w:ascii="Times New Roman" w:hAnsi="Times New Roman" w:hint="default"/>
            <w:b w:val="1"/>
            <w:bCs w:val="1"/>
            <w:rtl w:val="0"/>
            <w:lang w:val="ru-RU"/>
          </w:rPr>
          <w:delText>конфинисный</w:delText>
        </w:r>
      </w:del>
      <w:del w:id="8036" w:date="2019-06-22T23:07:00Z" w:author="Yuriy Lebid">
        <w:r>
          <w:rPr>
            <w:rStyle w:val="Нет"/>
            <w:rFonts w:ascii="Calibri" w:cs="Calibri" w:hAnsi="Calibri" w:eastAsia="Calibri"/>
            <w:rtl w:val="0"/>
            <w:lang w:val="ru-RU"/>
          </w:rPr>
          <w:delText xml:space="preserve"> – </w:delText>
        </w:r>
      </w:del>
      <w:del w:id="8037" w:date="2019-06-22T23:07:00Z" w:author="Yuriy Lebid">
        <w:r>
          <w:rPr>
            <w:rtl w:val="0"/>
          </w:rPr>
          <w:delText>диффузгентный</w:delText>
        </w:r>
      </w:del>
      <w:del w:id="8038" w:date="2019-06-22T23:07:00Z" w:author="Yuriy Lebid">
        <w:r>
          <w:rPr>
            <w:rtl w:val="0"/>
          </w:rPr>
          <w:delText xml:space="preserve">, </w:delText>
        </w:r>
      </w:del>
      <w:del w:id="8039" w:date="2019-06-22T23:07:00Z" w:author="Yuriy Lebid">
        <w:r>
          <w:rPr>
            <w:rtl w:val="0"/>
          </w:rPr>
          <w:delText>смешанный</w:delText>
        </w:r>
      </w:del>
      <w:del w:id="8040" w:date="2019-06-22T23:07:00Z" w:author="Yuriy Lebid">
        <w:r>
          <w:rPr>
            <w:rtl w:val="0"/>
          </w:rPr>
          <w:delText xml:space="preserve">, </w:delText>
        </w:r>
      </w:del>
      <w:del w:id="8041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двойственный</w:delText>
        </w:r>
      </w:del>
      <w:del w:id="8042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, </w:delText>
        </w:r>
      </w:del>
      <w:del w:id="8043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иллюзорный</w:delText>
        </w:r>
      </w:del>
      <w:del w:id="8044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, </w:delText>
        </w:r>
      </w:del>
      <w:del w:id="8045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как бы не существующий</w:delText>
        </w:r>
      </w:del>
      <w:del w:id="8046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.</w:delText>
        </w:r>
      </w:del>
    </w:p>
    <w:p>
      <w:pPr>
        <w:pStyle w:val="Определение"/>
        <w:rPr>
          <w:del w:id="8047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804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804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8050" w:date="2019-06-22T23:07:00Z" w:author="Yuriy Lebid">
        <w:r>
          <w:rPr>
            <w:rStyle w:val="Hyperlink.1"/>
            <w:rtl w:val="0"/>
          </w:rPr>
          <w:delText xml:space="preserve">конфиниумные резопазоны – </w:delText>
        </w:r>
      </w:del>
      <w:del w:id="8051" w:date="2019-06-22T23:07:00Z" w:author="Yuriy Lebid">
        <w:r>
          <w:rPr>
            <w:rtl w:val="0"/>
          </w:rPr>
          <w:delText>«низшие»</w:delText>
        </w:r>
      </w:del>
      <w:del w:id="8052" w:date="2019-06-22T23:07:00Z" w:author="Yuriy Lebid">
        <w:r>
          <w:rPr>
            <w:rtl w:val="0"/>
          </w:rPr>
          <w:delText xml:space="preserve">, </w:delText>
        </w:r>
      </w:del>
      <w:del w:id="8053" w:date="2019-06-22T23:07:00Z" w:author="Yuriy Lebid">
        <w:r>
          <w:rPr>
            <w:rtl w:val="0"/>
          </w:rPr>
          <w:delText>пограничные между волновыми и флаксовыми Пространственно</w:delText>
        </w:r>
      </w:del>
      <w:del w:id="8054" w:date="2019-06-22T23:07:00Z" w:author="Yuriy Lebid">
        <w:r>
          <w:rPr>
            <w:rtl w:val="0"/>
          </w:rPr>
          <w:delText>-</w:delText>
        </w:r>
      </w:del>
      <w:del w:id="8055" w:date="2019-06-22T23:07:00Z" w:author="Yuriy Lebid">
        <w:r>
          <w:rPr>
            <w:rtl w:val="0"/>
          </w:rPr>
          <w:delText xml:space="preserve">Временными Континуумами </w:delText>
        </w:r>
      </w:del>
      <w:del w:id="8056" w:date="2019-06-22T23:07:00Z" w:author="Yuriy Lebid">
        <w:r>
          <w:rPr>
            <w:rtl w:val="0"/>
          </w:rPr>
          <w:delText>(</w:delText>
        </w:r>
      </w:del>
      <w:del w:id="8057" w:date="2019-06-22T23:07:00Z" w:author="Yuriy Lebid">
        <w:r>
          <w:rPr>
            <w:rtl w:val="0"/>
          </w:rPr>
          <w:delText>ПВК</w:delText>
        </w:r>
      </w:del>
      <w:del w:id="8058" w:date="2019-06-22T23:07:00Z" w:author="Yuriy Lebid">
        <w:r>
          <w:rPr>
            <w:rtl w:val="0"/>
          </w:rPr>
          <w:delText>);</w:delText>
        </w:r>
      </w:del>
    </w:p>
    <w:p>
      <w:pPr>
        <w:pStyle w:val="Определение"/>
        <w:rPr>
          <w:del w:id="8059" w:date="2019-06-22T23:07:00Z" w:author="Yuriy Lebid"/>
        </w:rPr>
      </w:pPr>
      <w:del w:id="8060" w:date="2019-06-22T23:07:00Z" w:author="Yuriy Lebid">
        <w:r>
          <w:rPr>
            <w:rStyle w:val="Hyperlink.1"/>
            <w:rtl w:val="0"/>
          </w:rPr>
          <w:delText>конфинисное состояние</w:delText>
        </w:r>
      </w:del>
      <w:del w:id="8061" w:date="2019-06-22T23:07:00Z" w:author="Yuriy Lebid">
        <w:r>
          <w:rPr>
            <w:rtl w:val="0"/>
          </w:rPr>
          <w:delText xml:space="preserve"> – состояние смежности</w:delText>
        </w:r>
      </w:del>
      <w:del w:id="8062" w:date="2019-06-22T23:07:00Z" w:author="Yuriy Lebid">
        <w:r>
          <w:rPr>
            <w:rtl w:val="0"/>
          </w:rPr>
          <w:delText xml:space="preserve">, </w:delText>
        </w:r>
      </w:del>
      <w:del w:id="8063" w:date="2019-06-22T23:07:00Z" w:author="Yuriy Lebid">
        <w:r>
          <w:rPr>
            <w:rtl w:val="0"/>
          </w:rPr>
          <w:delText>взаимной диффузгентности</w:delText>
        </w:r>
      </w:del>
      <w:del w:id="8064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8065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806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конфлюенсия </w:delText>
        </w:r>
      </w:del>
      <w:del w:id="80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80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806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807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confluentia</w:delText>
        </w:r>
      </w:del>
      <w:del w:id="807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прилив</w:delText>
        </w:r>
      </w:del>
      <w:del w:id="807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807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скопление</w:delText>
        </w:r>
      </w:del>
      <w:del w:id="807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8075" w:date="2019-06-22T23:07:00Z" w:author="Yuriy Lebid"/>
        </w:rPr>
      </w:pPr>
      <w:del w:id="8076" w:date="2019-06-22T23:07:00Z" w:author="Yuriy Lebid">
        <w:r>
          <w:rPr>
            <w:rtl w:val="0"/>
          </w:rPr>
          <w:delText>специфическое состояние Самосознания</w:delText>
        </w:r>
      </w:del>
      <w:del w:id="8077" w:date="2019-06-22T23:07:00Z" w:author="Yuriy Lebid">
        <w:r>
          <w:rPr>
            <w:rtl w:val="0"/>
          </w:rPr>
          <w:delText xml:space="preserve">, </w:delText>
        </w:r>
      </w:del>
      <w:del w:id="8078" w:date="2019-06-22T23:07:00Z" w:author="Yuriy Lebid">
        <w:r>
          <w:rPr>
            <w:rtl w:val="0"/>
          </w:rPr>
          <w:delText>при котором субъективные границы между индивидом и его окружением стираются и исчезает чувство разделе</w:delText>
        </w:r>
      </w:del>
      <w:del w:id="8079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̈</w:delText>
        </w:r>
      </w:del>
      <w:del w:id="8080" w:date="2019-06-22T23:07:00Z" w:author="Yuriy Lebid">
        <w:r>
          <w:rPr>
            <w:rtl w:val="0"/>
          </w:rPr>
          <w:delText>нности со Всем</w:delText>
        </w:r>
      </w:del>
      <w:del w:id="8081" w:date="2019-06-22T23:07:00Z" w:author="Yuriy Lebid">
        <w:r>
          <w:rPr>
            <w:rtl w:val="0"/>
          </w:rPr>
          <w:delText xml:space="preserve">; </w:delText>
        </w:r>
      </w:del>
      <w:del w:id="8082" w:date="2019-06-22T23:07:00Z" w:author="Yuriy Lebid">
        <w:r>
          <w:rPr>
            <w:rtl w:val="0"/>
          </w:rPr>
          <w:delText>психическая самоотождествле</w:delText>
        </w:r>
      </w:del>
      <w:del w:id="8083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̈</w:delText>
        </w:r>
      </w:del>
      <w:del w:id="8084" w:date="2019-06-22T23:07:00Z" w:author="Yuriy Lebid">
        <w:r>
          <w:rPr>
            <w:rtl w:val="0"/>
          </w:rPr>
          <w:delText>нность с окружающим миром</w:delText>
        </w:r>
      </w:del>
      <w:del w:id="8085" w:date="2019-06-22T23:07:00Z" w:author="Yuriy Lebid">
        <w:r>
          <w:rPr>
            <w:rtl w:val="0"/>
          </w:rPr>
          <w:delText xml:space="preserve">; </w:delText>
        </w:r>
      </w:del>
      <w:del w:id="8086" w:date="2019-06-22T23:07:00Z" w:author="Yuriy Lebid">
        <w:r>
          <w:rPr>
            <w:rtl w:val="0"/>
          </w:rPr>
          <w:delText>психоментальное слияние с чем</w:delText>
        </w:r>
      </w:del>
      <w:del w:id="8087" w:date="2019-06-22T23:07:00Z" w:author="Yuriy Lebid">
        <w:r>
          <w:rPr>
            <w:rtl w:val="0"/>
          </w:rPr>
          <w:delText>-</w:delText>
        </w:r>
      </w:del>
      <w:del w:id="8088" w:date="2019-06-22T23:07:00Z" w:author="Yuriy Lebid">
        <w:r>
          <w:rPr>
            <w:rtl w:val="0"/>
          </w:rPr>
          <w:delText xml:space="preserve">то в моменты экстаза </w:delText>
        </w:r>
      </w:del>
      <w:del w:id="8089" w:date="2019-06-22T23:07:00Z" w:author="Yuriy Lebid">
        <w:r>
          <w:rPr>
            <w:rtl w:val="0"/>
          </w:rPr>
          <w:delText>(</w:delText>
        </w:r>
      </w:del>
      <w:del w:id="8090" w:date="2019-06-22T23:07:00Z" w:author="Yuriy Lebid">
        <w:r>
          <w:rPr>
            <w:rtl w:val="0"/>
          </w:rPr>
          <w:delText>в Медитации</w:delText>
        </w:r>
      </w:del>
      <w:del w:id="8091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809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09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концепт эгллеролифтивный</w:delText>
        </w:r>
      </w:del>
      <w:del w:id="809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095" w:date="2019-06-22T23:07:00Z" w:author="Yuriy Lebid"/>
        </w:rPr>
      </w:pPr>
      <w:del w:id="8096" w:date="2019-06-22T23:07:00Z" w:author="Yuriy Lebid">
        <w:r>
          <w:rPr>
            <w:rtl w:val="0"/>
          </w:rPr>
          <w:delText>эволюционный Смысл</w:delText>
        </w:r>
      </w:del>
      <w:del w:id="8097" w:date="2019-06-22T23:07:00Z" w:author="Yuriy Lebid">
        <w:r>
          <w:rPr>
            <w:rtl w:val="0"/>
          </w:rPr>
          <w:delText xml:space="preserve">, </w:delText>
        </w:r>
      </w:del>
      <w:del w:id="8098" w:date="2019-06-22T23:07:00Z" w:author="Yuriy Lebid">
        <w:r>
          <w:rPr>
            <w:rtl w:val="0"/>
          </w:rPr>
          <w:delText xml:space="preserve">свойственный всем Формам Самосознаний </w:delText>
        </w:r>
      </w:del>
      <w:del w:id="8099" w:date="2019-06-22T23:07:00Z" w:author="Yuriy Lebid">
        <w:r>
          <w:rPr>
            <w:rtl w:val="0"/>
          </w:rPr>
          <w:delText>(</w:delText>
        </w:r>
      </w:del>
      <w:del w:id="8100" w:date="2019-06-22T23:07:00Z" w:author="Yuriy Lebid">
        <w:r>
          <w:rPr>
            <w:rtl w:val="0"/>
          </w:rPr>
          <w:delText>ФС</w:delText>
        </w:r>
      </w:del>
      <w:del w:id="8101" w:date="2019-06-22T23:07:00Z" w:author="Yuriy Lebid">
        <w:r>
          <w:rPr>
            <w:rtl w:val="0"/>
          </w:rPr>
          <w:delText xml:space="preserve">) </w:delText>
        </w:r>
      </w:del>
      <w:del w:id="8102" w:date="2019-06-22T23:07:00Z" w:author="Yuriy Lebid">
        <w:r>
          <w:rPr>
            <w:rtl w:val="0"/>
          </w:rPr>
          <w:delText xml:space="preserve">данной Схемы Синтеза или Коллективного Космического Разума </w:delText>
        </w:r>
      </w:del>
      <w:del w:id="8103" w:date="2019-06-22T23:07:00Z" w:author="Yuriy Lebid">
        <w:r>
          <w:rPr>
            <w:rtl w:val="0"/>
          </w:rPr>
          <w:delText>(</w:delText>
        </w:r>
      </w:del>
      <w:del w:id="8104" w:date="2019-06-22T23:07:00Z" w:author="Yuriy Lebid">
        <w:r>
          <w:rPr>
            <w:rtl w:val="0"/>
          </w:rPr>
          <w:delText>ККР</w:delText>
        </w:r>
      </w:del>
      <w:del w:id="8105" w:date="2019-06-22T23:07:00Z" w:author="Yuriy Lebid">
        <w:r>
          <w:rPr>
            <w:rtl w:val="0"/>
          </w:rPr>
          <w:delText xml:space="preserve">) </w:delText>
        </w:r>
      </w:del>
      <w:del w:id="8106" w:date="2019-06-22T23:07:00Z" w:author="Yuriy Lebid">
        <w:r>
          <w:rPr>
            <w:rtl w:val="0"/>
          </w:rPr>
          <w:delText>рассматриваемого типа бирвуляртности</w:delText>
        </w:r>
      </w:del>
    </w:p>
    <w:p>
      <w:pPr>
        <w:pStyle w:val="heading 4"/>
        <w:rPr>
          <w:del w:id="810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10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концидератор</w:delText>
        </w:r>
      </w:del>
      <w:del w:id="810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110" w:date="2019-06-22T23:07:00Z" w:author="Yuriy Lebid"/>
        </w:rPr>
      </w:pPr>
      <w:del w:id="811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плеядианских цивилизациях</w:delText>
        </w:r>
      </w:del>
      <w:del w:id="811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8113" w:date="2019-06-22T23:07:00Z" w:author="Yuriy Lebid">
        <w:r>
          <w:rPr>
            <w:rtl w:val="0"/>
          </w:rPr>
          <w:delText>аннигилятор материальных предметов до фотонного состояния</w:delText>
        </w:r>
      </w:del>
    </w:p>
    <w:p>
      <w:pPr>
        <w:pStyle w:val="heading 4"/>
        <w:rPr>
          <w:del w:id="8114" w:date="2019-06-22T23:07:00Z" w:author="Yuriy Lebid"/>
          <w:rStyle w:val="Нет"/>
          <w:color w:val="000000"/>
          <w:u w:color="000000"/>
        </w:rPr>
      </w:pPr>
      <w:del w:id="811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корпоральный </w:delText>
        </w:r>
      </w:del>
      <w:del w:id="811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81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811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811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corporatus</w:delText>
        </w:r>
      </w:del>
      <w:del w:id="812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телесный</w:delText>
        </w:r>
      </w:del>
      <w:del w:id="812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812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материальный</w:delText>
        </w:r>
      </w:del>
      <w:del w:id="812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8124" w:date="2019-06-22T23:07:00Z" w:author="Yuriy Lebid"/>
        </w:rPr>
      </w:pPr>
      <w:del w:id="812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812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8127" w:date="2019-06-22T23:07:00Z" w:author="Yuriy Lebid">
        <w:r>
          <w:rPr>
            <w:rtl w:val="0"/>
          </w:rPr>
          <w:delText>физический</w:delText>
        </w:r>
      </w:del>
      <w:del w:id="8128" w:date="2019-06-22T23:07:00Z" w:author="Yuriy Lebid">
        <w:r>
          <w:rPr>
            <w:rtl w:val="0"/>
          </w:rPr>
          <w:delText xml:space="preserve">, </w:delText>
        </w:r>
      </w:del>
      <w:del w:id="8129" w:date="2019-06-22T23:07:00Z" w:author="Yuriy Lebid">
        <w:r>
          <w:rPr>
            <w:rtl w:val="0"/>
          </w:rPr>
          <w:delText>материальный</w:delText>
        </w:r>
      </w:del>
      <w:del w:id="8130" w:date="2019-06-22T23:07:00Z" w:author="Yuriy Lebid">
        <w:r>
          <w:rPr>
            <w:rtl w:val="0"/>
          </w:rPr>
          <w:delText xml:space="preserve">, </w:delText>
        </w:r>
      </w:del>
      <w:del w:id="8131" w:date="2019-06-22T23:07:00Z" w:author="Yuriy Lebid">
        <w:r>
          <w:rPr>
            <w:rtl w:val="0"/>
          </w:rPr>
          <w:delText>воспринимаемый субъективно</w:delText>
        </w:r>
      </w:del>
    </w:p>
    <w:p>
      <w:pPr>
        <w:pStyle w:val="heading 4"/>
        <w:rPr>
          <w:del w:id="813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13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Космический Код</w:delText>
        </w:r>
      </w:del>
      <w:del w:id="813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135" w:date="2019-06-22T23:07:00Z" w:author="Yuriy Lebid"/>
        </w:rPr>
      </w:pPr>
      <w:del w:id="8136" w:date="2019-06-22T23:07:00Z" w:author="Yuriy Lebid">
        <w:r>
          <w:rPr>
            <w:rtl w:val="0"/>
          </w:rPr>
          <w:delText>звуковой код</w:delText>
        </w:r>
      </w:del>
      <w:del w:id="8137" w:date="2019-06-22T23:07:00Z" w:author="Yuriy Lebid">
        <w:r>
          <w:rPr>
            <w:rtl w:val="0"/>
          </w:rPr>
          <w:delText xml:space="preserve">, </w:delText>
        </w:r>
      </w:del>
      <w:del w:id="8138" w:date="2019-06-22T23:07:00Z" w:author="Yuriy Lebid">
        <w:r>
          <w:rPr>
            <w:rtl w:val="0"/>
          </w:rPr>
          <w:delText>отражающий через характерную только для него специфику сочетания различных звуков более истинное качественное состояние всевозможных Сил и Форм Коллективных Разумов разнокачественных Уровней Энерго</w:delText>
        </w:r>
      </w:del>
      <w:del w:id="8139" w:date="2019-06-22T23:07:00Z" w:author="Yuriy Lebid">
        <w:r>
          <w:rPr>
            <w:rtl w:val="0"/>
          </w:rPr>
          <w:delText>-</w:delText>
        </w:r>
      </w:del>
      <w:del w:id="8140" w:date="2019-06-22T23:07:00Z" w:author="Yuriy Lebid">
        <w:r>
          <w:rPr>
            <w:rtl w:val="0"/>
          </w:rPr>
          <w:delText>Плазмы и определяющий при общении более истинный смысловой диапазон их индивидуальных особенностей</w:delText>
        </w:r>
      </w:del>
      <w:del w:id="8141" w:date="2019-06-22T23:07:00Z" w:author="Yuriy Lebid">
        <w:r>
          <w:rPr>
            <w:rtl w:val="0"/>
          </w:rPr>
          <w:delText xml:space="preserve">, </w:delText>
        </w:r>
      </w:del>
      <w:del w:id="8142" w:date="2019-06-22T23:07:00Z" w:author="Yuriy Lebid">
        <w:r>
          <w:rPr>
            <w:rtl w:val="0"/>
          </w:rPr>
          <w:delText>характерных свойств и качеств взаимоотношений с другими Элементами Коллективного Разума Вселенной</w:delText>
        </w:r>
      </w:del>
      <w:del w:id="8143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8144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814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</w:delText>
        </w:r>
      </w:del>
      <w:del w:id="8146" w:date="2019-06-22T23:07:00Z" w:author="Yuriy Lebid">
        <w:r>
          <w:rPr>
            <w:rtl w:val="0"/>
          </w:rPr>
          <w:delText xml:space="preserve">: </w:delText>
        </w:r>
      </w:del>
      <w:del w:id="8147" w:date="2019-06-22T23:07:00Z" w:author="Yuriy Lebid">
        <w:r>
          <w:rPr>
            <w:rStyle w:val="Hyperlink.1"/>
            <w:rtl w:val="0"/>
          </w:rPr>
          <w:delText>Звуковой Космический Код</w:delText>
        </w:r>
      </w:del>
      <w:del w:id="814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.</w:delText>
        </w:r>
      </w:del>
    </w:p>
    <w:p>
      <w:pPr>
        <w:pStyle w:val="Определение"/>
        <w:rPr>
          <w:del w:id="8149" w:date="2019-06-22T23:07:00Z" w:author="Yuriy Lebid"/>
        </w:rPr>
      </w:pPr>
      <w:del w:id="815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815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815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815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8154" w:date="2019-06-22T23:07:00Z" w:author="Yuriy Lebid">
        <w:r>
          <w:rPr>
            <w:rtl w:val="0"/>
          </w:rPr>
          <w:delText xml:space="preserve"> АИИЙВВФФ</w:delText>
        </w:r>
      </w:del>
      <w:del w:id="8155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815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15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краалмссарр</w:delText>
        </w:r>
      </w:del>
      <w:del w:id="815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159" w:date="2019-06-22T23:07:00Z" w:author="Yuriy Lebid"/>
        </w:rPr>
      </w:pPr>
      <w:del w:id="816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816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8162" w:date="2019-06-22T23:07:00Z" w:author="Yuriy Lebid">
        <w:r>
          <w:rPr>
            <w:rtl w:val="0"/>
          </w:rPr>
          <w:delText>астронавт звездол</w:delText>
        </w:r>
      </w:del>
      <w:del w:id="8163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8164" w:date="2019-06-22T23:07:00Z" w:author="Yuriy Lebid">
        <w:r>
          <w:rPr>
            <w:rtl w:val="0"/>
          </w:rPr>
          <w:delText>та</w:delText>
        </w:r>
      </w:del>
    </w:p>
    <w:p>
      <w:pPr>
        <w:pStyle w:val="heading 4"/>
        <w:rPr>
          <w:del w:id="816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16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креппфуллм</w:delText>
        </w:r>
      </w:del>
      <w:del w:id="816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816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окклоут</w:delText>
        </w:r>
      </w:del>
      <w:del w:id="816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170" w:date="2019-06-22T23:07:00Z" w:author="Yuriy Lebid"/>
        </w:rPr>
      </w:pPr>
      <w:del w:id="8171" w:date="2019-06-22T23:07:00Z" w:author="Yuriy Lebid">
        <w:r>
          <w:rPr>
            <w:rtl w:val="0"/>
          </w:rPr>
          <w:delText>международный характер взаимоинтересов</w:delText>
        </w:r>
      </w:del>
    </w:p>
    <w:p>
      <w:pPr>
        <w:pStyle w:val="heading 4"/>
        <w:rPr>
          <w:del w:id="817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17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криаллрофф</w:delText>
        </w:r>
      </w:del>
      <w:del w:id="817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817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Версии</w:delText>
        </w:r>
      </w:del>
      <w:del w:id="817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177" w:date="2019-06-22T23:07:00Z" w:author="Yuriy Lebid"/>
        </w:rPr>
      </w:pPr>
      <w:del w:id="8178" w:date="2019-06-22T23:07:00Z" w:author="Yuriy Lebid">
        <w:r>
          <w:rPr>
            <w:rtl w:val="0"/>
          </w:rPr>
          <w:delText>Глобусы нашей Зв</w:delText>
        </w:r>
      </w:del>
      <w:del w:id="8179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8180" w:date="2019-06-22T23:07:00Z" w:author="Yuriy Lebid">
        <w:r>
          <w:rPr>
            <w:rtl w:val="0"/>
          </w:rPr>
          <w:delText xml:space="preserve">здной Сущности </w:delText>
        </w:r>
      </w:del>
      <w:del w:id="8181" w:date="2019-06-22T23:07:00Z" w:author="Yuriy Lebid">
        <w:r>
          <w:rPr>
            <w:rtl w:val="0"/>
          </w:rPr>
          <w:delText>(</w:delText>
        </w:r>
      </w:del>
      <w:del w:id="8182" w:date="2019-06-22T23:07:00Z" w:author="Yuriy Lebid">
        <w:r>
          <w:rPr>
            <w:rtl w:val="0"/>
          </w:rPr>
          <w:delText>Земли</w:delText>
        </w:r>
      </w:del>
      <w:del w:id="8183" w:date="2019-06-22T23:07:00Z" w:author="Yuriy Lebid">
        <w:r>
          <w:rPr>
            <w:rtl w:val="0"/>
          </w:rPr>
          <w:delText xml:space="preserve">, </w:delText>
        </w:r>
      </w:del>
      <w:del w:id="8184" w:date="2019-06-22T23:07:00Z" w:author="Yuriy Lebid">
        <w:r>
          <w:rPr>
            <w:rtl w:val="0"/>
          </w:rPr>
          <w:delText>ГРЭИЙСЛИИСС</w:delText>
        </w:r>
      </w:del>
      <w:del w:id="8185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818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18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кримастуссатор</w:delText>
        </w:r>
      </w:del>
      <w:del w:id="818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189" w:date="2019-06-22T23:07:00Z" w:author="Yuriy Lebid"/>
        </w:rPr>
      </w:pPr>
      <w:del w:id="8190" w:date="2019-06-22T23:07:00Z" w:author="Yuriy Lebid">
        <w:r>
          <w:rPr>
            <w:rtl w:val="0"/>
          </w:rPr>
          <w:delText>«живая»</w:delText>
        </w:r>
      </w:del>
      <w:del w:id="8191" w:date="2019-06-22T23:07:00Z" w:author="Yuriy Lebid">
        <w:r>
          <w:rPr>
            <w:rtl w:val="0"/>
          </w:rPr>
          <w:delText xml:space="preserve">, </w:delText>
        </w:r>
      </w:del>
      <w:del w:id="8192" w:date="2019-06-22T23:07:00Z" w:author="Yuriy Lebid">
        <w:r>
          <w:rPr>
            <w:rtl w:val="0"/>
          </w:rPr>
          <w:delText>умная голограмма</w:delText>
        </w:r>
      </w:del>
      <w:del w:id="8193" w:date="2019-06-22T23:07:00Z" w:author="Yuriy Lebid">
        <w:r>
          <w:rPr>
            <w:rtl w:val="0"/>
          </w:rPr>
          <w:delText xml:space="preserve">, </w:delText>
        </w:r>
      </w:del>
      <w:del w:id="8194" w:date="2019-06-22T23:07:00Z" w:author="Yuriy Lebid">
        <w:r>
          <w:rPr>
            <w:rtl w:val="0"/>
          </w:rPr>
          <w:delText xml:space="preserve">запрограммированная на принятие самостоятельных решений </w:delText>
        </w:r>
      </w:del>
      <w:del w:id="8195" w:date="2019-06-22T23:07:00Z" w:author="Yuriy Lebid">
        <w:r>
          <w:rPr>
            <w:rtl w:val="0"/>
          </w:rPr>
          <w:delText>(</w:delText>
        </w:r>
      </w:del>
      <w:del w:id="8196" w:date="2019-06-22T23:07:00Z" w:author="Yuriy Lebid">
        <w:r>
          <w:rPr>
            <w:rtl w:val="0"/>
          </w:rPr>
          <w:delText>в димидиомиттенсных реальностях</w:delText>
        </w:r>
      </w:del>
      <w:del w:id="8197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819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19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кроллурпаксная</w:delText>
        </w:r>
      </w:del>
      <w:del w:id="820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201" w:date="2019-06-22T23:07:00Z" w:author="Yuriy Lebid"/>
          <w:rStyle w:val="Hyperlink.1"/>
        </w:rPr>
      </w:pPr>
      <w:del w:id="8202" w:date="2019-06-22T23:07:00Z" w:author="Yuriy Lebid">
        <w:r>
          <w:rPr>
            <w:rtl w:val="0"/>
          </w:rPr>
          <w:delText>одна из шести условных качественных категорий сллоогрентности любой СФУУРММ</w:delText>
        </w:r>
      </w:del>
      <w:del w:id="8203" w:date="2019-06-22T23:07:00Z" w:author="Yuriy Lebid">
        <w:r>
          <w:rPr>
            <w:rtl w:val="0"/>
          </w:rPr>
          <w:delText>-</w:delText>
        </w:r>
      </w:del>
      <w:del w:id="8204" w:date="2019-06-22T23:07:00Z" w:author="Yuriy Lebid">
        <w:r>
          <w:rPr>
            <w:rtl w:val="0"/>
          </w:rPr>
          <w:delText>Формы</w:delText>
        </w:r>
      </w:del>
      <w:del w:id="8205" w:date="2019-06-22T23:07:00Z" w:author="Yuriy Lebid">
        <w:r>
          <w:rPr>
            <w:rtl w:val="0"/>
          </w:rPr>
          <w:delText xml:space="preserve">, </w:delText>
        </w:r>
      </w:del>
      <w:del w:id="8206" w:date="2019-06-22T23:07:00Z" w:author="Yuriy Lebid">
        <w:r>
          <w:rPr>
            <w:rtl w:val="0"/>
          </w:rPr>
          <w:delText>эгллеролифтивно</w:delText>
        </w:r>
      </w:del>
      <w:del w:id="8207" w:date="2019-06-22T23:07:00Z" w:author="Yuriy Lebid">
        <w:r>
          <w:rPr>
            <w:rtl w:val="0"/>
          </w:rPr>
          <w:delText>-</w:delText>
        </w:r>
      </w:del>
      <w:del w:id="8208" w:date="2019-06-22T23:07:00Z" w:author="Yuriy Lebid">
        <w:r>
          <w:rPr>
            <w:rtl w:val="0"/>
          </w:rPr>
          <w:delText>конкатенационно проницающих друг друга</w:delText>
        </w:r>
      </w:del>
      <w:del w:id="8209" w:date="2019-06-22T23:07:00Z" w:author="Yuriy Lebid">
        <w:r>
          <w:rPr>
            <w:rtl w:val="0"/>
          </w:rPr>
          <w:delText xml:space="preserve">; </w:delText>
        </w:r>
      </w:del>
      <w:del w:id="8210" w:date="2019-06-22T23:07:00Z" w:author="Yuriy Lebid">
        <w:r>
          <w:rPr>
            <w:rtl w:val="0"/>
          </w:rPr>
          <w:delText>отличается тем</w:delText>
        </w:r>
      </w:del>
      <w:del w:id="8211" w:date="2019-06-22T23:07:00Z" w:author="Yuriy Lebid">
        <w:r>
          <w:rPr>
            <w:rtl w:val="0"/>
          </w:rPr>
          <w:delText xml:space="preserve">, </w:delText>
        </w:r>
      </w:del>
      <w:del w:id="8212" w:date="2019-06-22T23:07:00Z" w:author="Yuriy Lebid">
        <w:r>
          <w:rPr>
            <w:rtl w:val="0"/>
          </w:rPr>
          <w:delText xml:space="preserve">что полюса дуальностей находятся между крайне агрессивным смыслом </w:delText>
        </w:r>
      </w:del>
      <w:del w:id="8213" w:date="2019-06-22T23:07:00Z" w:author="Yuriy Lebid">
        <w:r>
          <w:rPr>
            <w:rtl w:val="0"/>
          </w:rPr>
          <w:delText>(</w:delText>
        </w:r>
      </w:del>
      <w:del w:id="8214" w:date="2019-06-22T23:07:00Z" w:author="Yuriy Lebid">
        <w:r>
          <w:rPr>
            <w:rtl w:val="0"/>
          </w:rPr>
          <w:delText xml:space="preserve">кролная часть и крайне негативным смыслом </w:delText>
        </w:r>
      </w:del>
      <w:del w:id="8215" w:date="2019-06-22T23:07:00Z" w:author="Yuriy Lebid">
        <w:r>
          <w:rPr>
            <w:rtl w:val="0"/>
          </w:rPr>
          <w:delText>(</w:delText>
        </w:r>
      </w:del>
      <w:del w:id="8216" w:date="2019-06-22T23:07:00Z" w:author="Yuriy Lebid">
        <w:r>
          <w:rPr>
            <w:rtl w:val="0"/>
          </w:rPr>
          <w:delText>лурпаксная часть</w:delText>
        </w:r>
      </w:del>
      <w:del w:id="8217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821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21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кролный</w:delText>
        </w:r>
      </w:del>
      <w:del w:id="822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221" w:date="2019-06-22T23:07:00Z" w:author="Yuriy Lebid"/>
        </w:rPr>
      </w:pPr>
      <w:del w:id="8222" w:date="2019-06-22T23:07:00Z" w:author="Yuriy Lebid">
        <w:r>
          <w:rPr>
            <w:rtl w:val="0"/>
          </w:rPr>
          <w:delText>крайне агрессивный смысл</w:delText>
        </w:r>
      </w:del>
      <w:del w:id="8223" w:date="2019-06-22T23:07:00Z" w:author="Yuriy Lebid">
        <w:r>
          <w:rPr>
            <w:rtl w:val="0"/>
          </w:rPr>
          <w:delText xml:space="preserve">, </w:delText>
        </w:r>
      </w:del>
      <w:del w:id="8224" w:date="2019-06-22T23:07:00Z" w:author="Yuriy Lebid">
        <w:r>
          <w:rPr>
            <w:rtl w:val="0"/>
          </w:rPr>
          <w:delText>заложенный внутри общей сллоогрентности СФУУРММ</w:delText>
        </w:r>
      </w:del>
      <w:del w:id="8225" w:date="2019-06-22T23:07:00Z" w:author="Yuriy Lebid">
        <w:r>
          <w:rPr>
            <w:rtl w:val="0"/>
          </w:rPr>
          <w:delText>-</w:delText>
        </w:r>
      </w:del>
      <w:del w:id="8226" w:date="2019-06-22T23:07:00Z" w:author="Yuriy Lebid">
        <w:r>
          <w:rPr>
            <w:rtl w:val="0"/>
          </w:rPr>
          <w:delText>Формы</w:delText>
        </w:r>
      </w:del>
    </w:p>
    <w:p>
      <w:pPr>
        <w:pStyle w:val="heading 4"/>
        <w:rPr>
          <w:del w:id="822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22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крувурсорртность</w:delText>
        </w:r>
      </w:del>
      <w:del w:id="822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230" w:date="2019-06-22T23:07:00Z" w:author="Yuriy Lebid"/>
        </w:rPr>
      </w:pPr>
      <w:del w:id="8231" w:date="2019-06-22T23:07:00Z" w:author="Yuriy Lebid">
        <w:r>
          <w:rPr>
            <w:rtl w:val="0"/>
          </w:rPr>
          <w:delText>предельно слабая для данных условий эксгиберации степень совместимости СФУУРММ</w:delText>
        </w:r>
      </w:del>
      <w:del w:id="8232" w:date="2019-06-22T23:07:00Z" w:author="Yuriy Lebid">
        <w:r>
          <w:rPr>
            <w:rtl w:val="0"/>
          </w:rPr>
          <w:delText>-</w:delText>
        </w:r>
      </w:del>
      <w:del w:id="8233" w:date="2019-06-22T23:07:00Z" w:author="Yuriy Lebid">
        <w:r>
          <w:rPr>
            <w:rtl w:val="0"/>
          </w:rPr>
          <w:delText>Форм</w:delText>
        </w:r>
      </w:del>
      <w:del w:id="8234" w:date="2019-06-22T23:07:00Z" w:author="Yuriy Lebid">
        <w:r>
          <w:rPr>
            <w:rtl w:val="0"/>
          </w:rPr>
          <w:delText xml:space="preserve">, </w:delText>
        </w:r>
      </w:del>
      <w:del w:id="8235" w:date="2019-06-22T23:07:00Z" w:author="Yuriy Lebid">
        <w:r>
          <w:rPr>
            <w:rtl w:val="0"/>
          </w:rPr>
          <w:delText xml:space="preserve">структурирующих Фокусную Динамику </w:delText>
        </w:r>
      </w:del>
      <w:del w:id="8236" w:date="2019-06-22T23:07:00Z" w:author="Yuriy Lebid">
        <w:r>
          <w:rPr>
            <w:rtl w:val="0"/>
          </w:rPr>
          <w:delText>(</w:delText>
        </w:r>
      </w:del>
      <w:del w:id="8237" w:date="2019-06-22T23:07:00Z" w:author="Yuriy Lebid">
        <w:r>
          <w:rPr>
            <w:rtl w:val="0"/>
          </w:rPr>
          <w:delText>ФД</w:delText>
        </w:r>
      </w:del>
      <w:del w:id="8238" w:date="2019-06-22T23:07:00Z" w:author="Yuriy Lebid">
        <w:r>
          <w:rPr>
            <w:rtl w:val="0"/>
          </w:rPr>
          <w:delText xml:space="preserve">); </w:delText>
        </w:r>
      </w:del>
      <w:del w:id="8239" w:date="2019-06-22T23:07:00Z" w:author="Yuriy Lebid">
        <w:r>
          <w:rPr>
            <w:rtl w:val="0"/>
          </w:rPr>
          <w:delText>отсутствие в межскунккциональных или фокусно</w:delText>
        </w:r>
      </w:del>
      <w:del w:id="8240" w:date="2019-06-22T23:07:00Z" w:author="Yuriy Lebid">
        <w:r>
          <w:rPr>
            <w:rtl w:val="0"/>
          </w:rPr>
          <w:delText>-</w:delText>
        </w:r>
      </w:del>
      <w:del w:id="8241" w:date="2019-06-22T23:07:00Z" w:author="Yuriy Lebid">
        <w:r>
          <w:rPr>
            <w:rtl w:val="0"/>
          </w:rPr>
          <w:delText>эфирных взаимосвязях каких</w:delText>
        </w:r>
      </w:del>
      <w:del w:id="8242" w:date="2019-06-22T23:07:00Z" w:author="Yuriy Lebid">
        <w:r>
          <w:rPr>
            <w:rtl w:val="0"/>
          </w:rPr>
          <w:delText>-</w:delText>
        </w:r>
      </w:del>
      <w:del w:id="8243" w:date="2019-06-22T23:07:00Z" w:author="Yuriy Lebid">
        <w:r>
          <w:rPr>
            <w:rtl w:val="0"/>
          </w:rPr>
          <w:delText>либо признаков похожести и тождественности</w:delText>
        </w:r>
      </w:del>
    </w:p>
    <w:p>
      <w:pPr>
        <w:pStyle w:val="heading 4"/>
        <w:rPr>
          <w:del w:id="824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24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ксимогуальный тип </w:delText>
        </w:r>
      </w:del>
      <w:del w:id="824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>пространственно</w:delText>
        </w:r>
      </w:del>
      <w:del w:id="82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>-</w:delText>
        </w:r>
      </w:del>
      <w:del w:id="824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>временной эксцельсуальности</w:delText>
        </w:r>
      </w:del>
      <w:del w:id="82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250" w:date="2019-06-22T23:07:00Z" w:author="Yuriy Lebid"/>
          <w:rStyle w:val="Нет"/>
          <w:rFonts w:ascii="Calibri" w:cs="Calibri" w:hAnsi="Calibri" w:eastAsia="Calibri"/>
        </w:rPr>
      </w:pPr>
      <w:del w:id="8251" w:date="2019-06-22T23:07:00Z" w:author="Yuriy Lebid">
        <w:r>
          <w:rPr>
            <w:rtl w:val="0"/>
          </w:rPr>
          <w:delText>наивысший тип пространственно</w:delText>
        </w:r>
      </w:del>
      <w:del w:id="8252" w:date="2019-06-22T23:07:00Z" w:author="Yuriy Lebid">
        <w:r>
          <w:rPr>
            <w:rtl w:val="0"/>
          </w:rPr>
          <w:delText>-</w:delText>
        </w:r>
      </w:del>
      <w:del w:id="8253" w:date="2019-06-22T23:07:00Z" w:author="Yuriy Lebid">
        <w:r>
          <w:rPr>
            <w:rtl w:val="0"/>
          </w:rPr>
          <w:delText xml:space="preserve">временной </w:delText>
        </w:r>
      </w:del>
      <w:del w:id="825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эксцельсуальности</w:delText>
        </w:r>
      </w:del>
      <w:del w:id="825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;</w:delText>
        </w:r>
      </w:del>
      <w:del w:id="8256" w:date="2019-06-22T23:07:00Z" w:author="Yuriy Lebid">
        <w:r>
          <w:rPr>
            <w:rtl w:val="0"/>
          </w:rPr>
          <w:delText xml:space="preserve"> тип додекаэдрально</w:delText>
        </w:r>
      </w:del>
      <w:del w:id="8257" w:date="2019-06-22T23:07:00Z" w:author="Yuriy Lebid">
        <w:r>
          <w:rPr>
            <w:rtl w:val="0"/>
          </w:rPr>
          <w:delText>-</w:delText>
        </w:r>
      </w:del>
      <w:del w:id="8258" w:date="2019-06-22T23:07:00Z" w:author="Yuriy Lebid">
        <w:r>
          <w:rPr>
            <w:rtl w:val="0"/>
          </w:rPr>
          <w:delText xml:space="preserve">фалхатных взаимодействий доступен лишь Фокусной Динамике </w:delText>
        </w:r>
      </w:del>
      <w:del w:id="8259" w:date="2019-06-22T23:07:00Z" w:author="Yuriy Lebid">
        <w:r>
          <w:rPr>
            <w:rtl w:val="0"/>
          </w:rPr>
          <w:delText>(</w:delText>
        </w:r>
      </w:del>
      <w:del w:id="8260" w:date="2019-06-22T23:07:00Z" w:author="Yuriy Lebid">
        <w:r>
          <w:rPr>
            <w:rtl w:val="0"/>
          </w:rPr>
          <w:delText>ФД</w:delText>
        </w:r>
      </w:del>
      <w:del w:id="8261" w:date="2019-06-22T23:07:00Z" w:author="Yuriy Lebid">
        <w:r>
          <w:rPr>
            <w:rtl w:val="0"/>
          </w:rPr>
          <w:delText xml:space="preserve">) </w:delText>
        </w:r>
      </w:del>
      <w:del w:id="8262" w:date="2019-06-22T23:07:00Z" w:author="Yuriy Lebid">
        <w:r>
          <w:rPr>
            <w:rtl w:val="0"/>
          </w:rPr>
          <w:delText xml:space="preserve">Творцов Личностного Самосознания </w:delText>
        </w:r>
      </w:del>
      <w:del w:id="8263" w:date="2019-06-22T23:07:00Z" w:author="Yuriy Lebid">
        <w:r>
          <w:rPr>
            <w:rtl w:val="0"/>
          </w:rPr>
          <w:delText>(</w:delText>
        </w:r>
      </w:del>
      <w:del w:id="8264" w:date="2019-06-22T23:07:00Z" w:author="Yuriy Lebid">
        <w:r>
          <w:rPr>
            <w:rtl w:val="0"/>
          </w:rPr>
          <w:delText>ЛС</w:delText>
        </w:r>
      </w:del>
      <w:del w:id="8265" w:date="2019-06-22T23:07:00Z" w:author="Yuriy Lebid">
        <w:r>
          <w:rPr>
            <w:rtl w:val="0"/>
          </w:rPr>
          <w:delText xml:space="preserve">) </w:delText>
        </w:r>
      </w:del>
      <w:del w:id="8266" w:date="2019-06-22T23:07:00Z" w:author="Yuriy Lebid">
        <w:r>
          <w:rPr>
            <w:rtl w:val="0"/>
          </w:rPr>
          <w:delText xml:space="preserve">представителей наиболее эксцельсивных Коллективных Сознаний Человечества </w:delText>
        </w:r>
      </w:del>
      <w:del w:id="8267" w:date="2019-06-22T23:07:00Z" w:author="Yuriy Lebid">
        <w:r>
          <w:rPr>
            <w:rtl w:val="0"/>
          </w:rPr>
          <w:delText>(</w:delText>
        </w:r>
      </w:del>
      <w:del w:id="8268" w:date="2019-06-22T23:07:00Z" w:author="Yuriy Lebid">
        <w:r>
          <w:rPr>
            <w:rtl w:val="0"/>
          </w:rPr>
          <w:delText>КСЧ</w:delText>
        </w:r>
      </w:del>
      <w:del w:id="8269" w:date="2019-06-22T23:07:00Z" w:author="Yuriy Lebid">
        <w:r>
          <w:rPr>
            <w:rtl w:val="0"/>
          </w:rPr>
          <w:delText xml:space="preserve">) </w:delText>
        </w:r>
      </w:del>
      <w:del w:id="8270" w:date="2019-06-22T23:07:00Z" w:author="Yuriy Lebid">
        <w:r>
          <w:rPr>
            <w:rtl w:val="0"/>
          </w:rPr>
          <w:delText>и димидиомиттенсным Версиям</w:delText>
        </w:r>
      </w:del>
      <w:del w:id="8271" w:date="2019-06-22T23:07:00Z" w:author="Yuriy Lebid">
        <w:r>
          <w:rPr>
            <w:rStyle w:val="Нет"/>
            <w:rFonts w:ascii="Calibri" w:cs="Calibri" w:hAnsi="Calibri" w:eastAsia="Calibri"/>
            <w:rtl w:val="0"/>
            <w:lang w:val="ru-RU"/>
          </w:rPr>
          <w:delText xml:space="preserve"> </w:delText>
        </w:r>
      </w:del>
      <w:del w:id="8272" w:date="2019-06-22T23:07:00Z" w:author="Yuriy Lebid">
        <w:r>
          <w:rPr>
            <w:rtl w:val="0"/>
          </w:rPr>
          <w:delText>(</w:delText>
        </w:r>
      </w:del>
      <w:del w:id="8273" w:date="2019-06-22T23:07:00Z" w:author="Yuriy Lebid">
        <w:r>
          <w:rPr>
            <w:rtl w:val="0"/>
          </w:rPr>
          <w:delText>ДМ</w:delText>
        </w:r>
      </w:del>
      <w:del w:id="8274" w:date="2019-06-22T23:07:00Z" w:author="Yuriy Lebid">
        <w:r>
          <w:rPr>
            <w:rtl w:val="0"/>
          </w:rPr>
          <w:delText>-</w:delText>
        </w:r>
      </w:del>
      <w:del w:id="8275" w:date="2019-06-22T23:07:00Z" w:author="Yuriy Lebid">
        <w:r>
          <w:rPr>
            <w:rtl w:val="0"/>
          </w:rPr>
          <w:delText>Версиям</w:delText>
        </w:r>
      </w:del>
      <w:del w:id="8276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8277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827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КСООНГКРЫ </w:delText>
        </w:r>
      </w:del>
      <w:del w:id="827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- </w:delText>
        </w:r>
      </w:del>
      <w:del w:id="828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Звуковой Космический Код </w:delText>
        </w:r>
      </w:del>
      <w:del w:id="828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828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828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</w:delText>
        </w:r>
      </w:del>
    </w:p>
    <w:p>
      <w:pPr>
        <w:pStyle w:val="Определение"/>
        <w:rPr>
          <w:del w:id="8284" w:date="2019-06-22T23:07:00Z" w:author="Yuriy Lebid"/>
        </w:rPr>
      </w:pPr>
      <w:del w:id="8285" w:date="2019-06-22T23:07:00Z" w:author="Yuriy Lebid">
        <w:r>
          <w:rPr>
            <w:rtl w:val="0"/>
          </w:rPr>
          <w:delText xml:space="preserve">межпространственные коридоры – особые </w:delText>
        </w:r>
      </w:del>
      <w:del w:id="8286" w:date="2019-06-22T23:07:00Z" w:author="Yuriy Lebid">
        <w:r>
          <w:rPr>
            <w:rStyle w:val="Нет"/>
            <w:u w:val="single"/>
            <w:rtl w:val="0"/>
            <w:lang w:val="ru-RU"/>
          </w:rPr>
          <w:delText>«сингуляционно</w:delText>
        </w:r>
      </w:del>
      <w:del w:id="8287" w:date="2019-06-22T23:07:00Z" w:author="Yuriy Lebid">
        <w:r>
          <w:rPr>
            <w:rStyle w:val="Нет"/>
            <w:u w:val="single"/>
            <w:rtl w:val="0"/>
            <w:lang w:val="ru-RU"/>
          </w:rPr>
          <w:delText>-</w:delText>
        </w:r>
      </w:del>
      <w:del w:id="8288" w:date="2019-06-22T23:07:00Z" w:author="Yuriy Lebid">
        <w:r>
          <w:rPr>
            <w:rStyle w:val="Нет"/>
            <w:u w:val="single"/>
            <w:rtl w:val="0"/>
            <w:lang w:val="ru-RU"/>
          </w:rPr>
          <w:delText>резонансные точки»</w:delText>
        </w:r>
      </w:del>
      <w:del w:id="8289" w:date="2019-06-22T23:07:00Z" w:author="Yuriy Lebid">
        <w:r>
          <w:rPr>
            <w:rtl w:val="0"/>
          </w:rPr>
          <w:delText xml:space="preserve">, </w:delText>
        </w:r>
      </w:del>
      <w:del w:id="8290" w:date="2019-06-22T23:07:00Z" w:author="Yuriy Lebid">
        <w:r>
          <w:rPr>
            <w:rtl w:val="0"/>
          </w:rPr>
          <w:delText>существующие в пространственно</w:delText>
        </w:r>
      </w:del>
      <w:del w:id="8291" w:date="2019-06-22T23:07:00Z" w:author="Yuriy Lebid">
        <w:r>
          <w:rPr>
            <w:rtl w:val="0"/>
          </w:rPr>
          <w:delText>-</w:delText>
        </w:r>
      </w:del>
      <w:del w:id="8292" w:date="2019-06-22T23:07:00Z" w:author="Yuriy Lebid">
        <w:r>
          <w:rPr>
            <w:rtl w:val="0"/>
          </w:rPr>
          <w:delText>временных структурах любой из Реальностей</w:delText>
        </w:r>
      </w:del>
    </w:p>
    <w:p>
      <w:pPr>
        <w:pStyle w:val="heading 4"/>
        <w:rPr>
          <w:del w:id="829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29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Кстлуа</w:delText>
        </w:r>
      </w:del>
      <w:del w:id="829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829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аллаггкс</w:delText>
        </w:r>
      </w:del>
      <w:del w:id="829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298" w:date="2019-06-22T23:07:00Z" w:author="Yuriy Lebid"/>
          <w:rStyle w:val="Нет"/>
          <w:rFonts w:ascii="Times" w:cs="Times" w:hAnsi="Times" w:eastAsia="Times"/>
        </w:rPr>
      </w:pPr>
      <w:del w:id="8299" w:date="2019-06-22T23:07:00Z" w:author="Yuriy Lebid">
        <w:r>
          <w:rPr>
            <w:rtl w:val="0"/>
          </w:rPr>
          <w:delText>ничто</w:delText>
        </w:r>
      </w:del>
      <w:del w:id="8300" w:date="2019-06-22T23:07:00Z" w:author="Yuriy Lebid">
        <w:r>
          <w:rPr>
            <w:rtl w:val="0"/>
          </w:rPr>
          <w:delText xml:space="preserve">, </w:delText>
        </w:r>
      </w:del>
      <w:del w:id="8301" w:date="2019-06-22T23:07:00Z" w:author="Yuriy Lebid">
        <w:r>
          <w:rPr>
            <w:rtl w:val="0"/>
          </w:rPr>
          <w:delText>нигде не существующее</w:delText>
        </w:r>
      </w:del>
      <w:del w:id="8302" w:date="2019-06-22T23:07:00Z" w:author="Yuriy Lebid">
        <w:r>
          <w:rPr>
            <w:rtl w:val="0"/>
          </w:rPr>
          <w:delText xml:space="preserve">, </w:delText>
        </w:r>
      </w:del>
      <w:del w:id="8303" w:date="2019-06-22T23:07:00Z" w:author="Yuriy Lebid">
        <w:r>
          <w:rPr>
            <w:rtl w:val="0"/>
          </w:rPr>
          <w:delText>но породившее абсолютно Вс</w:delText>
        </w:r>
      </w:del>
      <w:del w:id="8304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</w:p>
    <w:p>
      <w:pPr>
        <w:pStyle w:val="heading 4"/>
        <w:rPr>
          <w:del w:id="8305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830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куллклликлуусты</w:delText>
        </w:r>
      </w:del>
      <w:del w:id="83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308" w:date="2019-06-22T23:07:00Z" w:author="Yuriy Lebid"/>
        </w:rPr>
      </w:pPr>
      <w:del w:id="8309" w:date="2019-06-22T23:07:00Z" w:author="Yuriy Lebid">
        <w:r>
          <w:rPr>
            <w:rtl w:val="0"/>
          </w:rPr>
          <w:delText>вторая условная категория РАА</w:delText>
        </w:r>
      </w:del>
      <w:del w:id="8310" w:date="2019-06-22T23:07:00Z" w:author="Yuriy Lebid">
        <w:r>
          <w:rPr>
            <w:rtl w:val="0"/>
          </w:rPr>
          <w:delText>-</w:delText>
        </w:r>
      </w:del>
      <w:del w:id="8311" w:date="2019-06-22T23:07:00Z" w:author="Yuriy Lebid">
        <w:r>
          <w:rPr>
            <w:rtl w:val="0"/>
          </w:rPr>
          <w:delText>А</w:delText>
        </w:r>
      </w:del>
      <w:del w:id="8312" w:date="2019-06-22T23:07:00Z" w:author="Yuriy Lebid">
        <w:r>
          <w:rPr>
            <w:rtl w:val="0"/>
          </w:rPr>
          <w:delText>-</w:delText>
        </w:r>
      </w:del>
      <w:del w:id="8313" w:date="2019-06-22T23:07:00Z" w:author="Yuriy Lebid">
        <w:r>
          <w:rPr>
            <w:rtl w:val="0"/>
          </w:rPr>
          <w:delText xml:space="preserve">виваксов </w:delText>
        </w:r>
      </w:del>
      <w:del w:id="8314" w:date="2019-06-22T23:07:00Z" w:author="Yuriy Lebid">
        <w:r>
          <w:rPr>
            <w:rtl w:val="0"/>
          </w:rPr>
          <w:delText>(</w:delText>
        </w:r>
      </w:del>
      <w:del w:id="8315" w:date="2019-06-22T23:07:00Z" w:author="Yuriy Lebid">
        <w:r>
          <w:rPr>
            <w:rtl w:val="0"/>
          </w:rPr>
          <w:delText>Инфо</w:delText>
        </w:r>
      </w:del>
      <w:del w:id="8316" w:date="2019-06-22T23:07:00Z" w:author="Yuriy Lebid">
        <w:r>
          <w:rPr>
            <w:rtl w:val="0"/>
          </w:rPr>
          <w:delText>-</w:delText>
        </w:r>
      </w:del>
      <w:del w:id="8317" w:date="2019-06-22T23:07:00Z" w:author="Yuriy Lebid">
        <w:r>
          <w:rPr>
            <w:rtl w:val="0"/>
          </w:rPr>
          <w:delText>Творцов</w:delText>
        </w:r>
      </w:del>
      <w:del w:id="8318" w:date="2019-06-22T23:07:00Z" w:author="Yuriy Lebid">
        <w:r>
          <w:rPr>
            <w:rtl w:val="0"/>
          </w:rPr>
          <w:delText xml:space="preserve">), </w:delText>
        </w:r>
      </w:del>
      <w:del w:id="8319" w:date="2019-06-22T23:07:00Z" w:author="Yuriy Lebid">
        <w:r>
          <w:rPr>
            <w:rtl w:val="0"/>
          </w:rPr>
          <w:delText xml:space="preserve">функционально обеспечивающих своеобразные информационные «наборы» относительно совместимых между собой творческих направлений </w:delText>
        </w:r>
      </w:del>
      <w:del w:id="8320" w:date="2019-06-22T23:07:00Z" w:author="Yuriy Lebid">
        <w:r>
          <w:rPr>
            <w:rtl w:val="0"/>
          </w:rPr>
          <w:delText>(</w:delText>
        </w:r>
      </w:del>
      <w:del w:id="8321" w:date="2019-06-22T23:07:00Z" w:author="Yuriy Lebid">
        <w:r>
          <w:rPr>
            <w:rtl w:val="0"/>
          </w:rPr>
          <w:delText>интересов</w:delText>
        </w:r>
      </w:del>
      <w:del w:id="8322" w:date="2019-06-22T23:07:00Z" w:author="Yuriy Lebid">
        <w:r>
          <w:rPr>
            <w:rtl w:val="0"/>
          </w:rPr>
          <w:delText xml:space="preserve">) </w:delText>
        </w:r>
      </w:del>
      <w:del w:id="8323" w:date="2019-06-22T23:07:00Z" w:author="Yuriy Lebid">
        <w:r>
          <w:rPr>
            <w:rtl w:val="0"/>
          </w:rPr>
          <w:delText>в структурах нашего «личностного» Самосознания</w:delText>
        </w:r>
      </w:del>
      <w:del w:id="8324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8325" w:date="2019-06-22T23:07:00Z" w:author="Yuriy Lebid"/>
        </w:rPr>
      </w:pPr>
      <w:del w:id="832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832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8328" w:date="2019-06-22T23:07:00Z" w:author="Yuriy Lebid">
        <w:r>
          <w:rPr>
            <w:rtl w:val="0"/>
          </w:rPr>
          <w:delText xml:space="preserve"> куллклли</w:delText>
        </w:r>
      </w:del>
      <w:del w:id="8329" w:date="2019-06-22T23:07:00Z" w:author="Yuriy Lebid">
        <w:r>
          <w:rPr>
            <w:rtl w:val="0"/>
          </w:rPr>
          <w:delText>-</w:delText>
        </w:r>
      </w:del>
      <w:del w:id="8330" w:date="2019-06-22T23:07:00Z" w:author="Yuriy Lebid">
        <w:r>
          <w:rPr>
            <w:rtl w:val="0"/>
          </w:rPr>
          <w:delText xml:space="preserve">виваксы </w:delText>
        </w:r>
      </w:del>
      <w:del w:id="833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или</w:delText>
        </w:r>
      </w:del>
      <w:del w:id="8332" w:date="2019-06-22T23:07:00Z" w:author="Yuriy Lebid">
        <w:r>
          <w:rPr>
            <w:rtl w:val="0"/>
          </w:rPr>
          <w:delText xml:space="preserve"> куллклли</w:delText>
        </w:r>
      </w:del>
      <w:del w:id="833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.</w:delText>
        </w:r>
      </w:del>
    </w:p>
    <w:p>
      <w:pPr>
        <w:pStyle w:val="Определение"/>
        <w:rPr>
          <w:del w:id="8334" w:date="2019-06-22T23:07:00Z" w:author="Yuriy Lebid"/>
        </w:rPr>
      </w:pPr>
      <w:del w:id="833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833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833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833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</w:delText>
        </w:r>
      </w:del>
      <w:del w:id="8339" w:date="2019-06-22T23:07:00Z" w:author="Yuriy Lebid">
        <w:r>
          <w:rPr>
            <w:rtl w:val="0"/>
          </w:rPr>
          <w:delText xml:space="preserve">: </w:delText>
        </w:r>
      </w:del>
      <w:del w:id="8340" w:date="2019-06-22T23:07:00Z" w:author="Yuriy Lebid">
        <w:r>
          <w:rPr>
            <w:rtl w:val="0"/>
          </w:rPr>
          <w:delText>КУЛЛК</w:delText>
        </w:r>
      </w:del>
      <w:del w:id="8341" w:date="2019-06-22T23:07:00Z" w:author="Yuriy Lebid">
        <w:r>
          <w:rPr>
            <w:rtl w:val="0"/>
          </w:rPr>
          <w:delText>-</w:delText>
        </w:r>
      </w:del>
      <w:del w:id="8342" w:date="2019-06-22T23:07:00Z" w:author="Yuriy Lebid">
        <w:r>
          <w:rPr>
            <w:rtl w:val="0"/>
          </w:rPr>
          <w:delText>ЛЛИ</w:delText>
        </w:r>
      </w:del>
      <w:del w:id="8343" w:date="2019-06-22T23:07:00Z" w:author="Yuriy Lebid">
        <w:r>
          <w:rPr>
            <w:rtl w:val="0"/>
          </w:rPr>
          <w:delText>-</w:delText>
        </w:r>
      </w:del>
      <w:del w:id="8344" w:date="2019-06-22T23:07:00Z" w:author="Yuriy Lebid">
        <w:r>
          <w:rPr>
            <w:rtl w:val="0"/>
          </w:rPr>
          <w:delText>КЛУУ</w:delText>
        </w:r>
      </w:del>
      <w:del w:id="8345" w:date="2019-06-22T23:07:00Z" w:author="Yuriy Lebid">
        <w:r>
          <w:rPr>
            <w:rtl w:val="0"/>
          </w:rPr>
          <w:delText>-</w:delText>
        </w:r>
      </w:del>
      <w:del w:id="8346" w:date="2019-06-22T23:07:00Z" w:author="Yuriy Lebid">
        <w:r>
          <w:rPr>
            <w:rtl w:val="0"/>
          </w:rPr>
          <w:delText>СТ</w:delText>
        </w:r>
      </w:del>
      <w:del w:id="8347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8348" w:date="2019-06-22T23:07:00Z" w:author="Yuriy Lebid"/>
          <w:rStyle w:val="Нет"/>
          <w:rFonts w:ascii="Arial" w:cs="Arial" w:hAnsi="Arial" w:eastAsia="Arial"/>
          <w:b w:val="0"/>
          <w:bCs w:val="0"/>
          <w:color w:val="000000"/>
          <w:u w:color="000000"/>
        </w:rPr>
      </w:pPr>
      <w:del w:id="834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куллурентный</w:delText>
        </w:r>
      </w:del>
      <w:del w:id="83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351" w:date="2019-06-22T23:07:00Z" w:author="Yuriy Lebid"/>
        </w:rPr>
      </w:pPr>
      <w:del w:id="8352" w:date="2019-06-22T23:07:00Z" w:author="Yuriy Lebid">
        <w:r>
          <w:rPr>
            <w:rtl w:val="0"/>
          </w:rPr>
          <w:delText>обратный</w:delText>
        </w:r>
      </w:del>
    </w:p>
    <w:p>
      <w:pPr>
        <w:pStyle w:val="Normal.0"/>
        <w:widowControl w:val="0"/>
        <w:spacing w:before="0" w:after="240" w:line="259" w:lineRule="auto"/>
        <w:rPr>
          <w:del w:id="8353" w:date="2019-06-22T23:07:00Z" w:author="Yuriy Lebid"/>
          <w:rStyle w:val="Нет"/>
          <w:rFonts w:ascii="Times" w:cs="Times" w:hAnsi="Times" w:eastAsia="Times"/>
          <w:b w:val="1"/>
          <w:bCs w:val="1"/>
          <w:sz w:val="28"/>
          <w:szCs w:val="28"/>
        </w:rPr>
      </w:pPr>
      <w:del w:id="8354" w:date="2019-06-22T23:07:00Z" w:author="Yuriy Lebid">
        <w:r>
          <w:rPr>
            <w:rStyle w:val="Нет"/>
            <w:rFonts w:ascii="Times" w:hAnsi="Times"/>
            <w:sz w:val="22"/>
            <w:szCs w:val="22"/>
            <w:rtl w:val="0"/>
            <w:lang w:val="ru-RU"/>
          </w:rPr>
          <w:delText xml:space="preserve">   </w:delText>
        </w:r>
      </w:del>
      <w:del w:id="8355" w:date="2019-06-22T23:07:00Z" w:author="Yuriy Lebid">
        <w:r>
          <w:rPr>
            <w:rStyle w:val="Нет"/>
            <w:rFonts w:ascii="Times" w:hAnsi="Times"/>
            <w:b w:val="1"/>
            <w:bCs w:val="1"/>
            <w:sz w:val="28"/>
            <w:szCs w:val="28"/>
            <w:rtl w:val="0"/>
            <w:lang w:val="ru-RU"/>
          </w:rPr>
          <w:delText xml:space="preserve"> </w:delText>
        </w:r>
      </w:del>
    </w:p>
    <w:p>
      <w:pPr>
        <w:pStyle w:val="Normal.0"/>
      </w:pPr>
      <w:del w:id="8356" w:date="2019-06-22T23:07:00Z" w:author="Yuriy Lebid">
        <w:r>
          <w:rPr/>
          <w:br w:type="page"/>
        </w:r>
      </w:del>
    </w:p>
    <w:p>
      <w:pPr>
        <w:pStyle w:val="heading 3"/>
        <w:rPr>
          <w:del w:id="8357" w:date="2019-06-22T23:07:00Z" w:author="Yuriy Lebid"/>
          <w:rStyle w:val="Нет"/>
          <w:color w:val="000000"/>
          <w:u w:color="000000"/>
        </w:rPr>
      </w:pPr>
      <w:del w:id="835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Л</w:delText>
        </w:r>
      </w:del>
    </w:p>
    <w:p>
      <w:pPr>
        <w:pStyle w:val="heading 4"/>
        <w:rPr>
          <w:del w:id="835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36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лаввар</w:delText>
        </w:r>
      </w:del>
      <w:del w:id="836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836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литтунг</w:delText>
        </w:r>
      </w:del>
      <w:del w:id="83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364" w:date="2019-06-22T23:07:00Z" w:author="Yuriy Lebid"/>
          <w:rStyle w:val="Нет"/>
          <w:rFonts w:ascii="Calibri" w:cs="Calibri" w:hAnsi="Calibri" w:eastAsia="Calibri"/>
        </w:rPr>
      </w:pPr>
      <w:del w:id="8365" w:date="2019-06-22T23:07:00Z" w:author="Yuriy Lebid">
        <w:r>
          <w:rPr>
            <w:rtl w:val="0"/>
          </w:rPr>
          <w:delText xml:space="preserve">особый тип ваобби </w:delText>
        </w:r>
      </w:del>
      <w:del w:id="8366" w:date="2019-06-22T23:07:00Z" w:author="Yuriy Lebid">
        <w:r>
          <w:rPr>
            <w:rtl w:val="0"/>
          </w:rPr>
          <w:delText>(</w:delText>
        </w:r>
      </w:del>
      <w:del w:id="8367" w:date="2019-06-22T23:07:00Z" w:author="Yuriy Lebid">
        <w:r>
          <w:rPr>
            <w:rtl w:val="0"/>
          </w:rPr>
          <w:delText>фотонно</w:delText>
        </w:r>
      </w:del>
      <w:del w:id="8368" w:date="2019-06-22T23:07:00Z" w:author="Yuriy Lebid">
        <w:r>
          <w:rPr>
            <w:rtl w:val="0"/>
          </w:rPr>
          <w:delText>-</w:delText>
        </w:r>
      </w:del>
      <w:del w:id="8369" w:date="2019-06-22T23:07:00Z" w:author="Yuriy Lebid">
        <w:r>
          <w:rPr>
            <w:rtl w:val="0"/>
          </w:rPr>
          <w:delText>глюонный «Каркас»</w:delText>
        </w:r>
      </w:del>
      <w:del w:id="8370" w:date="2019-06-22T23:07:00Z" w:author="Yuriy Lebid">
        <w:r>
          <w:rPr>
            <w:rtl w:val="0"/>
          </w:rPr>
          <w:delText xml:space="preserve">), </w:delText>
        </w:r>
      </w:del>
      <w:del w:id="8371" w:date="2019-06-22T23:07:00Z" w:author="Yuriy Lebid">
        <w:r>
          <w:rPr>
            <w:rtl w:val="0"/>
          </w:rPr>
          <w:delText xml:space="preserve">присущий жидкостям </w:delText>
        </w:r>
      </w:del>
      <w:del w:id="8372" w:date="2019-06-22T23:07:00Z" w:author="Yuriy Lebid">
        <w:r>
          <w:rPr>
            <w:rtl w:val="0"/>
          </w:rPr>
          <w:delText>(</w:delText>
        </w:r>
      </w:del>
      <w:del w:id="8373" w:date="2019-06-22T23:07:00Z" w:author="Yuriy Lebid">
        <w:r>
          <w:rPr>
            <w:rtl w:val="0"/>
          </w:rPr>
          <w:delText>аналог</w:delText>
        </w:r>
      </w:del>
      <w:del w:id="8374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8375" w:date="2019-06-22T23:07:00Z" w:author="Yuriy Lebid">
        <w:r>
          <w:rPr>
            <w:rtl w:val="0"/>
          </w:rPr>
          <w:delText>ваобби НУУ</w:delText>
        </w:r>
      </w:del>
      <w:del w:id="8376" w:date="2019-06-22T23:07:00Z" w:author="Yuriy Lebid">
        <w:r>
          <w:rPr>
            <w:rtl w:val="0"/>
          </w:rPr>
          <w:delText>-</w:delText>
        </w:r>
      </w:del>
      <w:del w:id="8377" w:date="2019-06-22T23:07:00Z" w:author="Yuriy Lebid">
        <w:r>
          <w:rPr>
            <w:rtl w:val="0"/>
          </w:rPr>
          <w:delText>ВВУ</w:delText>
        </w:r>
      </w:del>
      <w:del w:id="8378" w:date="2019-06-22T23:07:00Z" w:author="Yuriy Lebid">
        <w:r>
          <w:rPr>
            <w:rtl w:val="0"/>
          </w:rPr>
          <w:delText>-</w:delText>
        </w:r>
      </w:del>
      <w:del w:id="8379" w:date="2019-06-22T23:07:00Z" w:author="Yuriy Lebid">
        <w:r>
          <w:rPr>
            <w:rtl w:val="0"/>
          </w:rPr>
          <w:delText>Формо</w:delText>
        </w:r>
      </w:del>
      <w:del w:id="8380" w:date="2019-06-22T23:07:00Z" w:author="Yuriy Lebid">
        <w:r>
          <w:rPr>
            <w:rtl w:val="0"/>
          </w:rPr>
          <w:delText>-</w:delText>
        </w:r>
      </w:del>
      <w:del w:id="8381" w:date="2019-06-22T23:07:00Z" w:author="Yuriy Lebid">
        <w:r>
          <w:rPr>
            <w:rtl w:val="0"/>
          </w:rPr>
          <w:delText>Типов</w:delText>
        </w:r>
      </w:del>
      <w:del w:id="8382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838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38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лаккварт</w:delText>
        </w:r>
      </w:del>
      <w:del w:id="838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386" w:date="2019-06-22T23:07:00Z" w:author="Yuriy Lebid"/>
        </w:rPr>
      </w:pPr>
      <w:del w:id="8387" w:date="2019-06-22T23:07:00Z" w:author="Yuriy Lebid">
        <w:r>
          <w:rPr>
            <w:rtl w:val="0"/>
          </w:rPr>
          <w:delText>точный микстумно</w:delText>
        </w:r>
      </w:del>
      <w:del w:id="8388" w:date="2019-06-22T23:07:00Z" w:author="Yuriy Lebid">
        <w:r>
          <w:rPr>
            <w:rtl w:val="0"/>
          </w:rPr>
          <w:delText>-</w:delText>
        </w:r>
      </w:del>
      <w:del w:id="8389" w:date="2019-06-22T23:07:00Z" w:author="Yuriy Lebid">
        <w:r>
          <w:rPr>
            <w:rtl w:val="0"/>
          </w:rPr>
          <w:delText>плазменный клон личности</w:delText>
        </w:r>
      </w:del>
    </w:p>
    <w:p>
      <w:pPr>
        <w:pStyle w:val="heading 4"/>
        <w:rPr>
          <w:del w:id="839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39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лакстайдер</w:delText>
        </w:r>
      </w:del>
      <w:del w:id="839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393" w:date="2019-06-22T23:07:00Z" w:author="Yuriy Lebid"/>
        </w:rPr>
      </w:pPr>
      <w:del w:id="8394" w:date="2019-06-22T23:07:00Z" w:author="Yuriy Lebid">
        <w:r>
          <w:rPr>
            <w:rtl w:val="0"/>
          </w:rPr>
          <w:delText>м</w:delText>
        </w:r>
      </w:del>
      <w:del w:id="8395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8396" w:date="2019-06-22T23:07:00Z" w:author="Yuriy Lebid">
        <w:r>
          <w:rPr>
            <w:rtl w:val="0"/>
          </w:rPr>
          <w:delText>ртвое тело в нашем режиме Пространственно</w:delText>
        </w:r>
      </w:del>
      <w:del w:id="8397" w:date="2019-06-22T23:07:00Z" w:author="Yuriy Lebid">
        <w:r>
          <w:rPr>
            <w:rtl w:val="0"/>
          </w:rPr>
          <w:delText>-</w:delText>
        </w:r>
      </w:del>
      <w:del w:id="8398" w:date="2019-06-22T23:07:00Z" w:author="Yuriy Lebid">
        <w:r>
          <w:rPr>
            <w:rtl w:val="0"/>
          </w:rPr>
          <w:delText xml:space="preserve">Временного Континуума </w:delText>
        </w:r>
      </w:del>
      <w:del w:id="8399" w:date="2019-06-22T23:07:00Z" w:author="Yuriy Lebid">
        <w:r>
          <w:rPr>
            <w:rtl w:val="0"/>
          </w:rPr>
          <w:delText>(</w:delText>
        </w:r>
      </w:del>
      <w:del w:id="8400" w:date="2019-06-22T23:07:00Z" w:author="Yuriy Lebid">
        <w:r>
          <w:rPr>
            <w:rtl w:val="0"/>
          </w:rPr>
          <w:delText>ПВК</w:delText>
        </w:r>
      </w:del>
      <w:del w:id="8401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840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40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ланамент</w:delText>
        </w:r>
      </w:del>
      <w:del w:id="840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840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утилита</w:delText>
        </w:r>
      </w:del>
      <w:del w:id="840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407" w:date="2019-06-22T23:07:00Z" w:author="Yuriy Lebid"/>
        </w:rPr>
      </w:pPr>
      <w:del w:id="8408" w:date="2019-06-22T23:07:00Z" w:author="Yuriy Lebid">
        <w:r>
          <w:rPr>
            <w:rtl w:val="0"/>
          </w:rPr>
          <w:delText>компенсатор недостающей в сампарите разницы осцилляций между копией и оригиналом «личности»</w:delText>
        </w:r>
      </w:del>
    </w:p>
    <w:p>
      <w:pPr>
        <w:pStyle w:val="heading 4"/>
        <w:rPr>
          <w:del w:id="8409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4"/>
          <w:szCs w:val="24"/>
          <w:u w:color="000000"/>
        </w:rPr>
      </w:pPr>
      <w:del w:id="841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ЛАНГМИИ</w:delText>
        </w:r>
      </w:del>
      <w:del w:id="841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– </w:delText>
        </w:r>
      </w:del>
      <w:del w:id="841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Звуковой Космический Код </w:delText>
        </w:r>
      </w:del>
      <w:del w:id="841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84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841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</w:delText>
        </w:r>
      </w:del>
    </w:p>
    <w:p>
      <w:pPr>
        <w:pStyle w:val="Определение"/>
        <w:rPr>
          <w:del w:id="8416" w:date="2019-06-22T23:07:00Z" w:author="Yuriy Lebid"/>
        </w:rPr>
      </w:pPr>
      <w:del w:id="8417" w:date="2019-06-22T23:07:00Z" w:author="Yuriy Lebid">
        <w:r>
          <w:rPr>
            <w:rtl w:val="0"/>
          </w:rPr>
          <w:delText xml:space="preserve">пары двунаправленных лучей энергии в КААЙСИИ </w:delText>
        </w:r>
      </w:del>
      <w:del w:id="8418" w:date="2019-06-22T23:07:00Z" w:author="Yuriy Lebid">
        <w:r>
          <w:rPr>
            <w:rtl w:val="0"/>
          </w:rPr>
          <w:delText>(</w:delText>
        </w:r>
      </w:del>
      <w:del w:id="8419" w:date="2019-06-22T23:07:00Z" w:author="Yuriy Lebid">
        <w:r>
          <w:rPr>
            <w:rtl w:val="0"/>
          </w:rPr>
          <w:delText>реверсионных сигнализаторах кармических Каналов</w:delText>
        </w:r>
      </w:del>
      <w:del w:id="8420" w:date="2019-06-22T23:07:00Z" w:author="Yuriy Lebid">
        <w:r>
          <w:rPr>
            <w:rtl w:val="0"/>
          </w:rPr>
          <w:delText>).</w:delText>
        </w:r>
      </w:del>
    </w:p>
    <w:p>
      <w:pPr>
        <w:pStyle w:val="Определение"/>
        <w:rPr>
          <w:del w:id="8421" w:date="2019-06-22T23:07:00Z" w:author="Yuriy Lebid"/>
        </w:rPr>
      </w:pPr>
      <w:del w:id="842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Синонимичное словосочетание</w:delText>
        </w:r>
      </w:del>
      <w:del w:id="842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8424" w:date="2019-06-22T23:07:00Z" w:author="Yuriy Lebid">
        <w:r>
          <w:rPr>
            <w:rtl w:val="0"/>
          </w:rPr>
          <w:delText xml:space="preserve"> </w:delText>
        </w:r>
      </w:del>
      <w:del w:id="8425" w:date="2019-06-22T23:07:00Z" w:author="Yuriy Lebid">
        <w:r>
          <w:rPr>
            <w:rStyle w:val="Hyperlink.1"/>
            <w:rtl w:val="0"/>
          </w:rPr>
          <w:delText>ЛАНГМИИ</w:delText>
        </w:r>
      </w:del>
      <w:del w:id="8426" w:date="2019-06-22T23:07:00Z" w:author="Yuriy Lebid">
        <w:r>
          <w:rPr>
            <w:rStyle w:val="Hyperlink.1"/>
            <w:rtl w:val="0"/>
          </w:rPr>
          <w:delText>-</w:delText>
        </w:r>
      </w:del>
      <w:del w:id="8427" w:date="2019-06-22T23:07:00Z" w:author="Yuriy Lebid">
        <w:r>
          <w:rPr>
            <w:rStyle w:val="Hyperlink.1"/>
            <w:rtl w:val="0"/>
          </w:rPr>
          <w:delText>лучи</w:delText>
        </w:r>
      </w:del>
      <w:del w:id="8428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842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43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ласквастеральный тип </w:delText>
        </w:r>
      </w:del>
      <w:del w:id="843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>пространственно</w:delText>
        </w:r>
      </w:del>
      <w:del w:id="843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>-</w:delText>
        </w:r>
      </w:del>
      <w:del w:id="843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>временной эксцельсуальности</w:delText>
        </w:r>
      </w:del>
      <w:del w:id="843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435" w:date="2019-06-22T23:07:00Z" w:author="Yuriy Lebid"/>
        </w:rPr>
      </w:pPr>
      <w:del w:id="8436" w:date="2019-06-22T23:07:00Z" w:author="Yuriy Lebid">
        <w:r>
          <w:rPr>
            <w:rtl w:val="0"/>
          </w:rPr>
          <w:delText xml:space="preserve">каузально формирующий Фокусную Динамику </w:delText>
        </w:r>
      </w:del>
      <w:del w:id="8437" w:date="2019-06-22T23:07:00Z" w:author="Yuriy Lebid">
        <w:r>
          <w:rPr>
            <w:rtl w:val="0"/>
          </w:rPr>
          <w:delText>(</w:delText>
        </w:r>
      </w:del>
      <w:del w:id="8438" w:date="2019-06-22T23:07:00Z" w:author="Yuriy Lebid">
        <w:r>
          <w:rPr>
            <w:rtl w:val="0"/>
          </w:rPr>
          <w:delText>ФД</w:delText>
        </w:r>
      </w:del>
      <w:del w:id="8439" w:date="2019-06-22T23:07:00Z" w:author="Yuriy Lebid">
        <w:r>
          <w:rPr>
            <w:rtl w:val="0"/>
          </w:rPr>
          <w:delText xml:space="preserve">) </w:delText>
        </w:r>
      </w:del>
      <w:del w:id="8440" w:date="2019-06-22T23:07:00Z" w:author="Yuriy Lebid">
        <w:r>
          <w:rPr>
            <w:rtl w:val="0"/>
          </w:rPr>
          <w:delText xml:space="preserve">низших Уровней ЛС – </w:delText>
        </w:r>
      </w:del>
      <w:del w:id="8441" w:date="2019-06-22T23:07:00Z" w:author="Yuriy Lebid">
        <w:r>
          <w:rPr>
            <w:rtl w:val="0"/>
          </w:rPr>
          <w:delText xml:space="preserve">1-8 </w:delText>
        </w:r>
      </w:del>
      <w:del w:id="8442" w:date="2019-06-22T23:07:00Z" w:author="Yuriy Lebid">
        <w:r>
          <w:rPr>
            <w:rtl w:val="0"/>
          </w:rPr>
          <w:delText>ДУУ</w:delText>
        </w:r>
      </w:del>
      <w:del w:id="8443" w:date="2019-06-22T23:07:00Z" w:author="Yuriy Lebid">
        <w:r>
          <w:rPr>
            <w:rtl w:val="0"/>
          </w:rPr>
          <w:delText>-</w:delText>
        </w:r>
      </w:del>
      <w:del w:id="8444" w:date="2019-06-22T23:07:00Z" w:author="Yuriy Lebid">
        <w:r>
          <w:rPr>
            <w:rtl w:val="0"/>
          </w:rPr>
          <w:delText>ЛЛИ</w:delText>
        </w:r>
      </w:del>
    </w:p>
    <w:p>
      <w:pPr>
        <w:pStyle w:val="heading 4"/>
        <w:rPr>
          <w:del w:id="8445" w:date="2019-06-22T23:07:00Z" w:author="Yuriy Lebid"/>
          <w:rStyle w:val="Нет"/>
          <w:color w:val="000000"/>
          <w:u w:color="000000"/>
        </w:rPr>
      </w:pPr>
      <w:del w:id="844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либеративно </w:delText>
        </w:r>
      </w:del>
      <w:del w:id="84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844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84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84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liber</w:delText>
        </w:r>
      </w:del>
      <w:del w:id="845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</w:delText>
        </w:r>
      </w:del>
      <w:del w:id="845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c</w:delText>
        </w:r>
      </w:del>
      <w:del w:id="845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вободный</w:delText>
        </w:r>
      </w:del>
      <w:del w:id="845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845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самостоятельный</w:delText>
        </w:r>
      </w:del>
      <w:del w:id="845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8457" w:date="2019-06-22T23:07:00Z" w:author="Yuriy Lebid"/>
        </w:rPr>
      </w:pPr>
      <w:del w:id="8458" w:date="2019-06-22T23:07:00Z" w:author="Yuriy Lebid">
        <w:r>
          <w:rPr>
            <w:rtl w:val="0"/>
          </w:rPr>
          <w:delText>самостоятельно</w:delText>
        </w:r>
      </w:del>
      <w:del w:id="8459" w:date="2019-06-22T23:07:00Z" w:author="Yuriy Lebid">
        <w:r>
          <w:rPr>
            <w:rtl w:val="0"/>
          </w:rPr>
          <w:delText xml:space="preserve">, </w:delText>
        </w:r>
      </w:del>
      <w:del w:id="8460" w:date="2019-06-22T23:07:00Z" w:author="Yuriy Lebid">
        <w:r>
          <w:rPr>
            <w:rtl w:val="0"/>
          </w:rPr>
          <w:delText>порознь</w:delText>
        </w:r>
      </w:del>
      <w:del w:id="8461" w:date="2019-06-22T23:07:00Z" w:author="Yuriy Lebid">
        <w:r>
          <w:rPr>
            <w:rtl w:val="0"/>
          </w:rPr>
          <w:delText xml:space="preserve">, </w:delText>
        </w:r>
      </w:del>
      <w:del w:id="8462" w:date="2019-06-22T23:07:00Z" w:author="Yuriy Lebid">
        <w:r>
          <w:rPr>
            <w:rtl w:val="0"/>
          </w:rPr>
          <w:delText>вне органичной связи с чем</w:delText>
        </w:r>
      </w:del>
      <w:del w:id="8463" w:date="2019-06-22T23:07:00Z" w:author="Yuriy Lebid">
        <w:r>
          <w:rPr>
            <w:rtl w:val="0"/>
          </w:rPr>
          <w:delText>-</w:delText>
        </w:r>
      </w:del>
      <w:del w:id="8464" w:date="2019-06-22T23:07:00Z" w:author="Yuriy Lebid">
        <w:r>
          <w:rPr>
            <w:rtl w:val="0"/>
          </w:rPr>
          <w:delText>то другим</w:delText>
        </w:r>
      </w:del>
    </w:p>
    <w:p>
      <w:pPr>
        <w:pStyle w:val="heading 4"/>
        <w:rPr>
          <w:del w:id="846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46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либраберны </w:delText>
        </w:r>
      </w:del>
      <w:del w:id="84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- </w:delText>
        </w:r>
      </w:del>
    </w:p>
    <w:p>
      <w:pPr>
        <w:pStyle w:val="Определение"/>
        <w:rPr>
          <w:del w:id="8468" w:date="2019-06-22T23:07:00Z" w:author="Yuriy Lebid"/>
        </w:rPr>
      </w:pPr>
      <w:del w:id="8469" w:date="2019-06-22T23:07:00Z" w:author="Yuriy Lebid">
        <w:r>
          <w:rPr>
            <w:rtl w:val="0"/>
          </w:rPr>
          <w:delText>энергоинформационные структуры или так называемые «геореш</w:delText>
        </w:r>
      </w:del>
      <w:del w:id="8470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8471" w:date="2019-06-22T23:07:00Z" w:author="Yuriy Lebid">
        <w:r>
          <w:rPr>
            <w:rtl w:val="0"/>
          </w:rPr>
          <w:delText>тки» Планетарной Сущности Земли</w:delText>
        </w:r>
      </w:del>
      <w:del w:id="8472" w:date="2019-06-22T23:07:00Z" w:author="Yuriy Lebid">
        <w:r>
          <w:rPr>
            <w:rtl w:val="0"/>
          </w:rPr>
          <w:delText xml:space="preserve">, </w:delText>
        </w:r>
      </w:del>
      <w:del w:id="8473" w:date="2019-06-22T23:07:00Z" w:author="Yuriy Lebid">
        <w:r>
          <w:rPr>
            <w:rtl w:val="0"/>
          </w:rPr>
          <w:delText>образующие Е</w:delText>
        </w:r>
      </w:del>
      <w:del w:id="8474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8475" w:date="2019-06-22T23:07:00Z" w:author="Yuriy Lebid">
        <w:r>
          <w:rPr>
            <w:rtl w:val="0"/>
          </w:rPr>
          <w:delText xml:space="preserve"> Аурическую Сферу </w:delText>
        </w:r>
      </w:del>
      <w:del w:id="8476" w:date="2019-06-22T23:07:00Z" w:author="Yuriy Lebid">
        <w:r>
          <w:rPr>
            <w:rtl w:val="0"/>
          </w:rPr>
          <w:delText>(</w:delText>
        </w:r>
      </w:del>
      <w:del w:id="8477" w:date="2019-06-22T23:07:00Z" w:author="Yuriy Lebid">
        <w:r>
          <w:rPr>
            <w:rtl w:val="0"/>
          </w:rPr>
          <w:delText>оффоллсинтус</w:delText>
        </w:r>
      </w:del>
      <w:del w:id="8478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847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48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лийллусцивизация</w:delText>
        </w:r>
      </w:del>
      <w:del w:id="848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482" w:date="2019-06-22T23:07:00Z" w:author="Yuriy Lebid"/>
          <w:rStyle w:val="Нет"/>
          <w:rFonts w:ascii="Times New Roman" w:cs="Times New Roman" w:hAnsi="Times New Roman" w:eastAsia="Times New Roman"/>
        </w:rPr>
      </w:pPr>
      <w:del w:id="8483" w:date="2019-06-22T23:07:00Z" w:author="Yuriy Lebid">
        <w:r>
          <w:rPr>
            <w:rtl w:val="0"/>
          </w:rPr>
          <w:delText>резонационное «схлопывание» ф</w:delText>
        </w:r>
      </w:del>
      <w:del w:id="8484" w:date="2019-06-22T23:07:00Z" w:author="Yuriy Lebid">
        <w:r>
          <w:rPr>
            <w:rtl w:val="0"/>
          </w:rPr>
          <w:delText>-</w:delText>
        </w:r>
      </w:del>
      <w:del w:id="8485" w:date="2019-06-22T23:07:00Z" w:author="Yuriy Lebid">
        <w:r>
          <w:rPr>
            <w:rtl w:val="0"/>
          </w:rPr>
          <w:delText>Конфигураций по всему множеству присущих им качественных признаков</w:delText>
        </w:r>
      </w:del>
      <w:del w:id="8486" w:date="2019-06-22T23:07:00Z" w:author="Yuriy Lebid">
        <w:r>
          <w:rPr>
            <w:rtl w:val="0"/>
          </w:rPr>
          <w:delText xml:space="preserve">; </w:delText>
        </w:r>
      </w:del>
      <w:del w:id="8487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аннигиляция</w:delText>
        </w:r>
      </w:del>
      <w:del w:id="8488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.</w:delText>
        </w:r>
      </w:del>
    </w:p>
    <w:p>
      <w:pPr>
        <w:pStyle w:val="Определение"/>
        <w:rPr>
          <w:del w:id="8489" w:date="2019-06-22T23:07:00Z" w:author="Yuriy Lebid"/>
        </w:rPr>
      </w:pPr>
      <w:del w:id="8490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rtl w:val="0"/>
            <w:lang w:val="ru-RU"/>
          </w:rPr>
          <w:delText>Синоним</w:delText>
        </w:r>
      </w:del>
      <w:del w:id="8491" w:date="2019-06-22T23:07:00Z" w:author="Yuriy Lebid">
        <w:r>
          <w:rPr>
            <w:rStyle w:val="Нет"/>
            <w:rFonts w:ascii="Times New Roman" w:hAnsi="Times New Roman"/>
            <w:i w:val="1"/>
            <w:iCs w:val="1"/>
            <w:rtl w:val="0"/>
            <w:lang w:val="ru-RU"/>
          </w:rPr>
          <w:delText>:</w:delText>
        </w:r>
      </w:del>
      <w:del w:id="8492" w:date="2019-06-22T23:07:00Z" w:author="Yuriy Lebid">
        <w:r>
          <w:rPr>
            <w:rStyle w:val="Hyperlink.1"/>
            <w:rtl w:val="0"/>
          </w:rPr>
          <w:delText xml:space="preserve"> лийллусцивирование</w:delText>
        </w:r>
      </w:del>
      <w:del w:id="8493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849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49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лийллусцивность</w:delText>
        </w:r>
      </w:del>
      <w:del w:id="849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497" w:date="2019-06-22T23:07:00Z" w:author="Yuriy Lebid"/>
          <w:rStyle w:val="Hyperlink.1"/>
        </w:rPr>
      </w:pPr>
      <w:del w:id="8498" w:date="2019-06-22T23:07:00Z" w:author="Yuriy Lebid">
        <w:r>
          <w:rPr>
            <w:rtl w:val="0"/>
          </w:rPr>
          <w:delText xml:space="preserve">очень высокая степень информационной тождественности </w:delText>
        </w:r>
      </w:del>
      <w:del w:id="8499" w:date="2019-06-22T23:07:00Z" w:author="Yuriy Lebid">
        <w:r>
          <w:rPr>
            <w:rtl w:val="0"/>
          </w:rPr>
          <w:delText>(</w:delText>
        </w:r>
      </w:del>
      <w:del w:id="8500" w:date="2019-06-22T23:07:00Z" w:author="Yuriy Lebid">
        <w:r>
          <w:rPr>
            <w:rtl w:val="0"/>
          </w:rPr>
          <w:delText>фактически идентичность – полное совпадение ф</w:delText>
        </w:r>
      </w:del>
      <w:del w:id="8501" w:date="2019-06-22T23:07:00Z" w:author="Yuriy Lebid">
        <w:r>
          <w:rPr>
            <w:rtl w:val="0"/>
          </w:rPr>
          <w:delText>-</w:delText>
        </w:r>
      </w:del>
      <w:del w:id="8502" w:date="2019-06-22T23:07:00Z" w:author="Yuriy Lebid">
        <w:r>
          <w:rPr>
            <w:rtl w:val="0"/>
          </w:rPr>
          <w:delText>Конфигураций</w:delText>
        </w:r>
      </w:del>
      <w:del w:id="8503" w:date="2019-06-22T23:07:00Z" w:author="Yuriy Lebid">
        <w:r>
          <w:rPr>
            <w:rtl w:val="0"/>
          </w:rPr>
          <w:delText xml:space="preserve">), </w:delText>
        </w:r>
      </w:del>
      <w:del w:id="8504" w:date="2019-06-22T23:07:00Z" w:author="Yuriy Lebid">
        <w:r>
          <w:rPr>
            <w:rtl w:val="0"/>
          </w:rPr>
          <w:delText xml:space="preserve">характерная для разнокачественных проявлений Фокусных Динамик </w:delText>
        </w:r>
      </w:del>
      <w:del w:id="8505" w:date="2019-06-22T23:07:00Z" w:author="Yuriy Lebid">
        <w:r>
          <w:rPr>
            <w:rtl w:val="0"/>
          </w:rPr>
          <w:delText>(</w:delText>
        </w:r>
      </w:del>
      <w:del w:id="8506" w:date="2019-06-22T23:07:00Z" w:author="Yuriy Lebid">
        <w:r>
          <w:rPr>
            <w:rtl w:val="0"/>
          </w:rPr>
          <w:delText>ФД</w:delText>
        </w:r>
      </w:del>
      <w:del w:id="8507" w:date="2019-06-22T23:07:00Z" w:author="Yuriy Lebid">
        <w:r>
          <w:rPr>
            <w:rtl w:val="0"/>
          </w:rPr>
          <w:delText xml:space="preserve">), </w:delText>
        </w:r>
      </w:del>
      <w:del w:id="8508" w:date="2019-06-22T23:07:00Z" w:author="Yuriy Lebid">
        <w:r>
          <w:rPr>
            <w:rtl w:val="0"/>
          </w:rPr>
          <w:delText xml:space="preserve">которые осуществляются множеством разных Форм Самосознаний </w:delText>
        </w:r>
      </w:del>
      <w:del w:id="8509" w:date="2019-06-22T23:07:00Z" w:author="Yuriy Lebid">
        <w:r>
          <w:rPr>
            <w:rtl w:val="0"/>
          </w:rPr>
          <w:delText>(</w:delText>
        </w:r>
      </w:del>
      <w:del w:id="8510" w:date="2019-06-22T23:07:00Z" w:author="Yuriy Lebid">
        <w:r>
          <w:rPr>
            <w:rtl w:val="0"/>
          </w:rPr>
          <w:delText>ФС</w:delText>
        </w:r>
      </w:del>
      <w:del w:id="8511" w:date="2019-06-22T23:07:00Z" w:author="Yuriy Lebid">
        <w:r>
          <w:rPr>
            <w:rtl w:val="0"/>
          </w:rPr>
          <w:delText xml:space="preserve">) </w:delText>
        </w:r>
      </w:del>
      <w:del w:id="8512" w:date="2019-06-22T23:07:00Z" w:author="Yuriy Lebid">
        <w:r>
          <w:rPr>
            <w:rtl w:val="0"/>
          </w:rPr>
          <w:delText>вне зависимости от их субъективной привязки к тем или иным Временным Потокам и группам Пространственно Временных Континуумов</w:delText>
        </w:r>
      </w:del>
      <w:del w:id="8513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8514" w:date="2019-06-22T23:07:00Z" w:author="Yuriy Lebid">
        <w:r>
          <w:rPr>
            <w:rtl w:val="0"/>
          </w:rPr>
          <w:delText>(</w:delText>
        </w:r>
      </w:del>
      <w:del w:id="8515" w:date="2019-06-22T23:07:00Z" w:author="Yuriy Lebid">
        <w:r>
          <w:rPr>
            <w:rtl w:val="0"/>
          </w:rPr>
          <w:delText>ПВК</w:delText>
        </w:r>
      </w:del>
      <w:del w:id="8516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851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51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лимитибные РАА</w:delText>
        </w:r>
      </w:del>
      <w:del w:id="851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852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А</w:delText>
        </w:r>
      </w:del>
      <w:del w:id="852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852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виваксы</w:delText>
        </w:r>
      </w:del>
      <w:del w:id="852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524" w:date="2019-06-22T23:07:00Z" w:author="Yuriy Lebid"/>
        </w:rPr>
      </w:pPr>
      <w:del w:id="8525" w:date="2019-06-22T23:07:00Z" w:author="Yuriy Lebid">
        <w:r>
          <w:rPr>
            <w:rtl w:val="0"/>
          </w:rPr>
          <w:delText>особый тип СЛУИ</w:delText>
        </w:r>
      </w:del>
      <w:del w:id="8526" w:date="2019-06-22T23:07:00Z" w:author="Yuriy Lebid">
        <w:r>
          <w:rPr>
            <w:rtl w:val="0"/>
          </w:rPr>
          <w:delText>-</w:delText>
        </w:r>
      </w:del>
      <w:del w:id="8527" w:date="2019-06-22T23:07:00Z" w:author="Yuriy Lebid">
        <w:r>
          <w:rPr>
            <w:rtl w:val="0"/>
          </w:rPr>
          <w:delText>СЛУУ</w:delText>
        </w:r>
      </w:del>
      <w:del w:id="8528" w:date="2019-06-22T23:07:00Z" w:author="Yuriy Lebid">
        <w:r>
          <w:rPr>
            <w:rtl w:val="0"/>
          </w:rPr>
          <w:delText>-</w:delText>
        </w:r>
      </w:del>
      <w:del w:id="8529" w:date="2019-06-22T23:07:00Z" w:author="Yuriy Lebid">
        <w:r>
          <w:rPr>
            <w:rtl w:val="0"/>
          </w:rPr>
          <w:delText>Творцов – основной информационный источник всех эксгиберационных процессов в ллуувву</w:delText>
        </w:r>
      </w:del>
      <w:del w:id="8530" w:date="2019-06-22T23:07:00Z" w:author="Yuriy Lebid">
        <w:r>
          <w:rPr>
            <w:rtl w:val="0"/>
          </w:rPr>
          <w:delText>-</w:delText>
        </w:r>
      </w:del>
      <w:del w:id="8531" w:date="2019-06-22T23:07:00Z" w:author="Yuriy Lebid">
        <w:r>
          <w:rPr>
            <w:rtl w:val="0"/>
          </w:rPr>
          <w:delText>ллаайммаическом типе бирвуляртности</w:delText>
        </w:r>
      </w:del>
      <w:del w:id="8532" w:date="2019-06-22T23:07:00Z" w:author="Yuriy Lebid">
        <w:r>
          <w:rPr>
            <w:rtl w:val="0"/>
          </w:rPr>
          <w:delText xml:space="preserve">; </w:delText>
        </w:r>
      </w:del>
      <w:del w:id="8533" w:date="2019-06-22T23:07:00Z" w:author="Yuriy Lebid">
        <w:r>
          <w:rPr>
            <w:rtl w:val="0"/>
          </w:rPr>
          <w:delText>основа эффекта «индивидуализации» всех Уровней Самосознаний</w:delText>
        </w:r>
      </w:del>
      <w:del w:id="8534" w:date="2019-06-22T23:07:00Z" w:author="Yuriy Lebid">
        <w:r>
          <w:rPr>
            <w:rtl w:val="0"/>
          </w:rPr>
          <w:delText xml:space="preserve">; </w:delText>
        </w:r>
      </w:del>
      <w:del w:id="8535" w:date="2019-06-22T23:07:00Z" w:author="Yuriy Lebid">
        <w:r>
          <w:rPr>
            <w:rtl w:val="0"/>
          </w:rPr>
          <w:delText xml:space="preserve">являются одновременно и главными «Архитекторами» и «Прорабами» в сфере организации строительства всех человеческих Форм Самосознаний </w:delText>
        </w:r>
      </w:del>
      <w:del w:id="8536" w:date="2019-06-22T23:07:00Z" w:author="Yuriy Lebid">
        <w:r>
          <w:rPr>
            <w:rtl w:val="0"/>
          </w:rPr>
          <w:delText>(</w:delText>
        </w:r>
      </w:del>
      <w:del w:id="8537" w:date="2019-06-22T23:07:00Z" w:author="Yuriy Lebid">
        <w:r>
          <w:rPr>
            <w:rtl w:val="0"/>
          </w:rPr>
          <w:delText>ФС</w:delText>
        </w:r>
      </w:del>
      <w:del w:id="8538" w:date="2019-06-22T23:07:00Z" w:author="Yuriy Lebid">
        <w:r>
          <w:rPr>
            <w:rtl w:val="0"/>
          </w:rPr>
          <w:delText xml:space="preserve">), </w:delText>
        </w:r>
      </w:del>
      <w:del w:id="8539" w:date="2019-06-22T23:07:00Z" w:author="Yuriy Lebid">
        <w:r>
          <w:rPr>
            <w:rtl w:val="0"/>
          </w:rPr>
          <w:delText>а также совместно с виталитасами разных коварллертных Прото</w:delText>
        </w:r>
      </w:del>
      <w:del w:id="8540" w:date="2019-06-22T23:07:00Z" w:author="Yuriy Lebid">
        <w:r>
          <w:rPr>
            <w:rtl w:val="0"/>
          </w:rPr>
          <w:delText>-</w:delText>
        </w:r>
      </w:del>
      <w:del w:id="8541" w:date="2019-06-22T23:07:00Z" w:author="Yuriy Lebid">
        <w:r>
          <w:rPr>
            <w:rtl w:val="0"/>
          </w:rPr>
          <w:delText>Форм</w:delText>
        </w:r>
      </w:del>
      <w:del w:id="8542" w:date="2019-06-22T23:07:00Z" w:author="Yuriy Lebid">
        <w:r>
          <w:rPr>
            <w:rtl w:val="0"/>
          </w:rPr>
          <w:delText xml:space="preserve">, </w:delText>
        </w:r>
      </w:del>
      <w:del w:id="8543" w:date="2019-06-22T23:07:00Z" w:author="Yuriy Lebid">
        <w:r>
          <w:rPr>
            <w:rtl w:val="0"/>
          </w:rPr>
          <w:delText xml:space="preserve">через соответствующие биохимические функции генных ФС </w:delText>
        </w:r>
      </w:del>
      <w:del w:id="8544" w:date="2019-06-22T23:07:00Z" w:author="Yuriy Lebid">
        <w:r>
          <w:rPr>
            <w:rtl w:val="0"/>
          </w:rPr>
          <w:delText>(</w:delText>
        </w:r>
      </w:del>
      <w:del w:id="8545" w:date="2019-06-22T23:07:00Z" w:author="Yuriy Lebid">
        <w:r>
          <w:rPr>
            <w:rtl w:val="0"/>
          </w:rPr>
          <w:delText>включая и Творцов</w:delText>
        </w:r>
      </w:del>
      <w:del w:id="8546" w:date="2019-06-22T23:07:00Z" w:author="Yuriy Lebid">
        <w:r>
          <w:rPr>
            <w:rtl w:val="0"/>
          </w:rPr>
          <w:delText>-</w:delText>
        </w:r>
      </w:del>
      <w:del w:id="8547" w:date="2019-06-22T23:07:00Z" w:author="Yuriy Lebid">
        <w:r>
          <w:rPr>
            <w:rtl w:val="0"/>
          </w:rPr>
          <w:delText xml:space="preserve">интерпретаторов </w:delText>
        </w:r>
      </w:del>
      <w:del w:id="8548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митохондриальной</w:delText>
        </w:r>
      </w:del>
      <w:del w:id="8549" w:date="2019-06-22T23:07:00Z" w:author="Yuriy Lebid">
        <w:r>
          <w:rPr>
            <w:rtl w:val="0"/>
          </w:rPr>
          <w:delText xml:space="preserve"> ДНК</w:delText>
        </w:r>
      </w:del>
      <w:del w:id="8550" w:date="2019-06-22T23:07:00Z" w:author="Yuriy Lebid">
        <w:r>
          <w:rPr>
            <w:rtl w:val="0"/>
          </w:rPr>
          <w:delText xml:space="preserve">), </w:delText>
        </w:r>
      </w:del>
      <w:del w:id="8551" w:date="2019-06-22T23:07:00Z" w:author="Yuriy Lebid">
        <w:r>
          <w:rPr>
            <w:rtl w:val="0"/>
          </w:rPr>
          <w:delText>обеспечивают в нашем личностном Самосознании все наши субъективные индивидуальные Представления о «самих себе» как о конкретных людях</w:delText>
        </w:r>
      </w:del>
      <w:del w:id="8552" w:date="2019-06-22T23:07:00Z" w:author="Yuriy Lebid">
        <w:r>
          <w:rPr>
            <w:rtl w:val="0"/>
          </w:rPr>
          <w:delText xml:space="preserve">, </w:delText>
        </w:r>
      </w:del>
      <w:del w:id="8553" w:date="2019-06-22T23:07:00Z" w:author="Yuriy Lebid">
        <w:r>
          <w:rPr>
            <w:rtl w:val="0"/>
          </w:rPr>
          <w:delText>индивидуумах</w:delText>
        </w:r>
      </w:del>
    </w:p>
    <w:p>
      <w:pPr>
        <w:pStyle w:val="heading 4"/>
        <w:rPr>
          <w:del w:id="855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55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ллимпсуссы</w:delText>
        </w:r>
      </w:del>
      <w:del w:id="855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557" w:date="2019-06-22T23:07:00Z" w:author="Yuriy Lebid"/>
          <w:rStyle w:val="Нет"/>
          <w:rFonts w:ascii="Times New Roman" w:cs="Times New Roman" w:hAnsi="Times New Roman" w:eastAsia="Times New Roman"/>
          <w:b w:val="1"/>
          <w:bCs w:val="1"/>
        </w:rPr>
      </w:pPr>
      <w:del w:id="8558" w:date="2019-06-22T23:07:00Z" w:author="Yuriy Lebid">
        <w:r>
          <w:rPr>
            <w:rtl w:val="0"/>
          </w:rPr>
          <w:delText>Поля</w:delText>
        </w:r>
      </w:del>
      <w:del w:id="8559" w:date="2019-06-22T23:07:00Z" w:author="Yuriy Lebid">
        <w:r>
          <w:rPr>
            <w:rtl w:val="0"/>
          </w:rPr>
          <w:delText>-</w:delText>
        </w:r>
      </w:del>
      <w:del w:id="8560" w:date="2019-06-22T23:07:00Z" w:author="Yuriy Lebid">
        <w:r>
          <w:rPr>
            <w:rtl w:val="0"/>
          </w:rPr>
          <w:delText xml:space="preserve">Сознания </w:delText>
        </w:r>
      </w:del>
      <w:del w:id="8561" w:date="2019-06-22T23:07:00Z" w:author="Yuriy Lebid">
        <w:r>
          <w:rPr>
            <w:rtl w:val="0"/>
          </w:rPr>
          <w:delText>(</w:delText>
        </w:r>
      </w:del>
      <w:del w:id="8562" w:date="2019-06-22T23:07:00Z" w:author="Yuriy Lebid">
        <w:r>
          <w:rPr>
            <w:rtl w:val="0"/>
          </w:rPr>
          <w:delText>ПС</w:delText>
        </w:r>
      </w:del>
      <w:del w:id="8563" w:date="2019-06-22T23:07:00Z" w:author="Yuriy Lebid">
        <w:r>
          <w:rPr>
            <w:rtl w:val="0"/>
          </w:rPr>
          <w:delText xml:space="preserve">), </w:delText>
        </w:r>
      </w:del>
      <w:del w:id="8564" w:date="2019-06-22T23:07:00Z" w:author="Yuriy Lebid">
        <w:r>
          <w:rPr>
            <w:rtl w:val="0"/>
          </w:rPr>
          <w:delText>Инфо</w:delText>
        </w:r>
      </w:del>
      <w:del w:id="8565" w:date="2019-06-22T23:07:00Z" w:author="Yuriy Lebid">
        <w:r>
          <w:rPr>
            <w:rtl w:val="0"/>
          </w:rPr>
          <w:delText>-</w:delText>
        </w:r>
      </w:del>
      <w:del w:id="8566" w:date="2019-06-22T23:07:00Z" w:author="Yuriy Lebid">
        <w:r>
          <w:rPr>
            <w:rtl w:val="0"/>
          </w:rPr>
          <w:delText>Формы сущностей</w:delText>
        </w:r>
      </w:del>
      <w:del w:id="8567" w:date="2019-06-22T23:07:00Z" w:author="Yuriy Lebid">
        <w:r>
          <w:rPr>
            <w:rtl w:val="0"/>
          </w:rPr>
          <w:delText xml:space="preserve">, </w:delText>
        </w:r>
      </w:del>
      <w:del w:id="8568" w:date="2019-06-22T23:07:00Z" w:author="Yuriy Lebid">
        <w:r>
          <w:rPr>
            <w:rtl w:val="0"/>
          </w:rPr>
          <w:delText>представляющие макро</w:delText>
        </w:r>
      </w:del>
      <w:del w:id="8569" w:date="2019-06-22T23:07:00Z" w:author="Yuriy Lebid">
        <w:r>
          <w:rPr>
            <w:rtl w:val="0"/>
          </w:rPr>
          <w:delText>-</w:delText>
        </w:r>
      </w:del>
      <w:del w:id="8570" w:date="2019-06-22T23:07:00Z" w:author="Yuriy Lebid">
        <w:r>
          <w:rPr>
            <w:rtl w:val="0"/>
          </w:rPr>
          <w:delText>эгрегоры Человеческих концепций Морали и Нравственности</w:delText>
        </w:r>
      </w:del>
      <w:del w:id="8571" w:date="2019-06-22T23:07:00Z" w:author="Yuriy Lebid">
        <w:r>
          <w:rPr>
            <w:rtl w:val="0"/>
          </w:rPr>
          <w:delText xml:space="preserve">, </w:delText>
        </w:r>
      </w:del>
      <w:del w:id="8572" w:date="2019-06-22T23:07:00Z" w:author="Yuriy Lebid">
        <w:r>
          <w:rPr>
            <w:rtl w:val="0"/>
          </w:rPr>
          <w:delText xml:space="preserve">Сакральности и Духовности </w:delText>
        </w:r>
      </w:del>
      <w:del w:id="8573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в Фокусных Динамиках </w:delText>
        </w:r>
      </w:del>
      <w:del w:id="8574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(</w:delText>
        </w:r>
      </w:del>
      <w:del w:id="8575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ФД</w:delText>
        </w:r>
      </w:del>
      <w:del w:id="8576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) </w:delText>
        </w:r>
      </w:del>
      <w:del w:id="8577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субтеррансивных Самосознаниях всего многообразия Прото</w:delText>
        </w:r>
      </w:del>
      <w:del w:id="8578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-</w:delText>
        </w:r>
      </w:del>
      <w:del w:id="8579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Форм</w:delText>
        </w:r>
      </w:del>
    </w:p>
    <w:p>
      <w:pPr>
        <w:pStyle w:val="heading 4"/>
        <w:rPr>
          <w:del w:id="8580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858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ЛЛАА</w:delText>
        </w:r>
      </w:del>
      <w:del w:id="858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858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ГРУАА </w:delText>
        </w:r>
      </w:del>
      <w:del w:id="858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- </w:delText>
        </w:r>
      </w:del>
      <w:del w:id="858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Звуковой Космический Код </w:delText>
        </w:r>
      </w:del>
      <w:del w:id="858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858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858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8589" w:date="2019-06-22T23:07:00Z" w:author="Yuriy Lebid"/>
        </w:rPr>
      </w:pPr>
      <w:del w:id="8590" w:date="2019-06-22T23:07:00Z" w:author="Yuriy Lebid">
        <w:r>
          <w:rPr>
            <w:rtl w:val="0"/>
          </w:rPr>
          <w:delText>«Аурическая Сфера»</w:delText>
        </w:r>
      </w:del>
      <w:del w:id="8591" w:date="2019-06-22T23:07:00Z" w:author="Yuriy Lebid">
        <w:r>
          <w:rPr>
            <w:rtl w:val="0"/>
          </w:rPr>
          <w:delText xml:space="preserve">, </w:delText>
        </w:r>
      </w:del>
      <w:del w:id="8592" w:date="2019-06-22T23:07:00Z" w:author="Yuriy Lebid">
        <w:r>
          <w:rPr>
            <w:rtl w:val="0"/>
          </w:rPr>
          <w:delText>совокупность полей активизированных чакрамных центров «человека» в их функциональной привязке к физической оболочке</w:delText>
        </w:r>
      </w:del>
      <w:del w:id="8593" w:date="2019-06-22T23:07:00Z" w:author="Yuriy Lebid">
        <w:r>
          <w:rPr>
            <w:rtl w:val="0"/>
          </w:rPr>
          <w:delText xml:space="preserve">; </w:delText>
        </w:r>
      </w:del>
      <w:del w:id="8594" w:date="2019-06-22T23:07:00Z" w:author="Yuriy Lebid">
        <w:r>
          <w:rPr>
            <w:rtl w:val="0"/>
          </w:rPr>
          <w:delText xml:space="preserve">представляет собой конфигурацию силовых взаимосвязей двадцати семи наиболее типичных для данной Реальности типов планетарных «Полей Сознаний» </w:delText>
        </w:r>
      </w:del>
      <w:del w:id="8595" w:date="2019-06-22T23:07:00Z" w:author="Yuriy Lebid">
        <w:r>
          <w:rPr>
            <w:rtl w:val="0"/>
          </w:rPr>
          <w:delText>(</w:delText>
        </w:r>
      </w:del>
      <w:del w:id="8596" w:date="2019-06-22T23:07:00Z" w:author="Yuriy Lebid">
        <w:r>
          <w:rPr>
            <w:rtl w:val="0"/>
          </w:rPr>
          <w:delText>ПС</w:delText>
        </w:r>
      </w:del>
      <w:del w:id="8597" w:date="2019-06-22T23:07:00Z" w:author="Yuriy Lebid">
        <w:r>
          <w:rPr>
            <w:rtl w:val="0"/>
          </w:rPr>
          <w:delText>).</w:delText>
        </w:r>
      </w:del>
    </w:p>
    <w:p>
      <w:pPr>
        <w:pStyle w:val="Определение"/>
        <w:rPr>
          <w:del w:id="8598" w:date="2019-06-22T23:07:00Z" w:author="Yuriy Lebid"/>
        </w:rPr>
      </w:pPr>
      <w:del w:id="859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</w:delText>
        </w:r>
      </w:del>
      <w:del w:id="860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8601" w:date="2019-06-22T23:07:00Z" w:author="Yuriy Lebid">
        <w:r>
          <w:rPr>
            <w:rStyle w:val="Hyperlink.1"/>
            <w:rtl w:val="0"/>
          </w:rPr>
          <w:delText>кварко</w:delText>
        </w:r>
      </w:del>
      <w:del w:id="8602" w:date="2019-06-22T23:07:00Z" w:author="Yuriy Lebid">
        <w:r>
          <w:rPr>
            <w:rStyle w:val="Hyperlink.1"/>
            <w:rtl w:val="0"/>
          </w:rPr>
          <w:delText>-</w:delText>
        </w:r>
      </w:del>
      <w:del w:id="8603" w:date="2019-06-22T23:07:00Z" w:author="Yuriy Lebid">
        <w:r>
          <w:rPr>
            <w:rStyle w:val="Hyperlink.1"/>
            <w:rtl w:val="0"/>
          </w:rPr>
          <w:delText>глюоновая оболочка</w:delText>
        </w:r>
      </w:del>
      <w:del w:id="8604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860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60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ллааспассмуссы </w:delText>
        </w:r>
      </w:del>
      <w:del w:id="86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8608" w:date="2019-06-22T23:07:00Z" w:author="Yuriy Lebid"/>
        </w:rPr>
      </w:pPr>
      <w:del w:id="8609" w:date="2019-06-22T23:07:00Z" w:author="Yuriy Lebid">
        <w:r>
          <w:rPr>
            <w:rtl w:val="0"/>
          </w:rPr>
          <w:delText>Инфо</w:delText>
        </w:r>
      </w:del>
      <w:del w:id="8610" w:date="2019-06-22T23:07:00Z" w:author="Yuriy Lebid">
        <w:r>
          <w:rPr>
            <w:rtl w:val="0"/>
          </w:rPr>
          <w:delText>-</w:delText>
        </w:r>
      </w:del>
      <w:del w:id="8611" w:date="2019-06-22T23:07:00Z" w:author="Yuriy Lebid">
        <w:r>
          <w:rPr>
            <w:rtl w:val="0"/>
          </w:rPr>
          <w:delText>Потоки неизвестных для нас диапазонов мерности</w:delText>
        </w:r>
      </w:del>
      <w:del w:id="8612" w:date="2019-06-22T23:07:00Z" w:author="Yuriy Lebid">
        <w:r>
          <w:rPr>
            <w:rtl w:val="0"/>
          </w:rPr>
          <w:delText xml:space="preserve">, </w:delText>
        </w:r>
      </w:del>
      <w:del w:id="8613" w:date="2019-06-22T23:07:00Z" w:author="Yuriy Lebid">
        <w:r>
          <w:rPr>
            <w:rtl w:val="0"/>
          </w:rPr>
          <w:delText>непонятные нам Представления</w:delText>
        </w:r>
      </w:del>
      <w:del w:id="8614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8615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861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861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861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861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): </w:delText>
        </w:r>
      </w:del>
      <w:del w:id="8620" w:date="2019-06-22T23:07:00Z" w:author="Yuriy Lebid">
        <w:r>
          <w:rPr>
            <w:rtl w:val="0"/>
          </w:rPr>
          <w:delText>ЛЛАА</w:delText>
        </w:r>
      </w:del>
      <w:del w:id="8621" w:date="2019-06-22T23:07:00Z" w:author="Yuriy Lebid">
        <w:r>
          <w:rPr>
            <w:rtl w:val="0"/>
          </w:rPr>
          <w:delText>-</w:delText>
        </w:r>
      </w:del>
      <w:del w:id="8622" w:date="2019-06-22T23:07:00Z" w:author="Yuriy Lebid">
        <w:r>
          <w:rPr>
            <w:rtl w:val="0"/>
          </w:rPr>
          <w:delText>СПАССМ</w:delText>
        </w:r>
      </w:del>
      <w:del w:id="8623" w:date="2019-06-22T23:07:00Z" w:author="Yuriy Lebid">
        <w:r>
          <w:rPr>
            <w:rtl w:val="0"/>
          </w:rPr>
          <w:delText>-</w:delText>
        </w:r>
      </w:del>
      <w:del w:id="8624" w:date="2019-06-22T23:07:00Z" w:author="Yuriy Lebid">
        <w:r>
          <w:rPr>
            <w:rtl w:val="0"/>
          </w:rPr>
          <w:delText>УСС</w:delText>
        </w:r>
      </w:del>
      <w:del w:id="8625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8626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862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ЛЛААСС</w:delText>
        </w:r>
      </w:del>
      <w:del w:id="862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862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Формы</w:delText>
        </w:r>
      </w:del>
      <w:del w:id="863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631" w:date="2019-06-22T23:07:00Z" w:author="Yuriy Lebid"/>
        </w:rPr>
      </w:pPr>
      <w:del w:id="8632" w:date="2019-06-22T23:07:00Z" w:author="Yuriy Lebid">
        <w:r>
          <w:rPr>
            <w:rtl w:val="0"/>
          </w:rPr>
          <w:delText>амплификационные эфирные аналоги СФУУРММ</w:delText>
        </w:r>
      </w:del>
      <w:del w:id="8633" w:date="2019-06-22T23:07:00Z" w:author="Yuriy Lebid">
        <w:r>
          <w:rPr>
            <w:rtl w:val="0"/>
          </w:rPr>
          <w:delText>-</w:delText>
        </w:r>
      </w:del>
      <w:del w:id="8634" w:date="2019-06-22T23:07:00Z" w:author="Yuriy Lebid">
        <w:r>
          <w:rPr>
            <w:rtl w:val="0"/>
          </w:rPr>
          <w:delText>Форм</w:delText>
        </w:r>
      </w:del>
      <w:del w:id="8635" w:date="2019-06-22T23:07:00Z" w:author="Yuriy Lebid">
        <w:r>
          <w:rPr>
            <w:rtl w:val="0"/>
          </w:rPr>
          <w:delText xml:space="preserve">, </w:delText>
        </w:r>
      </w:del>
      <w:del w:id="8636" w:date="2019-06-22T23:07:00Z" w:author="Yuriy Lebid">
        <w:r>
          <w:rPr>
            <w:rtl w:val="0"/>
          </w:rPr>
          <w:delText xml:space="preserve">реализующиеся через Фокусную Динамику </w:delText>
        </w:r>
      </w:del>
      <w:del w:id="8637" w:date="2019-06-22T23:07:00Z" w:author="Yuriy Lebid">
        <w:r>
          <w:rPr>
            <w:rtl w:val="0"/>
          </w:rPr>
          <w:delText>(</w:delText>
        </w:r>
      </w:del>
      <w:del w:id="8638" w:date="2019-06-22T23:07:00Z" w:author="Yuriy Lebid">
        <w:r>
          <w:rPr>
            <w:rtl w:val="0"/>
          </w:rPr>
          <w:delText>ФД</w:delText>
        </w:r>
      </w:del>
      <w:del w:id="8639" w:date="2019-06-22T23:07:00Z" w:author="Yuriy Lebid">
        <w:r>
          <w:rPr>
            <w:rtl w:val="0"/>
          </w:rPr>
          <w:delText xml:space="preserve">) </w:delText>
        </w:r>
      </w:del>
      <w:del w:id="8640" w:date="2019-06-22T23:07:00Z" w:author="Yuriy Lebid">
        <w:r>
          <w:rPr>
            <w:rtl w:val="0"/>
          </w:rPr>
          <w:delText>Формо</w:delText>
        </w:r>
      </w:del>
      <w:del w:id="8641" w:date="2019-06-22T23:07:00Z" w:author="Yuriy Lebid">
        <w:r>
          <w:rPr>
            <w:rtl w:val="0"/>
          </w:rPr>
          <w:delText>-</w:delText>
        </w:r>
      </w:del>
      <w:del w:id="8642" w:date="2019-06-22T23:07:00Z" w:author="Yuriy Lebid">
        <w:r>
          <w:rPr>
            <w:rtl w:val="0"/>
          </w:rPr>
          <w:delText>Творцов Вторичной Энерго</w:delText>
        </w:r>
      </w:del>
      <w:del w:id="8643" w:date="2019-06-22T23:07:00Z" w:author="Yuriy Lebid">
        <w:r>
          <w:rPr>
            <w:rtl w:val="0"/>
          </w:rPr>
          <w:delText>-</w:delText>
        </w:r>
      </w:del>
      <w:del w:id="8644" w:date="2019-06-22T23:07:00Z" w:author="Yuriy Lebid">
        <w:r>
          <w:rPr>
            <w:rtl w:val="0"/>
          </w:rPr>
          <w:delText xml:space="preserve">Плазмы </w:delText>
        </w:r>
      </w:del>
      <w:del w:id="8645" w:date="2019-06-22T23:07:00Z" w:author="Yuriy Lebid">
        <w:r>
          <w:rPr>
            <w:rtl w:val="0"/>
          </w:rPr>
          <w:delText>(</w:delText>
        </w:r>
      </w:del>
      <w:del w:id="8646" w:date="2019-06-22T23:07:00Z" w:author="Yuriy Lebid">
        <w:r>
          <w:rPr>
            <w:rtl w:val="0"/>
          </w:rPr>
          <w:delText>Космические План</w:delText>
        </w:r>
      </w:del>
      <w:del w:id="8647" w:date="2019-06-22T23:07:00Z" w:author="Yuriy Lebid">
        <w:r>
          <w:rPr>
            <w:rtl w:val="0"/>
          </w:rPr>
          <w:delText>-</w:delText>
        </w:r>
      </w:del>
      <w:del w:id="8648" w:date="2019-06-22T23:07:00Z" w:author="Yuriy Lebid">
        <w:r>
          <w:rPr>
            <w:rtl w:val="0"/>
          </w:rPr>
          <w:delText xml:space="preserve">Уровни — до </w:delText>
        </w:r>
      </w:del>
      <w:del w:id="8649" w:date="2019-06-22T23:07:00Z" w:author="Yuriy Lebid">
        <w:r>
          <w:rPr>
            <w:rtl w:val="0"/>
          </w:rPr>
          <w:delText xml:space="preserve">24,0-26,0 </w:delText>
        </w:r>
      </w:del>
      <w:del w:id="8650" w:date="2019-06-22T23:07:00Z" w:author="Yuriy Lebid">
        <w:r>
          <w:rPr>
            <w:rtl w:val="0"/>
          </w:rPr>
          <w:delText>мерности</w:delText>
        </w:r>
      </w:del>
      <w:del w:id="8651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865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65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ллимпсуссы </w:delText>
        </w:r>
      </w:del>
      <w:del w:id="865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8655" w:date="2019-06-22T23:07:00Z" w:author="Yuriy Lebid"/>
          <w:rStyle w:val="Нет"/>
          <w:rFonts w:ascii="Times" w:cs="Times" w:hAnsi="Times" w:eastAsia="Times"/>
        </w:rPr>
      </w:pPr>
      <w:del w:id="8656" w:date="2019-06-22T23:07:00Z" w:author="Yuriy Lebid">
        <w:r>
          <w:rPr>
            <w:rtl w:val="0"/>
          </w:rPr>
          <w:delText>макро</w:delText>
        </w:r>
      </w:del>
      <w:del w:id="8657" w:date="2019-06-22T23:07:00Z" w:author="Yuriy Lebid">
        <w:r>
          <w:rPr>
            <w:rtl w:val="0"/>
          </w:rPr>
          <w:delText>-</w:delText>
        </w:r>
      </w:del>
      <w:del w:id="8658" w:date="2019-06-22T23:07:00Z" w:author="Yuriy Lebid">
        <w:r>
          <w:rPr>
            <w:rtl w:val="0"/>
          </w:rPr>
          <w:delText>эгрегоры</w:delText>
        </w:r>
      </w:del>
      <w:del w:id="8659" w:date="2019-06-22T23:07:00Z" w:author="Yuriy Lebid">
        <w:r>
          <w:rPr>
            <w:rtl w:val="0"/>
          </w:rPr>
          <w:delText xml:space="preserve">, </w:delText>
        </w:r>
      </w:del>
      <w:del w:id="8660" w:date="2019-06-22T23:07:00Z" w:author="Yuriy Lebid">
        <w:r>
          <w:rPr>
            <w:rtl w:val="0"/>
          </w:rPr>
          <w:delText>реализующиеся на Уровнях осцилляций паттернов Инфо</w:delText>
        </w:r>
      </w:del>
      <w:del w:id="8661" w:date="2019-06-22T23:07:00Z" w:author="Yuriy Lebid">
        <w:r>
          <w:rPr>
            <w:rtl w:val="0"/>
          </w:rPr>
          <w:delText>-</w:delText>
        </w:r>
      </w:del>
      <w:del w:id="8662" w:date="2019-06-22T23:07:00Z" w:author="Yuriy Lebid">
        <w:r>
          <w:rPr>
            <w:rtl w:val="0"/>
          </w:rPr>
          <w:delText>Форм всевозможных концепций о Морали и Нравственности</w:delText>
        </w:r>
      </w:del>
      <w:del w:id="8663" w:date="2019-06-22T23:07:00Z" w:author="Yuriy Lebid">
        <w:r>
          <w:rPr>
            <w:rtl w:val="0"/>
          </w:rPr>
          <w:delText xml:space="preserve">, </w:delText>
        </w:r>
      </w:del>
      <w:del w:id="8664" w:date="2019-06-22T23:07:00Z" w:author="Yuriy Lebid">
        <w:r>
          <w:rPr>
            <w:rtl w:val="0"/>
          </w:rPr>
          <w:delText xml:space="preserve">а также о Сакральности и Духовности в Фокусных Динамиках </w:delText>
        </w:r>
      </w:del>
      <w:del w:id="8665" w:date="2019-06-22T23:07:00Z" w:author="Yuriy Lebid">
        <w:r>
          <w:rPr>
            <w:rtl w:val="0"/>
          </w:rPr>
          <w:delText>(</w:delText>
        </w:r>
      </w:del>
      <w:del w:id="8666" w:date="2019-06-22T23:07:00Z" w:author="Yuriy Lebid">
        <w:r>
          <w:rPr>
            <w:rtl w:val="0"/>
          </w:rPr>
          <w:delText>ФД</w:delText>
        </w:r>
      </w:del>
      <w:del w:id="8667" w:date="2019-06-22T23:07:00Z" w:author="Yuriy Lebid">
        <w:r>
          <w:rPr>
            <w:rtl w:val="0"/>
          </w:rPr>
          <w:delText xml:space="preserve">) </w:delText>
        </w:r>
      </w:del>
      <w:del w:id="8668" w:date="2019-06-22T23:07:00Z" w:author="Yuriy Lebid">
        <w:r>
          <w:rPr>
            <w:rtl w:val="0"/>
          </w:rPr>
          <w:delText xml:space="preserve">субтеррансивных Самосознаниях всего многообразия </w:delText>
        </w:r>
      </w:del>
      <w:del w:id="8669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Прото</w:delText>
        </w:r>
      </w:del>
      <w:del w:id="8670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>-</w:delText>
        </w:r>
      </w:del>
      <w:del w:id="8671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Форм</w:delText>
        </w:r>
      </w:del>
    </w:p>
    <w:p>
      <w:pPr>
        <w:pStyle w:val="heading 4"/>
        <w:rPr>
          <w:del w:id="8672" w:date="2019-06-22T23:07:00Z" w:author="Yuriy Lebid"/>
          <w:rStyle w:val="Нет"/>
          <w:color w:val="000000"/>
          <w:u w:color="000000"/>
        </w:rPr>
      </w:pPr>
      <w:del w:id="867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ллорммбер </w:delText>
        </w:r>
      </w:del>
      <w:del w:id="867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- </w:delText>
        </w:r>
      </w:del>
    </w:p>
    <w:p>
      <w:pPr>
        <w:pStyle w:val="Определение"/>
        <w:rPr>
          <w:del w:id="8675" w:date="2019-06-22T23:07:00Z" w:author="Yuriy Lebid"/>
        </w:rPr>
      </w:pPr>
      <w:del w:id="867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867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8678" w:date="2019-06-22T23:07:00Z" w:author="Yuriy Lebid">
        <w:r>
          <w:rPr>
            <w:rtl w:val="0"/>
          </w:rPr>
          <w:delText>аналог нашего учебного заведения</w:delText>
        </w:r>
      </w:del>
      <w:del w:id="8679" w:date="2019-06-22T23:07:00Z" w:author="Yuriy Lebid">
        <w:r>
          <w:rPr>
            <w:rtl w:val="0"/>
          </w:rPr>
          <w:delText xml:space="preserve">, </w:delText>
        </w:r>
      </w:del>
      <w:del w:id="8680" w:date="2019-06-22T23:07:00Z" w:author="Yuriy Lebid">
        <w:r>
          <w:rPr>
            <w:rtl w:val="0"/>
          </w:rPr>
          <w:delText>университета</w:delText>
        </w:r>
      </w:del>
      <w:del w:id="8681" w:date="2019-06-22T23:07:00Z" w:author="Yuriy Lebid">
        <w:r>
          <w:rPr>
            <w:rtl w:val="0"/>
          </w:rPr>
          <w:delText xml:space="preserve">, </w:delText>
        </w:r>
      </w:del>
      <w:del w:id="8682" w:date="2019-06-22T23:07:00Z" w:author="Yuriy Lebid">
        <w:r>
          <w:rPr>
            <w:rtl w:val="0"/>
          </w:rPr>
          <w:delText>творческого центра</w:delText>
        </w:r>
      </w:del>
    </w:p>
    <w:p>
      <w:pPr>
        <w:pStyle w:val="heading 4"/>
        <w:rPr>
          <w:del w:id="868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68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ллусоркс </w:delText>
        </w:r>
      </w:del>
      <w:del w:id="868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8686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8687" w:date="2019-06-22T23:07:00Z" w:author="Yuriy Lebid">
        <w:r>
          <w:rPr>
            <w:rtl w:val="0"/>
          </w:rPr>
          <w:delText xml:space="preserve">ваобби </w:delText>
        </w:r>
      </w:del>
      <w:del w:id="8688" w:date="2019-06-22T23:07:00Z" w:author="Yuriy Lebid">
        <w:r>
          <w:rPr>
            <w:rtl w:val="0"/>
          </w:rPr>
          <w:delText>(</w:delText>
        </w:r>
      </w:del>
      <w:del w:id="8689" w:date="2019-06-22T23:07:00Z" w:author="Yuriy Lebid">
        <w:r>
          <w:rPr>
            <w:rtl w:val="0"/>
          </w:rPr>
          <w:delText>фотонно</w:delText>
        </w:r>
      </w:del>
      <w:del w:id="8690" w:date="2019-06-22T23:07:00Z" w:author="Yuriy Lebid">
        <w:r>
          <w:rPr>
            <w:rtl w:val="0"/>
          </w:rPr>
          <w:delText>-</w:delText>
        </w:r>
      </w:del>
      <w:del w:id="8691" w:date="2019-06-22T23:07:00Z" w:author="Yuriy Lebid">
        <w:r>
          <w:rPr>
            <w:rtl w:val="0"/>
          </w:rPr>
          <w:delText>глюонный «Каркас»</w:delText>
        </w:r>
      </w:del>
      <w:del w:id="8692" w:date="2019-06-22T23:07:00Z" w:author="Yuriy Lebid">
        <w:r>
          <w:rPr>
            <w:rtl w:val="0"/>
          </w:rPr>
          <w:delText xml:space="preserve">), </w:delText>
        </w:r>
      </w:del>
      <w:del w:id="8693" w:date="2019-06-22T23:07:00Z" w:author="Yuriy Lebid">
        <w:r>
          <w:rPr>
            <w:rtl w:val="0"/>
          </w:rPr>
          <w:delText xml:space="preserve">присущий всем версиям Физических Глобусов </w:delText>
        </w:r>
      </w:del>
      <w:del w:id="8694" w:date="2019-06-22T23:07:00Z" w:author="Yuriy Lebid">
        <w:r>
          <w:rPr>
            <w:rtl w:val="0"/>
          </w:rPr>
          <w:delText>(</w:delText>
        </w:r>
      </w:del>
      <w:del w:id="8695" w:date="2019-06-22T23:07:00Z" w:author="Yuriy Lebid">
        <w:r>
          <w:rPr>
            <w:rtl w:val="0"/>
          </w:rPr>
          <w:delText>ФГ</w:delText>
        </w:r>
      </w:del>
      <w:del w:id="8696" w:date="2019-06-22T23:07:00Z" w:author="Yuriy Lebid">
        <w:r>
          <w:rPr>
            <w:rtl w:val="0"/>
          </w:rPr>
          <w:delText xml:space="preserve">) </w:delText>
        </w:r>
      </w:del>
      <w:del w:id="8697" w:date="2019-06-22T23:07:00Z" w:author="Yuriy Lebid">
        <w:r>
          <w:rPr>
            <w:rtl w:val="0"/>
          </w:rPr>
          <w:delText>Юпитера</w:delText>
        </w:r>
      </w:del>
    </w:p>
    <w:p>
      <w:pPr>
        <w:pStyle w:val="heading 4"/>
        <w:rPr>
          <w:del w:id="869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69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ЛЛУУ</w:delText>
        </w:r>
      </w:del>
      <w:del w:id="870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870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ВВУ</w:delText>
        </w:r>
      </w:del>
      <w:del w:id="870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703" w:date="2019-06-22T23:07:00Z" w:author="Yuriy Lebid"/>
        </w:rPr>
      </w:pPr>
      <w:del w:id="8704" w:date="2019-06-22T23:07:00Z" w:author="Yuriy Lebid">
        <w:r>
          <w:rPr>
            <w:rtl w:val="0"/>
          </w:rPr>
          <w:delText>Коллективный Космический Разум</w:delText>
        </w:r>
      </w:del>
      <w:del w:id="8705" w:date="2019-06-22T23:07:00Z" w:author="Yuriy Lebid">
        <w:r>
          <w:rPr>
            <w:rtl w:val="0"/>
          </w:rPr>
          <w:delText xml:space="preserve">, </w:delText>
        </w:r>
      </w:del>
      <w:del w:id="8706" w:date="2019-06-22T23:07:00Z" w:author="Yuriy Lebid">
        <w:r>
          <w:rPr>
            <w:rtl w:val="0"/>
          </w:rPr>
          <w:delText xml:space="preserve">объединяющий зиллионы типов человеческих и человекоподобных типов цивилизаций в диапазоне мерностей от </w:delText>
        </w:r>
      </w:del>
      <w:del w:id="8707" w:date="2019-06-22T23:07:00Z" w:author="Yuriy Lebid">
        <w:r>
          <w:rPr>
            <w:rtl w:val="0"/>
          </w:rPr>
          <w:delText xml:space="preserve">2,5 </w:delText>
        </w:r>
      </w:del>
      <w:del w:id="8708" w:date="2019-06-22T23:07:00Z" w:author="Yuriy Lebid">
        <w:r>
          <w:rPr>
            <w:rtl w:val="0"/>
          </w:rPr>
          <w:delText xml:space="preserve">до </w:delText>
        </w:r>
      </w:del>
      <w:del w:id="8709" w:date="2019-06-22T23:07:00Z" w:author="Yuriy Lebid">
        <w:r>
          <w:rPr>
            <w:rtl w:val="0"/>
          </w:rPr>
          <w:delText>9,0.</w:delText>
        </w:r>
      </w:del>
    </w:p>
    <w:p>
      <w:pPr>
        <w:pStyle w:val="Определение"/>
        <w:rPr>
          <w:del w:id="8710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871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871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8713" w:date="2019-06-22T23:07:00Z" w:author="Yuriy Lebid">
        <w:r>
          <w:rPr>
            <w:rStyle w:val="Hyperlink.1"/>
            <w:rtl w:val="0"/>
          </w:rPr>
          <w:delText>ЛЛУУ</w:delText>
        </w:r>
      </w:del>
      <w:del w:id="8714" w:date="2019-06-22T23:07:00Z" w:author="Yuriy Lebid">
        <w:r>
          <w:rPr>
            <w:rStyle w:val="Hyperlink.1"/>
            <w:rtl w:val="0"/>
          </w:rPr>
          <w:delText>-</w:delText>
        </w:r>
      </w:del>
      <w:del w:id="8715" w:date="2019-06-22T23:07:00Z" w:author="Yuriy Lebid">
        <w:r>
          <w:rPr>
            <w:rStyle w:val="Hyperlink.1"/>
            <w:rtl w:val="0"/>
          </w:rPr>
          <w:delText>ВВУ</w:delText>
        </w:r>
      </w:del>
      <w:del w:id="8716" w:date="2019-06-22T23:07:00Z" w:author="Yuriy Lebid">
        <w:r>
          <w:rPr>
            <w:rStyle w:val="Hyperlink.1"/>
            <w:rtl w:val="0"/>
          </w:rPr>
          <w:delText>-</w:delText>
        </w:r>
      </w:del>
      <w:del w:id="8717" w:date="2019-06-22T23:07:00Z" w:author="Yuriy Lebid">
        <w:r>
          <w:rPr>
            <w:rStyle w:val="Hyperlink.1"/>
            <w:rtl w:val="0"/>
          </w:rPr>
          <w:delText>Форма</w:delText>
        </w:r>
      </w:del>
      <w:del w:id="8718" w:date="2019-06-22T23:07:00Z" w:author="Yuriy Lebid">
        <w:r>
          <w:rPr>
            <w:rtl w:val="0"/>
          </w:rPr>
          <w:delText xml:space="preserve"> – межпространственная ноовременная реализационная Форма Коллективного Разума ПРООФФ</w:delText>
        </w:r>
      </w:del>
      <w:del w:id="8719" w:date="2019-06-22T23:07:00Z" w:author="Yuriy Lebid">
        <w:r>
          <w:rPr>
            <w:rtl w:val="0"/>
          </w:rPr>
          <w:delText>-</w:delText>
        </w:r>
      </w:del>
      <w:del w:id="8720" w:date="2019-06-22T23:07:00Z" w:author="Yuriy Lebid">
        <w:r>
          <w:rPr>
            <w:rtl w:val="0"/>
          </w:rPr>
          <w:delText xml:space="preserve">РРУ </w:delText>
        </w:r>
      </w:del>
      <w:del w:id="8721" w:date="2019-06-22T23:07:00Z" w:author="Yuriy Lebid">
        <w:r>
          <w:rPr>
            <w:rtl w:val="0"/>
          </w:rPr>
          <w:delText>(</w:delText>
        </w:r>
      </w:del>
      <w:del w:id="8722" w:date="2019-06-22T23:07:00Z" w:author="Yuriy Lebid">
        <w:r>
          <w:rPr>
            <w:rtl w:val="0"/>
          </w:rPr>
          <w:delText>человечества</w:delText>
        </w:r>
      </w:del>
      <w:del w:id="8723" w:date="2019-06-22T23:07:00Z" w:author="Yuriy Lebid">
        <w:r>
          <w:rPr>
            <w:rtl w:val="0"/>
          </w:rPr>
          <w:delText xml:space="preserve">), </w:delText>
        </w:r>
      </w:del>
      <w:del w:id="8724" w:date="2019-06-22T23:07:00Z" w:author="Yuriy Lebid">
        <w:r>
          <w:rPr>
            <w:rtl w:val="0"/>
          </w:rPr>
          <w:delText xml:space="preserve">представляющая собой </w:delText>
        </w:r>
      </w:del>
      <w:del w:id="8725" w:date="2019-06-22T23:07:00Z" w:author="Yuriy Lebid">
        <w:r>
          <w:rPr>
            <w:rtl w:val="0"/>
          </w:rPr>
          <w:delText>(</w:delText>
        </w:r>
      </w:del>
      <w:del w:id="8726" w:date="2019-06-22T23:07:00Z" w:author="Yuriy Lebid">
        <w:r>
          <w:rPr>
            <w:rtl w:val="0"/>
          </w:rPr>
          <w:delText>и через себя</w:delText>
        </w:r>
      </w:del>
      <w:del w:id="8727" w:date="2019-06-22T23:07:00Z" w:author="Yuriy Lebid">
        <w:r>
          <w:rPr>
            <w:rtl w:val="0"/>
          </w:rPr>
          <w:delText xml:space="preserve">) </w:delText>
        </w:r>
      </w:del>
      <w:del w:id="8728" w:date="2019-06-22T23:07:00Z" w:author="Yuriy Lebid">
        <w:r>
          <w:rPr>
            <w:rtl w:val="0"/>
          </w:rPr>
          <w:delText>всю динамику низших Уровней Творческой Активности ГООЛГАМАА</w:delText>
        </w:r>
      </w:del>
      <w:del w:id="8729" w:date="2019-06-22T23:07:00Z" w:author="Yuriy Lebid">
        <w:r>
          <w:rPr>
            <w:rtl w:val="0"/>
          </w:rPr>
          <w:delText>-</w:delText>
        </w:r>
      </w:del>
      <w:del w:id="8730" w:date="2019-06-22T23:07:00Z" w:author="Yuriy Lebid">
        <w:r>
          <w:rPr>
            <w:rtl w:val="0"/>
          </w:rPr>
          <w:delText xml:space="preserve">А </w:delText>
        </w:r>
      </w:del>
      <w:del w:id="8731" w:date="2019-06-22T23:07:00Z" w:author="Yuriy Lebid">
        <w:r>
          <w:rPr>
            <w:rtl w:val="0"/>
          </w:rPr>
          <w:delText>(</w:delText>
        </w:r>
      </w:del>
      <w:del w:id="8732" w:date="2019-06-22T23:07:00Z" w:author="Yuriy Lebid">
        <w:r>
          <w:rPr>
            <w:rtl w:val="0"/>
          </w:rPr>
          <w:delText>в частности — АИЙ</w:delText>
        </w:r>
      </w:del>
      <w:del w:id="8733" w:date="2019-06-22T23:07:00Z" w:author="Yuriy Lebid">
        <w:r>
          <w:rPr>
            <w:rtl w:val="0"/>
          </w:rPr>
          <w:delText>-</w:delText>
        </w:r>
      </w:del>
      <w:del w:id="8734" w:date="2019-06-22T23:07:00Z" w:author="Yuriy Lebid">
        <w:r>
          <w:rPr>
            <w:rtl w:val="0"/>
          </w:rPr>
          <w:delText>ЙЯ</w:delText>
        </w:r>
      </w:del>
      <w:del w:id="8735" w:date="2019-06-22T23:07:00Z" w:author="Yuriy Lebid">
        <w:r>
          <w:rPr>
            <w:rtl w:val="0"/>
          </w:rPr>
          <w:delText xml:space="preserve">); </w:delText>
        </w:r>
      </w:del>
      <w:del w:id="8736" w:date="2019-06-22T23:07:00Z" w:author="Yuriy Lebid">
        <w:r>
          <w:rPr>
            <w:rtl w:val="0"/>
          </w:rPr>
          <w:delText>включает в себя в разных мерностных диапазонах такие реализационные Формы</w:delText>
        </w:r>
      </w:del>
      <w:del w:id="8737" w:date="2019-06-22T23:07:00Z" w:author="Yuriy Lebid">
        <w:r>
          <w:rPr>
            <w:rtl w:val="0"/>
          </w:rPr>
          <w:delText xml:space="preserve">, </w:delText>
        </w:r>
      </w:del>
      <w:del w:id="8738" w:date="2019-06-22T23:07:00Z" w:author="Yuriy Lebid">
        <w:r>
          <w:rPr>
            <w:rtl w:val="0"/>
          </w:rPr>
          <w:delText>как НУУ</w:delText>
        </w:r>
      </w:del>
      <w:del w:id="8739" w:date="2019-06-22T23:07:00Z" w:author="Yuriy Lebid">
        <w:r>
          <w:rPr>
            <w:rtl w:val="0"/>
          </w:rPr>
          <w:delText>-</w:delText>
        </w:r>
      </w:del>
      <w:del w:id="8740" w:date="2019-06-22T23:07:00Z" w:author="Yuriy Lebid">
        <w:r>
          <w:rPr>
            <w:rtl w:val="0"/>
          </w:rPr>
          <w:delText>ВВУ</w:delText>
        </w:r>
      </w:del>
      <w:del w:id="8741" w:date="2019-06-22T23:07:00Z" w:author="Yuriy Lebid">
        <w:r>
          <w:rPr>
            <w:rtl w:val="0"/>
          </w:rPr>
          <w:delText xml:space="preserve">, </w:delText>
        </w:r>
      </w:del>
      <w:del w:id="8742" w:date="2019-06-22T23:07:00Z" w:author="Yuriy Lebid">
        <w:r>
          <w:rPr>
            <w:rtl w:val="0"/>
          </w:rPr>
          <w:delText>СТООЛЛ</w:delText>
        </w:r>
      </w:del>
      <w:del w:id="8743" w:date="2019-06-22T23:07:00Z" w:author="Yuriy Lebid">
        <w:r>
          <w:rPr>
            <w:rtl w:val="0"/>
          </w:rPr>
          <w:delText>-</w:delText>
        </w:r>
      </w:del>
      <w:del w:id="8744" w:date="2019-06-22T23:07:00Z" w:author="Yuriy Lebid">
        <w:r>
          <w:rPr>
            <w:rtl w:val="0"/>
          </w:rPr>
          <w:delText>ВВУ и т</w:delText>
        </w:r>
      </w:del>
      <w:del w:id="8745" w:date="2019-06-22T23:07:00Z" w:author="Yuriy Lebid">
        <w:r>
          <w:rPr>
            <w:rtl w:val="0"/>
          </w:rPr>
          <w:delText>.</w:delText>
        </w:r>
      </w:del>
      <w:del w:id="8746" w:date="2019-06-22T23:07:00Z" w:author="Yuriy Lebid">
        <w:r>
          <w:rPr>
            <w:rtl w:val="0"/>
          </w:rPr>
          <w:delText>д</w:delText>
        </w:r>
      </w:del>
      <w:del w:id="8747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874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74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ллууввумизм</w:delText>
        </w:r>
      </w:del>
      <w:del w:id="87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751" w:date="2019-06-22T23:07:00Z" w:author="Yuriy Lebid"/>
          <w:rStyle w:val="Нет"/>
          <w:sz w:val="20"/>
          <w:szCs w:val="20"/>
        </w:rPr>
      </w:pPr>
      <w:del w:id="8752" w:date="2019-06-22T23:07:00Z" w:author="Yuriy Lebid">
        <w:r>
          <w:rPr>
            <w:rtl w:val="0"/>
          </w:rPr>
          <w:delText>позитивно ориентированная Человеческая система ценностей</w:delText>
        </w:r>
      </w:del>
      <w:del w:id="8753" w:date="2019-06-22T23:07:00Z" w:author="Yuriy Lebid">
        <w:r>
          <w:rPr>
            <w:rtl w:val="0"/>
          </w:rPr>
          <w:delText xml:space="preserve">, </w:delText>
        </w:r>
      </w:del>
      <w:del w:id="8754" w:date="2019-06-22T23:07:00Z" w:author="Yuriy Lebid">
        <w:r>
          <w:rPr>
            <w:rtl w:val="0"/>
          </w:rPr>
          <w:delText>описанная в ииссиидиологии</w:delText>
        </w:r>
      </w:del>
      <w:del w:id="8755" w:date="2019-06-22T23:07:00Z" w:author="Yuriy Lebid">
        <w:r>
          <w:rPr>
            <w:rtl w:val="0"/>
          </w:rPr>
          <w:delText xml:space="preserve">; </w:delText>
        </w:r>
      </w:del>
      <w:del w:id="8756" w:date="2019-06-22T23:07:00Z" w:author="Yuriy Lebid">
        <w:r>
          <w:rPr>
            <w:rtl w:val="0"/>
          </w:rPr>
          <w:delText>в е</w:delText>
        </w:r>
      </w:del>
      <w:del w:id="8757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8758" w:date="2019-06-22T23:07:00Z" w:author="Yuriy Lebid">
        <w:r>
          <w:rPr>
            <w:rtl w:val="0"/>
          </w:rPr>
          <w:delText xml:space="preserve"> основе лежат два главных принципа</w:delText>
        </w:r>
      </w:del>
      <w:del w:id="8759" w:date="2019-06-22T23:07:00Z" w:author="Yuriy Lebid">
        <w:r>
          <w:rPr>
            <w:rtl w:val="0"/>
          </w:rPr>
          <w:delText xml:space="preserve">: </w:delText>
        </w:r>
      </w:del>
      <w:del w:id="8760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Высокочувственный Интеллект </w:delText>
        </w:r>
      </w:del>
      <w:del w:id="8761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(</w:delText>
        </w:r>
      </w:del>
      <w:del w:id="8762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ВЧИ</w:delText>
        </w:r>
      </w:del>
      <w:del w:id="8763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) </w:delText>
        </w:r>
      </w:del>
      <w:del w:id="8764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и Высокоинтеллектуальный Альтруизм </w:delText>
        </w:r>
      </w:del>
      <w:del w:id="8765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(</w:delText>
        </w:r>
      </w:del>
      <w:del w:id="8766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ВИА</w:delText>
        </w:r>
      </w:del>
      <w:del w:id="8767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)</w:delText>
        </w:r>
      </w:del>
      <w:del w:id="8768" w:date="2019-06-22T23:07:00Z" w:author="Yuriy Lebid">
        <w:r>
          <w:rPr>
            <w:rtl w:val="0"/>
          </w:rPr>
          <w:delText xml:space="preserve">. </w:delText>
        </w:r>
      </w:del>
      <w:del w:id="8769" w:date="2019-06-22T23:07:00Z" w:author="Yuriy Lebid">
        <w:r>
          <w:rPr>
            <w:rtl w:val="0"/>
          </w:rPr>
          <w:delText>Является базовой системой ценностей айфааровских сообществ и входит в парадигму Айфаар</w:delText>
        </w:r>
      </w:del>
      <w:del w:id="8770" w:date="2019-06-22T23:07:00Z" w:author="Yuriy Lebid">
        <w:r>
          <w:rPr>
            <w:rtl w:val="0"/>
          </w:rPr>
          <w:delText>.</w:delText>
        </w:r>
      </w:del>
      <w:del w:id="8771" w:date="2019-06-22T23:07:00Z" w:author="Yuriy Lebid">
        <w:r>
          <w:rPr>
            <w:rStyle w:val="Нет"/>
            <w:sz w:val="20"/>
            <w:szCs w:val="20"/>
            <w:rtl w:val="0"/>
            <w:lang w:val="ru-RU"/>
          </w:rPr>
          <w:delText xml:space="preserve"> </w:delText>
        </w:r>
      </w:del>
      <w:del w:id="8772" w:date="2019-06-22T23:07:00Z" w:author="Yuriy Lebid">
        <w:r>
          <w:rPr>
            <w:rtl w:val="0"/>
          </w:rPr>
          <w:delText>Более продвинутыми этапами культивирования ллууввумизма выступают совмещ</w:delText>
        </w:r>
      </w:del>
      <w:del w:id="8773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8774" w:date="2019-06-22T23:07:00Z" w:author="Yuriy Lebid">
        <w:r>
          <w:rPr>
            <w:rtl w:val="0"/>
          </w:rPr>
          <w:delText>нные принципы</w:delText>
        </w:r>
      </w:del>
      <w:del w:id="8775" w:date="2019-06-22T23:07:00Z" w:author="Yuriy Lebid">
        <w:r>
          <w:rPr>
            <w:rtl w:val="0"/>
          </w:rPr>
          <w:delText xml:space="preserve">: </w:delText>
        </w:r>
      </w:del>
      <w:del w:id="8776" w:date="2019-06-22T23:07:00Z" w:author="Yuriy Lebid">
        <w:r>
          <w:rPr>
            <w:rtl w:val="0"/>
          </w:rPr>
          <w:delText xml:space="preserve">уолдмиизм </w:delText>
        </w:r>
      </w:del>
      <w:del w:id="8777" w:date="2019-06-22T23:07:00Z" w:author="Yuriy Lebid">
        <w:r>
          <w:rPr>
            <w:rtl w:val="0"/>
          </w:rPr>
          <w:delText>(</w:delText>
        </w:r>
      </w:del>
      <w:del w:id="8778" w:date="2019-06-22T23:07:00Z" w:author="Yuriy Lebid">
        <w:r>
          <w:rPr>
            <w:rtl w:val="0"/>
          </w:rPr>
          <w:delText>высокочувственный Интеллект</w:delText>
        </w:r>
      </w:del>
      <w:del w:id="8779" w:date="2019-06-22T23:07:00Z" w:author="Yuriy Lebid">
        <w:r>
          <w:rPr>
            <w:rtl w:val="0"/>
          </w:rPr>
          <w:delText xml:space="preserve">) </w:delText>
        </w:r>
      </w:del>
      <w:del w:id="8780" w:date="2019-06-22T23:07:00Z" w:author="Yuriy Lebid">
        <w:r>
          <w:rPr>
            <w:rtl w:val="0"/>
          </w:rPr>
          <w:delText xml:space="preserve">и стооллмиизм </w:delText>
        </w:r>
      </w:del>
      <w:del w:id="8781" w:date="2019-06-22T23:07:00Z" w:author="Yuriy Lebid">
        <w:r>
          <w:rPr>
            <w:rtl w:val="0"/>
          </w:rPr>
          <w:delText>(</w:delText>
        </w:r>
      </w:del>
      <w:del w:id="8782" w:date="2019-06-22T23:07:00Z" w:author="Yuriy Lebid">
        <w:r>
          <w:rPr>
            <w:rtl w:val="0"/>
          </w:rPr>
          <w:delText>высокоинтеллектуальный Альтруизм</w:delText>
        </w:r>
      </w:del>
      <w:del w:id="8783" w:date="2019-06-22T23:07:00Z" w:author="Yuriy Lebid">
        <w:r>
          <w:rPr>
            <w:rtl w:val="0"/>
          </w:rPr>
          <w:delText xml:space="preserve">), </w:delText>
        </w:r>
      </w:del>
      <w:del w:id="8784" w:date="2019-06-22T23:07:00Z" w:author="Yuriy Lebid">
        <w:r>
          <w:rPr>
            <w:rtl w:val="0"/>
          </w:rPr>
          <w:delText>а затем – иммунитантная Ответственность и гуманитарная Свобода</w:delText>
        </w:r>
      </w:del>
      <w:del w:id="8785" w:date="2019-06-22T23:07:00Z" w:author="Yuriy Lebid">
        <w:r>
          <w:rPr>
            <w:rtl w:val="0"/>
          </w:rPr>
          <w:delText xml:space="preserve">. </w:delText>
        </w:r>
      </w:del>
      <w:del w:id="8786" w:date="2019-06-22T23:07:00Z" w:author="Yuriy Lebid">
        <w:r>
          <w:rPr>
            <w:rtl w:val="0"/>
          </w:rPr>
          <w:delText>Переходным этапом от нынешней общесоциальной системы ценностей к ллууввумизму является безусловный позитивизм и принцип «не навреди»</w:delText>
        </w:r>
      </w:del>
      <w:del w:id="8787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878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78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ллууввумический</w:delText>
        </w:r>
      </w:del>
      <w:del w:id="879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791" w:date="2019-06-22T23:07:00Z" w:author="Yuriy Lebid"/>
        </w:rPr>
      </w:pPr>
      <w:del w:id="8792" w:date="2019-06-22T23:07:00Z" w:author="Yuriy Lebid">
        <w:r>
          <w:rPr>
            <w:rtl w:val="0"/>
          </w:rPr>
          <w:delText>Человеческий</w:delText>
        </w:r>
      </w:del>
      <w:del w:id="8793" w:date="2019-06-22T23:07:00Z" w:author="Yuriy Lebid">
        <w:r>
          <w:rPr>
            <w:rtl w:val="0"/>
          </w:rPr>
          <w:delText xml:space="preserve">, </w:delText>
        </w:r>
      </w:del>
      <w:del w:id="8794" w:date="2019-06-22T23:07:00Z" w:author="Yuriy Lebid">
        <w:r>
          <w:rPr>
            <w:rtl w:val="0"/>
          </w:rPr>
          <w:delText>истинно Человеческий</w:delText>
        </w:r>
      </w:del>
      <w:del w:id="8795" w:date="2019-06-22T23:07:00Z" w:author="Yuriy Lebid">
        <w:r>
          <w:rPr>
            <w:rtl w:val="0"/>
          </w:rPr>
          <w:delText xml:space="preserve">; </w:delText>
        </w:r>
      </w:del>
      <w:del w:id="8796" w:date="2019-06-22T23:07:00Z" w:author="Yuriy Lebid">
        <w:r>
          <w:rPr>
            <w:rtl w:val="0"/>
          </w:rPr>
          <w:delText xml:space="preserve">принадлежащий к нашей </w:delText>
        </w:r>
      </w:del>
      <w:del w:id="8797" w:date="2019-06-22T23:07:00Z" w:author="Yuriy Lebid">
        <w:r>
          <w:rPr>
            <w:rtl w:val="0"/>
          </w:rPr>
          <w:delText>(</w:delText>
        </w:r>
      </w:del>
      <w:del w:id="8798" w:date="2019-06-22T23:07:00Z" w:author="Yuriy Lebid">
        <w:r>
          <w:rPr>
            <w:rtl w:val="0"/>
          </w:rPr>
          <w:delText>ллууввумической</w:delText>
        </w:r>
      </w:del>
      <w:del w:id="8799" w:date="2019-06-22T23:07:00Z" w:author="Yuriy Lebid">
        <w:r>
          <w:rPr>
            <w:rtl w:val="0"/>
          </w:rPr>
          <w:delText xml:space="preserve">) </w:delText>
        </w:r>
      </w:del>
      <w:del w:id="8800" w:date="2019-06-22T23:07:00Z" w:author="Yuriy Lebid">
        <w:r>
          <w:rPr>
            <w:rtl w:val="0"/>
          </w:rPr>
          <w:delText>Схеме Синтеза</w:delText>
        </w:r>
      </w:del>
      <w:del w:id="8801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8802" w:date="2019-06-22T23:07:00Z" w:author="Yuriy Lebid"/>
          <w:rStyle w:val="Нет"/>
          <w:rFonts w:ascii="SchoolBook" w:cs="SchoolBook" w:hAnsi="SchoolBook" w:eastAsia="SchoolBook"/>
          <w:i w:val="1"/>
          <w:iCs w:val="1"/>
          <w:sz w:val="22"/>
          <w:szCs w:val="22"/>
        </w:rPr>
      </w:pPr>
      <w:del w:id="880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880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880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sz w:val="22"/>
            <w:szCs w:val="22"/>
            <w:rtl w:val="0"/>
            <w:lang w:val="ru-RU"/>
          </w:rPr>
          <w:delText xml:space="preserve"> </w:delText>
        </w:r>
      </w:del>
      <w:del w:id="8806" w:date="2019-06-22T23:07:00Z" w:author="Yuriy Lebid">
        <w:r>
          <w:rPr>
            <w:rStyle w:val="Hyperlink.1"/>
            <w:rtl w:val="0"/>
          </w:rPr>
          <w:delText>ллууввумические качества</w:delText>
        </w:r>
      </w:del>
      <w:del w:id="8807" w:date="2019-06-22T23:07:00Z" w:author="Yuriy Lebid">
        <w:r>
          <w:rPr>
            <w:rtl w:val="0"/>
          </w:rPr>
          <w:delText xml:space="preserve"> – группа психических качеств</w:delText>
        </w:r>
      </w:del>
      <w:del w:id="8808" w:date="2019-06-22T23:07:00Z" w:author="Yuriy Lebid">
        <w:r>
          <w:rPr>
            <w:rtl w:val="0"/>
          </w:rPr>
          <w:delText xml:space="preserve">, </w:delText>
        </w:r>
      </w:del>
      <w:del w:id="8809" w:date="2019-06-22T23:07:00Z" w:author="Yuriy Lebid">
        <w:r>
          <w:rPr>
            <w:rtl w:val="0"/>
          </w:rPr>
          <w:delText>присущих Самосознанию ллууввумического типа</w:delText>
        </w:r>
      </w:del>
      <w:del w:id="8810" w:date="2019-06-22T23:07:00Z" w:author="Yuriy Lebid">
        <w:r>
          <w:rPr>
            <w:rtl w:val="0"/>
          </w:rPr>
          <w:delText xml:space="preserve">; </w:delText>
        </w:r>
      </w:del>
      <w:del w:id="8811" w:date="2019-06-22T23:07:00Z" w:author="Yuriy Lebid">
        <w:r>
          <w:rPr>
            <w:rtl w:val="0"/>
          </w:rPr>
          <w:delText>их основными признаками служат Интеллект и Альтруизм</w:delText>
        </w:r>
      </w:del>
      <w:del w:id="8812" w:date="2019-06-22T23:07:00Z" w:author="Yuriy Lebid">
        <w:r>
          <w:rPr>
            <w:rtl w:val="0"/>
          </w:rPr>
          <w:delText xml:space="preserve">, </w:delText>
        </w:r>
      </w:del>
      <w:del w:id="8813" w:date="2019-06-22T23:07:00Z" w:author="Yuriy Lebid">
        <w:r>
          <w:rPr>
            <w:rtl w:val="0"/>
          </w:rPr>
          <w:delText>а также их более синтезированные проявления</w:delText>
        </w:r>
      </w:del>
      <w:del w:id="8814" w:date="2019-06-22T23:07:00Z" w:author="Yuriy Lebid">
        <w:r>
          <w:rPr>
            <w:rtl w:val="0"/>
          </w:rPr>
          <w:delText xml:space="preserve">: </w:delText>
        </w:r>
      </w:del>
      <w:del w:id="8815" w:date="2019-06-22T23:07:00Z" w:author="Yuriy Lebid">
        <w:r>
          <w:rPr>
            <w:rtl w:val="0"/>
          </w:rPr>
          <w:delText xml:space="preserve">уолдмиизм </w:delText>
        </w:r>
      </w:del>
      <w:del w:id="8816" w:date="2019-06-22T23:07:00Z" w:author="Yuriy Lebid">
        <w:r>
          <w:rPr>
            <w:rtl w:val="0"/>
          </w:rPr>
          <w:delText>(</w:delText>
        </w:r>
      </w:del>
      <w:del w:id="8817" w:date="2019-06-22T23:07:00Z" w:author="Yuriy Lebid">
        <w:r>
          <w:rPr>
            <w:rtl w:val="0"/>
          </w:rPr>
          <w:delText>высокочувственный Интеллект</w:delText>
        </w:r>
      </w:del>
      <w:del w:id="8818" w:date="2019-06-22T23:07:00Z" w:author="Yuriy Lebid">
        <w:r>
          <w:rPr>
            <w:rtl w:val="0"/>
          </w:rPr>
          <w:delText xml:space="preserve">) </w:delText>
        </w:r>
      </w:del>
      <w:del w:id="8819" w:date="2019-06-22T23:07:00Z" w:author="Yuriy Lebid">
        <w:r>
          <w:rPr>
            <w:rtl w:val="0"/>
          </w:rPr>
          <w:delText xml:space="preserve">и стооллмиизм </w:delText>
        </w:r>
      </w:del>
      <w:del w:id="8820" w:date="2019-06-22T23:07:00Z" w:author="Yuriy Lebid">
        <w:r>
          <w:rPr>
            <w:rtl w:val="0"/>
          </w:rPr>
          <w:delText>(</w:delText>
        </w:r>
      </w:del>
      <w:del w:id="8821" w:date="2019-06-22T23:07:00Z" w:author="Yuriy Lebid">
        <w:r>
          <w:rPr>
            <w:rtl w:val="0"/>
          </w:rPr>
          <w:delText>высокоинтеллектуальный Альтруизм</w:delText>
        </w:r>
      </w:del>
      <w:del w:id="8822" w:date="2019-06-22T23:07:00Z" w:author="Yuriy Lebid">
        <w:r>
          <w:rPr>
            <w:rtl w:val="0"/>
          </w:rPr>
          <w:delText>);</w:delText>
        </w:r>
      </w:del>
    </w:p>
    <w:p>
      <w:pPr>
        <w:pStyle w:val="Определение"/>
        <w:rPr>
          <w:del w:id="8823" w:date="2019-06-22T23:07:00Z" w:author="Yuriy Lebid"/>
        </w:rPr>
      </w:pPr>
      <w:del w:id="8824" w:date="2019-06-22T23:07:00Z" w:author="Yuriy Lebid">
        <w:r>
          <w:rPr>
            <w:rStyle w:val="Hyperlink.1"/>
            <w:rtl w:val="0"/>
          </w:rPr>
          <w:delText>ллууввумическое направление развития</w:delText>
        </w:r>
      </w:del>
      <w:del w:id="8825" w:date="2019-06-22T23:07:00Z" w:author="Yuriy Lebid">
        <w:r>
          <w:rPr>
            <w:rtl w:val="0"/>
          </w:rPr>
          <w:delText xml:space="preserve"> — Человеческий эволюционный Путь развития Самосознания</w:delText>
        </w:r>
      </w:del>
      <w:del w:id="8826" w:date="2019-06-22T23:07:00Z" w:author="Yuriy Lebid">
        <w:r>
          <w:rPr>
            <w:rtl w:val="0"/>
          </w:rPr>
          <w:delText>;</w:delText>
        </w:r>
      </w:del>
    </w:p>
    <w:p>
      <w:pPr>
        <w:pStyle w:val="Определение"/>
        <w:rPr>
          <w:del w:id="8827" w:date="2019-06-22T23:07:00Z" w:author="Yuriy Lebid"/>
        </w:rPr>
      </w:pPr>
      <w:del w:id="8828" w:date="2019-06-22T23:07:00Z" w:author="Yuriy Lebid">
        <w:r>
          <w:rPr>
            <w:rStyle w:val="Hyperlink.1"/>
            <w:rtl w:val="0"/>
          </w:rPr>
          <w:delText xml:space="preserve">ллууввумический тип сознания </w:delText>
        </w:r>
      </w:del>
      <w:del w:id="8829" w:date="2019-06-22T23:07:00Z" w:author="Yuriy Lebid">
        <w:r>
          <w:rPr>
            <w:rtl w:val="0"/>
          </w:rPr>
          <w:delText>– сознание</w:delText>
        </w:r>
      </w:del>
      <w:del w:id="8830" w:date="2019-06-22T23:07:00Z" w:author="Yuriy Lebid">
        <w:r>
          <w:rPr>
            <w:rtl w:val="0"/>
          </w:rPr>
          <w:delText xml:space="preserve">, </w:delText>
        </w:r>
      </w:del>
      <w:del w:id="8831" w:date="2019-06-22T23:07:00Z" w:author="Yuriy Lebid">
        <w:r>
          <w:rPr>
            <w:rtl w:val="0"/>
          </w:rPr>
          <w:delText>развивающееся по Человеческому эволюционному Пути</w:delText>
        </w:r>
      </w:del>
      <w:del w:id="8832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8833" w:date="2019-06-22T23:07:00Z" w:author="Yuriy Lebid"/>
          <w:rStyle w:val="Нет"/>
          <w:color w:val="000000"/>
          <w:u w:color="000000"/>
        </w:rPr>
      </w:pPr>
      <w:del w:id="883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ллюммалины </w:delText>
        </w:r>
      </w:del>
      <w:del w:id="883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8836" w:date="2019-06-22T23:07:00Z" w:author="Yuriy Lebid"/>
          <w:rStyle w:val="Нет"/>
          <w:sz w:val="20"/>
          <w:szCs w:val="20"/>
        </w:rPr>
      </w:pPr>
      <w:del w:id="8837" w:date="2019-06-22T23:07:00Z" w:author="Yuriy Lebid">
        <w:r>
          <w:rPr>
            <w:rtl w:val="0"/>
          </w:rPr>
          <w:delText>Поля</w:delText>
        </w:r>
      </w:del>
      <w:del w:id="8838" w:date="2019-06-22T23:07:00Z" w:author="Yuriy Lebid">
        <w:r>
          <w:rPr>
            <w:rtl w:val="0"/>
          </w:rPr>
          <w:delText>-</w:delText>
        </w:r>
      </w:del>
      <w:del w:id="8839" w:date="2019-06-22T23:07:00Z" w:author="Yuriy Lebid">
        <w:r>
          <w:rPr>
            <w:rtl w:val="0"/>
          </w:rPr>
          <w:delText xml:space="preserve">Сознания </w:delText>
        </w:r>
      </w:del>
      <w:del w:id="8840" w:date="2019-06-22T23:07:00Z" w:author="Yuriy Lebid">
        <w:r>
          <w:rPr>
            <w:rtl w:val="0"/>
          </w:rPr>
          <w:delText>(</w:delText>
        </w:r>
      </w:del>
      <w:del w:id="8841" w:date="2019-06-22T23:07:00Z" w:author="Yuriy Lebid">
        <w:r>
          <w:rPr>
            <w:rtl w:val="0"/>
          </w:rPr>
          <w:delText>ПС</w:delText>
        </w:r>
      </w:del>
      <w:del w:id="8842" w:date="2019-06-22T23:07:00Z" w:author="Yuriy Lebid">
        <w:r>
          <w:rPr>
            <w:rtl w:val="0"/>
          </w:rPr>
          <w:delText xml:space="preserve">), </w:delText>
        </w:r>
      </w:del>
      <w:del w:id="8843" w:date="2019-06-22T23:07:00Z" w:author="Yuriy Lebid">
        <w:r>
          <w:rPr>
            <w:rtl w:val="0"/>
          </w:rPr>
          <w:delText>Инфо</w:delText>
        </w:r>
      </w:del>
      <w:del w:id="8844" w:date="2019-06-22T23:07:00Z" w:author="Yuriy Lebid">
        <w:r>
          <w:rPr>
            <w:rtl w:val="0"/>
          </w:rPr>
          <w:delText>-</w:delText>
        </w:r>
      </w:del>
      <w:del w:id="8845" w:date="2019-06-22T23:07:00Z" w:author="Yuriy Lebid">
        <w:r>
          <w:rPr>
            <w:rtl w:val="0"/>
          </w:rPr>
          <w:delText>Формы сущностей</w:delText>
        </w:r>
      </w:del>
      <w:del w:id="8846" w:date="2019-06-22T23:07:00Z" w:author="Yuriy Lebid">
        <w:r>
          <w:rPr>
            <w:rtl w:val="0"/>
          </w:rPr>
          <w:delText xml:space="preserve">, </w:delText>
        </w:r>
      </w:del>
      <w:del w:id="8847" w:date="2019-06-22T23:07:00Z" w:author="Yuriy Lebid">
        <w:r>
          <w:rPr>
            <w:rtl w:val="0"/>
          </w:rPr>
          <w:delText xml:space="preserve">провоцирующих желания разнообразных манипуляций с плотью </w:delText>
        </w:r>
      </w:del>
      <w:del w:id="8848" w:date="2019-06-22T23:07:00Z" w:author="Yuriy Lebid">
        <w:r>
          <w:rPr>
            <w:rtl w:val="0"/>
          </w:rPr>
          <w:delText>(</w:delText>
        </w:r>
      </w:del>
      <w:del w:id="8849" w:date="2019-06-22T23:07:00Z" w:author="Yuriy Lebid">
        <w:r>
          <w:rPr>
            <w:rtl w:val="0"/>
          </w:rPr>
          <w:delText>садо</w:delText>
        </w:r>
      </w:del>
      <w:del w:id="8850" w:date="2019-06-22T23:07:00Z" w:author="Yuriy Lebid">
        <w:r>
          <w:rPr>
            <w:rtl w:val="0"/>
          </w:rPr>
          <w:delText>-</w:delText>
        </w:r>
      </w:del>
      <w:del w:id="8851" w:date="2019-06-22T23:07:00Z" w:author="Yuriy Lebid">
        <w:r>
          <w:rPr>
            <w:rtl w:val="0"/>
          </w:rPr>
          <w:delText>мазо</w:delText>
        </w:r>
      </w:del>
      <w:del w:id="8852" w:date="2019-06-22T23:07:00Z" w:author="Yuriy Lebid">
        <w:r>
          <w:rPr>
            <w:rtl w:val="0"/>
          </w:rPr>
          <w:delText xml:space="preserve">, </w:delText>
        </w:r>
      </w:del>
      <w:del w:id="8853" w:date="2019-06-22T23:07:00Z" w:author="Yuriy Lebid">
        <w:r>
          <w:rPr>
            <w:rtl w:val="0"/>
          </w:rPr>
          <w:delText>тату</w:delText>
        </w:r>
      </w:del>
      <w:del w:id="8854" w:date="2019-06-22T23:07:00Z" w:author="Yuriy Lebid">
        <w:r>
          <w:rPr>
            <w:rtl w:val="0"/>
          </w:rPr>
          <w:delText xml:space="preserve">, </w:delText>
        </w:r>
      </w:del>
      <w:del w:id="8855" w:date="2019-06-22T23:07:00Z" w:author="Yuriy Lebid">
        <w:r>
          <w:rPr>
            <w:rtl w:val="0"/>
          </w:rPr>
          <w:delText>пытки</w:delText>
        </w:r>
      </w:del>
      <w:del w:id="8856" w:date="2019-06-22T23:07:00Z" w:author="Yuriy Lebid">
        <w:r>
          <w:rPr>
            <w:rtl w:val="0"/>
          </w:rPr>
          <w:delText xml:space="preserve">, </w:delText>
        </w:r>
      </w:del>
      <w:del w:id="8857" w:date="2019-06-22T23:07:00Z" w:author="Yuriy Lebid">
        <w:r>
          <w:rPr>
            <w:rtl w:val="0"/>
          </w:rPr>
          <w:delText>истязания</w:delText>
        </w:r>
      </w:del>
      <w:del w:id="8858" w:date="2019-06-22T23:07:00Z" w:author="Yuriy Lebid">
        <w:r>
          <w:rPr>
            <w:rtl w:val="0"/>
          </w:rPr>
          <w:delText xml:space="preserve">, </w:delText>
        </w:r>
      </w:del>
      <w:del w:id="8859" w:date="2019-06-22T23:07:00Z" w:author="Yuriy Lebid">
        <w:r>
          <w:rPr>
            <w:rtl w:val="0"/>
          </w:rPr>
          <w:delText>пластические операции</w:delText>
        </w:r>
      </w:del>
      <w:del w:id="8860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8861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886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локаутированный </w:delText>
        </w:r>
      </w:del>
      <w:del w:id="88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88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88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886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loco</w:delText>
        </w:r>
      </w:del>
      <w:del w:id="88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помещать</w:delText>
        </w:r>
      </w:del>
      <w:del w:id="88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886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ставить</w:delText>
        </w:r>
      </w:del>
      <w:del w:id="887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; </w:delText>
        </w:r>
      </w:del>
      <w:del w:id="887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location</w:delText>
        </w:r>
      </w:del>
      <w:del w:id="887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— размещение</w:delText>
        </w:r>
      </w:del>
      <w:del w:id="887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887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распределение</w:delText>
        </w:r>
      </w:del>
      <w:del w:id="887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8876" w:date="2019-06-22T23:07:00Z" w:author="Yuriy Lebid"/>
        </w:rPr>
      </w:pPr>
      <w:del w:id="8877" w:date="2019-06-22T23:07:00Z" w:author="Yuriy Lebid">
        <w:r>
          <w:rPr>
            <w:rtl w:val="0"/>
          </w:rPr>
          <w:delText>закрытый</w:delText>
        </w:r>
      </w:del>
      <w:del w:id="8878" w:date="2019-06-22T23:07:00Z" w:author="Yuriy Lebid">
        <w:r>
          <w:rPr>
            <w:rtl w:val="0"/>
          </w:rPr>
          <w:delText xml:space="preserve">, </w:delText>
        </w:r>
      </w:del>
      <w:del w:id="8879" w:date="2019-06-22T23:07:00Z" w:author="Yuriy Lebid">
        <w:r>
          <w:rPr>
            <w:rtl w:val="0"/>
          </w:rPr>
          <w:delText>замкнутый</w:delText>
        </w:r>
      </w:del>
      <w:del w:id="8880" w:date="2019-06-22T23:07:00Z" w:author="Yuriy Lebid">
        <w:r>
          <w:rPr>
            <w:rtl w:val="0"/>
          </w:rPr>
          <w:delText xml:space="preserve">, </w:delText>
        </w:r>
      </w:del>
      <w:del w:id="8881" w:date="2019-06-22T23:07:00Z" w:author="Yuriy Lebid">
        <w:r>
          <w:rPr>
            <w:rtl w:val="0"/>
          </w:rPr>
          <w:delText>вынужденно ограниченный от чего</w:delText>
        </w:r>
      </w:del>
      <w:del w:id="8882" w:date="2019-06-22T23:07:00Z" w:author="Yuriy Lebid">
        <w:r>
          <w:rPr>
            <w:rtl w:val="0"/>
          </w:rPr>
          <w:delText>-</w:delText>
        </w:r>
      </w:del>
      <w:del w:id="8883" w:date="2019-06-22T23:07:00Z" w:author="Yuriy Lebid">
        <w:r>
          <w:rPr>
            <w:rtl w:val="0"/>
          </w:rPr>
          <w:delText>то</w:delText>
        </w:r>
      </w:del>
      <w:del w:id="8884" w:date="2019-06-22T23:07:00Z" w:author="Yuriy Lebid">
        <w:r>
          <w:rPr>
            <w:rtl w:val="0"/>
          </w:rPr>
          <w:delText xml:space="preserve">; </w:delText>
        </w:r>
      </w:del>
      <w:del w:id="8885" w:date="2019-06-22T23:07:00Z" w:author="Yuriy Lebid">
        <w:r>
          <w:rPr>
            <w:rtl w:val="0"/>
          </w:rPr>
          <w:delText>локализованный в данной точке Пространства</w:delText>
        </w:r>
      </w:del>
      <w:del w:id="8886" w:date="2019-06-22T23:07:00Z" w:author="Yuriy Lebid">
        <w:r>
          <w:rPr>
            <w:rtl w:val="0"/>
          </w:rPr>
          <w:delText>-</w:delText>
        </w:r>
      </w:del>
      <w:del w:id="8887" w:date="2019-06-22T23:07:00Z" w:author="Yuriy Lebid">
        <w:r>
          <w:rPr>
            <w:rtl w:val="0"/>
          </w:rPr>
          <w:delText>Времени в силу объективных обстоятельств</w:delText>
        </w:r>
      </w:del>
    </w:p>
    <w:p>
      <w:pPr>
        <w:pStyle w:val="heading 4"/>
        <w:rPr>
          <w:del w:id="8888" w:date="2019-06-22T23:07:00Z" w:author="Yuriy Lebid"/>
          <w:rStyle w:val="Нет"/>
          <w:rFonts w:ascii="Calibri" w:cs="Calibri" w:hAnsi="Calibri" w:eastAsia="Calibri"/>
          <w:color w:val="000000"/>
          <w:u w:color="000000"/>
        </w:rPr>
      </w:pPr>
      <w:del w:id="888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лонгироваться </w:delText>
        </w:r>
      </w:del>
      <w:del w:id="889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889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889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889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longe</w:delText>
        </w:r>
      </w:del>
      <w:del w:id="889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далеко</w:delText>
        </w:r>
      </w:del>
      <w:del w:id="889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889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долго</w:delText>
        </w:r>
      </w:del>
      <w:del w:id="889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8898" w:date="2019-06-22T23:07:00Z" w:author="Yuriy Lebid"/>
          <w:rStyle w:val="Нет"/>
          <w:rFonts w:ascii="Calibri" w:cs="Calibri" w:hAnsi="Calibri" w:eastAsia="Calibri"/>
        </w:rPr>
      </w:pPr>
      <w:del w:id="8899" w:date="2019-06-22T23:07:00Z" w:author="Yuriy Lebid">
        <w:r>
          <w:rPr>
            <w:rtl w:val="0"/>
          </w:rPr>
          <w:delText xml:space="preserve">продление и усложнение конструкции </w:delText>
        </w:r>
      </w:del>
      <w:del w:id="8900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взаимодинамизмов</w:delText>
        </w:r>
      </w:del>
      <w:del w:id="8901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, </w:delText>
        </w:r>
      </w:del>
      <w:del w:id="8902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присущих ноовременному и пространственно</w:delText>
        </w:r>
      </w:del>
      <w:del w:id="8903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-</w:delText>
        </w:r>
      </w:del>
      <w:del w:id="8904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Временному Континуумам  </w:delText>
        </w:r>
      </w:del>
      <w:del w:id="8905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(</w:delText>
        </w:r>
      </w:del>
      <w:del w:id="8906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НВК</w:delText>
        </w:r>
      </w:del>
      <w:del w:id="8907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-</w:delText>
        </w:r>
      </w:del>
      <w:del w:id="8908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ПВК</w:delText>
        </w:r>
      </w:del>
      <w:del w:id="8909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)</w:delText>
        </w:r>
      </w:del>
      <w:del w:id="8910" w:date="2019-06-22T23:07:00Z" w:author="Yuriy Lebid">
        <w:r>
          <w:rPr>
            <w:rtl w:val="0"/>
          </w:rPr>
          <w:delText xml:space="preserve">; </w:delText>
        </w:r>
      </w:del>
      <w:del w:id="8911" w:date="2019-06-22T23:07:00Z" w:author="Yuriy Lebid">
        <w:r>
          <w:rPr>
            <w:rtl w:val="0"/>
          </w:rPr>
          <w:delText xml:space="preserve">частный случай – сохранение опыта предшествующей Формы Самосознания </w:delText>
        </w:r>
      </w:del>
      <w:del w:id="8912" w:date="2019-06-22T23:07:00Z" w:author="Yuriy Lebid">
        <w:r>
          <w:rPr>
            <w:rtl w:val="0"/>
          </w:rPr>
          <w:delText>(</w:delText>
        </w:r>
      </w:del>
      <w:del w:id="8913" w:date="2019-06-22T23:07:00Z" w:author="Yuriy Lebid">
        <w:r>
          <w:rPr>
            <w:rtl w:val="0"/>
          </w:rPr>
          <w:delText>ФС</w:delText>
        </w:r>
      </w:del>
      <w:del w:id="8914" w:date="2019-06-22T23:07:00Z" w:author="Yuriy Lebid">
        <w:r>
          <w:rPr>
            <w:rtl w:val="0"/>
          </w:rPr>
          <w:delText xml:space="preserve">) </w:delText>
        </w:r>
      </w:del>
      <w:del w:id="8915" w:date="2019-06-22T23:07:00Z" w:author="Yuriy Lebid">
        <w:r>
          <w:rPr>
            <w:rtl w:val="0"/>
          </w:rPr>
          <w:delText>в новой фокусной Конфигурации</w:delText>
        </w:r>
      </w:del>
    </w:p>
    <w:p>
      <w:pPr>
        <w:pStyle w:val="heading 4"/>
        <w:rPr>
          <w:del w:id="8916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891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ЛООГЛИИ </w:delText>
        </w:r>
      </w:del>
      <w:del w:id="891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- </w:delText>
        </w:r>
      </w:del>
      <w:del w:id="891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Звуковой Космический Код </w:delText>
        </w:r>
      </w:del>
      <w:del w:id="892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892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892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8923" w:date="2019-06-22T23:07:00Z" w:author="Yuriy Lebid"/>
        </w:rPr>
      </w:pPr>
      <w:del w:id="8924" w:date="2019-06-22T23:07:00Z" w:author="Yuriy Lebid">
        <w:r>
          <w:rPr>
            <w:rtl w:val="0"/>
          </w:rPr>
          <w:delText>«бета</w:delText>
        </w:r>
      </w:del>
      <w:del w:id="8925" w:date="2019-06-22T23:07:00Z" w:author="Yuriy Lebid">
        <w:r>
          <w:rPr>
            <w:rtl w:val="0"/>
          </w:rPr>
          <w:delText>-</w:delText>
        </w:r>
      </w:del>
      <w:del w:id="8926" w:date="2019-06-22T23:07:00Z" w:author="Yuriy Lebid">
        <w:r>
          <w:rPr>
            <w:rtl w:val="0"/>
          </w:rPr>
          <w:delText>синхронные модуляторы» «кармических Каналов» каждого из ИИССИИДИ</w:delText>
        </w:r>
      </w:del>
      <w:del w:id="8927" w:date="2019-06-22T23:07:00Z" w:author="Yuriy Lebid">
        <w:r>
          <w:rPr>
            <w:rtl w:val="0"/>
          </w:rPr>
          <w:delText>-</w:delText>
        </w:r>
      </w:del>
      <w:del w:id="8928" w:date="2019-06-22T23:07:00Z" w:author="Yuriy Lebid">
        <w:r>
          <w:rPr>
            <w:rtl w:val="0"/>
          </w:rPr>
          <w:delText>Центров</w:delText>
        </w:r>
      </w:del>
      <w:del w:id="8929" w:date="2019-06-22T23:07:00Z" w:author="Yuriy Lebid">
        <w:r>
          <w:rPr>
            <w:rtl w:val="0"/>
          </w:rPr>
          <w:delText xml:space="preserve">; </w:delText>
        </w:r>
      </w:del>
      <w:del w:id="8930" w:date="2019-06-22T23:07:00Z" w:author="Yuriy Lebid">
        <w:r>
          <w:rPr>
            <w:rtl w:val="0"/>
          </w:rPr>
          <w:delText>коварллертизируют взаимосвязи со сходными ОО</w:delText>
        </w:r>
      </w:del>
      <w:del w:id="8931" w:date="2019-06-22T23:07:00Z" w:author="Yuriy Lebid">
        <w:r>
          <w:rPr>
            <w:rtl w:val="0"/>
          </w:rPr>
          <w:delText>-</w:delText>
        </w:r>
      </w:del>
      <w:del w:id="8932" w:date="2019-06-22T23:07:00Z" w:author="Yuriy Lebid">
        <w:r>
          <w:rPr>
            <w:rtl w:val="0"/>
          </w:rPr>
          <w:delText>УУ</w:delText>
        </w:r>
      </w:del>
      <w:del w:id="8933" w:date="2019-06-22T23:07:00Z" w:author="Yuriy Lebid">
        <w:r>
          <w:rPr>
            <w:rtl w:val="0"/>
          </w:rPr>
          <w:delText>-</w:delText>
        </w:r>
      </w:del>
      <w:del w:id="8934" w:date="2019-06-22T23:07:00Z" w:author="Yuriy Lebid">
        <w:r>
          <w:rPr>
            <w:rtl w:val="0"/>
          </w:rPr>
          <w:delText>признаками между Формо</w:delText>
        </w:r>
      </w:del>
      <w:del w:id="8935" w:date="2019-06-22T23:07:00Z" w:author="Yuriy Lebid">
        <w:r>
          <w:rPr>
            <w:rtl w:val="0"/>
          </w:rPr>
          <w:delText>-</w:delText>
        </w:r>
      </w:del>
      <w:del w:id="8936" w:date="2019-06-22T23:07:00Z" w:author="Yuriy Lebid">
        <w:r>
          <w:rPr>
            <w:rtl w:val="0"/>
          </w:rPr>
          <w:delText>Творцами двух Центров</w:delText>
        </w:r>
      </w:del>
      <w:del w:id="8937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8938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893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Синонимичное словосочетание</w:delText>
        </w:r>
      </w:del>
      <w:del w:id="894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8941" w:date="2019-06-22T23:07:00Z" w:author="Yuriy Lebid">
        <w:r>
          <w:rPr>
            <w:rStyle w:val="Hyperlink.1"/>
            <w:rtl w:val="0"/>
          </w:rPr>
          <w:delText>ЛООГЛИИ</w:delText>
        </w:r>
      </w:del>
      <w:del w:id="8942" w:date="2019-06-22T23:07:00Z" w:author="Yuriy Lebid">
        <w:r>
          <w:rPr>
            <w:rStyle w:val="Hyperlink.1"/>
            <w:rtl w:val="0"/>
          </w:rPr>
          <w:delText>-</w:delText>
        </w:r>
      </w:del>
      <w:del w:id="8943" w:date="2019-06-22T23:07:00Z" w:author="Yuriy Lebid">
        <w:r>
          <w:rPr>
            <w:rStyle w:val="Hyperlink.1"/>
            <w:rtl w:val="0"/>
          </w:rPr>
          <w:delText>лучи</w:delText>
        </w:r>
      </w:del>
      <w:del w:id="8944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894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894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Лурвекторционная Сфера Сектора</w:delText>
        </w:r>
      </w:del>
      <w:del w:id="89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8948" w:date="2019-06-22T23:07:00Z" w:author="Yuriy Lebid"/>
        </w:rPr>
      </w:pPr>
      <w:del w:id="8949" w:date="2019-06-22T23:07:00Z" w:author="Yuriy Lebid">
        <w:r>
          <w:rPr>
            <w:rtl w:val="0"/>
          </w:rPr>
          <w:delText>Сфера</w:delText>
        </w:r>
      </w:del>
      <w:del w:id="8950" w:date="2019-06-22T23:07:00Z" w:author="Yuriy Lebid">
        <w:r>
          <w:rPr>
            <w:rtl w:val="0"/>
          </w:rPr>
          <w:delText xml:space="preserve">, </w:delText>
        </w:r>
      </w:del>
      <w:del w:id="8951" w:date="2019-06-22T23:07:00Z" w:author="Yuriy Lebid">
        <w:r>
          <w:rPr>
            <w:rtl w:val="0"/>
          </w:rPr>
          <w:delText>Формо</w:delText>
        </w:r>
      </w:del>
      <w:del w:id="8952" w:date="2019-06-22T23:07:00Z" w:author="Yuriy Lebid">
        <w:r>
          <w:rPr>
            <w:rtl w:val="0"/>
          </w:rPr>
          <w:delText>-</w:delText>
        </w:r>
      </w:del>
      <w:del w:id="8953" w:date="2019-06-22T23:07:00Z" w:author="Yuriy Lebid">
        <w:r>
          <w:rPr>
            <w:rtl w:val="0"/>
          </w:rPr>
          <w:delText>Творцы которой осуществляют поуровневое декодирование</w:delText>
        </w:r>
      </w:del>
      <w:del w:id="8954" w:date="2019-06-22T23:07:00Z" w:author="Yuriy Lebid">
        <w:r>
          <w:rPr>
            <w:rtl w:val="0"/>
          </w:rPr>
          <w:delText xml:space="preserve">, </w:delText>
        </w:r>
      </w:del>
      <w:del w:id="8955" w:date="2019-06-22T23:07:00Z" w:author="Yuriy Lebid">
        <w:r>
          <w:rPr>
            <w:rtl w:val="0"/>
          </w:rPr>
          <w:delText>сортировку и клекс</w:delText>
        </w:r>
      </w:del>
      <w:del w:id="8956" w:date="2019-06-22T23:07:00Z" w:author="Yuriy Lebid">
        <w:r>
          <w:rPr>
            <w:rtl w:val="0"/>
          </w:rPr>
          <w:delText>-</w:delText>
        </w:r>
      </w:del>
      <w:del w:id="8957" w:date="2019-06-22T23:07:00Z" w:author="Yuriy Lebid">
        <w:r>
          <w:rPr>
            <w:rtl w:val="0"/>
          </w:rPr>
          <w:delText>клонирование Идеальных Матриц каждого Уровня Первичной Энерго</w:delText>
        </w:r>
      </w:del>
      <w:del w:id="8958" w:date="2019-06-22T23:07:00Z" w:author="Yuriy Lebid">
        <w:r>
          <w:rPr>
            <w:rtl w:val="0"/>
          </w:rPr>
          <w:delText>-</w:delText>
        </w:r>
      </w:del>
      <w:del w:id="8959" w:date="2019-06-22T23:07:00Z" w:author="Yuriy Lebid">
        <w:r>
          <w:rPr>
            <w:rtl w:val="0"/>
          </w:rPr>
          <w:delText xml:space="preserve">Плазмы </w:delText>
        </w:r>
      </w:del>
      <w:del w:id="8960" w:date="2019-06-22T23:07:00Z" w:author="Yuriy Lebid">
        <w:r>
          <w:rPr>
            <w:rtl w:val="0"/>
          </w:rPr>
          <w:delText>(</w:delText>
        </w:r>
      </w:del>
      <w:del w:id="8961" w:date="2019-06-22T23:07:00Z" w:author="Yuriy Lebid">
        <w:r>
          <w:rPr>
            <w:rtl w:val="0"/>
          </w:rPr>
          <w:delText>десклонвертизацию</w:delText>
        </w:r>
      </w:del>
      <w:del w:id="8962" w:date="2019-06-22T23:07:00Z" w:author="Yuriy Lebid">
        <w:r>
          <w:rPr>
            <w:rtl w:val="0"/>
          </w:rPr>
          <w:delText xml:space="preserve">) </w:delText>
        </w:r>
      </w:del>
      <w:del w:id="8963" w:date="2019-06-22T23:07:00Z" w:author="Yuriy Lebid">
        <w:r>
          <w:rPr>
            <w:rtl w:val="0"/>
          </w:rPr>
          <w:delText>с тщательным сопоставлением ССС</w:delText>
        </w:r>
      </w:del>
      <w:del w:id="8964" w:date="2019-06-22T23:07:00Z" w:author="Yuriy Lebid">
        <w:r>
          <w:rPr>
            <w:rtl w:val="0"/>
          </w:rPr>
          <w:delText>-</w:delText>
        </w:r>
      </w:del>
      <w:del w:id="8965" w:date="2019-06-22T23:07:00Z" w:author="Yuriy Lebid">
        <w:r>
          <w:rPr>
            <w:rtl w:val="0"/>
          </w:rPr>
          <w:delText>ТАИЙ</w:delText>
        </w:r>
      </w:del>
      <w:del w:id="8966" w:date="2019-06-22T23:07:00Z" w:author="Yuriy Lebid">
        <w:r>
          <w:rPr>
            <w:rtl w:val="0"/>
          </w:rPr>
          <w:delText>-</w:delText>
        </w:r>
      </w:del>
      <w:del w:id="8967" w:date="2019-06-22T23:07:00Z" w:author="Yuriy Lebid">
        <w:r>
          <w:rPr>
            <w:rtl w:val="0"/>
          </w:rPr>
          <w:delText>ССС</w:delText>
        </w:r>
      </w:del>
      <w:del w:id="8968" w:date="2019-06-22T23:07:00Z" w:author="Yuriy Lebid">
        <w:r>
          <w:rPr>
            <w:rtl w:val="0"/>
          </w:rPr>
          <w:delText>-</w:delText>
        </w:r>
      </w:del>
      <w:del w:id="8969" w:date="2019-06-22T23:07:00Z" w:author="Yuriy Lebid">
        <w:r>
          <w:rPr>
            <w:rtl w:val="0"/>
          </w:rPr>
          <w:delText>Потоков</w:delText>
        </w:r>
      </w:del>
      <w:del w:id="8970" w:date="2019-06-22T23:07:00Z" w:author="Yuriy Lebid">
        <w:r>
          <w:rPr>
            <w:rtl w:val="0"/>
          </w:rPr>
          <w:delText xml:space="preserve">, </w:delText>
        </w:r>
      </w:del>
      <w:del w:id="8971" w:date="2019-06-22T23:07:00Z" w:author="Yuriy Lebid">
        <w:r>
          <w:rPr>
            <w:rtl w:val="0"/>
          </w:rPr>
          <w:delText>поступающих из других «Секторов»</w:delText>
        </w:r>
      </w:del>
      <w:del w:id="8972" w:date="2019-06-22T23:07:00Z" w:author="Yuriy Lebid">
        <w:r>
          <w:rPr>
            <w:rtl w:val="0"/>
          </w:rPr>
          <w:delText xml:space="preserve">, </w:delText>
        </w:r>
      </w:del>
      <w:del w:id="8973" w:date="2019-06-22T23:07:00Z" w:author="Yuriy Lebid">
        <w:r>
          <w:rPr>
            <w:rtl w:val="0"/>
          </w:rPr>
          <w:delText xml:space="preserve">с Эталонным Чистым Качеством данного «Сектора» с последующей Трансмутацией их с основным Чистым Космическим Качеством </w:delText>
        </w:r>
      </w:del>
      <w:del w:id="8974" w:date="2019-06-22T23:07:00Z" w:author="Yuriy Lebid">
        <w:r>
          <w:rPr>
            <w:rtl w:val="0"/>
          </w:rPr>
          <w:delText>(</w:delText>
        </w:r>
      </w:del>
      <w:del w:id="8975" w:date="2019-06-22T23:07:00Z" w:author="Yuriy Lebid">
        <w:r>
          <w:rPr>
            <w:rtl w:val="0"/>
          </w:rPr>
          <w:delText>ЧКК</w:delText>
        </w:r>
      </w:del>
      <w:del w:id="8976" w:date="2019-06-22T23:07:00Z" w:author="Yuriy Lebid">
        <w:r>
          <w:rPr>
            <w:rtl w:val="0"/>
          </w:rPr>
          <w:delText xml:space="preserve">) </w:delText>
        </w:r>
      </w:del>
      <w:del w:id="8977" w:date="2019-06-22T23:07:00Z" w:author="Yuriy Lebid">
        <w:r>
          <w:rPr>
            <w:rtl w:val="0"/>
          </w:rPr>
          <w:delText>«Сектора» и Трансформацией образовавшейся квинтэссенции Энерго</w:delText>
        </w:r>
      </w:del>
      <w:del w:id="8978" w:date="2019-06-22T23:07:00Z" w:author="Yuriy Lebid">
        <w:r>
          <w:rPr>
            <w:rtl w:val="0"/>
          </w:rPr>
          <w:delText xml:space="preserve">- </w:delText>
        </w:r>
      </w:del>
      <w:del w:id="8979" w:date="2019-06-22T23:07:00Z" w:author="Yuriy Lebid">
        <w:r>
          <w:rPr>
            <w:rtl w:val="0"/>
          </w:rPr>
          <w:delText xml:space="preserve">Информации в специальные многоканальные Консорвекционные Концентраторы </w:delText>
        </w:r>
      </w:del>
      <w:del w:id="8980" w:date="2019-06-22T23:07:00Z" w:author="Yuriy Lebid">
        <w:r>
          <w:rPr>
            <w:rtl w:val="0"/>
          </w:rPr>
          <w:delText>(</w:delText>
        </w:r>
      </w:del>
      <w:del w:id="8981" w:date="2019-06-22T23:07:00Z" w:author="Yuriy Lebid">
        <w:r>
          <w:rPr>
            <w:rtl w:val="0"/>
          </w:rPr>
          <w:delText>ППААХХ</w:delText>
        </w:r>
      </w:del>
      <w:del w:id="8982" w:date="2019-06-22T23:07:00Z" w:author="Yuriy Lebid">
        <w:r>
          <w:rPr>
            <w:rtl w:val="0"/>
          </w:rPr>
          <w:delText>-</w:delText>
        </w:r>
      </w:del>
      <w:del w:id="8983" w:date="2019-06-22T23:07:00Z" w:author="Yuriy Lebid">
        <w:r>
          <w:rPr>
            <w:rtl w:val="0"/>
          </w:rPr>
          <w:delText>ТТ</w:delText>
        </w:r>
      </w:del>
      <w:del w:id="8984" w:date="2019-06-22T23:07:00Z" w:author="Yuriy Lebid">
        <w:r>
          <w:rPr>
            <w:rtl w:val="0"/>
          </w:rPr>
          <w:delText>-</w:delText>
        </w:r>
      </w:del>
      <w:del w:id="8985" w:date="2019-06-22T23:07:00Z" w:author="Yuriy Lebid">
        <w:r>
          <w:rPr>
            <w:rtl w:val="0"/>
          </w:rPr>
          <w:delText>ССС</w:delText>
        </w:r>
      </w:del>
      <w:del w:id="8986" w:date="2019-06-22T23:07:00Z" w:author="Yuriy Lebid">
        <w:r>
          <w:rPr>
            <w:rtl w:val="0"/>
          </w:rPr>
          <w:delText xml:space="preserve">); </w:delText>
        </w:r>
      </w:del>
      <w:del w:id="8987" w:date="2019-06-22T23:07:00Z" w:author="Yuriy Lebid">
        <w:r>
          <w:rPr>
            <w:rtl w:val="0"/>
          </w:rPr>
          <w:delText>свойственна каждому конкретному Транспеллеративному Трансмутатору</w:delText>
        </w:r>
      </w:del>
      <w:del w:id="8988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8989" w:date="2019-06-22T23:07:00Z" w:author="Yuriy Lebid"/>
        </w:rPr>
      </w:pPr>
      <w:del w:id="899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899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899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899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): </w:delText>
        </w:r>
      </w:del>
      <w:del w:id="8994" w:date="2019-06-22T23:07:00Z" w:author="Yuriy Lebid">
        <w:r>
          <w:rPr>
            <w:rtl w:val="0"/>
          </w:rPr>
          <w:delText>УУЙТ</w:delText>
        </w:r>
      </w:del>
      <w:del w:id="8995" w:date="2019-06-22T23:07:00Z" w:author="Yuriy Lebid">
        <w:r>
          <w:rPr>
            <w:rtl w:val="0"/>
          </w:rPr>
          <w:delText>-</w:delText>
        </w:r>
      </w:del>
      <w:del w:id="8996" w:date="2019-06-22T23:07:00Z" w:author="Yuriy Lebid">
        <w:r>
          <w:rPr>
            <w:rtl w:val="0"/>
          </w:rPr>
          <w:delText>ССС</w:delText>
        </w:r>
      </w:del>
      <w:del w:id="8997" w:date="2019-06-22T23:07:00Z" w:author="Yuriy Lebid">
        <w:r>
          <w:rPr>
            <w:rtl w:val="0"/>
          </w:rPr>
          <w:delText>-</w:delText>
        </w:r>
      </w:del>
      <w:del w:id="8998" w:date="2019-06-22T23:07:00Z" w:author="Yuriy Lebid">
        <w:r>
          <w:rPr>
            <w:rtl w:val="0"/>
          </w:rPr>
          <w:delText>УУ</w:delText>
        </w:r>
      </w:del>
      <w:del w:id="8999" w:date="2019-06-22T23:07:00Z" w:author="Yuriy Lebid">
        <w:r>
          <w:rPr>
            <w:rtl w:val="0"/>
          </w:rPr>
          <w:delText>.</w:delText>
        </w:r>
      </w:del>
      <w:del w:id="900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9001" w:date="2019-06-22T23:07:00Z" w:author="Yuriy Lebid">
        <w:r>
          <w:rPr>
            <w:rtl w:val="0"/>
          </w:rPr>
          <w:delText xml:space="preserve"> </w:delText>
        </w:r>
      </w:del>
    </w:p>
    <w:p>
      <w:pPr>
        <w:pStyle w:val="heading 4"/>
        <w:rPr>
          <w:del w:id="900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900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лурпаксгистомная</w:delText>
        </w:r>
      </w:del>
      <w:del w:id="900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9005" w:date="2019-06-22T23:07:00Z" w:author="Yuriy Lebid"/>
          <w:rStyle w:val="Hyperlink.1"/>
        </w:rPr>
      </w:pPr>
      <w:del w:id="9006" w:date="2019-06-22T23:07:00Z" w:author="Yuriy Lebid">
        <w:r>
          <w:rPr>
            <w:rtl w:val="0"/>
          </w:rPr>
          <w:delText>одна из шести условных качественных категорий сллоогрентности любой СФУУРММ</w:delText>
        </w:r>
      </w:del>
      <w:del w:id="9007" w:date="2019-06-22T23:07:00Z" w:author="Yuriy Lebid">
        <w:r>
          <w:rPr>
            <w:rtl w:val="0"/>
          </w:rPr>
          <w:delText>-</w:delText>
        </w:r>
      </w:del>
      <w:del w:id="9008" w:date="2019-06-22T23:07:00Z" w:author="Yuriy Lebid">
        <w:r>
          <w:rPr>
            <w:rtl w:val="0"/>
          </w:rPr>
          <w:delText>Формы</w:delText>
        </w:r>
      </w:del>
      <w:del w:id="9009" w:date="2019-06-22T23:07:00Z" w:author="Yuriy Lebid">
        <w:r>
          <w:rPr>
            <w:rtl w:val="0"/>
          </w:rPr>
          <w:delText xml:space="preserve">, </w:delText>
        </w:r>
      </w:del>
      <w:del w:id="9010" w:date="2019-06-22T23:07:00Z" w:author="Yuriy Lebid">
        <w:r>
          <w:rPr>
            <w:rtl w:val="0"/>
          </w:rPr>
          <w:delText>эгллеролифтивно</w:delText>
        </w:r>
      </w:del>
      <w:del w:id="9011" w:date="2019-06-22T23:07:00Z" w:author="Yuriy Lebid">
        <w:r>
          <w:rPr>
            <w:rtl w:val="0"/>
          </w:rPr>
          <w:delText>-</w:delText>
        </w:r>
      </w:del>
      <w:del w:id="9012" w:date="2019-06-22T23:07:00Z" w:author="Yuriy Lebid">
        <w:r>
          <w:rPr>
            <w:rtl w:val="0"/>
          </w:rPr>
          <w:delText>конкатенационно проницающих друг друга</w:delText>
        </w:r>
      </w:del>
      <w:del w:id="9013" w:date="2019-06-22T23:07:00Z" w:author="Yuriy Lebid">
        <w:r>
          <w:rPr>
            <w:rtl w:val="0"/>
          </w:rPr>
          <w:delText xml:space="preserve">; </w:delText>
        </w:r>
      </w:del>
      <w:del w:id="9014" w:date="2019-06-22T23:07:00Z" w:author="Yuriy Lebid">
        <w:r>
          <w:rPr>
            <w:rtl w:val="0"/>
          </w:rPr>
          <w:delText>отличается тем</w:delText>
        </w:r>
      </w:del>
      <w:del w:id="9015" w:date="2019-06-22T23:07:00Z" w:author="Yuriy Lebid">
        <w:r>
          <w:rPr>
            <w:rtl w:val="0"/>
          </w:rPr>
          <w:delText xml:space="preserve">, </w:delText>
        </w:r>
      </w:del>
      <w:del w:id="9016" w:date="2019-06-22T23:07:00Z" w:author="Yuriy Lebid">
        <w:r>
          <w:rPr>
            <w:rtl w:val="0"/>
          </w:rPr>
          <w:delText xml:space="preserve">что полюса дуальностей находятся между крайне негативным смыслом </w:delText>
        </w:r>
      </w:del>
      <w:del w:id="9017" w:date="2019-06-22T23:07:00Z" w:author="Yuriy Lebid">
        <w:r>
          <w:rPr>
            <w:rtl w:val="0"/>
          </w:rPr>
          <w:delText>(</w:delText>
        </w:r>
      </w:del>
      <w:del w:id="9018" w:date="2019-06-22T23:07:00Z" w:author="Yuriy Lebid">
        <w:r>
          <w:rPr>
            <w:rtl w:val="0"/>
          </w:rPr>
          <w:delText>лурпаксная часть</w:delText>
        </w:r>
      </w:del>
      <w:del w:id="9019" w:date="2019-06-22T23:07:00Z" w:author="Yuriy Lebid">
        <w:r>
          <w:rPr>
            <w:rtl w:val="0"/>
          </w:rPr>
          <w:delText xml:space="preserve">) </w:delText>
        </w:r>
      </w:del>
      <w:del w:id="9020" w:date="2019-06-22T23:07:00Z" w:author="Yuriy Lebid">
        <w:r>
          <w:rPr>
            <w:rtl w:val="0"/>
          </w:rPr>
          <w:delText xml:space="preserve">и очень негативным смыслом </w:delText>
        </w:r>
      </w:del>
      <w:del w:id="9021" w:date="2019-06-22T23:07:00Z" w:author="Yuriy Lebid">
        <w:r>
          <w:rPr>
            <w:rtl w:val="0"/>
          </w:rPr>
          <w:delText>(</w:delText>
        </w:r>
      </w:del>
      <w:del w:id="9022" w:date="2019-06-22T23:07:00Z" w:author="Yuriy Lebid">
        <w:r>
          <w:rPr>
            <w:rtl w:val="0"/>
          </w:rPr>
          <w:delText>гистовая часть</w:delText>
        </w:r>
      </w:del>
      <w:del w:id="9023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902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902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лурпаксный </w:delText>
        </w:r>
      </w:del>
      <w:del w:id="902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9027" w:date="2019-06-22T23:07:00Z" w:author="Yuriy Lebid"/>
          <w:rStyle w:val="Нет"/>
          <w:rFonts w:ascii="Times New Roman" w:cs="Times New Roman" w:hAnsi="Times New Roman" w:eastAsia="Times New Roman"/>
          <w:i w:val="1"/>
          <w:iCs w:val="1"/>
        </w:rPr>
      </w:pPr>
      <w:del w:id="9028" w:date="2019-06-22T23:07:00Z" w:author="Yuriy Lebid">
        <w:r>
          <w:rPr>
            <w:rtl w:val="0"/>
          </w:rPr>
          <w:delText>крайне негативный смысл</w:delText>
        </w:r>
      </w:del>
      <w:del w:id="9029" w:date="2019-06-22T23:07:00Z" w:author="Yuriy Lebid">
        <w:r>
          <w:rPr>
            <w:rtl w:val="0"/>
          </w:rPr>
          <w:delText xml:space="preserve">, </w:delText>
        </w:r>
      </w:del>
      <w:del w:id="9030" w:date="2019-06-22T23:07:00Z" w:author="Yuriy Lebid">
        <w:r>
          <w:rPr>
            <w:rtl w:val="0"/>
          </w:rPr>
          <w:delText>заложенный внутри общей сллоогрентности СФУУРММ</w:delText>
        </w:r>
      </w:del>
      <w:del w:id="9031" w:date="2019-06-22T23:07:00Z" w:author="Yuriy Lebid">
        <w:r>
          <w:rPr>
            <w:rtl w:val="0"/>
          </w:rPr>
          <w:delText>-</w:delText>
        </w:r>
      </w:del>
      <w:del w:id="9032" w:date="2019-06-22T23:07:00Z" w:author="Yuriy Lebid">
        <w:r>
          <w:rPr>
            <w:rtl w:val="0"/>
          </w:rPr>
          <w:delText>Формы</w:delText>
        </w:r>
      </w:del>
    </w:p>
    <w:p>
      <w:pPr>
        <w:pStyle w:val="heading 4"/>
        <w:rPr>
          <w:del w:id="9033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903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ЛУУД</w:delText>
        </w:r>
      </w:del>
      <w:del w:id="903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903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ВВУ </w:delText>
        </w:r>
      </w:del>
      <w:del w:id="903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- </w:delText>
        </w:r>
      </w:del>
      <w:del w:id="903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Звуковой Космический Код </w:delText>
        </w:r>
      </w:del>
      <w:del w:id="903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904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904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9042" w:date="2019-06-22T23:07:00Z" w:author="Yuriy Lebid"/>
          <w:rStyle w:val="Нет"/>
          <w:rFonts w:ascii="Times New Roman" w:cs="Times New Roman" w:hAnsi="Times New Roman" w:eastAsia="Times New Roman"/>
        </w:rPr>
      </w:pPr>
      <w:del w:id="9043" w:date="2019-06-22T23:07:00Z" w:author="Yuriy Lebid">
        <w:r>
          <w:rPr>
            <w:rtl w:val="0"/>
          </w:rPr>
          <w:delText xml:space="preserve">низкокачественная «лутальная» часть общей творческой динамики </w:delText>
        </w:r>
      </w:del>
      <w:del w:id="9044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"</w:delText>
        </w:r>
      </w:del>
      <w:del w:id="9045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временной эфирной наполняющей</w:delText>
        </w:r>
      </w:del>
      <w:del w:id="9046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" (</w:delText>
        </w:r>
      </w:del>
      <w:del w:id="9047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«ВЭН»</w:delText>
        </w:r>
      </w:del>
      <w:del w:id="9048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)</w:delText>
        </w:r>
      </w:del>
    </w:p>
    <w:p>
      <w:pPr>
        <w:pStyle w:val="heading 4"/>
        <w:rPr>
          <w:del w:id="9049" w:date="2019-06-22T23:07:00Z" w:author="Yuriy Lebid"/>
          <w:rStyle w:val="Нет"/>
          <w:color w:val="000000"/>
          <w:u w:color="000000"/>
        </w:rPr>
      </w:pPr>
      <w:del w:id="905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люминосный </w:delText>
        </w:r>
      </w:del>
      <w:del w:id="905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905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905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905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lumino</w:delText>
        </w:r>
      </w:del>
      <w:del w:id="905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освещать</w:delText>
        </w:r>
      </w:del>
      <w:del w:id="905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905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одарять способностью светить</w:delText>
        </w:r>
      </w:del>
      <w:del w:id="905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9059" w:date="2019-06-22T23:07:00Z" w:author="Yuriy Lebid"/>
        </w:rPr>
      </w:pPr>
      <w:del w:id="9060" w:date="2019-06-22T23:07:00Z" w:author="Yuriy Lebid">
        <w:r>
          <w:rPr>
            <w:rtl w:val="0"/>
          </w:rPr>
          <w:delText>“лучевой”</w:delText>
        </w:r>
      </w:del>
      <w:del w:id="9061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9062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906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906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9065" w:date="2019-06-22T23:07:00Z" w:author="Yuriy Lebid">
        <w:r>
          <w:rPr>
            <w:rStyle w:val="Hyperlink.1"/>
            <w:rtl w:val="0"/>
          </w:rPr>
          <w:delText>люминосные Формы Самосознаний</w:delText>
        </w:r>
      </w:del>
      <w:del w:id="906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9067" w:date="2019-06-22T23:07:00Z" w:author="Yuriy Lebid">
        <w:r>
          <w:rPr>
            <w:rtl w:val="0"/>
          </w:rPr>
          <w:delText>(</w:delText>
        </w:r>
      </w:del>
      <w:del w:id="9068" w:date="2019-06-22T23:07:00Z" w:author="Yuriy Lebid">
        <w:r>
          <w:rPr>
            <w:rtl w:val="0"/>
          </w:rPr>
          <w:delText>ФС</w:delText>
        </w:r>
      </w:del>
      <w:del w:id="9069" w:date="2019-06-22T23:07:00Z" w:author="Yuriy Lebid">
        <w:r>
          <w:rPr>
            <w:rtl w:val="0"/>
          </w:rPr>
          <w:delText xml:space="preserve">) </w:delText>
        </w:r>
      </w:del>
      <w:del w:id="9070" w:date="2019-06-22T23:07:00Z" w:author="Yuriy Lebid">
        <w:r>
          <w:rPr>
            <w:rtl w:val="0"/>
          </w:rPr>
          <w:delText>— «лучевые» аналоги НУУ</w:delText>
        </w:r>
      </w:del>
      <w:del w:id="9071" w:date="2019-06-22T23:07:00Z" w:author="Yuriy Lebid">
        <w:r>
          <w:rPr>
            <w:rtl w:val="0"/>
          </w:rPr>
          <w:delText>-</w:delText>
        </w:r>
      </w:del>
      <w:del w:id="9072" w:date="2019-06-22T23:07:00Z" w:author="Yuriy Lebid">
        <w:r>
          <w:rPr>
            <w:rtl w:val="0"/>
          </w:rPr>
          <w:delText>ВВУ</w:delText>
        </w:r>
      </w:del>
      <w:del w:id="9073" w:date="2019-06-22T23:07:00Z" w:author="Yuriy Lebid">
        <w:r>
          <w:rPr>
            <w:rtl w:val="0"/>
          </w:rPr>
          <w:delText>-</w:delText>
        </w:r>
      </w:del>
      <w:del w:id="9074" w:date="2019-06-22T23:07:00Z" w:author="Yuriy Lebid">
        <w:r>
          <w:rPr>
            <w:rtl w:val="0"/>
          </w:rPr>
          <w:delText>Формо</w:delText>
        </w:r>
      </w:del>
      <w:del w:id="9075" w:date="2019-06-22T23:07:00Z" w:author="Yuriy Lebid">
        <w:r>
          <w:rPr>
            <w:rtl w:val="0"/>
          </w:rPr>
          <w:delText>-</w:delText>
        </w:r>
      </w:del>
      <w:del w:id="9076" w:date="2019-06-22T23:07:00Z" w:author="Yuriy Lebid">
        <w:r>
          <w:rPr>
            <w:rtl w:val="0"/>
          </w:rPr>
          <w:delText xml:space="preserve">Типов в </w:delText>
        </w:r>
      </w:del>
      <w:del w:id="9077" w:date="2019-06-22T23:07:00Z" w:author="Yuriy Lebid">
        <w:r>
          <w:rPr>
            <w:rtl w:val="0"/>
          </w:rPr>
          <w:delText>5-6-</w:delText>
        </w:r>
      </w:del>
      <w:del w:id="9078" w:date="2019-06-22T23:07:00Z" w:author="Yuriy Lebid">
        <w:r>
          <w:rPr>
            <w:rtl w:val="0"/>
          </w:rPr>
          <w:delText>мерном диапазоне эксгиберации ЛЛУУ</w:delText>
        </w:r>
      </w:del>
      <w:del w:id="9079" w:date="2019-06-22T23:07:00Z" w:author="Yuriy Lebid">
        <w:r>
          <w:rPr>
            <w:rtl w:val="0"/>
          </w:rPr>
          <w:delText>-</w:delText>
        </w:r>
      </w:del>
      <w:del w:id="9080" w:date="2019-06-22T23:07:00Z" w:author="Yuriy Lebid">
        <w:r>
          <w:rPr>
            <w:rtl w:val="0"/>
          </w:rPr>
          <w:delText>ВВУ</w:delText>
        </w:r>
      </w:del>
      <w:del w:id="9081" w:date="2019-06-22T23:07:00Z" w:author="Yuriy Lebid">
        <w:r>
          <w:rPr>
            <w:rtl w:val="0"/>
          </w:rPr>
          <w:delText>-</w:delText>
        </w:r>
      </w:del>
      <w:del w:id="9082" w:date="2019-06-22T23:07:00Z" w:author="Yuriy Lebid">
        <w:r>
          <w:rPr>
            <w:rtl w:val="0"/>
          </w:rPr>
          <w:delText>Сущности</w:delText>
        </w:r>
      </w:del>
      <w:del w:id="9083" w:date="2019-06-22T23:07:00Z" w:author="Yuriy Lebid">
        <w:r>
          <w:rPr>
            <w:rtl w:val="0"/>
          </w:rPr>
          <w:delText>.</w:delText>
        </w:r>
      </w:del>
    </w:p>
    <w:p>
      <w:pPr>
        <w:pStyle w:val="Normal.0"/>
        <w:widowControl w:val="0"/>
        <w:spacing w:before="0" w:after="240" w:line="259" w:lineRule="auto"/>
        <w:ind w:firstLine="142"/>
        <w:rPr>
          <w:del w:id="9084" w:date="2019-06-22T23:07:00Z" w:author="Yuriy Lebid"/>
          <w:rStyle w:val="Нет"/>
          <w:rFonts w:ascii="Times" w:cs="Times" w:hAnsi="Times" w:eastAsia="Times"/>
          <w:sz w:val="22"/>
          <w:szCs w:val="22"/>
        </w:rPr>
      </w:pPr>
    </w:p>
    <w:p>
      <w:pPr>
        <w:pStyle w:val="Normal.0"/>
        <w:widowControl w:val="0"/>
        <w:spacing w:before="0" w:after="240" w:line="259" w:lineRule="auto"/>
        <w:ind w:firstLine="142"/>
        <w:rPr>
          <w:del w:id="9085" w:date="2019-06-22T23:07:00Z" w:author="Yuriy Lebid"/>
          <w:rStyle w:val="Нет"/>
          <w:rFonts w:ascii="Times" w:cs="Times" w:hAnsi="Times" w:eastAsia="Times"/>
          <w:b w:val="1"/>
          <w:bCs w:val="1"/>
          <w:sz w:val="28"/>
          <w:szCs w:val="28"/>
        </w:rPr>
      </w:pPr>
    </w:p>
    <w:p>
      <w:pPr>
        <w:pStyle w:val="Normal.0"/>
      </w:pPr>
      <w:del w:id="9086" w:date="2019-06-22T23:07:00Z" w:author="Yuriy Lebid">
        <w:r>
          <w:rPr>
            <w:rStyle w:val="Нет"/>
            <w:rFonts w:ascii="Arial Unicode MS" w:cs="Arial Unicode MS" w:hAnsi="Arial Unicode MS" w:eastAsia="Arial Unicode MS"/>
            <w:b w:val="0"/>
            <w:bCs w:val="0"/>
            <w:i w:val="0"/>
            <w:iCs w:val="0"/>
            <w:sz w:val="28"/>
            <w:szCs w:val="28"/>
          </w:rPr>
          <w:br w:type="page"/>
        </w:r>
      </w:del>
    </w:p>
    <w:p>
      <w:pPr>
        <w:pStyle w:val="heading 3"/>
        <w:rPr>
          <w:del w:id="9087" w:date="2019-06-22T23:07:00Z" w:author="Yuriy Lebid"/>
          <w:rStyle w:val="Нет"/>
          <w:color w:val="000000"/>
          <w:u w:color="000000"/>
        </w:rPr>
      </w:pPr>
      <w:del w:id="908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М</w:delText>
        </w:r>
      </w:del>
    </w:p>
    <w:p>
      <w:pPr>
        <w:pStyle w:val="heading 4"/>
        <w:rPr>
          <w:del w:id="908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909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маггулакрус </w:delText>
        </w:r>
      </w:del>
      <w:del w:id="909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9092" w:date="2019-06-22T23:07:00Z" w:author="Yuriy Lebid"/>
        </w:rPr>
      </w:pPr>
      <w:del w:id="9093" w:date="2019-06-22T23:07:00Z" w:author="Yuriy Lebid">
        <w:r>
          <w:rPr>
            <w:rtl w:val="0"/>
          </w:rPr>
          <w:delText xml:space="preserve">ллууввумический эгрегор со множеством разнообразных тиарсскларусов </w:delText>
        </w:r>
      </w:del>
      <w:del w:id="9094" w:date="2019-06-22T23:07:00Z" w:author="Yuriy Lebid">
        <w:r>
          <w:rPr>
            <w:rtl w:val="0"/>
          </w:rPr>
          <w:delText>(</w:delText>
        </w:r>
      </w:del>
      <w:del w:id="9095" w:date="2019-06-22T23:07:00Z" w:author="Yuriy Lebid">
        <w:r>
          <w:rPr>
            <w:rtl w:val="0"/>
          </w:rPr>
          <w:delText>комплексов мини</w:delText>
        </w:r>
      </w:del>
      <w:del w:id="9096" w:date="2019-06-22T23:07:00Z" w:author="Yuriy Lebid">
        <w:r>
          <w:rPr>
            <w:rtl w:val="0"/>
          </w:rPr>
          <w:delText>-</w:delText>
        </w:r>
      </w:del>
      <w:del w:id="9097" w:date="2019-06-22T23:07:00Z" w:author="Yuriy Lebid">
        <w:r>
          <w:rPr>
            <w:rtl w:val="0"/>
          </w:rPr>
          <w:delText>эгрегоров плеядианских Космических Цивилизаций и цивилизаций с коварллертными Схемами Синтеза</w:delText>
        </w:r>
      </w:del>
      <w:del w:id="9098" w:date="2019-06-22T23:07:00Z" w:author="Yuriy Lebid">
        <w:r>
          <w:rPr>
            <w:rtl w:val="0"/>
          </w:rPr>
          <w:delText xml:space="preserve">) </w:delText>
        </w:r>
      </w:del>
      <w:del w:id="9099" w:date="2019-06-22T23:07:00Z" w:author="Yuriy Lebid">
        <w:r>
          <w:rPr>
            <w:rtl w:val="0"/>
          </w:rPr>
          <w:delText xml:space="preserve">и саллибрумусов </w:delText>
        </w:r>
      </w:del>
      <w:del w:id="9100" w:date="2019-06-22T23:07:00Z" w:author="Yuriy Lebid">
        <w:r>
          <w:rPr>
            <w:rtl w:val="0"/>
          </w:rPr>
          <w:delText>(</w:delText>
        </w:r>
      </w:del>
      <w:del w:id="9101" w:date="2019-06-22T23:07:00Z" w:author="Yuriy Lebid">
        <w:r>
          <w:rPr>
            <w:rtl w:val="0"/>
          </w:rPr>
          <w:delText>микро</w:delText>
        </w:r>
      </w:del>
      <w:del w:id="9102" w:date="2019-06-22T23:07:00Z" w:author="Yuriy Lebid">
        <w:r>
          <w:rPr>
            <w:rtl w:val="0"/>
          </w:rPr>
          <w:delText>-</w:delText>
        </w:r>
      </w:del>
      <w:del w:id="9103" w:date="2019-06-22T23:07:00Z" w:author="Yuriy Lebid">
        <w:r>
          <w:rPr>
            <w:rtl w:val="0"/>
          </w:rPr>
          <w:delText>эгрегоров разнопланетных типов человечеств</w:delText>
        </w:r>
      </w:del>
      <w:del w:id="9104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910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910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маллкстулла</w:delText>
        </w:r>
      </w:del>
      <w:del w:id="91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9108" w:date="2019-06-22T23:07:00Z" w:author="Yuriy Lebid"/>
        </w:rPr>
      </w:pPr>
      <w:del w:id="9109" w:date="2019-06-22T23:07:00Z" w:author="Yuriy Lebid">
        <w:r>
          <w:rPr>
            <w:rtl w:val="0"/>
          </w:rPr>
          <w:delText>формо</w:delText>
        </w:r>
      </w:del>
      <w:del w:id="9110" w:date="2019-06-22T23:07:00Z" w:author="Yuriy Lebid">
        <w:r>
          <w:rPr>
            <w:rStyle w:val="Hyperlink.1"/>
            <w:rtl w:val="0"/>
          </w:rPr>
          <w:delText>-</w:delText>
        </w:r>
      </w:del>
      <w:del w:id="9111" w:date="2019-06-22T23:07:00Z" w:author="Yuriy Lebid">
        <w:r>
          <w:rPr>
            <w:rtl w:val="0"/>
          </w:rPr>
          <w:delText xml:space="preserve">структура </w:delText>
        </w:r>
      </w:del>
      <w:del w:id="9112" w:date="2019-06-22T23:07:00Z" w:author="Yuriy Lebid">
        <w:r>
          <w:rPr>
            <w:rtl w:val="0"/>
          </w:rPr>
          <w:delText>"</w:delText>
        </w:r>
      </w:del>
      <w:del w:id="9113" w:date="2019-06-22T23:07:00Z" w:author="Yuriy Lebid">
        <w:r>
          <w:rPr>
            <w:rtl w:val="0"/>
          </w:rPr>
          <w:delText>клеток</w:delText>
        </w:r>
      </w:del>
      <w:del w:id="9114" w:date="2019-06-22T23:07:00Z" w:author="Yuriy Lebid">
        <w:r>
          <w:rPr>
            <w:rtl w:val="0"/>
          </w:rPr>
          <w:delText xml:space="preserve">" </w:delText>
        </w:r>
      </w:del>
      <w:del w:id="9115" w:date="2019-06-22T23:07:00Z" w:author="Yuriy Lebid">
        <w:r>
          <w:rPr>
            <w:rtl w:val="0"/>
          </w:rPr>
          <w:delText xml:space="preserve">димидиомиттенсных Форм Самосознаний </w:delText>
        </w:r>
      </w:del>
      <w:del w:id="9116" w:date="2019-06-22T23:07:00Z" w:author="Yuriy Lebid">
        <w:r>
          <w:rPr>
            <w:rtl w:val="0"/>
          </w:rPr>
          <w:delText>(</w:delText>
        </w:r>
      </w:del>
      <w:del w:id="9117" w:date="2019-06-22T23:07:00Z" w:author="Yuriy Lebid">
        <w:r>
          <w:rPr>
            <w:rtl w:val="0"/>
          </w:rPr>
          <w:delText>ФС</w:delText>
        </w:r>
      </w:del>
      <w:del w:id="9118" w:date="2019-06-22T23:07:00Z" w:author="Yuriy Lebid">
        <w:r>
          <w:rPr>
            <w:rtl w:val="0"/>
          </w:rPr>
          <w:delText xml:space="preserve">); </w:delText>
        </w:r>
      </w:del>
      <w:del w:id="9119" w:date="2019-06-22T23:07:00Z" w:author="Yuriy Lebid">
        <w:r>
          <w:rPr>
            <w:rtl w:val="0"/>
          </w:rPr>
          <w:delText>биологическая составляющая аналогов клеток у димидиомиттенсных Форм</w:delText>
        </w:r>
      </w:del>
    </w:p>
    <w:p>
      <w:pPr>
        <w:pStyle w:val="heading 4"/>
        <w:rPr>
          <w:del w:id="912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912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мал</w:delText>
        </w:r>
      </w:del>
      <w:del w:id="912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912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лнта </w:delText>
        </w:r>
      </w:del>
      <w:del w:id="91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9125" w:date="2019-06-22T23:07:00Z" w:author="Yuriy Lebid"/>
        </w:rPr>
      </w:pPr>
      <w:del w:id="9126" w:date="2019-06-22T23:07:00Z" w:author="Yuriy Lebid">
        <w:r>
          <w:rPr>
            <w:rtl w:val="0"/>
          </w:rPr>
          <w:delText>фотонно</w:delText>
        </w:r>
      </w:del>
      <w:del w:id="9127" w:date="2019-06-22T23:07:00Z" w:author="Yuriy Lebid">
        <w:r>
          <w:rPr>
            <w:rtl w:val="0"/>
          </w:rPr>
          <w:delText>-</w:delText>
        </w:r>
      </w:del>
      <w:del w:id="9128" w:date="2019-06-22T23:07:00Z" w:author="Yuriy Lebid">
        <w:r>
          <w:rPr>
            <w:rtl w:val="0"/>
          </w:rPr>
          <w:delText xml:space="preserve">глюонный «каркас» всех Версий ГРЭИЙСЛИИСС </w:delText>
        </w:r>
      </w:del>
      <w:del w:id="9129" w:date="2019-06-22T23:07:00Z" w:author="Yuriy Lebid">
        <w:r>
          <w:rPr>
            <w:rtl w:val="0"/>
          </w:rPr>
          <w:delText>(</w:delText>
        </w:r>
      </w:del>
      <w:del w:id="9130" w:date="2019-06-22T23:07:00Z" w:author="Yuriy Lebid">
        <w:r>
          <w:rPr>
            <w:rtl w:val="0"/>
          </w:rPr>
          <w:delText>аналог</w:delText>
        </w:r>
      </w:del>
      <w:del w:id="9131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9132" w:date="2019-06-22T23:07:00Z" w:author="Yuriy Lebid">
        <w:r>
          <w:rPr>
            <w:rtl w:val="0"/>
          </w:rPr>
          <w:delText>ваобби НУУ</w:delText>
        </w:r>
      </w:del>
      <w:del w:id="9133" w:date="2019-06-22T23:07:00Z" w:author="Yuriy Lebid">
        <w:r>
          <w:rPr>
            <w:rtl w:val="0"/>
          </w:rPr>
          <w:delText>-</w:delText>
        </w:r>
      </w:del>
      <w:del w:id="9134" w:date="2019-06-22T23:07:00Z" w:author="Yuriy Lebid">
        <w:r>
          <w:rPr>
            <w:rtl w:val="0"/>
          </w:rPr>
          <w:delText>ВВУ</w:delText>
        </w:r>
      </w:del>
      <w:del w:id="9135" w:date="2019-06-22T23:07:00Z" w:author="Yuriy Lebid">
        <w:r>
          <w:rPr>
            <w:rtl w:val="0"/>
          </w:rPr>
          <w:delText>-</w:delText>
        </w:r>
      </w:del>
      <w:del w:id="9136" w:date="2019-06-22T23:07:00Z" w:author="Yuriy Lebid">
        <w:r>
          <w:rPr>
            <w:rtl w:val="0"/>
          </w:rPr>
          <w:delText>Формо</w:delText>
        </w:r>
      </w:del>
      <w:del w:id="9137" w:date="2019-06-22T23:07:00Z" w:author="Yuriy Lebid">
        <w:r>
          <w:rPr>
            <w:rtl w:val="0"/>
          </w:rPr>
          <w:delText>-</w:delText>
        </w:r>
      </w:del>
      <w:del w:id="9138" w:date="2019-06-22T23:07:00Z" w:author="Yuriy Lebid">
        <w:r>
          <w:rPr>
            <w:rtl w:val="0"/>
          </w:rPr>
          <w:delText>Типов</w:delText>
        </w:r>
      </w:del>
      <w:del w:id="9139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9140" w:date="2019-06-22T23:07:00Z" w:author="Yuriy Lebid"/>
          <w:rStyle w:val="Нет"/>
          <w:color w:val="000000"/>
          <w:u w:color="000000"/>
        </w:rPr>
      </w:pPr>
      <w:del w:id="914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мартцгольная ДНК  </w:delText>
        </w:r>
      </w:del>
      <w:del w:id="9142" w:date="2019-06-22T23:07:00Z" w:author="Yuriy Lebid">
        <w:r>
          <w:rPr>
            <w:rStyle w:val="Нет"/>
            <w:rFonts w:ascii="Times New Roman" w:hAnsi="Times New Roman"/>
            <w:b w:val="0"/>
            <w:bCs w:val="0"/>
            <w:color w:val="000000"/>
            <w:u w:color="000000"/>
            <w:rtl w:val="0"/>
            <w:lang w:val="ru-RU"/>
          </w:rPr>
          <w:delText>(</w:delText>
        </w:r>
      </w:del>
      <w:del w:id="9143" w:date="2019-06-22T23:07:00Z" w:author="Yuriy Lebid">
        <w:r>
          <w:rPr>
            <w:rStyle w:val="Нет"/>
            <w:rFonts w:ascii="Times New Roman" w:hAnsi="Times New Roman" w:hint="default"/>
            <w:b w:val="0"/>
            <w:bCs w:val="0"/>
            <w:color w:val="000000"/>
            <w:u w:color="000000"/>
            <w:shd w:val="clear" w:color="auto" w:fill="ffffff"/>
            <w:rtl w:val="0"/>
            <w:lang w:val="ru-RU"/>
          </w:rPr>
          <w:delText>дезоксирибонуклеиновая кислота</w:delText>
        </w:r>
      </w:del>
      <w:del w:id="9144" w:date="2019-06-22T23:07:00Z" w:author="Yuriy Lebid">
        <w:r>
          <w:rPr>
            <w:rStyle w:val="Нет"/>
            <w:rFonts w:ascii="Times New Roman" w:hAnsi="Times New Roman"/>
            <w:b w:val="0"/>
            <w:bCs w:val="0"/>
            <w:color w:val="000000"/>
            <w:u w:color="000000"/>
            <w:shd w:val="clear" w:color="auto" w:fill="ffffff"/>
            <w:rtl w:val="0"/>
            <w:lang w:val="ru-RU"/>
          </w:rPr>
          <w:delText>)</w:delText>
        </w:r>
      </w:del>
      <w:del w:id="9145" w:date="2019-06-22T23:07:00Z" w:author="Yuriy Lebid">
        <w:r>
          <w:rPr>
            <w:rStyle w:val="Нет"/>
            <w:rFonts w:ascii="Arial" w:hAnsi="Arial"/>
            <w:color w:val="000000"/>
            <w:u w:color="000000"/>
            <w:shd w:val="clear" w:color="auto" w:fill="ffffff"/>
            <w:rtl w:val="0"/>
            <w:lang w:val="ru-RU"/>
          </w:rPr>
          <w:delText xml:space="preserve"> </w:delText>
        </w:r>
      </w:del>
      <w:del w:id="914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9147" w:date="2019-06-22T23:07:00Z" w:author="Yuriy Lebid"/>
        </w:rPr>
      </w:pPr>
      <w:del w:id="9148" w:date="2019-06-22T23:07:00Z" w:author="Yuriy Lebid">
        <w:r>
          <w:rPr>
            <w:rtl w:val="0"/>
          </w:rPr>
          <w:delText>вариация структуры ДНК</w:delText>
        </w:r>
      </w:del>
      <w:del w:id="9149" w:date="2019-06-22T23:07:00Z" w:author="Yuriy Lebid">
        <w:r>
          <w:rPr>
            <w:rtl w:val="0"/>
          </w:rPr>
          <w:delText xml:space="preserve">, </w:delText>
        </w:r>
      </w:del>
      <w:del w:id="9150" w:date="2019-06-22T23:07:00Z" w:author="Yuriy Lebid">
        <w:r>
          <w:rPr>
            <w:rtl w:val="0"/>
          </w:rPr>
          <w:delText>отличная от свойственной нам</w:delText>
        </w:r>
      </w:del>
      <w:del w:id="915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9152" w:date="2019-06-22T23:07:00Z" w:author="Yuriy Lebid">
        <w:r>
          <w:rPr>
            <w:rtl w:val="0"/>
          </w:rPr>
          <w:delText>двуспиральной</w:delText>
        </w:r>
      </w:del>
    </w:p>
    <w:p>
      <w:pPr>
        <w:pStyle w:val="heading 4"/>
        <w:rPr>
          <w:del w:id="9153" w:date="2019-06-22T23:07:00Z" w:author="Yuriy Lebid"/>
          <w:rStyle w:val="Нет"/>
          <w:color w:val="000000"/>
          <w:u w:color="000000"/>
        </w:rPr>
      </w:pPr>
      <w:del w:id="915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материализация </w:delText>
        </w:r>
      </w:del>
      <w:del w:id="915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915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915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915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materialis</w:delText>
        </w:r>
      </w:del>
      <w:del w:id="915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материальный</w:delText>
        </w:r>
      </w:del>
      <w:del w:id="916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916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вещественный</w:delText>
        </w:r>
      </w:del>
      <w:del w:id="916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9163" w:date="2019-06-22T23:07:00Z" w:author="Yuriy Lebid"/>
        </w:rPr>
      </w:pPr>
      <w:del w:id="916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916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9166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i w:val="1"/>
            <w:iCs w:val="1"/>
            <w:rtl w:val="0"/>
            <w:lang w:val="ru-RU"/>
          </w:rPr>
          <w:delText xml:space="preserve"> </w:delText>
        </w:r>
      </w:del>
      <w:del w:id="9167" w:date="2019-06-22T23:07:00Z" w:author="Yuriy Lebid">
        <w:r>
          <w:rPr>
            <w:rtl w:val="0"/>
          </w:rPr>
          <w:delText>процесс трансмутации определенных Уровней межкачественного внутреннего взаимодействия АИЙС</w:delText>
        </w:r>
      </w:del>
      <w:del w:id="9168" w:date="2019-06-22T23:07:00Z" w:author="Yuriy Lebid">
        <w:r>
          <w:rPr>
            <w:rtl w:val="0"/>
          </w:rPr>
          <w:delText>-</w:delText>
        </w:r>
      </w:del>
      <w:del w:id="9169" w:date="2019-06-22T23:07:00Z" w:author="Yuriy Lebid">
        <w:r>
          <w:rPr>
            <w:rtl w:val="0"/>
          </w:rPr>
          <w:delText>ССС</w:delText>
        </w:r>
      </w:del>
      <w:del w:id="9170" w:date="2019-06-22T23:07:00Z" w:author="Yuriy Lebid">
        <w:r>
          <w:rPr>
            <w:rtl w:val="0"/>
          </w:rPr>
          <w:delText>-</w:delText>
        </w:r>
      </w:del>
      <w:del w:id="9171" w:date="2019-06-22T23:07:00Z" w:author="Yuriy Lebid">
        <w:r>
          <w:rPr>
            <w:rtl w:val="0"/>
          </w:rPr>
          <w:delText>Потоков в «Материю»</w:delText>
        </w:r>
      </w:del>
      <w:del w:id="9172" w:date="2019-06-22T23:07:00Z" w:author="Yuriy Lebid">
        <w:r>
          <w:rPr>
            <w:rtl w:val="0"/>
          </w:rPr>
          <w:delText xml:space="preserve">, </w:delText>
        </w:r>
      </w:del>
      <w:del w:id="9173" w:date="2019-06-22T23:07:00Z" w:author="Yuriy Lebid">
        <w:r>
          <w:rPr>
            <w:rtl w:val="0"/>
          </w:rPr>
          <w:delText>то есть в плазменно</w:delText>
        </w:r>
      </w:del>
      <w:del w:id="9174" w:date="2019-06-22T23:07:00Z" w:author="Yuriy Lebid">
        <w:r>
          <w:rPr>
            <w:rtl w:val="0"/>
          </w:rPr>
          <w:delText>-</w:delText>
        </w:r>
      </w:del>
      <w:del w:id="9175" w:date="2019-06-22T23:07:00Z" w:author="Yuriy Lebid">
        <w:r>
          <w:rPr>
            <w:rtl w:val="0"/>
          </w:rPr>
          <w:delText>уплотн</w:delText>
        </w:r>
      </w:del>
      <w:del w:id="9176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9177" w:date="2019-06-22T23:07:00Z" w:author="Yuriy Lebid">
        <w:r>
          <w:rPr>
            <w:rtl w:val="0"/>
          </w:rPr>
          <w:delText>нное состояние</w:delText>
        </w:r>
      </w:del>
    </w:p>
    <w:p>
      <w:pPr>
        <w:pStyle w:val="heading 4"/>
        <w:rPr>
          <w:del w:id="917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917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маттриссумы </w:delText>
        </w:r>
      </w:del>
      <w:del w:id="918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9181" w:date="2019-06-22T23:07:00Z" w:author="Yuriy Lebid"/>
        </w:rPr>
      </w:pPr>
      <w:del w:id="9182" w:date="2019-06-22T23:07:00Z" w:author="Yuriy Lebid">
        <w:r>
          <w:rPr>
            <w:rtl w:val="0"/>
          </w:rPr>
          <w:delText xml:space="preserve">высоко информированные Космические Сущности </w:delText>
        </w:r>
      </w:del>
      <w:del w:id="9183" w:date="2019-06-22T23:07:00Z" w:author="Yuriy Lebid">
        <w:r>
          <w:rPr>
            <w:rtl w:val="0"/>
          </w:rPr>
          <w:delText>(</w:delText>
        </w:r>
      </w:del>
      <w:del w:id="9184" w:date="2019-06-22T23:07:00Z" w:author="Yuriy Lebid">
        <w:r>
          <w:rPr>
            <w:rtl w:val="0"/>
          </w:rPr>
          <w:delText xml:space="preserve">эфирные аналоги синтезированных Форм Самосознаний </w:delText>
        </w:r>
      </w:del>
      <w:del w:id="9185" w:date="2019-06-22T23:07:00Z" w:author="Yuriy Lebid">
        <w:r>
          <w:rPr>
            <w:rtl w:val="0"/>
          </w:rPr>
          <w:delText>(</w:delText>
        </w:r>
      </w:del>
      <w:del w:id="9186" w:date="2019-06-22T23:07:00Z" w:author="Yuriy Lebid">
        <w:r>
          <w:rPr>
            <w:rtl w:val="0"/>
          </w:rPr>
          <w:delText>ФС</w:delText>
        </w:r>
      </w:del>
      <w:del w:id="9187" w:date="2019-06-22T23:07:00Z" w:author="Yuriy Lebid">
        <w:r>
          <w:rPr>
            <w:rtl w:val="0"/>
          </w:rPr>
          <w:delText xml:space="preserve">) </w:delText>
        </w:r>
      </w:del>
      <w:del w:id="9188" w:date="2019-06-22T23:07:00Z" w:author="Yuriy Lebid">
        <w:r>
          <w:rPr>
            <w:rtl w:val="0"/>
          </w:rPr>
          <w:delText>аргллаамуров и инглимилинов</w:delText>
        </w:r>
      </w:del>
      <w:del w:id="9189" w:date="2019-06-22T23:07:00Z" w:author="Yuriy Lebid">
        <w:r>
          <w:rPr>
            <w:rtl w:val="0"/>
          </w:rPr>
          <w:delText xml:space="preserve">, </w:delText>
        </w:r>
      </w:del>
      <w:del w:id="9190" w:date="2019-06-22T23:07:00Z" w:author="Yuriy Lebid">
        <w:r>
          <w:rPr>
            <w:rtl w:val="0"/>
          </w:rPr>
          <w:delText xml:space="preserve">вступающие во взаимодействие с Фокусной Динамикой </w:delText>
        </w:r>
      </w:del>
      <w:del w:id="9191" w:date="2019-06-22T23:07:00Z" w:author="Yuriy Lebid">
        <w:r>
          <w:rPr>
            <w:rtl w:val="0"/>
          </w:rPr>
          <w:delText>(</w:delText>
        </w:r>
      </w:del>
      <w:del w:id="9192" w:date="2019-06-22T23:07:00Z" w:author="Yuriy Lebid">
        <w:r>
          <w:rPr>
            <w:rtl w:val="0"/>
          </w:rPr>
          <w:delText>ФД</w:delText>
        </w:r>
      </w:del>
      <w:del w:id="9193" w:date="2019-06-22T23:07:00Z" w:author="Yuriy Lebid">
        <w:r>
          <w:rPr>
            <w:rtl w:val="0"/>
          </w:rPr>
          <w:delText xml:space="preserve">) </w:delText>
        </w:r>
      </w:del>
      <w:del w:id="9194" w:date="2019-06-22T23:07:00Z" w:author="Yuriy Lebid">
        <w:r>
          <w:rPr>
            <w:rtl w:val="0"/>
          </w:rPr>
          <w:delText>люминосных ФС</w:delText>
        </w:r>
      </w:del>
      <w:del w:id="9195" w:date="2019-06-22T23:07:00Z" w:author="Yuriy Lebid">
        <w:r>
          <w:rPr>
            <w:rtl w:val="0"/>
          </w:rPr>
          <w:delText>).</w:delText>
        </w:r>
      </w:del>
    </w:p>
    <w:p>
      <w:pPr>
        <w:pStyle w:val="heading 4"/>
        <w:rPr>
          <w:del w:id="9196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919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матуритарность </w:delText>
        </w:r>
      </w:del>
      <w:del w:id="919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919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920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920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maturitas</w:delText>
        </w:r>
      </w:del>
      <w:del w:id="920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зрелость</w:delText>
        </w:r>
      </w:del>
      <w:del w:id="92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920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полное развитие</w:delText>
        </w:r>
      </w:del>
      <w:del w:id="92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9206" w:date="2019-06-22T23:07:00Z" w:author="Yuriy Lebid"/>
        </w:rPr>
      </w:pPr>
      <w:del w:id="9207" w:date="2019-06-22T23:07:00Z" w:author="Yuriy Lebid">
        <w:r>
          <w:rPr>
            <w:rtl w:val="0"/>
          </w:rPr>
          <w:delText>зрелость</w:delText>
        </w:r>
      </w:del>
      <w:del w:id="9208" w:date="2019-06-22T23:07:00Z" w:author="Yuriy Lebid">
        <w:r>
          <w:rPr>
            <w:rtl w:val="0"/>
          </w:rPr>
          <w:delText xml:space="preserve">, </w:delText>
        </w:r>
      </w:del>
      <w:del w:id="9209" w:date="2019-06-22T23:07:00Z" w:author="Yuriy Lebid">
        <w:r>
          <w:rPr>
            <w:rtl w:val="0"/>
          </w:rPr>
          <w:delText>мудрость</w:delText>
        </w:r>
      </w:del>
      <w:del w:id="9210" w:date="2019-06-22T23:07:00Z" w:author="Yuriy Lebid">
        <w:r>
          <w:rPr>
            <w:rStyle w:val="Hyperlink.1"/>
            <w:rtl w:val="0"/>
          </w:rPr>
          <w:delText>.</w:delText>
        </w:r>
      </w:del>
    </w:p>
    <w:p>
      <w:pPr>
        <w:pStyle w:val="Определение"/>
        <w:rPr>
          <w:del w:id="9211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921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921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9214" w:date="2019-06-22T23:07:00Z" w:author="Yuriy Lebid">
        <w:r>
          <w:rPr>
            <w:rStyle w:val="Hyperlink.1"/>
            <w:rtl w:val="0"/>
          </w:rPr>
          <w:delText>матуритарность эгллеролифтивная</w:delText>
        </w:r>
      </w:del>
      <w:del w:id="9215" w:date="2019-06-22T23:07:00Z" w:author="Yuriy Lebid">
        <w:r>
          <w:rPr>
            <w:rtl w:val="0"/>
          </w:rPr>
          <w:delText xml:space="preserve"> – эволюционная зрелость</w:delText>
        </w:r>
      </w:del>
      <w:del w:id="9216" w:date="2019-06-22T23:07:00Z" w:author="Yuriy Lebid">
        <w:r>
          <w:rPr>
            <w:rtl w:val="0"/>
          </w:rPr>
          <w:delText>.</w:delText>
        </w:r>
      </w:del>
      <w:del w:id="9217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sz w:val="22"/>
            <w:szCs w:val="22"/>
            <w:rtl w:val="0"/>
            <w:lang w:val="ru-RU"/>
          </w:rPr>
          <w:delText xml:space="preserve"> </w:delText>
        </w:r>
      </w:del>
    </w:p>
    <w:p>
      <w:pPr>
        <w:pStyle w:val="heading 4"/>
        <w:rPr>
          <w:del w:id="9218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921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межаттраклационная поуровневая анниформация</w:delText>
        </w:r>
      </w:del>
      <w:del w:id="922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9221" w:date="2019-06-22T23:07:00Z" w:author="Yuriy Lebid"/>
        </w:rPr>
      </w:pPr>
      <w:del w:id="9222" w:date="2019-06-22T23:07:00Z" w:author="Yuriy Lebid">
        <w:r>
          <w:rPr>
            <w:rtl w:val="0"/>
          </w:rPr>
          <w:delText xml:space="preserve">радикальное переструктурирование Фокусной Динамики </w:delText>
        </w:r>
      </w:del>
      <w:del w:id="9223" w:date="2019-06-22T23:07:00Z" w:author="Yuriy Lebid">
        <w:r>
          <w:rPr>
            <w:rtl w:val="0"/>
          </w:rPr>
          <w:delText>(</w:delText>
        </w:r>
      </w:del>
      <w:del w:id="9224" w:date="2019-06-22T23:07:00Z" w:author="Yuriy Lebid">
        <w:r>
          <w:rPr>
            <w:rtl w:val="0"/>
          </w:rPr>
          <w:delText>ФД</w:delText>
        </w:r>
      </w:del>
      <w:del w:id="9225" w:date="2019-06-22T23:07:00Z" w:author="Yuriy Lebid">
        <w:r>
          <w:rPr>
            <w:rtl w:val="0"/>
          </w:rPr>
          <w:delText xml:space="preserve">) </w:delText>
        </w:r>
      </w:del>
      <w:del w:id="9226" w:date="2019-06-22T23:07:00Z" w:author="Yuriy Lebid">
        <w:r>
          <w:rPr>
            <w:rtl w:val="0"/>
          </w:rPr>
          <w:delText>гейлитургентными по инвадерентным признакам взаимосвязями</w:delText>
        </w:r>
      </w:del>
      <w:del w:id="9227" w:date="2019-06-22T23:07:00Z" w:author="Yuriy Lebid">
        <w:r>
          <w:rPr>
            <w:rtl w:val="0"/>
          </w:rPr>
          <w:delText xml:space="preserve">; </w:delText>
        </w:r>
      </w:del>
      <w:del w:id="9228" w:date="2019-06-22T23:07:00Z" w:author="Yuriy Lebid">
        <w:r>
          <w:rPr>
            <w:rtl w:val="0"/>
          </w:rPr>
          <w:delText>«мгновенное» восстановление ФД в гораздо более амплиативном и просперативном для данной Схемы Синтеза режиме эксгиберации</w:delText>
        </w:r>
      </w:del>
      <w:del w:id="9229" w:date="2019-06-22T23:07:00Z" w:author="Yuriy Lebid">
        <w:r>
          <w:rPr>
            <w:rtl w:val="0"/>
          </w:rPr>
          <w:delText xml:space="preserve">, </w:delText>
        </w:r>
      </w:del>
      <w:del w:id="9230" w:date="2019-06-22T23:07:00Z" w:author="Yuriy Lebid">
        <w:r>
          <w:rPr>
            <w:rtl w:val="0"/>
          </w:rPr>
          <w:delText>благодаря замене на амплиативные СФУУРММ</w:delText>
        </w:r>
      </w:del>
      <w:del w:id="9231" w:date="2019-06-22T23:07:00Z" w:author="Yuriy Lebid">
        <w:r>
          <w:rPr>
            <w:rtl w:val="0"/>
          </w:rPr>
          <w:delText>-</w:delText>
        </w:r>
      </w:del>
      <w:del w:id="9232" w:date="2019-06-22T23:07:00Z" w:author="Yuriy Lebid">
        <w:r>
          <w:rPr>
            <w:rtl w:val="0"/>
          </w:rPr>
          <w:delText>Формы данного типа бирвуляртности</w:delText>
        </w:r>
      </w:del>
    </w:p>
    <w:p>
      <w:pPr>
        <w:pStyle w:val="heading 4"/>
        <w:rPr>
          <w:del w:id="9233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923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мекроброс</w:delText>
        </w:r>
      </w:del>
      <w:del w:id="923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9236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9237" w:date="2019-06-22T23:07:00Z" w:author="Yuriy Lebid">
        <w:r>
          <w:rPr>
            <w:rtl w:val="0"/>
          </w:rPr>
          <w:delText>мощный фотонный компьютер на фалхатно</w:delText>
        </w:r>
      </w:del>
      <w:del w:id="9238" w:date="2019-06-22T23:07:00Z" w:author="Yuriy Lebid">
        <w:r>
          <w:rPr>
            <w:rtl w:val="0"/>
          </w:rPr>
          <w:delText>-</w:delText>
        </w:r>
      </w:del>
      <w:del w:id="9239" w:date="2019-06-22T23:07:00Z" w:author="Yuriy Lebid">
        <w:r>
          <w:rPr>
            <w:rtl w:val="0"/>
          </w:rPr>
          <w:delText>малсоновой основе</w:delText>
        </w:r>
      </w:del>
    </w:p>
    <w:p>
      <w:pPr>
        <w:pStyle w:val="heading 4"/>
        <w:rPr>
          <w:del w:id="924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924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Менто</w:delText>
        </w:r>
      </w:del>
      <w:del w:id="924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924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Плазма</w:delText>
        </w:r>
      </w:del>
      <w:del w:id="924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 </w:delText>
        </w:r>
      </w:del>
    </w:p>
    <w:p>
      <w:pPr>
        <w:pStyle w:val="Определение"/>
        <w:rPr>
          <w:del w:id="9245" w:date="2019-06-22T23:07:00Z" w:author="Yuriy Lebid"/>
        </w:rPr>
      </w:pPr>
      <w:del w:id="9246" w:date="2019-06-22T23:07:00Z" w:author="Yuriy Lebid">
        <w:r>
          <w:rPr>
            <w:rtl w:val="0"/>
          </w:rPr>
          <w:delText xml:space="preserve">условно </w:delText>
        </w:r>
      </w:del>
      <w:del w:id="9247" w:date="2019-06-22T23:07:00Z" w:author="Yuriy Lebid">
        <w:r>
          <w:rPr>
            <w:rtl w:val="0"/>
          </w:rPr>
          <w:delText>(</w:delText>
        </w:r>
      </w:del>
      <w:del w:id="9248" w:date="2019-06-22T23:07:00Z" w:author="Yuriy Lebid">
        <w:r>
          <w:rPr>
            <w:rtl w:val="0"/>
          </w:rPr>
          <w:delText>искусственно</w:delText>
        </w:r>
      </w:del>
      <w:del w:id="9249" w:date="2019-06-22T23:07:00Z" w:author="Yuriy Lebid">
        <w:r>
          <w:rPr>
            <w:rtl w:val="0"/>
          </w:rPr>
          <w:delText xml:space="preserve">, </w:delText>
        </w:r>
      </w:del>
      <w:del w:id="9250" w:date="2019-06-22T23:07:00Z" w:author="Yuriy Lebid">
        <w:r>
          <w:rPr>
            <w:rtl w:val="0"/>
          </w:rPr>
          <w:delText>вынужденно</w:delText>
        </w:r>
      </w:del>
      <w:del w:id="9251" w:date="2019-06-22T23:07:00Z" w:author="Yuriy Lebid">
        <w:r>
          <w:rPr>
            <w:rtl w:val="0"/>
          </w:rPr>
          <w:delText xml:space="preserve">) </w:delText>
        </w:r>
      </w:del>
      <w:del w:id="9252" w:date="2019-06-22T23:07:00Z" w:author="Yuriy Lebid">
        <w:r>
          <w:rPr>
            <w:rtl w:val="0"/>
          </w:rPr>
          <w:delText>выделяемый автором Ииссиидиологии</w:delText>
        </w:r>
      </w:del>
      <w:del w:id="9253" w:date="2019-06-22T23:07:00Z" w:author="Yuriy Lebid">
        <w:r>
          <w:rPr>
            <w:rtl w:val="0"/>
          </w:rPr>
          <w:delText xml:space="preserve">, </w:delText>
        </w:r>
      </w:del>
      <w:del w:id="9254" w:date="2019-06-22T23:07:00Z" w:author="Yuriy Lebid">
        <w:r>
          <w:rPr>
            <w:rtl w:val="0"/>
          </w:rPr>
          <w:delText>Орисом О</w:delText>
        </w:r>
      </w:del>
      <w:del w:id="9255" w:date="2019-06-22T23:07:00Z" w:author="Yuriy Lebid">
        <w:r>
          <w:rPr>
            <w:rtl w:val="0"/>
          </w:rPr>
          <w:delText>.</w:delText>
        </w:r>
      </w:del>
      <w:del w:id="9256" w:date="2019-06-22T23:07:00Z" w:author="Yuriy Lebid">
        <w:r>
          <w:rPr>
            <w:rtl w:val="0"/>
          </w:rPr>
          <w:delText>В</w:delText>
        </w:r>
      </w:del>
      <w:del w:id="9257" w:date="2019-06-22T23:07:00Z" w:author="Yuriy Lebid">
        <w:r>
          <w:rPr>
            <w:rtl w:val="0"/>
          </w:rPr>
          <w:delText xml:space="preserve">., </w:delText>
        </w:r>
      </w:del>
      <w:del w:id="9258" w:date="2019-06-22T23:07:00Z" w:author="Yuriy Lebid">
        <w:r>
          <w:rPr>
            <w:rtl w:val="0"/>
          </w:rPr>
          <w:delText>аспект общей динамики Творческой Активности Энерго</w:delText>
        </w:r>
      </w:del>
      <w:del w:id="9259" w:date="2019-06-22T23:07:00Z" w:author="Yuriy Lebid">
        <w:r>
          <w:rPr>
            <w:rtl w:val="0"/>
          </w:rPr>
          <w:delText>-</w:delText>
        </w:r>
      </w:del>
      <w:del w:id="9260" w:date="2019-06-22T23:07:00Z" w:author="Yuriy Lebid">
        <w:r>
          <w:rPr>
            <w:rtl w:val="0"/>
          </w:rPr>
          <w:delText>Плазмы</w:delText>
        </w:r>
      </w:del>
      <w:del w:id="9261" w:date="2019-06-22T23:07:00Z" w:author="Yuriy Lebid">
        <w:r>
          <w:rPr>
            <w:rtl w:val="0"/>
          </w:rPr>
          <w:delText xml:space="preserve">, </w:delText>
        </w:r>
      </w:del>
      <w:del w:id="9262" w:date="2019-06-22T23:07:00Z" w:author="Yuriy Lebid">
        <w:r>
          <w:rPr>
            <w:rtl w:val="0"/>
          </w:rPr>
          <w:delText>соответствующей «эманациям» изначальной Информации</w:delText>
        </w:r>
      </w:del>
      <w:del w:id="9263" w:date="2019-06-22T23:07:00Z" w:author="Yuriy Lebid">
        <w:r>
          <w:rPr>
            <w:rtl w:val="0"/>
          </w:rPr>
          <w:delText xml:space="preserve">; </w:delText>
        </w:r>
      </w:del>
      <w:del w:id="9264" w:date="2019-06-22T23:07:00Z" w:author="Yuriy Lebid">
        <w:r>
          <w:rPr>
            <w:rtl w:val="0"/>
          </w:rPr>
          <w:delText>ассоциативные Представления о тех или иных типах мыслительной деятельности и беспристрастных ментальных состояниях</w:delText>
        </w:r>
      </w:del>
      <w:del w:id="9265" w:date="2019-06-22T23:07:00Z" w:author="Yuriy Lebid">
        <w:r>
          <w:rPr>
            <w:rtl w:val="0"/>
          </w:rPr>
          <w:delText xml:space="preserve">; </w:delText>
        </w:r>
      </w:del>
      <w:del w:id="9266" w:date="2019-06-22T23:07:00Z" w:author="Yuriy Lebid">
        <w:r>
          <w:rPr>
            <w:rtl w:val="0"/>
          </w:rPr>
          <w:delText xml:space="preserve">включает в себя Аспекты условно ментальных Чистых Космических Качеств </w:delText>
        </w:r>
      </w:del>
      <w:del w:id="9267" w:date="2019-06-22T23:07:00Z" w:author="Yuriy Lebid">
        <w:r>
          <w:rPr>
            <w:rtl w:val="0"/>
          </w:rPr>
          <w:delText>(</w:delText>
        </w:r>
      </w:del>
      <w:del w:id="9268" w:date="2019-06-22T23:07:00Z" w:author="Yuriy Lebid">
        <w:r>
          <w:rPr>
            <w:rtl w:val="0"/>
          </w:rPr>
          <w:delText>ЧКК</w:delText>
        </w:r>
      </w:del>
      <w:del w:id="9269" w:date="2019-06-22T23:07:00Z" w:author="Yuriy Lebid">
        <w:r>
          <w:rPr>
            <w:rtl w:val="0"/>
          </w:rPr>
          <w:delText xml:space="preserve">): </w:delText>
        </w:r>
      </w:del>
      <w:del w:id="9270" w:date="2019-06-22T23:07:00Z" w:author="Yuriy Lebid">
        <w:r>
          <w:rPr>
            <w:rtl w:val="0"/>
          </w:rPr>
          <w:delText>ВСЕ</w:delText>
        </w:r>
      </w:del>
      <w:del w:id="9271" w:date="2019-06-22T23:07:00Z" w:author="Yuriy Lebid">
        <w:r>
          <w:rPr>
            <w:rtl w:val="0"/>
          </w:rPr>
          <w:delText>-</w:delText>
        </w:r>
      </w:del>
      <w:del w:id="9272" w:date="2019-06-22T23:07:00Z" w:author="Yuriy Lebid">
        <w:r>
          <w:rPr>
            <w:rtl w:val="0"/>
          </w:rPr>
          <w:delText>Воля</w:delText>
        </w:r>
      </w:del>
      <w:del w:id="9273" w:date="2019-06-22T23:07:00Z" w:author="Yuriy Lebid">
        <w:r>
          <w:rPr>
            <w:rtl w:val="0"/>
          </w:rPr>
          <w:delText>-</w:delText>
        </w:r>
      </w:del>
      <w:del w:id="9274" w:date="2019-06-22T23:07:00Z" w:author="Yuriy Lebid">
        <w:r>
          <w:rPr>
            <w:rtl w:val="0"/>
          </w:rPr>
          <w:delText>ВСЕ</w:delText>
        </w:r>
      </w:del>
      <w:del w:id="9275" w:date="2019-06-22T23:07:00Z" w:author="Yuriy Lebid">
        <w:r>
          <w:rPr>
            <w:rtl w:val="0"/>
          </w:rPr>
          <w:delText>-</w:delText>
        </w:r>
      </w:del>
      <w:del w:id="9276" w:date="2019-06-22T23:07:00Z" w:author="Yuriy Lebid">
        <w:r>
          <w:rPr>
            <w:rtl w:val="0"/>
          </w:rPr>
          <w:delText>Разума</w:delText>
        </w:r>
      </w:del>
      <w:del w:id="9277" w:date="2019-06-22T23:07:00Z" w:author="Yuriy Lebid">
        <w:r>
          <w:rPr>
            <w:rtl w:val="0"/>
          </w:rPr>
          <w:delText xml:space="preserve">, </w:delText>
        </w:r>
      </w:del>
      <w:del w:id="9278" w:date="2019-06-22T23:07:00Z" w:author="Yuriy Lebid">
        <w:r>
          <w:rPr>
            <w:rtl w:val="0"/>
          </w:rPr>
          <w:delText>ВСЕ</w:delText>
        </w:r>
      </w:del>
      <w:del w:id="9279" w:date="2019-06-22T23:07:00Z" w:author="Yuriy Lebid">
        <w:r>
          <w:rPr>
            <w:rtl w:val="0"/>
          </w:rPr>
          <w:delText>-</w:delText>
        </w:r>
      </w:del>
      <w:del w:id="9280" w:date="2019-06-22T23:07:00Z" w:author="Yuriy Lebid">
        <w:r>
          <w:rPr>
            <w:rtl w:val="0"/>
          </w:rPr>
          <w:delText>Единство и ВСЕ</w:delText>
        </w:r>
      </w:del>
      <w:del w:id="9281" w:date="2019-06-22T23:07:00Z" w:author="Yuriy Lebid">
        <w:r>
          <w:rPr>
            <w:rtl w:val="0"/>
          </w:rPr>
          <w:delText>-</w:delText>
        </w:r>
      </w:del>
      <w:del w:id="9282" w:date="2019-06-22T23:07:00Z" w:author="Yuriy Lebid">
        <w:r>
          <w:rPr>
            <w:rtl w:val="0"/>
          </w:rPr>
          <w:delText>Устойчивость</w:delText>
        </w:r>
      </w:del>
      <w:del w:id="9283" w:date="2019-06-22T23:07:00Z" w:author="Yuriy Lebid">
        <w:r>
          <w:rPr>
            <w:rtl w:val="0"/>
          </w:rPr>
          <w:delText>-</w:delText>
        </w:r>
      </w:del>
      <w:del w:id="9284" w:date="2019-06-22T23:07:00Z" w:author="Yuriy Lebid">
        <w:r>
          <w:rPr>
            <w:rtl w:val="0"/>
          </w:rPr>
          <w:delText>ВСЕ</w:delText>
        </w:r>
      </w:del>
      <w:del w:id="9285" w:date="2019-06-22T23:07:00Z" w:author="Yuriy Lebid">
        <w:r>
          <w:rPr>
            <w:rtl w:val="0"/>
          </w:rPr>
          <w:delText>-</w:delText>
        </w:r>
      </w:del>
      <w:del w:id="9286" w:date="2019-06-22T23:07:00Z" w:author="Yuriy Lebid">
        <w:r>
          <w:rPr>
            <w:rtl w:val="0"/>
          </w:rPr>
          <w:delText xml:space="preserve">Стабильность </w:delText>
        </w:r>
      </w:del>
      <w:del w:id="9287" w:date="2019-06-22T23:07:00Z" w:author="Yuriy Lebid">
        <w:r>
          <w:rPr>
            <w:rtl w:val="0"/>
          </w:rPr>
          <w:delText>(</w:delText>
        </w:r>
      </w:del>
      <w:del w:id="9288" w:date="2019-06-22T23:07:00Z" w:author="Yuriy Lebid">
        <w:r>
          <w:rPr>
            <w:rtl w:val="0"/>
          </w:rPr>
          <w:delText>как диффузгентно</w:delText>
        </w:r>
      </w:del>
      <w:del w:id="9289" w:date="2019-06-22T23:07:00Z" w:author="Yuriy Lebid">
        <w:r>
          <w:rPr>
            <w:rtl w:val="0"/>
          </w:rPr>
          <w:delText>-</w:delText>
        </w:r>
      </w:del>
      <w:del w:id="9290" w:date="2019-06-22T23:07:00Z" w:author="Yuriy Lebid">
        <w:r>
          <w:rPr>
            <w:rtl w:val="0"/>
          </w:rPr>
          <w:delText>переходные для обоих Состояний</w:delText>
        </w:r>
      </w:del>
      <w:del w:id="9291" w:date="2019-06-22T23:07:00Z" w:author="Yuriy Lebid">
        <w:r>
          <w:rPr>
            <w:rtl w:val="0"/>
          </w:rPr>
          <w:delText xml:space="preserve">), </w:delText>
        </w:r>
      </w:del>
      <w:del w:id="9292" w:date="2019-06-22T23:07:00Z" w:author="Yuriy Lebid">
        <w:r>
          <w:rPr>
            <w:rtl w:val="0"/>
          </w:rPr>
          <w:delText>ВСЕ</w:delText>
        </w:r>
      </w:del>
      <w:del w:id="9293" w:date="2019-06-22T23:07:00Z" w:author="Yuriy Lebid">
        <w:r>
          <w:rPr>
            <w:rtl w:val="0"/>
          </w:rPr>
          <w:delText>-</w:delText>
        </w:r>
      </w:del>
      <w:del w:id="9294" w:date="2019-06-22T23:07:00Z" w:author="Yuriy Lebid">
        <w:r>
          <w:rPr>
            <w:rtl w:val="0"/>
          </w:rPr>
          <w:delText>Исходность</w:delText>
        </w:r>
      </w:del>
      <w:del w:id="9295" w:date="2019-06-22T23:07:00Z" w:author="Yuriy Lebid">
        <w:r>
          <w:rPr>
            <w:rtl w:val="0"/>
          </w:rPr>
          <w:delText>-</w:delText>
        </w:r>
      </w:del>
      <w:del w:id="9296" w:date="2019-06-22T23:07:00Z" w:author="Yuriy Lebid">
        <w:r>
          <w:rPr>
            <w:rtl w:val="0"/>
          </w:rPr>
          <w:delText>ВСЕ</w:delText>
        </w:r>
      </w:del>
      <w:del w:id="9297" w:date="2019-06-22T23:07:00Z" w:author="Yuriy Lebid">
        <w:r>
          <w:rPr>
            <w:rtl w:val="0"/>
          </w:rPr>
          <w:delText>-</w:delText>
        </w:r>
      </w:del>
      <w:del w:id="9298" w:date="2019-06-22T23:07:00Z" w:author="Yuriy Lebid">
        <w:r>
          <w:rPr>
            <w:rtl w:val="0"/>
          </w:rPr>
          <w:delText>Изначальность</w:delText>
        </w:r>
      </w:del>
      <w:del w:id="9299" w:date="2019-06-22T23:07:00Z" w:author="Yuriy Lebid">
        <w:r>
          <w:rPr>
            <w:rtl w:val="0"/>
          </w:rPr>
          <w:delText xml:space="preserve">, </w:delText>
        </w:r>
      </w:del>
      <w:del w:id="9300" w:date="2019-06-22T23:07:00Z" w:author="Yuriy Lebid">
        <w:r>
          <w:rPr>
            <w:rtl w:val="0"/>
          </w:rPr>
          <w:delText>ВСЕ</w:delText>
        </w:r>
      </w:del>
      <w:del w:id="9301" w:date="2019-06-22T23:07:00Z" w:author="Yuriy Lebid">
        <w:r>
          <w:rPr>
            <w:rtl w:val="0"/>
          </w:rPr>
          <w:delText>-</w:delText>
        </w:r>
      </w:del>
      <w:del w:id="9302" w:date="2019-06-22T23:07:00Z" w:author="Yuriy Lebid">
        <w:r>
          <w:rPr>
            <w:rtl w:val="0"/>
          </w:rPr>
          <w:delText>Мобильность</w:delText>
        </w:r>
      </w:del>
      <w:del w:id="9303" w:date="2019-06-22T23:07:00Z" w:author="Yuriy Lebid">
        <w:r>
          <w:rPr>
            <w:rtl w:val="0"/>
          </w:rPr>
          <w:delText>-</w:delText>
        </w:r>
      </w:del>
      <w:del w:id="9304" w:date="2019-06-22T23:07:00Z" w:author="Yuriy Lebid">
        <w:r>
          <w:rPr>
            <w:rtl w:val="0"/>
          </w:rPr>
          <w:delText>ВСЕ</w:delText>
        </w:r>
      </w:del>
      <w:del w:id="9305" w:date="2019-06-22T23:07:00Z" w:author="Yuriy Lebid">
        <w:r>
          <w:rPr>
            <w:rtl w:val="0"/>
          </w:rPr>
          <w:delText>-</w:delText>
        </w:r>
      </w:del>
      <w:del w:id="9306" w:date="2019-06-22T23:07:00Z" w:author="Yuriy Lebid">
        <w:r>
          <w:rPr>
            <w:rtl w:val="0"/>
          </w:rPr>
          <w:delText>Присутственность</w:delText>
        </w:r>
      </w:del>
      <w:del w:id="9307" w:date="2019-06-22T23:07:00Z" w:author="Yuriy Lebid">
        <w:r>
          <w:rPr>
            <w:rtl w:val="0"/>
          </w:rPr>
          <w:delText xml:space="preserve">, </w:delText>
        </w:r>
      </w:del>
      <w:del w:id="9308" w:date="2019-06-22T23:07:00Z" w:author="Yuriy Lebid">
        <w:r>
          <w:rPr>
            <w:rtl w:val="0"/>
          </w:rPr>
          <w:delText>ВСЕ</w:delText>
        </w:r>
      </w:del>
      <w:del w:id="9309" w:date="2019-06-22T23:07:00Z" w:author="Yuriy Lebid">
        <w:r>
          <w:rPr>
            <w:rtl w:val="0"/>
          </w:rPr>
          <w:delText>-</w:delText>
        </w:r>
      </w:del>
      <w:del w:id="9310" w:date="2019-06-22T23:07:00Z" w:author="Yuriy Lebid">
        <w:r>
          <w:rPr>
            <w:rtl w:val="0"/>
          </w:rPr>
          <w:delText>Знание</w:delText>
        </w:r>
      </w:del>
      <w:del w:id="9311" w:date="2019-06-22T23:07:00Z" w:author="Yuriy Lebid">
        <w:r>
          <w:rPr>
            <w:rtl w:val="0"/>
          </w:rPr>
          <w:delText>-</w:delText>
        </w:r>
      </w:del>
      <w:del w:id="9312" w:date="2019-06-22T23:07:00Z" w:author="Yuriy Lebid">
        <w:r>
          <w:rPr>
            <w:rtl w:val="0"/>
          </w:rPr>
          <w:delText>ВСЕ</w:delText>
        </w:r>
      </w:del>
      <w:del w:id="9313" w:date="2019-06-22T23:07:00Z" w:author="Yuriy Lebid">
        <w:r>
          <w:rPr>
            <w:rtl w:val="0"/>
          </w:rPr>
          <w:delText>-</w:delText>
        </w:r>
      </w:del>
      <w:del w:id="9314" w:date="2019-06-22T23:07:00Z" w:author="Yuriy Lebid">
        <w:r>
          <w:rPr>
            <w:rtl w:val="0"/>
          </w:rPr>
          <w:delText>Информированность и ВСЕ</w:delText>
        </w:r>
      </w:del>
      <w:del w:id="9315" w:date="2019-06-22T23:07:00Z" w:author="Yuriy Lebid">
        <w:r>
          <w:rPr>
            <w:rtl w:val="0"/>
          </w:rPr>
          <w:delText>-</w:delText>
        </w:r>
      </w:del>
      <w:del w:id="9316" w:date="2019-06-22T23:07:00Z" w:author="Yuriy Lebid">
        <w:r>
          <w:rPr>
            <w:rtl w:val="0"/>
          </w:rPr>
          <w:delText>Устремл</w:delText>
        </w:r>
      </w:del>
      <w:del w:id="9317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9318" w:date="2019-06-22T23:07:00Z" w:author="Yuriy Lebid">
        <w:r>
          <w:rPr>
            <w:rtl w:val="0"/>
          </w:rPr>
          <w:delText>нность</w:delText>
        </w:r>
      </w:del>
    </w:p>
    <w:p>
      <w:pPr>
        <w:pStyle w:val="heading 4"/>
        <w:rPr>
          <w:del w:id="9319" w:date="2019-06-22T23:07:00Z" w:author="Yuriy Lebid"/>
          <w:rStyle w:val="Нет"/>
          <w:color w:val="000000"/>
          <w:u w:color="000000"/>
        </w:rPr>
      </w:pPr>
      <w:del w:id="932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меркавгнация </w:delText>
        </w:r>
      </w:del>
      <w:del w:id="932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9322" w:date="2019-06-22T23:07:00Z" w:author="Yuriy Lebid"/>
        </w:rPr>
      </w:pPr>
      <w:del w:id="9323" w:date="2019-06-22T23:07:00Z" w:author="Yuriy Lebid">
        <w:r>
          <w:rPr>
            <w:rtl w:val="0"/>
          </w:rPr>
          <w:delText>«мгновенное» компенсационное смещение внутри ССС</w:delText>
        </w:r>
      </w:del>
      <w:del w:id="9324" w:date="2019-06-22T23:07:00Z" w:author="Yuriy Lebid">
        <w:r>
          <w:rPr>
            <w:rtl w:val="0"/>
          </w:rPr>
          <w:delText>-</w:delText>
        </w:r>
      </w:del>
      <w:del w:id="9325" w:date="2019-06-22T23:07:00Z" w:author="Yuriy Lebid">
        <w:r>
          <w:rPr>
            <w:rtl w:val="0"/>
          </w:rPr>
          <w:delText>фрагмента</w:delText>
        </w:r>
      </w:del>
      <w:del w:id="9326" w:date="2019-06-22T23:07:00Z" w:author="Yuriy Lebid">
        <w:r>
          <w:rPr>
            <w:rtl w:val="0"/>
          </w:rPr>
          <w:delText xml:space="preserve">, </w:delText>
        </w:r>
      </w:del>
      <w:del w:id="9327" w:date="2019-06-22T23:07:00Z" w:author="Yuriy Lebid">
        <w:r>
          <w:rPr>
            <w:rtl w:val="0"/>
          </w:rPr>
          <w:delText xml:space="preserve">в результате чего в каждой из реконверсных Конфигураций </w:delText>
        </w:r>
      </w:del>
      <w:del w:id="9328" w:date="2019-06-22T23:07:00Z" w:author="Yuriy Lebid">
        <w:r>
          <w:rPr>
            <w:rtl w:val="0"/>
          </w:rPr>
          <w:delText>(</w:delText>
        </w:r>
      </w:del>
      <w:del w:id="9329" w:date="2019-06-22T23:07:00Z" w:author="Yuriy Lebid">
        <w:r>
          <w:rPr>
            <w:rtl w:val="0"/>
          </w:rPr>
          <w:delText>р</w:delText>
        </w:r>
      </w:del>
      <w:del w:id="9330" w:date="2019-06-22T23:07:00Z" w:author="Yuriy Lebid">
        <w:r>
          <w:rPr>
            <w:rtl w:val="0"/>
          </w:rPr>
          <w:delText>-</w:delText>
        </w:r>
      </w:del>
      <w:del w:id="9331" w:date="2019-06-22T23:07:00Z" w:author="Yuriy Lebid">
        <w:r>
          <w:rPr>
            <w:rtl w:val="0"/>
          </w:rPr>
          <w:delText>Конфигураций</w:delText>
        </w:r>
      </w:del>
      <w:del w:id="9332" w:date="2019-06-22T23:07:00Z" w:author="Yuriy Lebid">
        <w:r>
          <w:rPr>
            <w:rtl w:val="0"/>
          </w:rPr>
          <w:delText xml:space="preserve">) </w:delText>
        </w:r>
      </w:del>
      <w:del w:id="9333" w:date="2019-06-22T23:07:00Z" w:author="Yuriy Lebid">
        <w:r>
          <w:rPr>
            <w:rtl w:val="0"/>
          </w:rPr>
          <w:delText xml:space="preserve">как бы высвобождается </w:delText>
        </w:r>
      </w:del>
      <w:del w:id="9334" w:date="2019-06-22T23:07:00Z" w:author="Yuriy Lebid">
        <w:r>
          <w:rPr>
            <w:rtl w:val="0"/>
          </w:rPr>
          <w:delText>(</w:delText>
        </w:r>
      </w:del>
      <w:del w:id="9335" w:date="2019-06-22T23:07:00Z" w:author="Yuriy Lebid">
        <w:r>
          <w:rPr>
            <w:rtl w:val="0"/>
          </w:rPr>
          <w:delText>и тут же восстанавливается</w:delText>
        </w:r>
      </w:del>
      <w:del w:id="933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!</w:delText>
        </w:r>
      </w:del>
      <w:del w:id="9337" w:date="2019-06-22T23:07:00Z" w:author="Yuriy Lebid">
        <w:r>
          <w:rPr>
            <w:rtl w:val="0"/>
          </w:rPr>
          <w:delText xml:space="preserve">) </w:delText>
        </w:r>
      </w:del>
      <w:del w:id="9338" w:date="2019-06-22T23:07:00Z" w:author="Yuriy Lebid">
        <w:r>
          <w:rPr>
            <w:rtl w:val="0"/>
          </w:rPr>
          <w:delText>определ</w:delText>
        </w:r>
      </w:del>
      <w:del w:id="9339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9340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н</w:delText>
        </w:r>
      </w:del>
      <w:del w:id="9341" w:date="2019-06-22T23:07:00Z" w:author="Yuriy Lebid">
        <w:r>
          <w:rPr>
            <w:rtl w:val="0"/>
          </w:rPr>
          <w:delText xml:space="preserve">ный диссонационный Потенциал не вполне свойственных ей </w:delText>
        </w:r>
      </w:del>
      <w:del w:id="9342" w:date="2019-06-22T23:07:00Z" w:author="Yuriy Lebid">
        <w:r>
          <w:rPr>
            <w:rtl w:val="0"/>
          </w:rPr>
          <w:delText>(</w:delText>
        </w:r>
      </w:del>
      <w:del w:id="9343" w:date="2019-06-22T23:07:00Z" w:author="Yuriy Lebid">
        <w:r>
          <w:rPr>
            <w:rtl w:val="0"/>
          </w:rPr>
          <w:delText>то есть в различной степени крувурсорртных</w:delText>
        </w:r>
      </w:del>
      <w:del w:id="9344" w:date="2019-06-22T23:07:00Z" w:author="Yuriy Lebid">
        <w:r>
          <w:rPr>
            <w:rtl w:val="0"/>
          </w:rPr>
          <w:delText xml:space="preserve">) </w:delText>
        </w:r>
      </w:del>
      <w:del w:id="9345" w:date="2019-06-22T23:07:00Z" w:author="Yuriy Lebid">
        <w:r>
          <w:rPr>
            <w:rtl w:val="0"/>
          </w:rPr>
          <w:delText>межскунккциональных и микространных качественных взаимосвязей</w:delText>
        </w:r>
      </w:del>
      <w:del w:id="9346" w:date="2019-06-22T23:07:00Z" w:author="Yuriy Lebid">
        <w:r>
          <w:rPr>
            <w:rtl w:val="0"/>
          </w:rPr>
          <w:delText xml:space="preserve">, </w:delText>
        </w:r>
      </w:del>
      <w:del w:id="9347" w:date="2019-06-22T23:07:00Z" w:author="Yuriy Lebid">
        <w:r>
          <w:rPr>
            <w:rtl w:val="0"/>
          </w:rPr>
          <w:delText>голохронно</w:delText>
        </w:r>
      </w:del>
      <w:del w:id="9348" w:date="2019-06-22T23:07:00Z" w:author="Yuriy Lebid">
        <w:r>
          <w:rPr>
            <w:rtl w:val="0"/>
          </w:rPr>
          <w:delText>-</w:delText>
        </w:r>
      </w:del>
      <w:del w:id="9349" w:date="2019-06-22T23:07:00Z" w:author="Yuriy Lebid">
        <w:r>
          <w:rPr>
            <w:rtl w:val="0"/>
          </w:rPr>
          <w:delText>симультанно организующихся во все</w:delText>
        </w:r>
      </w:del>
      <w:del w:id="9350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̈</w:delText>
        </w:r>
      </w:del>
      <w:del w:id="9351" w:date="2019-06-22T23:07:00Z" w:author="Yuriy Lebid">
        <w:r>
          <w:rPr>
            <w:rtl w:val="0"/>
          </w:rPr>
          <w:delText xml:space="preserve"> множество фокусно</w:delText>
        </w:r>
      </w:del>
      <w:del w:id="9352" w:date="2019-06-22T23:07:00Z" w:author="Yuriy Lebid">
        <w:r>
          <w:rPr>
            <w:rtl w:val="0"/>
          </w:rPr>
          <w:delText>-</w:delText>
        </w:r>
      </w:del>
      <w:del w:id="9353" w:date="2019-06-22T23:07:00Z" w:author="Yuriy Lebid">
        <w:r>
          <w:rPr>
            <w:rtl w:val="0"/>
          </w:rPr>
          <w:delText>эфирных «проекций»</w:delText>
        </w:r>
      </w:del>
      <w:del w:id="9354" w:date="2019-06-22T23:07:00Z" w:author="Yuriy Lebid">
        <w:r>
          <w:rPr>
            <w:rtl w:val="0"/>
          </w:rPr>
          <w:delText xml:space="preserve">, </w:delText>
        </w:r>
      </w:del>
      <w:del w:id="9355" w:date="2019-06-22T23:07:00Z" w:author="Yuriy Lebid">
        <w:r>
          <w:rPr>
            <w:rtl w:val="0"/>
          </w:rPr>
          <w:delText>которые потенциально структурируют собой Универсальное Самосознание образовавшейся при этом ССС</w:delText>
        </w:r>
      </w:del>
      <w:del w:id="9356" w:date="2019-06-22T23:07:00Z" w:author="Yuriy Lebid">
        <w:r>
          <w:rPr>
            <w:rtl w:val="0"/>
          </w:rPr>
          <w:delText>-</w:delText>
        </w:r>
      </w:del>
      <w:del w:id="9357" w:date="2019-06-22T23:07:00Z" w:author="Yuriy Lebid">
        <w:r>
          <w:rPr>
            <w:rtl w:val="0"/>
          </w:rPr>
          <w:delText>Сущности</w:delText>
        </w:r>
      </w:del>
    </w:p>
    <w:p>
      <w:pPr>
        <w:pStyle w:val="heading 4"/>
        <w:rPr>
          <w:del w:id="935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935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мерность</w:delText>
        </w:r>
      </w:del>
      <w:del w:id="936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9361" w:date="2019-06-22T23:07:00Z" w:author="Yuriy Lebid"/>
        </w:rPr>
      </w:pPr>
      <w:del w:id="936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936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9364" w:date="2019-06-22T23:07:00Z" w:author="Yuriy Lebid">
        <w:r>
          <w:rPr>
            <w:rtl w:val="0"/>
          </w:rPr>
          <w:delText>мерность Пространства</w:delText>
        </w:r>
      </w:del>
      <w:del w:id="9365" w:date="2019-06-22T23:07:00Z" w:author="Yuriy Lebid">
        <w:r>
          <w:rPr>
            <w:rtl w:val="0"/>
          </w:rPr>
          <w:delText>-</w:delText>
        </w:r>
      </w:del>
      <w:del w:id="9366" w:date="2019-06-22T23:07:00Z" w:author="Yuriy Lebid">
        <w:r>
          <w:rPr>
            <w:rtl w:val="0"/>
          </w:rPr>
          <w:delText>Времени</w:delText>
        </w:r>
      </w:del>
      <w:del w:id="9367" w:date="2019-06-22T23:07:00Z" w:author="Yuriy Lebid">
        <w:r>
          <w:rPr>
            <w:rtl w:val="0"/>
          </w:rPr>
          <w:delText xml:space="preserve">, </w:delText>
        </w:r>
      </w:del>
      <w:del w:id="9368" w:date="2019-06-22T23:07:00Z" w:author="Yuriy Lebid">
        <w:r>
          <w:rPr>
            <w:rtl w:val="0"/>
          </w:rPr>
          <w:delText>включающая в себя лишь очень специфические</w:delText>
        </w:r>
      </w:del>
      <w:del w:id="9369" w:date="2019-06-22T23:07:00Z" w:author="Yuriy Lebid">
        <w:r>
          <w:rPr>
            <w:rtl w:val="0"/>
          </w:rPr>
          <w:delText xml:space="preserve">, </w:delText>
        </w:r>
      </w:del>
      <w:del w:id="9370" w:date="2019-06-22T23:07:00Z" w:author="Yuriy Lebid">
        <w:r>
          <w:rPr>
            <w:rtl w:val="0"/>
          </w:rPr>
          <w:delText>свойственные только ей</w:delText>
        </w:r>
      </w:del>
      <w:del w:id="9371" w:date="2019-06-22T23:07:00Z" w:author="Yuriy Lebid">
        <w:r>
          <w:rPr>
            <w:rtl w:val="0"/>
          </w:rPr>
          <w:delText xml:space="preserve">, </w:delText>
        </w:r>
      </w:del>
      <w:del w:id="9372" w:date="2019-06-22T23:07:00Z" w:author="Yuriy Lebid">
        <w:r>
          <w:rPr>
            <w:rtl w:val="0"/>
          </w:rPr>
          <w:delText>сочетания творческих взаимосвязей между самосознательными Элементами</w:delText>
        </w:r>
      </w:del>
      <w:del w:id="9373" w:date="2019-06-22T23:07:00Z" w:author="Yuriy Lebid">
        <w:r>
          <w:rPr>
            <w:rtl w:val="0"/>
          </w:rPr>
          <w:delText xml:space="preserve">, </w:delText>
        </w:r>
      </w:del>
      <w:del w:id="9374" w:date="2019-06-22T23:07:00Z" w:author="Yuriy Lebid">
        <w:r>
          <w:rPr>
            <w:rtl w:val="0"/>
          </w:rPr>
          <w:delText>структурирующими определ</w:delText>
        </w:r>
      </w:del>
      <w:del w:id="9375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9376" w:date="2019-06-22T23:07:00Z" w:author="Yuriy Lebid">
        <w:r>
          <w:rPr>
            <w:rtl w:val="0"/>
          </w:rPr>
          <w:delText>нную</w:delText>
        </w:r>
      </w:del>
      <w:del w:id="9377" w:date="2019-06-22T23:07:00Z" w:author="Yuriy Lebid">
        <w:r>
          <w:rPr>
            <w:rtl w:val="0"/>
          </w:rPr>
          <w:delText xml:space="preserve">, </w:delText>
        </w:r>
      </w:del>
      <w:del w:id="9378" w:date="2019-06-22T23:07:00Z" w:author="Yuriy Lebid">
        <w:r>
          <w:rPr>
            <w:rtl w:val="0"/>
          </w:rPr>
          <w:delText>очень узкую</w:delText>
        </w:r>
      </w:del>
      <w:del w:id="9379" w:date="2019-06-22T23:07:00Z" w:author="Yuriy Lebid">
        <w:r>
          <w:rPr>
            <w:rtl w:val="0"/>
          </w:rPr>
          <w:delText xml:space="preserve">, </w:delText>
        </w:r>
      </w:del>
      <w:del w:id="9380" w:date="2019-06-22T23:07:00Z" w:author="Yuriy Lebid">
        <w:r>
          <w:rPr>
            <w:rtl w:val="0"/>
          </w:rPr>
          <w:delText>часть общего вибрационного диапазона Пространственно</w:delText>
        </w:r>
      </w:del>
      <w:del w:id="9381" w:date="2019-06-22T23:07:00Z" w:author="Yuriy Lebid">
        <w:r>
          <w:rPr>
            <w:rtl w:val="0"/>
          </w:rPr>
          <w:delText>-</w:delText>
        </w:r>
      </w:del>
      <w:del w:id="9382" w:date="2019-06-22T23:07:00Z" w:author="Yuriy Lebid">
        <w:r>
          <w:rPr>
            <w:rtl w:val="0"/>
          </w:rPr>
          <w:delText xml:space="preserve">Временного Континуума </w:delText>
        </w:r>
      </w:del>
      <w:del w:id="9383" w:date="2019-06-22T23:07:00Z" w:author="Yuriy Lebid">
        <w:r>
          <w:rPr>
            <w:rtl w:val="0"/>
          </w:rPr>
          <w:delText>(</w:delText>
        </w:r>
      </w:del>
      <w:del w:id="9384" w:date="2019-06-22T23:07:00Z" w:author="Yuriy Lebid">
        <w:r>
          <w:rPr>
            <w:rtl w:val="0"/>
          </w:rPr>
          <w:delText>ПВК</w:delText>
        </w:r>
      </w:del>
      <w:del w:id="9385" w:date="2019-06-22T23:07:00Z" w:author="Yuriy Lebid">
        <w:r>
          <w:rPr>
            <w:rtl w:val="0"/>
          </w:rPr>
          <w:delText>).</w:delText>
        </w:r>
      </w:del>
    </w:p>
    <w:p>
      <w:pPr>
        <w:pStyle w:val="Определение"/>
        <w:rPr>
          <w:del w:id="9386" w:date="2019-06-22T23:07:00Z" w:author="Yuriy Lebid"/>
        </w:rPr>
      </w:pPr>
      <w:del w:id="938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938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938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939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</w:delText>
        </w:r>
      </w:del>
      <w:del w:id="9391" w:date="2019-06-22T23:07:00Z" w:author="Yuriy Lebid">
        <w:r>
          <w:rPr>
            <w:rtl w:val="0"/>
          </w:rPr>
          <w:delText xml:space="preserve">: </w:delText>
        </w:r>
      </w:del>
      <w:del w:id="9392" w:date="2019-06-22T23:07:00Z" w:author="Yuriy Lebid">
        <w:r>
          <w:rPr>
            <w:rtl w:val="0"/>
          </w:rPr>
          <w:delText>СНОО</w:delText>
        </w:r>
      </w:del>
      <w:del w:id="9393" w:date="2019-06-22T23:07:00Z" w:author="Yuriy Lebid">
        <w:r>
          <w:rPr>
            <w:rtl w:val="0"/>
          </w:rPr>
          <w:delText>-</w:delText>
        </w:r>
      </w:del>
      <w:del w:id="9394" w:date="2019-06-22T23:07:00Z" w:author="Yuriy Lebid">
        <w:r>
          <w:rPr>
            <w:rtl w:val="0"/>
          </w:rPr>
          <w:delText>ССС</w:delText>
        </w:r>
      </w:del>
      <w:del w:id="9395" w:date="2019-06-22T23:07:00Z" w:author="Yuriy Lebid">
        <w:r>
          <w:rPr>
            <w:rtl w:val="0"/>
          </w:rPr>
          <w:delText>.</w:delText>
        </w:r>
      </w:del>
    </w:p>
    <w:p>
      <w:pPr>
        <w:pStyle w:val="Normal.0"/>
        <w:rPr>
          <w:del w:id="9396" w:date="2019-06-22T23:07:00Z" w:author="Yuriy Lebid"/>
        </w:rPr>
      </w:pPr>
      <w:del w:id="9397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sz w:val="28"/>
            <w:szCs w:val="28"/>
            <w:rtl w:val="0"/>
            <w:lang w:val="ru-RU"/>
          </w:rPr>
          <w:delText xml:space="preserve">микстеральная ДНК </w:delText>
        </w:r>
      </w:del>
      <w:del w:id="9398" w:date="2019-06-22T23:07:00Z" w:author="Yuriy Lebid">
        <w:r>
          <w:rPr>
            <w:rStyle w:val="Нет"/>
            <w:rFonts w:ascii="Times New Roman" w:hAnsi="Times New Roman"/>
            <w:sz w:val="28"/>
            <w:szCs w:val="28"/>
            <w:rtl w:val="0"/>
            <w:lang w:val="ru-RU"/>
          </w:rPr>
          <w:delText>(</w:delText>
        </w:r>
      </w:del>
      <w:del w:id="9399" w:date="2019-06-22T23:07:00Z" w:author="Yuriy Lebid">
        <w:r>
          <w:rPr>
            <w:rStyle w:val="Нет"/>
            <w:rFonts w:ascii="Times New Roman" w:hAnsi="Times New Roman" w:hint="default"/>
            <w:sz w:val="28"/>
            <w:szCs w:val="28"/>
            <w:shd w:val="clear" w:color="auto" w:fill="ffffff"/>
            <w:rtl w:val="0"/>
            <w:lang w:val="ru-RU"/>
          </w:rPr>
          <w:delText>дезоксирибонуклеиновая кислота</w:delText>
        </w:r>
      </w:del>
      <w:del w:id="9400" w:date="2019-06-22T23:07:00Z" w:author="Yuriy Lebid">
        <w:r>
          <w:rPr>
            <w:rStyle w:val="Нет"/>
            <w:rFonts w:ascii="Times New Roman" w:hAnsi="Times New Roman"/>
            <w:sz w:val="28"/>
            <w:szCs w:val="28"/>
            <w:shd w:val="clear" w:color="auto" w:fill="ffffff"/>
            <w:rtl w:val="0"/>
            <w:lang w:val="ru-RU"/>
          </w:rPr>
          <w:delText>)</w:delText>
        </w:r>
      </w:del>
      <w:del w:id="9401" w:date="2019-06-22T23:07:00Z" w:author="Yuriy Lebid">
        <w:r>
          <w:rPr>
            <w:rStyle w:val="Нет"/>
            <w:rFonts w:ascii="Arial" w:hAnsi="Arial"/>
            <w:shd w:val="clear" w:color="auto" w:fill="ffffff"/>
            <w:rtl w:val="0"/>
            <w:lang w:val="ru-RU"/>
          </w:rPr>
          <w:delText xml:space="preserve"> </w:delText>
        </w:r>
      </w:del>
      <w:del w:id="9402" w:date="2019-06-22T23:07:00Z" w:author="Yuriy Lebid">
        <w:r>
          <w:rPr>
            <w:rStyle w:val="Hyperlink.1"/>
            <w:rtl w:val="0"/>
          </w:rPr>
          <w:delText>-</w:delText>
        </w:r>
      </w:del>
    </w:p>
    <w:p>
      <w:pPr>
        <w:pStyle w:val="Определение"/>
        <w:rPr>
          <w:del w:id="9403" w:date="2019-06-22T23:07:00Z" w:author="Yuriy Lebid"/>
        </w:rPr>
      </w:pPr>
      <w:del w:id="9404" w:date="2019-06-22T23:07:00Z" w:author="Yuriy Lebid">
        <w:r>
          <w:rPr>
            <w:rtl w:val="0"/>
          </w:rPr>
          <w:delText>вариация структуры ДНК</w:delText>
        </w:r>
      </w:del>
      <w:del w:id="9405" w:date="2019-06-22T23:07:00Z" w:author="Yuriy Lebid">
        <w:r>
          <w:rPr>
            <w:rtl w:val="0"/>
          </w:rPr>
          <w:delText xml:space="preserve">, </w:delText>
        </w:r>
      </w:del>
      <w:del w:id="9406" w:date="2019-06-22T23:07:00Z" w:author="Yuriy Lebid">
        <w:r>
          <w:rPr>
            <w:rtl w:val="0"/>
          </w:rPr>
          <w:delText>отличная от</w:delText>
        </w:r>
      </w:del>
      <w:del w:id="940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9408" w:date="2019-06-22T23:07:00Z" w:author="Yuriy Lebid">
        <w:r>
          <w:rPr>
            <w:rtl w:val="0"/>
          </w:rPr>
          <w:delText>свойственной нам двуспиральной</w:delText>
        </w:r>
      </w:del>
    </w:p>
    <w:p>
      <w:pPr>
        <w:pStyle w:val="heading 4"/>
        <w:rPr>
          <w:del w:id="940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941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мерстерсы</w:delText>
        </w:r>
      </w:del>
      <w:del w:id="941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9412" w:date="2019-06-22T23:07:00Z" w:author="Yuriy Lebid"/>
        </w:rPr>
      </w:pPr>
      <w:del w:id="9413" w:date="2019-06-22T23:07:00Z" w:author="Yuriy Lebid">
        <w:r>
          <w:rPr>
            <w:rtl w:val="0"/>
          </w:rPr>
          <w:delText>Инфо</w:delText>
        </w:r>
      </w:del>
      <w:del w:id="9414" w:date="2019-06-22T23:07:00Z" w:author="Yuriy Lebid">
        <w:r>
          <w:rPr>
            <w:rtl w:val="0"/>
          </w:rPr>
          <w:delText>-</w:delText>
        </w:r>
      </w:del>
      <w:del w:id="9415" w:date="2019-06-22T23:07:00Z" w:author="Yuriy Lebid">
        <w:r>
          <w:rPr>
            <w:rtl w:val="0"/>
          </w:rPr>
          <w:delText>Формы сущностей</w:delText>
        </w:r>
      </w:del>
      <w:del w:id="9416" w:date="2019-06-22T23:07:00Z" w:author="Yuriy Lebid">
        <w:r>
          <w:rPr>
            <w:rtl w:val="0"/>
          </w:rPr>
          <w:delText xml:space="preserve">, </w:delText>
        </w:r>
      </w:del>
      <w:del w:id="9417" w:date="2019-06-22T23:07:00Z" w:author="Yuriy Lebid">
        <w:r>
          <w:rPr>
            <w:rtl w:val="0"/>
          </w:rPr>
          <w:delText>специализирующиеся на таких видах удовольствия</w:delText>
        </w:r>
      </w:del>
      <w:del w:id="9418" w:date="2019-06-22T23:07:00Z" w:author="Yuriy Lebid">
        <w:r>
          <w:rPr>
            <w:rtl w:val="0"/>
          </w:rPr>
          <w:delText xml:space="preserve">, </w:delText>
        </w:r>
      </w:del>
      <w:del w:id="9419" w:date="2019-06-22T23:07:00Z" w:author="Yuriy Lebid">
        <w:r>
          <w:rPr>
            <w:rtl w:val="0"/>
          </w:rPr>
          <w:delText>как гастрономия</w:delText>
        </w:r>
      </w:del>
      <w:del w:id="9420" w:date="2019-06-22T23:07:00Z" w:author="Yuriy Lebid">
        <w:r>
          <w:rPr>
            <w:rtl w:val="0"/>
          </w:rPr>
          <w:delText xml:space="preserve">, </w:delText>
        </w:r>
      </w:del>
      <w:del w:id="9421" w:date="2019-06-22T23:07:00Z" w:author="Yuriy Lebid">
        <w:r>
          <w:rPr>
            <w:rtl w:val="0"/>
          </w:rPr>
          <w:delText>кулинария</w:delText>
        </w:r>
      </w:del>
    </w:p>
    <w:p>
      <w:pPr>
        <w:pStyle w:val="heading 4"/>
        <w:rPr>
          <w:del w:id="942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942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микансорбис</w:delText>
        </w:r>
      </w:del>
      <w:del w:id="94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9425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9426" w:date="2019-06-22T23:07:00Z" w:author="Yuriy Lebid">
        <w:r>
          <w:rPr>
            <w:rtl w:val="0"/>
          </w:rPr>
          <w:delText>Город Света в димидиомиттенсных реальностях</w:delText>
        </w:r>
      </w:del>
    </w:p>
    <w:p>
      <w:pPr>
        <w:pStyle w:val="heading 4"/>
        <w:rPr>
          <w:del w:id="942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942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микростры</w:delText>
        </w:r>
      </w:del>
      <w:del w:id="942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9430" w:date="2019-06-22T23:07:00Z" w:author="Yuriy Lebid"/>
        </w:rPr>
      </w:pPr>
      <w:del w:id="9431" w:date="2019-06-22T23:07:00Z" w:author="Yuriy Lebid">
        <w:r>
          <w:rPr>
            <w:rtl w:val="0"/>
          </w:rPr>
          <w:delText>партикулы</w:delText>
        </w:r>
      </w:del>
      <w:del w:id="9432" w:date="2019-06-22T23:07:00Z" w:author="Yuriy Lebid">
        <w:r>
          <w:rPr>
            <w:rtl w:val="0"/>
          </w:rPr>
          <w:delText xml:space="preserve">, </w:delText>
        </w:r>
      </w:del>
      <w:del w:id="9433" w:date="2019-06-22T23:07:00Z" w:author="Yuriy Lebid">
        <w:r>
          <w:rPr>
            <w:rtl w:val="0"/>
          </w:rPr>
          <w:delText>структурирующие каждую скунккцию ССС</w:delText>
        </w:r>
      </w:del>
      <w:del w:id="9434" w:date="2019-06-22T23:07:00Z" w:author="Yuriy Lebid">
        <w:r>
          <w:rPr>
            <w:rtl w:val="0"/>
          </w:rPr>
          <w:delText>-</w:delText>
        </w:r>
      </w:del>
      <w:del w:id="9435" w:date="2019-06-22T23:07:00Z" w:author="Yuriy Lebid">
        <w:r>
          <w:rPr>
            <w:rtl w:val="0"/>
          </w:rPr>
          <w:delText xml:space="preserve">фрагмента </w:delText>
        </w:r>
      </w:del>
      <w:del w:id="9436" w:date="2019-06-22T23:07:00Z" w:author="Yuriy Lebid">
        <w:r>
          <w:rPr>
            <w:rtl w:val="0"/>
          </w:rPr>
          <w:delText>(</w:delText>
        </w:r>
      </w:del>
      <w:del w:id="9437" w:date="2019-06-22T23:07:00Z" w:author="Yuriy Lebid">
        <w:r>
          <w:rPr>
            <w:rtl w:val="0"/>
          </w:rPr>
          <w:delText>реконверстной Конфигурации</w:delText>
        </w:r>
      </w:del>
      <w:del w:id="9438" w:date="2019-06-22T23:07:00Z" w:author="Yuriy Lebid">
        <w:r>
          <w:rPr>
            <w:rtl w:val="0"/>
          </w:rPr>
          <w:delText>).</w:delText>
        </w:r>
      </w:del>
    </w:p>
    <w:p>
      <w:pPr>
        <w:pStyle w:val="Определение"/>
        <w:rPr>
          <w:del w:id="9439" w:date="2019-06-22T23:07:00Z" w:author="Yuriy Lebid"/>
          <w:rStyle w:val="Нет"/>
          <w:rFonts w:ascii="SchoolBook" w:cs="SchoolBook" w:hAnsi="SchoolBook" w:eastAsia="SchoolBook"/>
          <w:i w:val="1"/>
          <w:iCs w:val="1"/>
          <w:sz w:val="22"/>
          <w:szCs w:val="22"/>
        </w:rPr>
      </w:pPr>
      <w:del w:id="944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944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944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sz w:val="22"/>
            <w:szCs w:val="22"/>
            <w:rtl w:val="0"/>
            <w:lang w:val="ru-RU"/>
          </w:rPr>
          <w:delText xml:space="preserve"> </w:delText>
        </w:r>
      </w:del>
      <w:del w:id="9443" w:date="2019-06-22T23:07:00Z" w:author="Yuriy Lebid">
        <w:r>
          <w:rPr>
            <w:rStyle w:val="Hyperlink.1"/>
            <w:rtl w:val="0"/>
          </w:rPr>
          <w:delText>микростры резономорфные</w:delText>
        </w:r>
      </w:del>
      <w:del w:id="9444" w:date="2019-06-22T23:07:00Z" w:author="Yuriy Lebid">
        <w:r>
          <w:rPr>
            <w:rtl w:val="0"/>
          </w:rPr>
          <w:delText xml:space="preserve"> – не подвергшиеся меркавгнации </w:delText>
        </w:r>
      </w:del>
      <w:del w:id="9445" w:date="2019-06-22T23:07:00Z" w:author="Yuriy Lebid">
        <w:r>
          <w:rPr>
            <w:rtl w:val="0"/>
          </w:rPr>
          <w:delText>(</w:delText>
        </w:r>
      </w:del>
      <w:del w:id="9446" w:date="2019-06-22T23:07:00Z" w:author="Yuriy Lebid">
        <w:r>
          <w:rPr>
            <w:rtl w:val="0"/>
          </w:rPr>
          <w:delText>алломоглофные или тенденциозно согласованные—коварллертные</w:delText>
        </w:r>
      </w:del>
      <w:del w:id="9447" w:date="2019-06-22T23:07:00Z" w:author="Yuriy Lebid">
        <w:r>
          <w:rPr>
            <w:rtl w:val="0"/>
          </w:rPr>
          <w:delText xml:space="preserve">, </w:delText>
        </w:r>
      </w:del>
      <w:del w:id="9448" w:date="2019-06-22T23:07:00Z" w:author="Yuriy Lebid">
        <w:r>
          <w:rPr>
            <w:rtl w:val="0"/>
          </w:rPr>
          <w:delText>гейлитургентные и лийллусцивные</w:delText>
        </w:r>
      </w:del>
      <w:del w:id="9449" w:date="2019-06-22T23:07:00Z" w:author="Yuriy Lebid">
        <w:r>
          <w:rPr>
            <w:rtl w:val="0"/>
          </w:rPr>
          <w:delText>)</w:delText>
        </w:r>
      </w:del>
      <w:del w:id="9450" w:date="2019-06-22T23:07:00Z" w:author="Yuriy Lebid">
        <w:r>
          <w:rPr>
            <w:rStyle w:val="Нет"/>
            <w:sz w:val="22"/>
            <w:szCs w:val="22"/>
            <w:rtl w:val="0"/>
            <w:lang w:val="ru-RU"/>
          </w:rPr>
          <w:delText>;</w:delText>
        </w:r>
      </w:del>
    </w:p>
    <w:p>
      <w:pPr>
        <w:pStyle w:val="Определение"/>
        <w:rPr>
          <w:del w:id="9451" w:date="2019-06-22T23:07:00Z" w:author="Yuriy Lebid"/>
          <w:rStyle w:val="Нет"/>
          <w:sz w:val="22"/>
          <w:szCs w:val="22"/>
        </w:rPr>
      </w:pPr>
      <w:del w:id="9452" w:date="2019-06-22T23:07:00Z" w:author="Yuriy Lebid">
        <w:r>
          <w:rPr>
            <w:rStyle w:val="Hyperlink.1"/>
            <w:rtl w:val="0"/>
          </w:rPr>
          <w:delText>микростры диссономорфные</w:delText>
        </w:r>
      </w:del>
      <w:del w:id="9453" w:date="2019-06-22T23:07:00Z" w:author="Yuriy Lebid">
        <w:r>
          <w:rPr>
            <w:rtl w:val="0"/>
          </w:rPr>
          <w:delText xml:space="preserve"> – амплификационно инициированные эгллеролифтивным Импульс</w:delText>
        </w:r>
      </w:del>
      <w:del w:id="9454" w:date="2019-06-22T23:07:00Z" w:author="Yuriy Lebid">
        <w:r>
          <w:rPr>
            <w:rtl w:val="0"/>
          </w:rPr>
          <w:delText>-</w:delText>
        </w:r>
      </w:del>
      <w:del w:id="9455" w:date="2019-06-22T23:07:00Z" w:author="Yuriy Lebid">
        <w:r>
          <w:rPr>
            <w:rtl w:val="0"/>
          </w:rPr>
          <w:delText>Потенциалом</w:delText>
        </w:r>
      </w:del>
      <w:del w:id="9456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9457" w:date="2019-06-22T23:07:00Z" w:author="Yuriy Lebid"/>
          <w:rStyle w:val="Нет"/>
          <w:color w:val="000000"/>
          <w:u w:color="000000"/>
        </w:rPr>
      </w:pPr>
      <w:del w:id="945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микстумные Формы Самосознаний </w:delText>
        </w:r>
      </w:del>
      <w:del w:id="945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(</w:delText>
        </w:r>
      </w:del>
      <w:del w:id="946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ФС</w:delText>
        </w:r>
      </w:del>
      <w:del w:id="946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9462" w:date="2019-06-22T23:07:00Z" w:author="Yuriy Lebid"/>
        </w:rPr>
      </w:pPr>
      <w:del w:id="9463" w:date="2019-06-22T23:07:00Z" w:author="Yuriy Lebid">
        <w:r>
          <w:rPr>
            <w:rtl w:val="0"/>
          </w:rPr>
          <w:delText>в большей степени биологические</w:delText>
        </w:r>
      </w:del>
      <w:del w:id="9464" w:date="2019-06-22T23:07:00Z" w:author="Yuriy Lebid">
        <w:r>
          <w:rPr>
            <w:rtl w:val="0"/>
          </w:rPr>
          <w:delText xml:space="preserve">, </w:delText>
        </w:r>
      </w:del>
      <w:del w:id="9465" w:date="2019-06-22T23:07:00Z" w:author="Yuriy Lebid">
        <w:r>
          <w:rPr>
            <w:rtl w:val="0"/>
          </w:rPr>
          <w:delText xml:space="preserve">но имеющие также и некоторые абиотические </w:delText>
        </w:r>
      </w:del>
      <w:del w:id="9466" w:date="2019-06-22T23:07:00Z" w:author="Yuriy Lebid">
        <w:r>
          <w:rPr>
            <w:rtl w:val="0"/>
          </w:rPr>
          <w:delText>(</w:delText>
        </w:r>
      </w:del>
      <w:del w:id="9467" w:date="2019-06-22T23:07:00Z" w:author="Yuriy Lebid">
        <w:r>
          <w:rPr>
            <w:rtl w:val="0"/>
          </w:rPr>
          <w:delText>органические</w:delText>
        </w:r>
      </w:del>
      <w:del w:id="9468" w:date="2019-06-22T23:07:00Z" w:author="Yuriy Lebid">
        <w:r>
          <w:rPr>
            <w:rtl w:val="0"/>
          </w:rPr>
          <w:delText xml:space="preserve">, </w:delText>
        </w:r>
      </w:del>
      <w:del w:id="9469" w:date="2019-06-22T23:07:00Z" w:author="Yuriy Lebid">
        <w:r>
          <w:rPr>
            <w:rtl w:val="0"/>
          </w:rPr>
          <w:delText>небиологические</w:delText>
        </w:r>
      </w:del>
      <w:del w:id="9470" w:date="2019-06-22T23:07:00Z" w:author="Yuriy Lebid">
        <w:r>
          <w:rPr>
            <w:rtl w:val="0"/>
          </w:rPr>
          <w:delText xml:space="preserve">) </w:delText>
        </w:r>
      </w:del>
      <w:del w:id="9471" w:date="2019-06-22T23:07:00Z" w:author="Yuriy Lebid">
        <w:r>
          <w:rPr>
            <w:rtl w:val="0"/>
          </w:rPr>
          <w:delText>признаки</w:delText>
        </w:r>
      </w:del>
    </w:p>
    <w:p>
      <w:pPr>
        <w:pStyle w:val="heading 4"/>
        <w:rPr>
          <w:del w:id="9472" w:date="2019-06-22T23:07:00Z" w:author="Yuriy Lebid"/>
          <w:rStyle w:val="Нет"/>
          <w:color w:val="000000"/>
          <w:u w:color="000000"/>
        </w:rPr>
      </w:pPr>
      <w:del w:id="947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микстумироваться </w:delText>
        </w:r>
      </w:del>
      <w:del w:id="947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947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947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947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mixtio</w:delText>
        </w:r>
      </w:del>
      <w:del w:id="947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смешивание</w:delText>
        </w:r>
      </w:del>
      <w:del w:id="947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948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смесь</w:delText>
        </w:r>
      </w:del>
      <w:del w:id="948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9482" w:date="2019-06-22T23:07:00Z" w:author="Yuriy Lebid"/>
        </w:rPr>
      </w:pPr>
      <w:del w:id="9483" w:date="2019-06-22T23:07:00Z" w:author="Yuriy Lebid">
        <w:r>
          <w:rPr>
            <w:rtl w:val="0"/>
          </w:rPr>
          <w:delText>реконгломерироваться</w:delText>
        </w:r>
      </w:del>
      <w:del w:id="948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9485" w:date="2019-06-22T23:07:00Z" w:author="Yuriy Lebid">
        <w:r>
          <w:rPr>
            <w:rtl w:val="0"/>
          </w:rPr>
          <w:delText>на базе единого генома</w:delText>
        </w:r>
      </w:del>
    </w:p>
    <w:p>
      <w:pPr>
        <w:pStyle w:val="heading 4"/>
        <w:rPr>
          <w:del w:id="948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948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миллуверлиты</w:delText>
        </w:r>
      </w:del>
      <w:del w:id="948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9489" w:date="2019-06-22T23:07:00Z" w:author="Yuriy Lebid"/>
        </w:rPr>
      </w:pPr>
      <w:del w:id="9490" w:date="2019-06-22T23:07:00Z" w:author="Yuriy Lebid">
        <w:r>
          <w:rPr>
            <w:rtl w:val="0"/>
          </w:rPr>
          <w:delText>Эфирные Сущности</w:delText>
        </w:r>
      </w:del>
      <w:del w:id="9491" w:date="2019-06-22T23:07:00Z" w:author="Yuriy Lebid">
        <w:r>
          <w:rPr>
            <w:rtl w:val="0"/>
          </w:rPr>
          <w:delText xml:space="preserve">, </w:delText>
        </w:r>
      </w:del>
      <w:del w:id="9492" w:date="2019-06-22T23:07:00Z" w:author="Yuriy Lebid">
        <w:r>
          <w:rPr>
            <w:rtl w:val="0"/>
          </w:rPr>
          <w:delText xml:space="preserve">аггермиррированные </w:delText>
        </w:r>
      </w:del>
      <w:del w:id="9493" w:date="2019-06-22T23:07:00Z" w:author="Yuriy Lebid">
        <w:r>
          <w:rPr>
            <w:rtl w:val="0"/>
          </w:rPr>
          <w:delText>(</w:delText>
        </w:r>
      </w:del>
      <w:del w:id="9494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«синтезированные» особым образом</w:delText>
        </w:r>
      </w:del>
      <w:del w:id="9495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)</w:delText>
        </w:r>
      </w:del>
      <w:del w:id="9496" w:date="2019-06-22T23:07:00Z" w:author="Yuriy Lebid">
        <w:r>
          <w:rPr>
            <w:rtl w:val="0"/>
          </w:rPr>
          <w:delText xml:space="preserve"> в Ноовременном Континууме </w:delText>
        </w:r>
      </w:del>
      <w:del w:id="9497" w:date="2019-06-22T23:07:00Z" w:author="Yuriy Lebid">
        <w:r>
          <w:rPr>
            <w:rtl w:val="0"/>
          </w:rPr>
          <w:delText>(</w:delText>
        </w:r>
      </w:del>
      <w:del w:id="9498" w:date="2019-06-22T23:07:00Z" w:author="Yuriy Lebid">
        <w:r>
          <w:rPr>
            <w:rtl w:val="0"/>
          </w:rPr>
          <w:delText>НВК</w:delText>
        </w:r>
      </w:del>
      <w:del w:id="9499" w:date="2019-06-22T23:07:00Z" w:author="Yuriy Lebid">
        <w:r>
          <w:rPr>
            <w:rtl w:val="0"/>
          </w:rPr>
          <w:delText xml:space="preserve">) </w:delText>
        </w:r>
      </w:del>
      <w:del w:id="9500" w:date="2019-06-22T23:07:00Z" w:author="Yuriy Lebid">
        <w:r>
          <w:rPr>
            <w:rtl w:val="0"/>
          </w:rPr>
          <w:delText>из мощных анклавов бесчисленного множества Инфо</w:delText>
        </w:r>
      </w:del>
      <w:del w:id="9501" w:date="2019-06-22T23:07:00Z" w:author="Yuriy Lebid">
        <w:r>
          <w:rPr>
            <w:rtl w:val="0"/>
          </w:rPr>
          <w:delText>-</w:delText>
        </w:r>
      </w:del>
      <w:del w:id="9502" w:date="2019-06-22T23:07:00Z" w:author="Yuriy Lebid">
        <w:r>
          <w:rPr>
            <w:rtl w:val="0"/>
          </w:rPr>
          <w:delText>Форм анссаллмерсов и представляющие национальные эгрегоры</w:delText>
        </w:r>
      </w:del>
    </w:p>
    <w:p>
      <w:pPr>
        <w:pStyle w:val="heading 4"/>
        <w:rPr>
          <w:del w:id="9503" w:date="2019-06-22T23:07:00Z" w:author="Yuriy Lebid"/>
          <w:rStyle w:val="Нет"/>
          <w:color w:val="000000"/>
          <w:u w:color="000000"/>
        </w:rPr>
      </w:pPr>
      <w:del w:id="950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минианниформации </w:delText>
        </w:r>
      </w:del>
      <w:del w:id="950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9506" w:date="2019-06-22T23:07:00Z" w:author="Yuriy Lebid"/>
        </w:rPr>
      </w:pPr>
      <w:del w:id="9507" w:date="2019-06-22T23:07:00Z" w:author="Yuriy Lebid">
        <w:r>
          <w:rPr>
            <w:rtl w:val="0"/>
          </w:rPr>
          <w:delText xml:space="preserve">транскоммуникационные квантдисперсности </w:delText>
        </w:r>
      </w:del>
      <w:del w:id="9508" w:date="2019-06-22T23:07:00Z" w:author="Yuriy Lebid">
        <w:r>
          <w:rPr>
            <w:rtl w:val="0"/>
          </w:rPr>
          <w:delText>(</w:delText>
        </w:r>
      </w:del>
      <w:del w:id="9509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«пространственно</w:delText>
        </w:r>
      </w:del>
      <w:del w:id="9510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-</w:delText>
        </w:r>
      </w:del>
      <w:del w:id="9511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временные перефокусировки Сознания»</w:delText>
        </w:r>
      </w:del>
      <w:del w:id="9512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)</w:delText>
        </w:r>
      </w:del>
    </w:p>
    <w:p>
      <w:pPr>
        <w:pStyle w:val="heading 4"/>
        <w:rPr>
          <w:del w:id="951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951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Миры </w:delText>
        </w:r>
      </w:del>
      <w:del w:id="951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9516" w:date="2019-06-22T23:07:00Z" w:author="Yuriy Lebid"/>
        </w:rPr>
      </w:pPr>
      <w:del w:id="951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951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9519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i w:val="1"/>
            <w:iCs w:val="1"/>
            <w:rtl w:val="0"/>
            <w:lang w:val="ru-RU"/>
          </w:rPr>
          <w:delText xml:space="preserve"> </w:delText>
        </w:r>
      </w:del>
      <w:del w:id="9520" w:date="2019-06-22T23:07:00Z" w:author="Yuriy Lebid">
        <w:r>
          <w:rPr>
            <w:rtl w:val="0"/>
          </w:rPr>
          <w:delText>структурная составляющая Реальности любого вида и типа</w:delText>
        </w:r>
      </w:del>
      <w:del w:id="9521" w:date="2019-06-22T23:07:00Z" w:author="Yuriy Lebid">
        <w:r>
          <w:rPr>
            <w:rtl w:val="0"/>
          </w:rPr>
          <w:delText xml:space="preserve">; </w:delText>
        </w:r>
      </w:del>
      <w:del w:id="9522" w:date="2019-06-22T23:07:00Z" w:author="Yuriy Lebid">
        <w:r>
          <w:rPr>
            <w:rtl w:val="0"/>
          </w:rPr>
          <w:delText>наиболее субъективная часть окружающей нас действительности</w:delText>
        </w:r>
      </w:del>
      <w:del w:id="9523" w:date="2019-06-22T23:07:00Z" w:author="Yuriy Lebid">
        <w:r>
          <w:rPr>
            <w:rtl w:val="0"/>
          </w:rPr>
          <w:delText xml:space="preserve">, </w:delText>
        </w:r>
      </w:del>
      <w:del w:id="9524" w:date="2019-06-22T23:07:00Z" w:author="Yuriy Lebid">
        <w:r>
          <w:rPr>
            <w:rtl w:val="0"/>
          </w:rPr>
          <w:delText>формируемая каждой «личностью» на базе субъективных Представлений пут</w:delText>
        </w:r>
      </w:del>
      <w:del w:id="9525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9526" w:date="2019-06-22T23:07:00Z" w:author="Yuriy Lebid">
        <w:r>
          <w:rPr>
            <w:rtl w:val="0"/>
          </w:rPr>
          <w:delText>м непрерывного «квантования» информационного «пространства» Самосознания собственными «фермионными» Полями</w:delText>
        </w:r>
      </w:del>
      <w:del w:id="9527" w:date="2019-06-22T23:07:00Z" w:author="Yuriy Lebid">
        <w:r>
          <w:rPr>
            <w:rtl w:val="0"/>
          </w:rPr>
          <w:delText>-</w:delText>
        </w:r>
      </w:del>
      <w:del w:id="9528" w:date="2019-06-22T23:07:00Z" w:author="Yuriy Lebid">
        <w:r>
          <w:rPr>
            <w:rtl w:val="0"/>
          </w:rPr>
          <w:delText xml:space="preserve">Сознаниями </w:delText>
        </w:r>
      </w:del>
      <w:del w:id="9529" w:date="2019-06-22T23:07:00Z" w:author="Yuriy Lebid">
        <w:r>
          <w:rPr>
            <w:rtl w:val="0"/>
          </w:rPr>
          <w:delText>(</w:delText>
        </w:r>
      </w:del>
      <w:del w:id="9530" w:date="2019-06-22T23:07:00Z" w:author="Yuriy Lebid">
        <w:r>
          <w:rPr>
            <w:rtl w:val="0"/>
          </w:rPr>
          <w:delText>«кармонациями» или СФУУРММ</w:delText>
        </w:r>
      </w:del>
      <w:del w:id="9531" w:date="2019-06-22T23:07:00Z" w:author="Yuriy Lebid">
        <w:r>
          <w:rPr>
            <w:rtl w:val="0"/>
          </w:rPr>
          <w:delText>-</w:delText>
        </w:r>
      </w:del>
      <w:del w:id="9532" w:date="2019-06-22T23:07:00Z" w:author="Yuriy Lebid">
        <w:r>
          <w:rPr>
            <w:rtl w:val="0"/>
          </w:rPr>
          <w:delText>Формами УУ</w:delText>
        </w:r>
      </w:del>
      <w:del w:id="9533" w:date="2019-06-22T23:07:00Z" w:author="Yuriy Lebid">
        <w:r>
          <w:rPr>
            <w:rtl w:val="0"/>
          </w:rPr>
          <w:delText>-</w:delText>
        </w:r>
      </w:del>
      <w:del w:id="9534" w:date="2019-06-22T23:07:00Z" w:author="Yuriy Lebid">
        <w:r>
          <w:rPr>
            <w:rtl w:val="0"/>
          </w:rPr>
          <w:delText>ВВУ</w:delText>
        </w:r>
      </w:del>
      <w:del w:id="9535" w:date="2019-06-22T23:07:00Z" w:author="Yuriy Lebid">
        <w:r>
          <w:rPr>
            <w:rtl w:val="0"/>
          </w:rPr>
          <w:delText>-</w:delText>
        </w:r>
      </w:del>
      <w:del w:id="9536" w:date="2019-06-22T23:07:00Z" w:author="Yuriy Lebid">
        <w:r>
          <w:rPr>
            <w:rtl w:val="0"/>
          </w:rPr>
          <w:delText>копий</w:delText>
        </w:r>
      </w:del>
      <w:del w:id="9537" w:date="2019-06-22T23:07:00Z" w:author="Yuriy Lebid">
        <w:r>
          <w:rPr>
            <w:rtl w:val="0"/>
          </w:rPr>
          <w:delText>).</w:delText>
        </w:r>
      </w:del>
    </w:p>
    <w:p>
      <w:pPr>
        <w:pStyle w:val="Определение"/>
        <w:rPr>
          <w:del w:id="9538" w:date="2019-06-22T23:07:00Z" w:author="Yuriy Lebid"/>
        </w:rPr>
      </w:pPr>
      <w:del w:id="953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</w:delText>
        </w:r>
      </w:del>
      <w:del w:id="954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9541" w:date="2019-06-22T23:07:00Z" w:author="Yuriy Lebid">
        <w:r>
          <w:rPr>
            <w:rtl w:val="0"/>
          </w:rPr>
          <w:delText>индивидуальные Миры</w:delText>
        </w:r>
      </w:del>
      <w:del w:id="9542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9543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954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мискерация </w:delText>
        </w:r>
      </w:del>
      <w:del w:id="95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954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95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954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misceo</w:delText>
        </w:r>
      </w:del>
      <w:del w:id="95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смешивать</w:delText>
        </w:r>
      </w:del>
      <w:del w:id="95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955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собираться</w:delText>
        </w:r>
      </w:del>
      <w:del w:id="955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955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спутывать</w:delText>
        </w:r>
      </w:del>
      <w:del w:id="955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9555" w:date="2019-06-22T23:07:00Z" w:author="Yuriy Lebid"/>
        </w:rPr>
      </w:pPr>
      <w:del w:id="9556" w:date="2019-06-22T23:07:00Z" w:author="Yuriy Lebid">
        <w:r>
          <w:rPr>
            <w:rtl w:val="0"/>
          </w:rPr>
          <w:delText>свилгс</w:delText>
        </w:r>
      </w:del>
      <w:del w:id="9557" w:date="2019-06-22T23:07:00Z" w:author="Yuriy Lebid">
        <w:r>
          <w:rPr>
            <w:rtl w:val="0"/>
          </w:rPr>
          <w:delText>-</w:delText>
        </w:r>
      </w:del>
      <w:del w:id="9558" w:date="2019-06-22T23:07:00Z" w:author="Yuriy Lebid">
        <w:r>
          <w:rPr>
            <w:rtl w:val="0"/>
          </w:rPr>
          <w:delText xml:space="preserve">сферационное «перемешивание» признаков одних Чистых Космических Качеств </w:delText>
        </w:r>
      </w:del>
      <w:del w:id="9559" w:date="2019-06-22T23:07:00Z" w:author="Yuriy Lebid">
        <w:r>
          <w:rPr>
            <w:rtl w:val="0"/>
          </w:rPr>
          <w:delText>(</w:delText>
        </w:r>
      </w:del>
      <w:del w:id="9560" w:date="2019-06-22T23:07:00Z" w:author="Yuriy Lebid">
        <w:r>
          <w:rPr>
            <w:rtl w:val="0"/>
          </w:rPr>
          <w:delText>ЧКК</w:delText>
        </w:r>
      </w:del>
      <w:del w:id="9561" w:date="2019-06-22T23:07:00Z" w:author="Yuriy Lebid">
        <w:r>
          <w:rPr>
            <w:rtl w:val="0"/>
          </w:rPr>
          <w:delText xml:space="preserve">) </w:delText>
        </w:r>
      </w:del>
      <w:del w:id="9562" w:date="2019-06-22T23:07:00Z" w:author="Yuriy Lebid">
        <w:r>
          <w:rPr>
            <w:rtl w:val="0"/>
          </w:rPr>
          <w:delText>с признаками других ЧКК с целью образования наиболее коварллертных фокусно</w:delText>
        </w:r>
      </w:del>
      <w:del w:id="9563" w:date="2019-06-22T23:07:00Z" w:author="Yuriy Lebid">
        <w:r>
          <w:rPr>
            <w:rtl w:val="0"/>
          </w:rPr>
          <w:delText xml:space="preserve">- </w:delText>
        </w:r>
      </w:del>
      <w:del w:id="9564" w:date="2019-06-22T23:07:00Z" w:author="Yuriy Lebid">
        <w:r>
          <w:rPr>
            <w:rtl w:val="0"/>
          </w:rPr>
          <w:delText>эфирных сочетаний</w:delText>
        </w:r>
      </w:del>
    </w:p>
    <w:p>
      <w:pPr>
        <w:pStyle w:val="heading 4"/>
        <w:rPr>
          <w:del w:id="9565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956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мисцеллантная сущность </w:delText>
        </w:r>
      </w:del>
      <w:del w:id="95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95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956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957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miscellaneous</w:delText>
        </w:r>
      </w:del>
      <w:del w:id="957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</w:delText>
        </w:r>
      </w:del>
      <w:del w:id="957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c</w:delText>
        </w:r>
      </w:del>
      <w:del w:id="957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мешанный</w:delText>
        </w:r>
      </w:del>
      <w:del w:id="957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957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всяческий</w:delText>
        </w:r>
      </w:del>
      <w:del w:id="957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957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различный</w:delText>
        </w:r>
      </w:del>
      <w:del w:id="957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9579" w:date="2019-06-22T23:07:00Z" w:author="Yuriy Lebid"/>
        </w:rPr>
      </w:pPr>
      <w:del w:id="9580" w:date="2019-06-22T23:07:00Z" w:author="Yuriy Lebid">
        <w:r>
          <w:rPr>
            <w:rtl w:val="0"/>
          </w:rPr>
          <w:delText>Сущность</w:delText>
        </w:r>
      </w:del>
      <w:del w:id="9581" w:date="2019-06-22T23:07:00Z" w:author="Yuriy Lebid">
        <w:r>
          <w:rPr>
            <w:rtl w:val="0"/>
          </w:rPr>
          <w:delText xml:space="preserve">, </w:delText>
        </w:r>
      </w:del>
      <w:del w:id="9582" w:date="2019-06-22T23:07:00Z" w:author="Yuriy Lebid">
        <w:r>
          <w:rPr>
            <w:rtl w:val="0"/>
          </w:rPr>
          <w:delText>перемещающаяся в Пространстве</w:delText>
        </w:r>
      </w:del>
      <w:del w:id="9583" w:date="2019-06-22T23:07:00Z" w:author="Yuriy Lebid">
        <w:r>
          <w:rPr>
            <w:rtl w:val="0"/>
          </w:rPr>
          <w:delText>-</w:delText>
        </w:r>
      </w:del>
      <w:del w:id="9584" w:date="2019-06-22T23:07:00Z" w:author="Yuriy Lebid">
        <w:r>
          <w:rPr>
            <w:rtl w:val="0"/>
          </w:rPr>
          <w:delText xml:space="preserve">Времени без нарушения молекулярной структуры разномерностных Миров путем использования плазменной агрегации клярионов и кластриронов вкупе с билурионами и круолинами с квантовыми составляющими </w:delText>
        </w:r>
      </w:del>
      <w:del w:id="9585" w:date="2019-06-22T23:07:00Z" w:author="Yuriy Lebid">
        <w:r>
          <w:rPr>
            <w:rtl w:val="0"/>
          </w:rPr>
          <w:delText>(</w:delText>
        </w:r>
      </w:del>
      <w:del w:id="9586" w:date="2019-06-22T23:07:00Z" w:author="Yuriy Lebid">
        <w:r>
          <w:rPr>
            <w:rtl w:val="0"/>
          </w:rPr>
          <w:delText>тахионами или тардионами</w:delText>
        </w:r>
      </w:del>
      <w:del w:id="9587" w:date="2019-06-22T23:07:00Z" w:author="Yuriy Lebid">
        <w:r>
          <w:rPr>
            <w:rtl w:val="0"/>
          </w:rPr>
          <w:delText xml:space="preserve">), </w:delText>
        </w:r>
      </w:del>
      <w:del w:id="9588" w:date="2019-06-22T23:07:00Z" w:author="Yuriy Lebid">
        <w:r>
          <w:rPr>
            <w:rtl w:val="0"/>
          </w:rPr>
          <w:delText>основываясь на квантово</w:delText>
        </w:r>
      </w:del>
      <w:del w:id="9589" w:date="2019-06-22T23:07:00Z" w:author="Yuriy Lebid">
        <w:r>
          <w:rPr>
            <w:rtl w:val="0"/>
          </w:rPr>
          <w:delText>-</w:delText>
        </w:r>
      </w:del>
      <w:del w:id="9590" w:date="2019-06-22T23:07:00Z" w:author="Yuriy Lebid">
        <w:r>
          <w:rPr>
            <w:rtl w:val="0"/>
          </w:rPr>
          <w:delText>тахионном радиатускатном или же фалхатно</w:delText>
        </w:r>
      </w:del>
      <w:del w:id="9591" w:date="2019-06-22T23:07:00Z" w:author="Yuriy Lebid">
        <w:r>
          <w:rPr>
            <w:rtl w:val="0"/>
          </w:rPr>
          <w:delText>-</w:delText>
        </w:r>
      </w:del>
      <w:del w:id="9592" w:date="2019-06-22T23:07:00Z" w:author="Yuriy Lebid">
        <w:r>
          <w:rPr>
            <w:rtl w:val="0"/>
          </w:rPr>
          <w:delText xml:space="preserve">тардионном </w:delText>
        </w:r>
      </w:del>
      <w:del w:id="9593" w:date="2019-06-22T23:07:00Z" w:author="Yuriy Lebid">
        <w:r>
          <w:rPr>
            <w:rtl w:val="0"/>
          </w:rPr>
          <w:delText>(</w:delText>
        </w:r>
      </w:del>
      <w:del w:id="9594" w:date="2019-06-22T23:07:00Z" w:author="Yuriy Lebid">
        <w:r>
          <w:rPr>
            <w:rtl w:val="0"/>
          </w:rPr>
          <w:delText>спонтанно демуляжирующемся</w:delText>
        </w:r>
      </w:del>
      <w:del w:id="9595" w:date="2019-06-22T23:07:00Z" w:author="Yuriy Lebid">
        <w:r>
          <w:rPr>
            <w:rtl w:val="0"/>
          </w:rPr>
          <w:delText xml:space="preserve">) </w:delText>
        </w:r>
      </w:del>
      <w:del w:id="9596" w:date="2019-06-22T23:07:00Z" w:author="Yuriy Lebid">
        <w:r>
          <w:rPr>
            <w:rtl w:val="0"/>
          </w:rPr>
          <w:delText>принципе телепортации</w:delText>
        </w:r>
      </w:del>
    </w:p>
    <w:p>
      <w:pPr>
        <w:pStyle w:val="heading 4"/>
        <w:rPr>
          <w:del w:id="959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959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миттрел</w:delText>
        </w:r>
      </w:del>
      <w:del w:id="959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960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окклоут</w:delText>
        </w:r>
      </w:del>
      <w:del w:id="960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9602" w:date="2019-06-22T23:07:00Z" w:author="Yuriy Lebid"/>
          <w:rStyle w:val="Нет"/>
          <w:rFonts w:ascii="Times" w:cs="Times" w:hAnsi="Times" w:eastAsia="Times"/>
        </w:rPr>
      </w:pPr>
      <w:del w:id="9603" w:date="2019-06-22T23:07:00Z" w:author="Yuriy Lebid">
        <w:r>
          <w:rPr>
            <w:rtl w:val="0"/>
          </w:rPr>
          <w:delText>духовный характер взаимоинтересов</w:delText>
        </w:r>
      </w:del>
    </w:p>
    <w:p>
      <w:pPr>
        <w:pStyle w:val="heading 4"/>
        <w:rPr>
          <w:del w:id="9604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960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ммаркллуэ </w:delText>
        </w:r>
      </w:del>
      <w:del w:id="960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9607" w:date="2019-06-22T23:07:00Z" w:author="Yuriy Lebid"/>
          <w:rStyle w:val="Нет"/>
          <w:rFonts w:ascii="Times" w:cs="Times" w:hAnsi="Times" w:eastAsia="Times"/>
        </w:rPr>
      </w:pPr>
      <w:del w:id="9608" w:date="2019-06-22T23:07:00Z" w:author="Yuriy Lebid">
        <w:r>
          <w:rPr>
            <w:rtl w:val="0"/>
          </w:rPr>
          <w:delText>амплификационная биологическая Форма</w:delText>
        </w:r>
      </w:del>
      <w:del w:id="9609" w:date="2019-06-22T23:07:00Z" w:author="Yuriy Lebid">
        <w:r>
          <w:rPr>
            <w:rtl w:val="0"/>
          </w:rPr>
          <w:delText xml:space="preserve">, </w:delText>
        </w:r>
      </w:del>
      <w:del w:id="9610" w:date="2019-06-22T23:07:00Z" w:author="Yuriy Lebid">
        <w:r>
          <w:rPr>
            <w:rtl w:val="0"/>
          </w:rPr>
          <w:delText>отличающаяся очень сложным биостроением и составом в сочетании с плазменными структурами</w:delText>
        </w:r>
      </w:del>
    </w:p>
    <w:p>
      <w:pPr>
        <w:pStyle w:val="heading 4"/>
        <w:rPr>
          <w:del w:id="961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961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ММИЙ</w:delText>
        </w:r>
      </w:del>
      <w:del w:id="961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961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УЙЛЛС</w:delText>
        </w:r>
      </w:del>
      <w:del w:id="961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961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Формы </w:delText>
        </w:r>
      </w:del>
      <w:del w:id="96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9618" w:date="2019-06-22T23:07:00Z" w:author="Yuriy Lebid"/>
        </w:rPr>
      </w:pPr>
      <w:del w:id="9619" w:date="2019-06-22T23:07:00Z" w:author="Yuriy Lebid">
        <w:r>
          <w:rPr>
            <w:rtl w:val="0"/>
          </w:rPr>
          <w:delText>амплификационные аналоги СККАЙ</w:delText>
        </w:r>
      </w:del>
      <w:del w:id="9620" w:date="2019-06-22T23:07:00Z" w:author="Yuriy Lebid">
        <w:r>
          <w:rPr>
            <w:rtl w:val="0"/>
          </w:rPr>
          <w:delText>-</w:delText>
        </w:r>
      </w:del>
      <w:del w:id="9621" w:date="2019-06-22T23:07:00Z" w:author="Yuriy Lebid">
        <w:r>
          <w:rPr>
            <w:rtl w:val="0"/>
          </w:rPr>
          <w:delText>АФФТ</w:delText>
        </w:r>
      </w:del>
      <w:del w:id="9622" w:date="2019-06-22T23:07:00Z" w:author="Yuriy Lebid">
        <w:r>
          <w:rPr>
            <w:rtl w:val="0"/>
          </w:rPr>
          <w:delText>-</w:delText>
        </w:r>
      </w:del>
      <w:del w:id="9623" w:date="2019-06-22T23:07:00Z" w:author="Yuriy Lebid">
        <w:r>
          <w:rPr>
            <w:rtl w:val="0"/>
          </w:rPr>
          <w:delText>Форм</w:delText>
        </w:r>
      </w:del>
      <w:del w:id="9624" w:date="2019-06-22T23:07:00Z" w:author="Yuriy Lebid">
        <w:r>
          <w:rPr>
            <w:rtl w:val="0"/>
          </w:rPr>
          <w:delText xml:space="preserve">, </w:delText>
        </w:r>
      </w:del>
      <w:del w:id="9625" w:date="2019-06-22T23:07:00Z" w:author="Yuriy Lebid">
        <w:r>
          <w:rPr>
            <w:rtl w:val="0"/>
          </w:rPr>
          <w:delText xml:space="preserve">реализующиеся через Фокусную Динамику </w:delText>
        </w:r>
      </w:del>
      <w:del w:id="9626" w:date="2019-06-22T23:07:00Z" w:author="Yuriy Lebid">
        <w:r>
          <w:rPr>
            <w:rtl w:val="0"/>
          </w:rPr>
          <w:delText>(</w:delText>
        </w:r>
      </w:del>
      <w:del w:id="9627" w:date="2019-06-22T23:07:00Z" w:author="Yuriy Lebid">
        <w:r>
          <w:rPr>
            <w:rtl w:val="0"/>
          </w:rPr>
          <w:delText>ФД</w:delText>
        </w:r>
      </w:del>
      <w:del w:id="9628" w:date="2019-06-22T23:07:00Z" w:author="Yuriy Lebid">
        <w:r>
          <w:rPr>
            <w:rtl w:val="0"/>
          </w:rPr>
          <w:delText xml:space="preserve">) </w:delText>
        </w:r>
      </w:del>
      <w:del w:id="9629" w:date="2019-06-22T23:07:00Z" w:author="Yuriy Lebid">
        <w:r>
          <w:rPr>
            <w:rtl w:val="0"/>
          </w:rPr>
          <w:delText>Формо</w:delText>
        </w:r>
      </w:del>
      <w:del w:id="9630" w:date="2019-06-22T23:07:00Z" w:author="Yuriy Lebid">
        <w:r>
          <w:rPr>
            <w:rtl w:val="0"/>
          </w:rPr>
          <w:delText>-</w:delText>
        </w:r>
      </w:del>
      <w:del w:id="9631" w:date="2019-06-22T23:07:00Z" w:author="Yuriy Lebid">
        <w:r>
          <w:rPr>
            <w:rtl w:val="0"/>
          </w:rPr>
          <w:delText xml:space="preserve">Творцов </w:delText>
        </w:r>
      </w:del>
      <w:del w:id="9632" w:date="2019-06-22T23:07:00Z" w:author="Yuriy Lebid">
        <w:r>
          <w:rPr>
            <w:rtl w:val="0"/>
          </w:rPr>
          <w:delText>60-</w:delText>
        </w:r>
      </w:del>
      <w:del w:id="9633" w:date="2019-06-22T23:07:00Z" w:author="Yuriy Lebid">
        <w:r>
          <w:rPr>
            <w:rtl w:val="0"/>
          </w:rPr>
          <w:delText xml:space="preserve">Качественной Вселенской Сущности </w:delText>
        </w:r>
      </w:del>
      <w:del w:id="9634" w:date="2019-06-22T23:07:00Z" w:author="Yuriy Lebid">
        <w:r>
          <w:rPr>
            <w:rtl w:val="0"/>
          </w:rPr>
          <w:delText>(</w:delText>
        </w:r>
      </w:del>
      <w:del w:id="9635" w:date="2019-06-22T23:07:00Z" w:author="Yuriy Lebid">
        <w:r>
          <w:rPr>
            <w:rtl w:val="0"/>
          </w:rPr>
          <w:delText xml:space="preserve">до </w:delText>
        </w:r>
      </w:del>
      <w:del w:id="9636" w:date="2019-06-22T23:07:00Z" w:author="Yuriy Lebid">
        <w:r>
          <w:rPr>
            <w:rtl w:val="0"/>
          </w:rPr>
          <w:delText xml:space="preserve">60,0-62,0 </w:delText>
        </w:r>
      </w:del>
      <w:del w:id="9637" w:date="2019-06-22T23:07:00Z" w:author="Yuriy Lebid">
        <w:r>
          <w:rPr>
            <w:rtl w:val="0"/>
          </w:rPr>
          <w:delText>мерности</w:delText>
        </w:r>
      </w:del>
      <w:del w:id="9638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963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964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многомирие </w:delText>
        </w:r>
      </w:del>
      <w:del w:id="964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9642" w:date="2019-06-22T23:07:00Z" w:author="Yuriy Lebid"/>
        </w:rPr>
      </w:pPr>
      <w:del w:id="964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964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9645" w:date="2019-06-22T23:07:00Z" w:author="Yuriy Lebid">
        <w:r>
          <w:rPr>
            <w:rStyle w:val="Нет"/>
            <w:rtl w:val="0"/>
            <w:lang w:val="ru-RU"/>
          </w:rPr>
          <w:delText>аксиома ииссиидиологии</w:delText>
        </w:r>
      </w:del>
      <w:del w:id="9646" w:date="2019-06-22T23:07:00Z" w:author="Yuriy Lebid">
        <w:r>
          <w:rPr>
            <w:rStyle w:val="Нет"/>
            <w:rtl w:val="0"/>
            <w:lang w:val="ru-RU"/>
          </w:rPr>
          <w:delText xml:space="preserve">, </w:delText>
        </w:r>
      </w:del>
      <w:del w:id="9647" w:date="2019-06-22T23:07:00Z" w:author="Yuriy Lebid">
        <w:r>
          <w:rPr>
            <w:rStyle w:val="Нет"/>
            <w:rtl w:val="0"/>
            <w:lang w:val="ru-RU"/>
          </w:rPr>
          <w:delText>постулирующая существование бесчисленного множества Миров проявления</w:delText>
        </w:r>
      </w:del>
      <w:del w:id="9648" w:date="2019-06-22T23:07:00Z" w:author="Yuriy Lebid">
        <w:r>
          <w:rPr>
            <w:rStyle w:val="Нет"/>
            <w:rtl w:val="0"/>
            <w:lang w:val="ru-RU"/>
          </w:rPr>
          <w:delText xml:space="preserve">. </w:delText>
        </w:r>
      </w:del>
      <w:del w:id="9649" w:date="2019-06-22T23:07:00Z" w:author="Yuriy Lebid">
        <w:r>
          <w:rPr>
            <w:rStyle w:val="Нет"/>
            <w:rtl w:val="0"/>
            <w:lang w:val="ru-RU"/>
          </w:rPr>
          <w:delText>Ииссиидиологическая концепция многомирия принципиально отличается от аналогичных теорий в физике объединяющей ролью сознания</w:delText>
        </w:r>
      </w:del>
      <w:del w:id="9650" w:date="2019-06-22T23:07:00Z" w:author="Yuriy Lebid">
        <w:r>
          <w:rPr>
            <w:rStyle w:val="Нет"/>
            <w:rtl w:val="0"/>
            <w:lang w:val="ru-RU"/>
          </w:rPr>
          <w:delText xml:space="preserve">, </w:delText>
        </w:r>
      </w:del>
      <w:del w:id="9651" w:date="2019-06-22T23:07:00Z" w:author="Yuriy Lebid">
        <w:r>
          <w:rPr>
            <w:rStyle w:val="Нет"/>
            <w:rtl w:val="0"/>
            <w:lang w:val="ru-RU"/>
          </w:rPr>
          <w:delText>а именно</w:delText>
        </w:r>
      </w:del>
      <w:del w:id="9652" w:date="2019-06-22T23:07:00Z" w:author="Yuriy Lebid">
        <w:r>
          <w:rPr>
            <w:rStyle w:val="Нет"/>
            <w:rtl w:val="0"/>
            <w:lang w:val="ru-RU"/>
          </w:rPr>
          <w:delText xml:space="preserve">: 1. </w:delText>
        </w:r>
      </w:del>
      <w:del w:id="9653" w:date="2019-06-22T23:07:00Z" w:author="Yuriy Lebid">
        <w:r>
          <w:rPr>
            <w:rStyle w:val="Нет"/>
            <w:rtl w:val="0"/>
            <w:lang w:val="ru-RU"/>
          </w:rPr>
          <w:delText>все Миры существуют одновременно и вечно</w:delText>
        </w:r>
      </w:del>
      <w:del w:id="9654" w:date="2019-06-22T23:07:00Z" w:author="Yuriy Lebid">
        <w:r>
          <w:rPr>
            <w:rStyle w:val="Нет"/>
            <w:rtl w:val="0"/>
            <w:lang w:val="ru-RU"/>
          </w:rPr>
          <w:delText xml:space="preserve">; 2. </w:delText>
        </w:r>
      </w:del>
      <w:del w:id="9655" w:date="2019-06-22T23:07:00Z" w:author="Yuriy Lebid">
        <w:r>
          <w:rPr>
            <w:rStyle w:val="Нет"/>
            <w:rtl w:val="0"/>
            <w:lang w:val="ru-RU"/>
          </w:rPr>
          <w:delText>все Миры</w:delText>
        </w:r>
      </w:del>
      <w:del w:id="9656" w:date="2019-06-22T23:07:00Z" w:author="Yuriy Lebid">
        <w:r>
          <w:rPr>
            <w:rStyle w:val="Нет"/>
            <w:rtl w:val="0"/>
            <w:lang w:val="en-US"/>
          </w:rPr>
          <w:delText> </w:delText>
        </w:r>
      </w:del>
      <w:del w:id="9657" w:date="2019-06-22T23:07:00Z" w:author="Yuriy Lebid">
        <w:r>
          <w:rPr>
            <w:rStyle w:val="Нет"/>
            <w:rtl w:val="0"/>
            <w:lang w:val="ru-RU"/>
          </w:rPr>
          <w:delText>проявляются</w:delText>
        </w:r>
      </w:del>
      <w:del w:id="9658" w:date="2019-06-22T23:07:00Z" w:author="Yuriy Lebid">
        <w:r>
          <w:rPr>
            <w:rStyle w:val="Нет"/>
            <w:rtl w:val="0"/>
            <w:lang w:val="en-US"/>
          </w:rPr>
          <w:delText> </w:delText>
        </w:r>
      </w:del>
      <w:del w:id="9659" w:date="2019-06-22T23:07:00Z" w:author="Yuriy Lebid">
        <w:r>
          <w:rPr>
            <w:rStyle w:val="Нет"/>
            <w:rtl w:val="0"/>
            <w:lang w:val="ru-RU"/>
          </w:rPr>
          <w:delText>благодаря Самосознанию и таким образом существуют в мироздании не сами по себе</w:delText>
        </w:r>
      </w:del>
      <w:del w:id="9660" w:date="2019-06-22T23:07:00Z" w:author="Yuriy Lebid">
        <w:r>
          <w:rPr>
            <w:rStyle w:val="Нет"/>
            <w:rtl w:val="0"/>
            <w:lang w:val="ru-RU"/>
          </w:rPr>
          <w:delText xml:space="preserve">, </w:delText>
        </w:r>
      </w:del>
      <w:del w:id="9661" w:date="2019-06-22T23:07:00Z" w:author="Yuriy Lebid">
        <w:r>
          <w:rPr>
            <w:rStyle w:val="Нет"/>
            <w:rtl w:val="0"/>
            <w:lang w:val="ru-RU"/>
          </w:rPr>
          <w:delText>а как формо</w:delText>
        </w:r>
      </w:del>
      <w:del w:id="9662" w:date="2019-06-22T23:07:00Z" w:author="Yuriy Lebid">
        <w:r>
          <w:rPr>
            <w:rStyle w:val="Нет"/>
            <w:rtl w:val="0"/>
            <w:lang w:val="ru-RU"/>
          </w:rPr>
          <w:delText>-</w:delText>
        </w:r>
      </w:del>
      <w:del w:id="9663" w:date="2019-06-22T23:07:00Z" w:author="Yuriy Lebid">
        <w:r>
          <w:rPr>
            <w:rStyle w:val="Нет"/>
            <w:rtl w:val="0"/>
            <w:lang w:val="ru-RU"/>
          </w:rPr>
          <w:delText>структуры</w:delText>
        </w:r>
      </w:del>
      <w:del w:id="9664" w:date="2019-06-22T23:07:00Z" w:author="Yuriy Lebid">
        <w:r>
          <w:rPr>
            <w:rStyle w:val="Нет"/>
            <w:rtl w:val="0"/>
            <w:lang w:val="ru-RU"/>
          </w:rPr>
          <w:delText xml:space="preserve">, </w:delText>
        </w:r>
      </w:del>
      <w:del w:id="9665" w:date="2019-06-22T23:07:00Z" w:author="Yuriy Lebid">
        <w:r>
          <w:rPr>
            <w:rStyle w:val="Нет"/>
            <w:rtl w:val="0"/>
            <w:lang w:val="ru-RU"/>
          </w:rPr>
          <w:delText>обеспечивающие проявление эволюционирующих на их основе Самосознаний</w:delText>
        </w:r>
      </w:del>
      <w:del w:id="9666" w:date="2019-06-22T23:07:00Z" w:author="Yuriy Lebid">
        <w:r>
          <w:rPr>
            <w:rStyle w:val="Нет"/>
            <w:rtl w:val="0"/>
            <w:lang w:val="ru-RU"/>
          </w:rPr>
          <w:delText>.</w:delText>
        </w:r>
      </w:del>
    </w:p>
    <w:p>
      <w:pPr>
        <w:pStyle w:val="heading 4"/>
        <w:rPr>
          <w:del w:id="966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966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Мобиллюрасцитный Дубликатор Сектора </w:delText>
        </w:r>
      </w:del>
      <w:del w:id="966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9670" w:date="2019-06-22T23:07:00Z" w:author="Yuriy Lebid"/>
        </w:rPr>
      </w:pPr>
      <w:del w:id="9671" w:date="2019-06-22T23:07:00Z" w:author="Yuriy Lebid">
        <w:r>
          <w:rPr>
            <w:rtl w:val="0"/>
          </w:rPr>
          <w:delText>механизм</w:delText>
        </w:r>
      </w:del>
      <w:del w:id="9672" w:date="2019-06-22T23:07:00Z" w:author="Yuriy Lebid">
        <w:r>
          <w:rPr>
            <w:rtl w:val="0"/>
          </w:rPr>
          <w:delText xml:space="preserve">, </w:delText>
        </w:r>
      </w:del>
      <w:del w:id="9673" w:date="2019-06-22T23:07:00Z" w:author="Yuriy Lebid">
        <w:r>
          <w:rPr>
            <w:rtl w:val="0"/>
          </w:rPr>
          <w:delText>выполняющий трансгрессивно</w:delText>
        </w:r>
      </w:del>
      <w:del w:id="9674" w:date="2019-06-22T23:07:00Z" w:author="Yuriy Lebid">
        <w:r>
          <w:rPr>
            <w:rtl w:val="0"/>
          </w:rPr>
          <w:delText>-</w:delText>
        </w:r>
      </w:del>
      <w:del w:id="9675" w:date="2019-06-22T23:07:00Z" w:author="Yuriy Lebid">
        <w:r>
          <w:rPr>
            <w:rtl w:val="0"/>
          </w:rPr>
          <w:delText>конвергенционные функции по симультанному дублированию устойчиво</w:delText>
        </w:r>
      </w:del>
      <w:del w:id="9676" w:date="2019-06-22T23:07:00Z" w:author="Yuriy Lebid">
        <w:r>
          <w:rPr>
            <w:rtl w:val="0"/>
          </w:rPr>
          <w:delText>-</w:delText>
        </w:r>
      </w:del>
      <w:del w:id="9677" w:date="2019-06-22T23:07:00Z" w:author="Yuriy Lebid">
        <w:r>
          <w:rPr>
            <w:rtl w:val="0"/>
          </w:rPr>
          <w:delText>коварллертных сочетаний разно</w:delText>
        </w:r>
      </w:del>
      <w:del w:id="9678" w:date="2019-06-22T23:07:00Z" w:author="Yuriy Lebid">
        <w:r>
          <w:rPr>
            <w:rtl w:val="0"/>
          </w:rPr>
          <w:delText>-</w:delText>
        </w:r>
      </w:del>
      <w:del w:id="9679" w:date="2019-06-22T23:07:00Z" w:author="Yuriy Lebid">
        <w:r>
          <w:rPr>
            <w:rtl w:val="0"/>
          </w:rPr>
          <w:delText>Качественных признаков в разных условиях эксгиберации</w:delText>
        </w:r>
      </w:del>
      <w:del w:id="9680" w:date="2019-06-22T23:07:00Z" w:author="Yuriy Lebid">
        <w:r>
          <w:rPr>
            <w:rtl w:val="0"/>
          </w:rPr>
          <w:delText xml:space="preserve">; </w:delText>
        </w:r>
      </w:del>
      <w:del w:id="9681" w:date="2019-06-22T23:07:00Z" w:author="Yuriy Lebid">
        <w:r>
          <w:rPr>
            <w:rtl w:val="0"/>
          </w:rPr>
          <w:delText>обеспечивает когерентные свойства Энерго</w:delText>
        </w:r>
      </w:del>
      <w:del w:id="9682" w:date="2019-06-22T23:07:00Z" w:author="Yuriy Lebid">
        <w:r>
          <w:rPr>
            <w:rtl w:val="0"/>
          </w:rPr>
          <w:delText>-</w:delText>
        </w:r>
      </w:del>
      <w:del w:id="9683" w:date="2019-06-22T23:07:00Z" w:author="Yuriy Lebid">
        <w:r>
          <w:rPr>
            <w:rtl w:val="0"/>
          </w:rPr>
          <w:delText>Информации</w:delText>
        </w:r>
      </w:del>
      <w:del w:id="9684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9685" w:date="2019-06-22T23:07:00Z" w:author="Yuriy Lebid"/>
        </w:rPr>
      </w:pPr>
      <w:del w:id="968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968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968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968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): </w:delText>
        </w:r>
      </w:del>
      <w:del w:id="9690" w:date="2019-06-22T23:07:00Z" w:author="Yuriy Lebid">
        <w:r>
          <w:rPr>
            <w:rtl w:val="0"/>
          </w:rPr>
          <w:delText>ЮЮ</w:delText>
        </w:r>
      </w:del>
      <w:del w:id="9691" w:date="2019-06-22T23:07:00Z" w:author="Yuriy Lebid">
        <w:r>
          <w:rPr>
            <w:rtl w:val="0"/>
          </w:rPr>
          <w:delText>-</w:delText>
        </w:r>
      </w:del>
      <w:del w:id="9692" w:date="2019-06-22T23:07:00Z" w:author="Yuriy Lebid">
        <w:r>
          <w:rPr>
            <w:rtl w:val="0"/>
          </w:rPr>
          <w:delText>ИИЙ</w:delText>
        </w:r>
      </w:del>
      <w:del w:id="9693" w:date="2019-06-22T23:07:00Z" w:author="Yuriy Lebid">
        <w:r>
          <w:rPr>
            <w:rtl w:val="0"/>
          </w:rPr>
          <w:delText>-</w:delText>
        </w:r>
      </w:del>
      <w:del w:id="9694" w:date="2019-06-22T23:07:00Z" w:author="Yuriy Lebid">
        <w:r>
          <w:rPr>
            <w:rtl w:val="0"/>
          </w:rPr>
          <w:delText>ССС</w:delText>
        </w:r>
      </w:del>
      <w:del w:id="9695" w:date="2019-06-22T23:07:00Z" w:author="Yuriy Lebid">
        <w:r>
          <w:rPr>
            <w:rtl w:val="0"/>
          </w:rPr>
          <w:delText>-</w:delText>
        </w:r>
      </w:del>
      <w:del w:id="9696" w:date="2019-06-22T23:07:00Z" w:author="Yuriy Lebid">
        <w:r>
          <w:rPr>
            <w:rtl w:val="0"/>
          </w:rPr>
          <w:delText>ЮЮ</w:delText>
        </w:r>
      </w:del>
      <w:del w:id="9697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9698" w:date="2019-06-22T23:07:00Z" w:author="Yuriy Lebid"/>
          <w:rStyle w:val="Нет"/>
          <w:color w:val="000000"/>
          <w:u w:color="000000"/>
        </w:rPr>
      </w:pPr>
      <w:del w:id="969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модикативный </w:delText>
        </w:r>
      </w:del>
      <w:del w:id="970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970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970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97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modicus</w:delText>
        </w:r>
      </w:del>
      <w:del w:id="970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умеренный</w:delText>
        </w:r>
      </w:del>
      <w:del w:id="97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970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средний</w:delText>
        </w:r>
      </w:del>
      <w:del w:id="97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9708" w:date="2019-06-22T23:07:00Z" w:author="Yuriy Lebid"/>
        </w:rPr>
      </w:pPr>
      <w:del w:id="9709" w:date="2019-06-22T23:07:00Z" w:author="Yuriy Lebid">
        <w:r>
          <w:rPr>
            <w:rtl w:val="0"/>
          </w:rPr>
          <w:delText xml:space="preserve">средневибрационный Уровень эксгиберации Форм Самосознаний </w:delText>
        </w:r>
      </w:del>
      <w:del w:id="9710" w:date="2019-06-22T23:07:00Z" w:author="Yuriy Lebid">
        <w:r>
          <w:rPr>
            <w:rtl w:val="0"/>
          </w:rPr>
          <w:delText>(</w:delText>
        </w:r>
      </w:del>
      <w:del w:id="9711" w:date="2019-06-22T23:07:00Z" w:author="Yuriy Lebid">
        <w:r>
          <w:rPr>
            <w:rtl w:val="0"/>
          </w:rPr>
          <w:delText>ФС</w:delText>
        </w:r>
      </w:del>
      <w:del w:id="9712" w:date="2019-06-22T23:07:00Z" w:author="Yuriy Lebid">
        <w:r>
          <w:rPr>
            <w:rtl w:val="0"/>
          </w:rPr>
          <w:delText xml:space="preserve">) </w:delText>
        </w:r>
      </w:del>
      <w:del w:id="9713" w:date="2019-06-22T23:07:00Z" w:author="Yuriy Lebid">
        <w:r>
          <w:rPr>
            <w:rtl w:val="0"/>
          </w:rPr>
          <w:delText xml:space="preserve">и Коллективных Космических Разумов </w:delText>
        </w:r>
      </w:del>
      <w:del w:id="9714" w:date="2019-06-22T23:07:00Z" w:author="Yuriy Lebid">
        <w:r>
          <w:rPr>
            <w:rtl w:val="0"/>
          </w:rPr>
          <w:delText>(</w:delText>
        </w:r>
      </w:del>
      <w:del w:id="9715" w:date="2019-06-22T23:07:00Z" w:author="Yuriy Lebid">
        <w:r>
          <w:rPr>
            <w:rtl w:val="0"/>
          </w:rPr>
          <w:delText>ККР</w:delText>
        </w:r>
      </w:del>
      <w:del w:id="9716" w:date="2019-06-22T23:07:00Z" w:author="Yuriy Lebid">
        <w:r>
          <w:rPr>
            <w:rtl w:val="0"/>
          </w:rPr>
          <w:delText xml:space="preserve">); </w:delText>
        </w:r>
      </w:del>
      <w:del w:id="9717" w:date="2019-06-22T23:07:00Z" w:author="Yuriy Lebid">
        <w:r>
          <w:rPr>
            <w:rtl w:val="0"/>
          </w:rPr>
          <w:delText xml:space="preserve">среднекачественный уровень реализации для Фокусной Динамики </w:delText>
        </w:r>
      </w:del>
      <w:del w:id="9718" w:date="2019-06-22T23:07:00Z" w:author="Yuriy Lebid">
        <w:r>
          <w:rPr>
            <w:rtl w:val="0"/>
          </w:rPr>
          <w:delText>(</w:delText>
        </w:r>
      </w:del>
      <w:del w:id="9719" w:date="2019-06-22T23:07:00Z" w:author="Yuriy Lebid">
        <w:r>
          <w:rPr>
            <w:rtl w:val="0"/>
          </w:rPr>
          <w:delText>ФД</w:delText>
        </w:r>
      </w:del>
      <w:del w:id="9720" w:date="2019-06-22T23:07:00Z" w:author="Yuriy Lebid">
        <w:r>
          <w:rPr>
            <w:rtl w:val="0"/>
          </w:rPr>
          <w:delText xml:space="preserve">) </w:delText>
        </w:r>
      </w:del>
      <w:del w:id="9721" w:date="2019-06-22T23:07:00Z" w:author="Yuriy Lebid">
        <w:r>
          <w:rPr>
            <w:rtl w:val="0"/>
          </w:rPr>
          <w:delText>Формо</w:delText>
        </w:r>
      </w:del>
      <w:del w:id="9722" w:date="2019-06-22T23:07:00Z" w:author="Yuriy Lebid">
        <w:r>
          <w:rPr>
            <w:rtl w:val="0"/>
          </w:rPr>
          <w:delText>-</w:delText>
        </w:r>
      </w:del>
      <w:del w:id="9723" w:date="2019-06-22T23:07:00Z" w:author="Yuriy Lebid">
        <w:r>
          <w:rPr>
            <w:rtl w:val="0"/>
          </w:rPr>
          <w:delText>Творцов любого из конкретно рассматриваемых диапазонов</w:delText>
        </w:r>
      </w:del>
    </w:p>
    <w:p>
      <w:pPr>
        <w:pStyle w:val="heading 4"/>
        <w:rPr>
          <w:del w:id="9724" w:date="2019-06-22T23:07:00Z" w:author="Yuriy Lebid"/>
          <w:rStyle w:val="Нет"/>
          <w:color w:val="000000"/>
          <w:u w:color="000000"/>
        </w:rPr>
      </w:pPr>
      <w:del w:id="972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модификационное супплеризирование </w:delText>
        </w:r>
      </w:del>
      <w:del w:id="972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9727" w:date="2019-06-22T23:07:00Z" w:author="Yuriy Lebid"/>
        </w:rPr>
      </w:pPr>
      <w:del w:id="9728" w:date="2019-06-22T23:07:00Z" w:author="Yuriy Lebid">
        <w:r>
          <w:rPr>
            <w:rtl w:val="0"/>
          </w:rPr>
          <w:delText>голохронное внутреннее «выравнивание» взаимосвязей амициссимного ССС</w:delText>
        </w:r>
      </w:del>
      <w:del w:id="9729" w:date="2019-06-22T23:07:00Z" w:author="Yuriy Lebid">
        <w:r>
          <w:rPr>
            <w:rtl w:val="0"/>
          </w:rPr>
          <w:delText>-</w:delText>
        </w:r>
      </w:del>
      <w:del w:id="9730" w:date="2019-06-22T23:07:00Z" w:author="Yuriy Lebid">
        <w:r>
          <w:rPr>
            <w:rtl w:val="0"/>
          </w:rPr>
          <w:delText>Состояния для перехода в конфективное ЕСИП</w:delText>
        </w:r>
      </w:del>
      <w:del w:id="9731" w:date="2019-06-22T23:07:00Z" w:author="Yuriy Lebid">
        <w:r>
          <w:rPr>
            <w:rtl w:val="0"/>
          </w:rPr>
          <w:delText>-</w:delText>
        </w:r>
      </w:del>
      <w:del w:id="9732" w:date="2019-06-22T23:07:00Z" w:author="Yuriy Lebid">
        <w:r>
          <w:rPr>
            <w:rtl w:val="0"/>
          </w:rPr>
          <w:delText>Состояние</w:delText>
        </w:r>
      </w:del>
      <w:del w:id="9733" w:date="2019-06-22T23:07:00Z" w:author="Yuriy Lebid">
        <w:r>
          <w:rPr>
            <w:rtl w:val="0"/>
          </w:rPr>
          <w:delText xml:space="preserve">; </w:delText>
        </w:r>
      </w:del>
      <w:del w:id="9734" w:date="2019-06-22T23:07:00Z" w:author="Yuriy Lebid">
        <w:r>
          <w:rPr>
            <w:rtl w:val="0"/>
          </w:rPr>
          <w:delText>также это может быть процесс</w:delText>
        </w:r>
      </w:del>
      <w:del w:id="9735" w:date="2019-06-22T23:07:00Z" w:author="Yuriy Lebid">
        <w:r>
          <w:rPr>
            <w:rtl w:val="0"/>
          </w:rPr>
          <w:delText xml:space="preserve">, </w:delText>
        </w:r>
      </w:del>
      <w:del w:id="9736" w:date="2019-06-22T23:07:00Z" w:author="Yuriy Lebid">
        <w:r>
          <w:rPr>
            <w:rtl w:val="0"/>
          </w:rPr>
          <w:delText>при котором СФУУРММ</w:delText>
        </w:r>
      </w:del>
      <w:del w:id="9737" w:date="2019-06-22T23:07:00Z" w:author="Yuriy Lebid">
        <w:r>
          <w:rPr>
            <w:rtl w:val="0"/>
          </w:rPr>
          <w:delText>-</w:delText>
        </w:r>
      </w:del>
      <w:del w:id="9738" w:date="2019-06-22T23:07:00Z" w:author="Yuriy Lebid">
        <w:r>
          <w:rPr>
            <w:rtl w:val="0"/>
          </w:rPr>
          <w:delText xml:space="preserve">Формы </w:delText>
        </w:r>
      </w:del>
      <w:del w:id="9739" w:date="2019-06-22T23:07:00Z" w:author="Yuriy Lebid">
        <w:r>
          <w:rPr>
            <w:rtl w:val="0"/>
          </w:rPr>
          <w:delText>(</w:delText>
        </w:r>
      </w:del>
      <w:del w:id="9740" w:date="2019-06-22T23:07:00Z" w:author="Yuriy Lebid">
        <w:r>
          <w:rPr>
            <w:rtl w:val="0"/>
          </w:rPr>
          <w:delText>ЛЛААСС</w:delText>
        </w:r>
      </w:del>
      <w:del w:id="9741" w:date="2019-06-22T23:07:00Z" w:author="Yuriy Lebid">
        <w:r>
          <w:rPr>
            <w:rtl w:val="0"/>
          </w:rPr>
          <w:delText>-</w:delText>
        </w:r>
      </w:del>
      <w:del w:id="9742" w:date="2019-06-22T23:07:00Z" w:author="Yuriy Lebid">
        <w:r>
          <w:rPr>
            <w:rtl w:val="0"/>
          </w:rPr>
          <w:delText>Формы и другие</w:delText>
        </w:r>
      </w:del>
      <w:del w:id="9743" w:date="2019-06-22T23:07:00Z" w:author="Yuriy Lebid">
        <w:r>
          <w:rPr>
            <w:rtl w:val="0"/>
          </w:rPr>
          <w:delText xml:space="preserve">) </w:delText>
        </w:r>
      </w:del>
      <w:del w:id="9744" w:date="2019-06-22T23:07:00Z" w:author="Yuriy Lebid">
        <w:r>
          <w:rPr>
            <w:rtl w:val="0"/>
          </w:rPr>
          <w:delText xml:space="preserve">с целью достижения абсолютной универсальности замещаются в Фокусной Динамике </w:delText>
        </w:r>
      </w:del>
      <w:del w:id="9745" w:date="2019-06-22T23:07:00Z" w:author="Yuriy Lebid">
        <w:r>
          <w:rPr>
            <w:rtl w:val="0"/>
          </w:rPr>
          <w:delText>(</w:delText>
        </w:r>
      </w:del>
      <w:del w:id="9746" w:date="2019-06-22T23:07:00Z" w:author="Yuriy Lebid">
        <w:r>
          <w:rPr>
            <w:rtl w:val="0"/>
          </w:rPr>
          <w:delText>ФД</w:delText>
        </w:r>
      </w:del>
      <w:del w:id="9747" w:date="2019-06-22T23:07:00Z" w:author="Yuriy Lebid">
        <w:r>
          <w:rPr>
            <w:rtl w:val="0"/>
          </w:rPr>
          <w:delText xml:space="preserve">) </w:delText>
        </w:r>
      </w:del>
      <w:del w:id="9748" w:date="2019-06-22T23:07:00Z" w:author="Yuriy Lebid">
        <w:r>
          <w:rPr>
            <w:rtl w:val="0"/>
          </w:rPr>
          <w:delText>на более амплификационные из своих аналогов</w:delText>
        </w:r>
      </w:del>
    </w:p>
    <w:p>
      <w:pPr>
        <w:pStyle w:val="heading 4"/>
        <w:rPr>
          <w:del w:id="9749" w:date="2019-06-22T23:07:00Z" w:author="Yuriy Lebid"/>
          <w:rStyle w:val="Нет"/>
          <w:color w:val="000000"/>
          <w:u w:color="000000"/>
        </w:rPr>
      </w:pPr>
      <w:del w:id="975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модус </w:delText>
        </w:r>
      </w:del>
      <w:del w:id="975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2"/>
            <w:szCs w:val="22"/>
            <w:u w:color="000000"/>
            <w:rtl w:val="0"/>
            <w:lang w:val="ru-RU"/>
          </w:rPr>
          <w:delText>(</w:delText>
        </w:r>
      </w:del>
      <w:del w:id="975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2"/>
            <w:szCs w:val="22"/>
            <w:u w:color="000000"/>
            <w:rtl w:val="0"/>
            <w:lang w:val="ru-RU"/>
          </w:rPr>
          <w:delText>от лат</w:delText>
        </w:r>
      </w:del>
      <w:del w:id="975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2"/>
            <w:szCs w:val="22"/>
            <w:u w:color="000000"/>
            <w:rtl w:val="0"/>
            <w:lang w:val="ru-RU"/>
          </w:rPr>
          <w:delText xml:space="preserve">. </w:delText>
        </w:r>
      </w:del>
      <w:del w:id="975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2"/>
            <w:szCs w:val="22"/>
            <w:u w:color="000000"/>
            <w:rtl w:val="0"/>
            <w:lang w:val="en-US"/>
          </w:rPr>
          <w:delText>modus</w:delText>
        </w:r>
      </w:del>
      <w:del w:id="975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2"/>
            <w:szCs w:val="22"/>
            <w:u w:color="000000"/>
            <w:rtl w:val="0"/>
            <w:lang w:val="ru-RU"/>
          </w:rPr>
          <w:delText xml:space="preserve"> – мера</w:delText>
        </w:r>
      </w:del>
      <w:del w:id="975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2"/>
            <w:szCs w:val="22"/>
            <w:u w:color="000000"/>
            <w:rtl w:val="0"/>
            <w:lang w:val="ru-RU"/>
          </w:rPr>
          <w:delText xml:space="preserve">, </w:delText>
        </w:r>
      </w:del>
      <w:del w:id="975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2"/>
            <w:szCs w:val="22"/>
            <w:u w:color="000000"/>
            <w:rtl w:val="0"/>
            <w:lang w:val="ru-RU"/>
          </w:rPr>
          <w:delText>способ</w:delText>
        </w:r>
      </w:del>
      <w:del w:id="975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2"/>
            <w:szCs w:val="22"/>
            <w:u w:color="000000"/>
            <w:rtl w:val="0"/>
            <w:lang w:val="ru-RU"/>
          </w:rPr>
          <w:delText xml:space="preserve">, </w:delText>
        </w:r>
      </w:del>
      <w:del w:id="975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2"/>
            <w:szCs w:val="22"/>
            <w:u w:color="000000"/>
            <w:rtl w:val="0"/>
            <w:lang w:val="ru-RU"/>
          </w:rPr>
          <w:delText>вид</w:delText>
        </w:r>
      </w:del>
      <w:del w:id="976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2"/>
            <w:szCs w:val="22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9761" w:date="2019-06-22T23:07:00Z" w:author="Yuriy Lebid"/>
        </w:rPr>
      </w:pPr>
      <w:del w:id="976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976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9764" w:date="2019-06-22T23:07:00Z" w:author="Yuriy Lebid">
        <w:r>
          <w:rPr>
            <w:rtl w:val="0"/>
          </w:rPr>
          <w:delText>субтеррансивный тип</w:delText>
        </w:r>
      </w:del>
      <w:del w:id="9765" w:date="2019-06-22T23:07:00Z" w:author="Yuriy Lebid">
        <w:r>
          <w:rPr>
            <w:rtl w:val="0"/>
          </w:rPr>
          <w:delText xml:space="preserve">, </w:delText>
        </w:r>
      </w:del>
      <w:del w:id="9766" w:date="2019-06-22T23:07:00Z" w:author="Yuriy Lebid">
        <w:r>
          <w:rPr>
            <w:rtl w:val="0"/>
          </w:rPr>
          <w:delText xml:space="preserve">характерная форма эксгиберации Фокусной Динамики </w:delText>
        </w:r>
      </w:del>
      <w:del w:id="9767" w:date="2019-06-22T23:07:00Z" w:author="Yuriy Lebid">
        <w:r>
          <w:rPr>
            <w:rtl w:val="0"/>
          </w:rPr>
          <w:delText>(</w:delText>
        </w:r>
      </w:del>
      <w:del w:id="9768" w:date="2019-06-22T23:07:00Z" w:author="Yuriy Lebid">
        <w:r>
          <w:rPr>
            <w:rtl w:val="0"/>
          </w:rPr>
          <w:delText>ФД</w:delText>
        </w:r>
      </w:del>
      <w:del w:id="9769" w:date="2019-06-22T23:07:00Z" w:author="Yuriy Lebid">
        <w:r>
          <w:rPr>
            <w:rtl w:val="0"/>
          </w:rPr>
          <w:delText xml:space="preserve">) </w:delText>
        </w:r>
      </w:del>
      <w:del w:id="9770" w:date="2019-06-22T23:07:00Z" w:author="Yuriy Lebid">
        <w:r>
          <w:rPr>
            <w:rtl w:val="0"/>
          </w:rPr>
          <w:delText>Формо</w:delText>
        </w:r>
      </w:del>
      <w:del w:id="9771" w:date="2019-06-22T23:07:00Z" w:author="Yuriy Lebid">
        <w:r>
          <w:rPr>
            <w:rtl w:val="0"/>
          </w:rPr>
          <w:delText>-</w:delText>
        </w:r>
      </w:del>
      <w:del w:id="9772" w:date="2019-06-22T23:07:00Z" w:author="Yuriy Lebid">
        <w:r>
          <w:rPr>
            <w:rtl w:val="0"/>
          </w:rPr>
          <w:delText xml:space="preserve">Творцов разных Форм Самосознаний </w:delText>
        </w:r>
      </w:del>
      <w:del w:id="9773" w:date="2019-06-22T23:07:00Z" w:author="Yuriy Lebid">
        <w:r>
          <w:rPr>
            <w:rtl w:val="0"/>
          </w:rPr>
          <w:delText>(</w:delText>
        </w:r>
      </w:del>
      <w:del w:id="9774" w:date="2019-06-22T23:07:00Z" w:author="Yuriy Lebid">
        <w:r>
          <w:rPr>
            <w:rtl w:val="0"/>
          </w:rPr>
          <w:delText>ФС</w:delText>
        </w:r>
      </w:del>
      <w:del w:id="9775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9776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977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мулибрисер </w:delText>
        </w:r>
      </w:del>
      <w:del w:id="977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9779" w:date="2019-06-22T23:07:00Z" w:author="Yuriy Lebid"/>
        </w:rPr>
      </w:pPr>
      <w:del w:id="978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плеядианских цивилизациях</w:delText>
        </w:r>
      </w:del>
      <w:del w:id="9781" w:date="2019-06-22T23:07:00Z" w:author="Yuriy Lebid">
        <w:r>
          <w:rPr>
            <w:rtl w:val="0"/>
          </w:rPr>
          <w:delText xml:space="preserve"> репликатор одежды</w:delText>
        </w:r>
      </w:del>
    </w:p>
    <w:p>
      <w:pPr>
        <w:pStyle w:val="heading 4"/>
        <w:rPr>
          <w:del w:id="9782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978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мультиплексорно </w:delText>
        </w:r>
      </w:del>
      <w:del w:id="978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978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978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978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multiplex</w:delText>
        </w:r>
      </w:del>
      <w:del w:id="978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сложный</w:delText>
        </w:r>
      </w:del>
      <w:del w:id="978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979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составной</w:delText>
        </w:r>
      </w:del>
      <w:del w:id="979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979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многозначительный</w:delText>
        </w:r>
      </w:del>
      <w:del w:id="979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9794" w:date="2019-06-22T23:07:00Z" w:author="Yuriy Lebid"/>
          <w:rStyle w:val="Нет"/>
          <w:rFonts w:ascii="Times New Roman" w:cs="Times New Roman" w:hAnsi="Times New Roman" w:eastAsia="Times New Roman"/>
        </w:rPr>
      </w:pPr>
      <w:del w:id="9795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rtl w:val="0"/>
            <w:lang w:val="ru-RU"/>
          </w:rPr>
          <w:delText>в ииссиидиологии</w:delText>
        </w:r>
      </w:del>
      <w:del w:id="9796" w:date="2019-06-22T23:07:00Z" w:author="Yuriy Lebid">
        <w:r>
          <w:rPr>
            <w:rStyle w:val="Нет"/>
            <w:rFonts w:ascii="Times New Roman" w:hAnsi="Times New Roman"/>
            <w:i w:val="1"/>
            <w:iCs w:val="1"/>
            <w:rtl w:val="0"/>
            <w:lang w:val="ru-RU"/>
          </w:rPr>
          <w:delText>:</w:delText>
        </w:r>
      </w:del>
      <w:del w:id="9797" w:date="2019-06-22T23:07:00Z" w:author="Yuriy Lebid">
        <w:r>
          <w:rPr>
            <w:rStyle w:val="Нет"/>
            <w:rFonts w:ascii="Times New Roman" w:hAnsi="Times New Roman"/>
            <w:b w:val="1"/>
            <w:bCs w:val="1"/>
            <w:i w:val="1"/>
            <w:iCs w:val="1"/>
            <w:rtl w:val="0"/>
            <w:lang w:val="ru-RU"/>
          </w:rPr>
          <w:delText xml:space="preserve"> </w:delText>
        </w:r>
      </w:del>
      <w:del w:id="9798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множественно</w:delText>
        </w:r>
      </w:del>
      <w:del w:id="9799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-</w:delText>
        </w:r>
      </w:del>
      <w:del w:id="9800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одновременно </w:delText>
        </w:r>
      </w:del>
      <w:del w:id="9801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rtl w:val="0"/>
            <w:lang w:val="ru-RU"/>
          </w:rPr>
          <w:delText xml:space="preserve">или </w:delText>
        </w:r>
      </w:del>
      <w:del w:id="9802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одновременно</w:delText>
        </w:r>
      </w:del>
      <w:del w:id="9803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-</w:delText>
        </w:r>
      </w:del>
      <w:del w:id="9804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множественно</w:delText>
        </w:r>
      </w:del>
      <w:del w:id="9805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.</w:delText>
        </w:r>
      </w:del>
    </w:p>
    <w:p>
      <w:pPr>
        <w:pStyle w:val="Определение"/>
        <w:rPr>
          <w:del w:id="9806" w:date="2019-06-22T23:07:00Z" w:author="Yuriy Lebid"/>
          <w:rStyle w:val="Нет"/>
          <w:rFonts w:ascii="Times New Roman" w:cs="Times New Roman" w:hAnsi="Times New Roman" w:eastAsia="Times New Roman"/>
        </w:rPr>
      </w:pPr>
      <w:del w:id="9807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rtl w:val="0"/>
            <w:lang w:val="ru-RU"/>
          </w:rPr>
          <w:delText>Производное</w:delText>
        </w:r>
      </w:del>
      <w:del w:id="9808" w:date="2019-06-22T23:07:00Z" w:author="Yuriy Lebid">
        <w:r>
          <w:rPr>
            <w:rStyle w:val="Нет"/>
            <w:rFonts w:ascii="Times New Roman" w:hAnsi="Times New Roman"/>
            <w:i w:val="1"/>
            <w:iCs w:val="1"/>
            <w:rtl w:val="0"/>
            <w:lang w:val="ru-RU"/>
          </w:rPr>
          <w:delText xml:space="preserve">: </w:delText>
        </w:r>
      </w:del>
      <w:del w:id="9809" w:date="2019-06-22T23:07:00Z" w:author="Yuriy Lebid">
        <w:r>
          <w:rPr>
            <w:rStyle w:val="Нет"/>
            <w:rFonts w:ascii="Times New Roman" w:hAnsi="Times New Roman" w:hint="default"/>
            <w:b w:val="1"/>
            <w:bCs w:val="1"/>
            <w:rtl w:val="0"/>
            <w:lang w:val="ru-RU"/>
          </w:rPr>
          <w:delText>мультиплексорный</w:delText>
        </w:r>
      </w:del>
      <w:del w:id="9810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.</w:delText>
        </w:r>
      </w:del>
    </w:p>
    <w:p>
      <w:pPr>
        <w:pStyle w:val="heading 4"/>
        <w:rPr>
          <w:del w:id="981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981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мультиплексорная конвекситация </w:delText>
        </w:r>
      </w:del>
      <w:del w:id="981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9814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9815" w:date="2019-06-22T23:07:00Z" w:author="Yuriy Lebid">
        <w:r>
          <w:rPr>
            <w:rtl w:val="0"/>
          </w:rPr>
          <w:delText>мгновенная многофакторная реализация общего энергетического потенциала фокусных взаимосвязей между Формо</w:delText>
        </w:r>
      </w:del>
      <w:del w:id="9816" w:date="2019-06-22T23:07:00Z" w:author="Yuriy Lebid">
        <w:r>
          <w:rPr>
            <w:rtl w:val="0"/>
          </w:rPr>
          <w:delText>-</w:delText>
        </w:r>
      </w:del>
      <w:del w:id="9817" w:date="2019-06-22T23:07:00Z" w:author="Yuriy Lebid">
        <w:r>
          <w:rPr>
            <w:rtl w:val="0"/>
          </w:rPr>
          <w:delText xml:space="preserve">Творцами Форм Самосознаний </w:delText>
        </w:r>
      </w:del>
      <w:del w:id="9818" w:date="2019-06-22T23:07:00Z" w:author="Yuriy Lebid">
        <w:r>
          <w:rPr>
            <w:rtl w:val="0"/>
          </w:rPr>
          <w:delText>(</w:delText>
        </w:r>
      </w:del>
      <w:del w:id="9819" w:date="2019-06-22T23:07:00Z" w:author="Yuriy Lebid">
        <w:r>
          <w:rPr>
            <w:rtl w:val="0"/>
          </w:rPr>
          <w:delText>ФС</w:delText>
        </w:r>
      </w:del>
      <w:del w:id="9820" w:date="2019-06-22T23:07:00Z" w:author="Yuriy Lebid">
        <w:r>
          <w:rPr>
            <w:rtl w:val="0"/>
          </w:rPr>
          <w:delText xml:space="preserve">) </w:delText>
        </w:r>
      </w:del>
      <w:del w:id="9821" w:date="2019-06-22T23:07:00Z" w:author="Yuriy Lebid">
        <w:r>
          <w:rPr>
            <w:rtl w:val="0"/>
          </w:rPr>
          <w:delText xml:space="preserve">множества разнотипных Коллективных Космических Разумов </w:delText>
        </w:r>
      </w:del>
      <w:del w:id="9822" w:date="2019-06-22T23:07:00Z" w:author="Yuriy Lebid">
        <w:r>
          <w:rPr>
            <w:rtl w:val="0"/>
          </w:rPr>
          <w:delText>(</w:delText>
        </w:r>
      </w:del>
      <w:del w:id="9823" w:date="2019-06-22T23:07:00Z" w:author="Yuriy Lebid">
        <w:r>
          <w:rPr>
            <w:rtl w:val="0"/>
          </w:rPr>
          <w:delText>ККР</w:delText>
        </w:r>
      </w:del>
      <w:del w:id="9824" w:date="2019-06-22T23:07:00Z" w:author="Yuriy Lebid">
        <w:r>
          <w:rPr>
            <w:rtl w:val="0"/>
          </w:rPr>
          <w:delText xml:space="preserve">) </w:delText>
        </w:r>
      </w:del>
      <w:del w:id="9825" w:date="2019-06-22T23:07:00Z" w:author="Yuriy Lebid">
        <w:r>
          <w:rPr>
            <w:rtl w:val="0"/>
          </w:rPr>
          <w:delText>в виде определ</w:delText>
        </w:r>
      </w:del>
      <w:del w:id="9826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9827" w:date="2019-06-22T23:07:00Z" w:author="Yuriy Lebid">
        <w:r>
          <w:rPr>
            <w:rtl w:val="0"/>
          </w:rPr>
          <w:delText>нной и уникальной пространственно</w:delText>
        </w:r>
      </w:del>
      <w:del w:id="9828" w:date="2019-06-22T23:07:00Z" w:author="Yuriy Lebid">
        <w:r>
          <w:rPr>
            <w:rtl w:val="0"/>
          </w:rPr>
          <w:delText>-</w:delText>
        </w:r>
      </w:del>
      <w:del w:id="9829" w:date="2019-06-22T23:07:00Z" w:author="Yuriy Lebid">
        <w:r>
          <w:rPr>
            <w:rtl w:val="0"/>
          </w:rPr>
          <w:delText>временной «выпученности»</w:delText>
        </w:r>
      </w:del>
    </w:p>
    <w:p>
      <w:pPr>
        <w:pStyle w:val="heading 4"/>
        <w:rPr>
          <w:del w:id="983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983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мультиполяризация </w:delText>
        </w:r>
      </w:del>
      <w:del w:id="983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9833" w:date="2019-06-22T23:07:00Z" w:author="Yuriy Lebid"/>
        </w:rPr>
      </w:pPr>
      <w:del w:id="983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983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9836" w:date="2019-06-22T23:07:00Z" w:author="Yuriy Lebid">
        <w:r>
          <w:rPr>
            <w:rtl w:val="0"/>
          </w:rPr>
          <w:delText>многонаправленная поляризация параметров одних волн по отношению к множеству других</w:delText>
        </w:r>
      </w:del>
      <w:del w:id="9837" w:date="2019-06-22T23:07:00Z" w:author="Yuriy Lebid">
        <w:r>
          <w:rPr>
            <w:rtl w:val="0"/>
          </w:rPr>
          <w:delText xml:space="preserve">; </w:delText>
        </w:r>
      </w:del>
      <w:del w:id="9838" w:date="2019-06-22T23:07:00Z" w:author="Yuriy Lebid">
        <w:r>
          <w:rPr>
            <w:rtl w:val="0"/>
          </w:rPr>
          <w:delText>одновременная разнонаправленность</w:delText>
        </w:r>
      </w:del>
      <w:del w:id="9839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i w:val="1"/>
            <w:iCs w:val="1"/>
            <w:sz w:val="32"/>
            <w:szCs w:val="32"/>
            <w:rtl w:val="0"/>
            <w:lang w:val="ru-RU"/>
          </w:rPr>
          <w:delText>.</w:delText>
        </w:r>
      </w:del>
    </w:p>
    <w:p>
      <w:pPr>
        <w:pStyle w:val="Определение"/>
        <w:rPr>
          <w:del w:id="9840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984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984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9843" w:date="2019-06-22T23:07:00Z" w:author="Yuriy Lebid">
        <w:r>
          <w:rPr>
            <w:rStyle w:val="Hyperlink.1"/>
            <w:rtl w:val="0"/>
          </w:rPr>
          <w:delText>мультиполяризация Самосознания</w:delText>
        </w:r>
      </w:del>
      <w:del w:id="9844" w:date="2019-06-22T23:07:00Z" w:author="Yuriy Lebid">
        <w:r>
          <w:rPr>
            <w:rtl w:val="0"/>
          </w:rPr>
          <w:delText xml:space="preserve"> (</w:delText>
        </w:r>
      </w:del>
      <w:del w:id="9845" w:date="2019-06-22T23:07:00Z" w:author="Yuriy Lebid">
        <w:r>
          <w:rPr>
            <w:rtl w:val="0"/>
          </w:rPr>
          <w:delText>«личности»</w:delText>
        </w:r>
      </w:del>
      <w:del w:id="9846" w:date="2019-06-22T23:07:00Z" w:author="Yuriy Lebid">
        <w:r>
          <w:rPr>
            <w:rtl w:val="0"/>
          </w:rPr>
          <w:delText xml:space="preserve">) </w:delText>
        </w:r>
      </w:del>
      <w:del w:id="9847" w:date="2019-06-22T23:07:00Z" w:author="Yuriy Lebid">
        <w:r>
          <w:rPr>
            <w:rtl w:val="0"/>
          </w:rPr>
          <w:delText>– эффект</w:delText>
        </w:r>
      </w:del>
      <w:del w:id="9848" w:date="2019-06-22T23:07:00Z" w:author="Yuriy Lebid">
        <w:r>
          <w:rPr>
            <w:rtl w:val="0"/>
          </w:rPr>
          <w:delText xml:space="preserve">, </w:delText>
        </w:r>
      </w:del>
      <w:del w:id="9849" w:date="2019-06-22T23:07:00Z" w:author="Yuriy Lebid">
        <w:r>
          <w:rPr>
            <w:rtl w:val="0"/>
          </w:rPr>
          <w:delText>возникающий на базе функциональности «электромагнитных дисполярностей» и «гравитационных дискретностей» ОЛЛАКТ</w:delText>
        </w:r>
      </w:del>
      <w:del w:id="9850" w:date="2019-06-22T23:07:00Z" w:author="Yuriy Lebid">
        <w:r>
          <w:rPr>
            <w:rtl w:val="0"/>
          </w:rPr>
          <w:delText>-</w:delText>
        </w:r>
      </w:del>
      <w:del w:id="9851" w:date="2019-06-22T23:07:00Z" w:author="Yuriy Lebid">
        <w:r>
          <w:rPr>
            <w:rtl w:val="0"/>
          </w:rPr>
          <w:delText>ДРУОТММ</w:delText>
        </w:r>
      </w:del>
      <w:del w:id="9852" w:date="2019-06-22T23:07:00Z" w:author="Yuriy Lebid">
        <w:r>
          <w:rPr>
            <w:rtl w:val="0"/>
          </w:rPr>
          <w:delText>-</w:delText>
        </w:r>
      </w:del>
      <w:del w:id="9853" w:date="2019-06-22T23:07:00Z" w:author="Yuriy Lebid">
        <w:r>
          <w:rPr>
            <w:rtl w:val="0"/>
          </w:rPr>
          <w:delText>систем</w:delText>
        </w:r>
      </w:del>
      <w:del w:id="9854" w:date="2019-06-22T23:07:00Z" w:author="Yuriy Lebid">
        <w:r>
          <w:rPr>
            <w:rtl w:val="0"/>
          </w:rPr>
          <w:delText xml:space="preserve">; </w:delText>
        </w:r>
      </w:del>
      <w:del w:id="9855" w:date="2019-06-22T23:07:00Z" w:author="Yuriy Lebid">
        <w:r>
          <w:rPr>
            <w:rtl w:val="0"/>
          </w:rPr>
          <w:delText>является неотъемлемым свойством «фрагментированного» Самосознания любой УУ</w:delText>
        </w:r>
      </w:del>
      <w:del w:id="9856" w:date="2019-06-22T23:07:00Z" w:author="Yuriy Lebid">
        <w:r>
          <w:rPr>
            <w:rtl w:val="0"/>
          </w:rPr>
          <w:delText>-</w:delText>
        </w:r>
      </w:del>
      <w:del w:id="9857" w:date="2019-06-22T23:07:00Z" w:author="Yuriy Lebid">
        <w:r>
          <w:rPr>
            <w:rtl w:val="0"/>
          </w:rPr>
          <w:delText>ВВУ</w:delText>
        </w:r>
      </w:del>
      <w:del w:id="9858" w:date="2019-06-22T23:07:00Z" w:author="Yuriy Lebid">
        <w:r>
          <w:rPr>
            <w:rtl w:val="0"/>
          </w:rPr>
          <w:delText>-</w:delText>
        </w:r>
      </w:del>
      <w:del w:id="9859" w:date="2019-06-22T23:07:00Z" w:author="Yuriy Lebid">
        <w:r>
          <w:rPr>
            <w:rtl w:val="0"/>
          </w:rPr>
          <w:delText>копии</w:delText>
        </w:r>
      </w:del>
      <w:del w:id="9860" w:date="2019-06-22T23:07:00Z" w:author="Yuriy Lebid">
        <w:r>
          <w:rPr>
            <w:rtl w:val="0"/>
          </w:rPr>
          <w:delText xml:space="preserve">, </w:delText>
        </w:r>
      </w:del>
      <w:del w:id="9861" w:date="2019-06-22T23:07:00Z" w:author="Yuriy Lebid">
        <w:r>
          <w:rPr>
            <w:rtl w:val="0"/>
          </w:rPr>
          <w:delText xml:space="preserve">реализующейся через огромное множество Фокусов Пристального Внимания </w:delText>
        </w:r>
      </w:del>
      <w:del w:id="9862" w:date="2019-06-22T23:07:00Z" w:author="Yuriy Lebid">
        <w:r>
          <w:rPr>
            <w:rtl w:val="0"/>
          </w:rPr>
          <w:delText>(</w:delText>
        </w:r>
      </w:del>
      <w:del w:id="9863" w:date="2019-06-22T23:07:00Z" w:author="Yuriy Lebid">
        <w:r>
          <w:rPr>
            <w:rtl w:val="0"/>
          </w:rPr>
          <w:delText>ФПВ</w:delText>
        </w:r>
      </w:del>
      <w:del w:id="9864" w:date="2019-06-22T23:07:00Z" w:author="Yuriy Lebid">
        <w:r>
          <w:rPr>
            <w:rtl w:val="0"/>
          </w:rPr>
          <w:delText xml:space="preserve">) </w:delText>
        </w:r>
      </w:del>
      <w:del w:id="9865" w:date="2019-06-22T23:07:00Z" w:author="Yuriy Lebid">
        <w:r>
          <w:rPr>
            <w:rtl w:val="0"/>
          </w:rPr>
          <w:delText>био</w:delText>
        </w:r>
      </w:del>
      <w:del w:id="9866" w:date="2019-06-22T23:07:00Z" w:author="Yuriy Lebid">
        <w:r>
          <w:rPr>
            <w:rtl w:val="0"/>
          </w:rPr>
          <w:delText>-</w:delText>
        </w:r>
      </w:del>
      <w:del w:id="9867" w:date="2019-06-22T23:07:00Z" w:author="Yuriy Lebid">
        <w:r>
          <w:rPr>
            <w:rtl w:val="0"/>
          </w:rPr>
          <w:delText>Творцов НУУ</w:delText>
        </w:r>
      </w:del>
      <w:del w:id="9868" w:date="2019-06-22T23:07:00Z" w:author="Yuriy Lebid">
        <w:r>
          <w:rPr>
            <w:rtl w:val="0"/>
          </w:rPr>
          <w:delText>-</w:delText>
        </w:r>
      </w:del>
      <w:del w:id="9869" w:date="2019-06-22T23:07:00Z" w:author="Yuriy Lebid">
        <w:r>
          <w:rPr>
            <w:rtl w:val="0"/>
          </w:rPr>
          <w:delText>ВВУ</w:delText>
        </w:r>
      </w:del>
      <w:del w:id="9870" w:date="2019-06-22T23:07:00Z" w:author="Yuriy Lebid">
        <w:r>
          <w:rPr>
            <w:rtl w:val="0"/>
          </w:rPr>
          <w:delText>-</w:delText>
        </w:r>
      </w:del>
      <w:del w:id="9871" w:date="2019-06-22T23:07:00Z" w:author="Yuriy Lebid">
        <w:r>
          <w:rPr>
            <w:rtl w:val="0"/>
          </w:rPr>
          <w:delText>Конфигураций какой</w:delText>
        </w:r>
      </w:del>
      <w:del w:id="9872" w:date="2019-06-22T23:07:00Z" w:author="Yuriy Lebid">
        <w:r>
          <w:rPr>
            <w:rtl w:val="0"/>
          </w:rPr>
          <w:delText>-</w:delText>
        </w:r>
      </w:del>
      <w:del w:id="9873" w:date="2019-06-22T23:07:00Z" w:author="Yuriy Lebid">
        <w:r>
          <w:rPr>
            <w:rtl w:val="0"/>
          </w:rPr>
          <w:delText>то Стерео</w:delText>
        </w:r>
      </w:del>
      <w:del w:id="9874" w:date="2019-06-22T23:07:00Z" w:author="Yuriy Lebid">
        <w:r>
          <w:rPr>
            <w:rtl w:val="0"/>
          </w:rPr>
          <w:delText>-</w:delText>
        </w:r>
      </w:del>
      <w:del w:id="9875" w:date="2019-06-22T23:07:00Z" w:author="Yuriy Lebid">
        <w:r>
          <w:rPr>
            <w:rtl w:val="0"/>
          </w:rPr>
          <w:delText>Формы</w:delText>
        </w:r>
      </w:del>
      <w:del w:id="9876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9877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987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мультисентентивность</w:delText>
        </w:r>
      </w:del>
      <w:del w:id="987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9880" w:date="2019-06-22T23:07:00Z" w:author="Yuriy Lebid"/>
        </w:rPr>
      </w:pPr>
      <w:del w:id="9881" w:date="2019-06-22T23:07:00Z" w:author="Yuriy Lebid">
        <w:r>
          <w:rPr>
            <w:rtl w:val="0"/>
          </w:rPr>
          <w:delText>многосмысловая интерпретации</w:delText>
        </w:r>
      </w:del>
      <w:del w:id="9882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9883" w:date="2019-06-22T23:07:00Z" w:author="Yuriy Lebid"/>
        </w:rPr>
      </w:pPr>
      <w:del w:id="988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Производные</w:delText>
        </w:r>
      </w:del>
      <w:del w:id="988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9886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i w:val="1"/>
            <w:iCs w:val="1"/>
            <w:rtl w:val="0"/>
            <w:lang w:val="ru-RU"/>
          </w:rPr>
          <w:delText xml:space="preserve"> </w:delText>
        </w:r>
      </w:del>
      <w:del w:id="9887" w:date="2019-06-22T23:07:00Z" w:author="Yuriy Lebid">
        <w:r>
          <w:rPr>
            <w:rStyle w:val="Hyperlink.1"/>
            <w:rtl w:val="0"/>
          </w:rPr>
          <w:delText>мультисентентивно</w:delText>
        </w:r>
      </w:del>
      <w:del w:id="9888" w:date="2019-06-22T23:07:00Z" w:author="Yuriy Lebid">
        <w:r>
          <w:rPr>
            <w:rtl w:val="0"/>
          </w:rPr>
          <w:delText xml:space="preserve"> – параллельно с чем</w:delText>
        </w:r>
      </w:del>
      <w:del w:id="9889" w:date="2019-06-22T23:07:00Z" w:author="Yuriy Lebid">
        <w:r>
          <w:rPr>
            <w:rtl w:val="0"/>
          </w:rPr>
          <w:delText>-</w:delText>
        </w:r>
      </w:del>
      <w:del w:id="9890" w:date="2019-06-22T23:07:00Z" w:author="Yuriy Lebid">
        <w:r>
          <w:rPr>
            <w:rtl w:val="0"/>
          </w:rPr>
          <w:delText>либо</w:delText>
        </w:r>
      </w:del>
      <w:del w:id="9891" w:date="2019-06-22T23:07:00Z" w:author="Yuriy Lebid">
        <w:r>
          <w:rPr>
            <w:rtl w:val="0"/>
          </w:rPr>
          <w:delText xml:space="preserve">; </w:delText>
        </w:r>
      </w:del>
    </w:p>
    <w:p>
      <w:pPr>
        <w:pStyle w:val="Определение"/>
        <w:rPr>
          <w:del w:id="9892" w:date="2019-06-22T23:07:00Z" w:author="Yuriy Lebid"/>
        </w:rPr>
      </w:pPr>
      <w:del w:id="9893" w:date="2019-06-22T23:07:00Z" w:author="Yuriy Lebid">
        <w:r>
          <w:rPr>
            <w:rStyle w:val="Hyperlink.1"/>
            <w:rtl w:val="0"/>
          </w:rPr>
          <w:delText>мультисентентивный</w:delText>
        </w:r>
      </w:del>
      <w:del w:id="9894" w:date="2019-06-22T23:07:00Z" w:author="Yuriy Lebid">
        <w:r>
          <w:rPr>
            <w:rtl w:val="0"/>
          </w:rPr>
          <w:delText xml:space="preserve"> – многосмысловой</w:delText>
        </w:r>
      </w:del>
      <w:del w:id="9895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989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989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мутинкусы</w:delText>
        </w:r>
      </w:del>
      <w:del w:id="989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9899" w:date="2019-06-22T23:07:00Z" w:author="Yuriy Lebid"/>
        </w:rPr>
      </w:pPr>
      <w:del w:id="9900" w:date="2019-06-22T23:07:00Z" w:author="Yuriy Lebid">
        <w:r>
          <w:rPr>
            <w:rtl w:val="0"/>
          </w:rPr>
          <w:delText>Инфо</w:delText>
        </w:r>
      </w:del>
      <w:del w:id="9901" w:date="2019-06-22T23:07:00Z" w:author="Yuriy Lebid">
        <w:r>
          <w:rPr>
            <w:rtl w:val="0"/>
          </w:rPr>
          <w:delText>-</w:delText>
        </w:r>
      </w:del>
      <w:del w:id="9902" w:date="2019-06-22T23:07:00Z" w:author="Yuriy Lebid">
        <w:r>
          <w:rPr>
            <w:rtl w:val="0"/>
          </w:rPr>
          <w:delText>Формы сущностей</w:delText>
        </w:r>
      </w:del>
      <w:del w:id="9903" w:date="2019-06-22T23:07:00Z" w:author="Yuriy Lebid">
        <w:r>
          <w:rPr>
            <w:rtl w:val="0"/>
          </w:rPr>
          <w:delText xml:space="preserve">, </w:delText>
        </w:r>
      </w:del>
      <w:del w:id="9904" w:date="2019-06-22T23:07:00Z" w:author="Yuriy Lebid">
        <w:r>
          <w:rPr>
            <w:rtl w:val="0"/>
          </w:rPr>
          <w:delText>специализирующиеся на видах удовольствия</w:delText>
        </w:r>
      </w:del>
      <w:del w:id="9905" w:date="2019-06-22T23:07:00Z" w:author="Yuriy Lebid">
        <w:r>
          <w:rPr>
            <w:rtl w:val="0"/>
          </w:rPr>
          <w:delText xml:space="preserve">, </w:delText>
        </w:r>
      </w:del>
      <w:del w:id="9906" w:date="2019-06-22T23:07:00Z" w:author="Yuriy Lebid">
        <w:r>
          <w:rPr>
            <w:rtl w:val="0"/>
          </w:rPr>
          <w:delText>получаемого от дома</w:delText>
        </w:r>
      </w:del>
      <w:del w:id="9907" w:date="2019-06-22T23:07:00Z" w:author="Yuriy Lebid">
        <w:r>
          <w:rPr>
            <w:rtl w:val="0"/>
          </w:rPr>
          <w:delText xml:space="preserve">, </w:delText>
        </w:r>
      </w:del>
      <w:del w:id="9908" w:date="2019-06-22T23:07:00Z" w:author="Yuriy Lebid">
        <w:r>
          <w:rPr>
            <w:rtl w:val="0"/>
          </w:rPr>
          <w:delText>семьи</w:delText>
        </w:r>
      </w:del>
      <w:del w:id="9909" w:date="2019-06-22T23:07:00Z" w:author="Yuriy Lebid">
        <w:r>
          <w:rPr>
            <w:rtl w:val="0"/>
          </w:rPr>
          <w:delText xml:space="preserve">, </w:delText>
        </w:r>
      </w:del>
      <w:del w:id="9910" w:date="2019-06-22T23:07:00Z" w:author="Yuriy Lebid">
        <w:r>
          <w:rPr>
            <w:rtl w:val="0"/>
          </w:rPr>
          <w:delText>родни</w:delText>
        </w:r>
      </w:del>
    </w:p>
    <w:p>
      <w:pPr>
        <w:pStyle w:val="heading 4"/>
        <w:rPr>
          <w:del w:id="991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991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Мысле</w:delText>
        </w:r>
      </w:del>
      <w:del w:id="991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991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Форма</w:delText>
        </w:r>
      </w:del>
      <w:del w:id="991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9916" w:date="2019-06-22T23:07:00Z" w:author="Yuriy Lebid"/>
        </w:rPr>
      </w:pPr>
      <w:del w:id="991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991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9919" w:date="2019-06-22T23:07:00Z" w:author="Yuriy Lebid">
        <w:r>
          <w:rPr>
            <w:rtl w:val="0"/>
          </w:rPr>
          <w:delText xml:space="preserve">конкретная Информация </w:delText>
        </w:r>
      </w:del>
      <w:del w:id="9920" w:date="2019-06-22T23:07:00Z" w:author="Yuriy Lebid">
        <w:r>
          <w:rPr>
            <w:rtl w:val="0"/>
          </w:rPr>
          <w:delText>(</w:delText>
        </w:r>
      </w:del>
      <w:del w:id="9921" w:date="2019-06-22T23:07:00Z" w:author="Yuriy Lebid">
        <w:r>
          <w:rPr>
            <w:rtl w:val="0"/>
          </w:rPr>
          <w:delText xml:space="preserve">«эманации» – ИИССТЛЛИИ </w:delText>
        </w:r>
      </w:del>
      <w:del w:id="9922" w:date="2019-06-22T23:07:00Z" w:author="Yuriy Lebid">
        <w:r>
          <w:rPr>
            <w:rtl w:val="0"/>
          </w:rPr>
          <w:delText xml:space="preserve">+ </w:delText>
        </w:r>
      </w:del>
      <w:del w:id="9923" w:date="2019-06-22T23:07:00Z" w:author="Yuriy Lebid">
        <w:r>
          <w:rPr>
            <w:rtl w:val="0"/>
          </w:rPr>
          <w:delText>Идеи – ООДДМИИ</w:delText>
        </w:r>
      </w:del>
      <w:del w:id="9924" w:date="2019-06-22T23:07:00Z" w:author="Yuriy Lebid">
        <w:r>
          <w:rPr>
            <w:rtl w:val="0"/>
          </w:rPr>
          <w:delText xml:space="preserve">), </w:delText>
        </w:r>
      </w:del>
      <w:del w:id="9925" w:date="2019-06-22T23:07:00Z" w:author="Yuriy Lebid">
        <w:r>
          <w:rPr>
            <w:rtl w:val="0"/>
          </w:rPr>
          <w:delText>изначально оформленная Планетарными Формо</w:delText>
        </w:r>
      </w:del>
      <w:del w:id="9926" w:date="2019-06-22T23:07:00Z" w:author="Yuriy Lebid">
        <w:r>
          <w:rPr>
            <w:rtl w:val="0"/>
          </w:rPr>
          <w:delText>-</w:delText>
        </w:r>
      </w:del>
      <w:del w:id="9927" w:date="2019-06-22T23:07:00Z" w:author="Yuriy Lebid">
        <w:r>
          <w:rPr>
            <w:rtl w:val="0"/>
          </w:rPr>
          <w:delText xml:space="preserve">Творцами в специфическую Конфигурацию </w:delText>
        </w:r>
      </w:del>
      <w:del w:id="9928" w:date="2019-06-22T23:07:00Z" w:author="Yuriy Lebid">
        <w:r>
          <w:rPr>
            <w:rtl w:val="0"/>
          </w:rPr>
          <w:delText>(</w:delText>
        </w:r>
      </w:del>
      <w:del w:id="9929" w:date="2019-06-22T23:07:00Z" w:author="Yuriy Lebid">
        <w:r>
          <w:rPr>
            <w:rtl w:val="0"/>
          </w:rPr>
          <w:delText>Мысле</w:delText>
        </w:r>
      </w:del>
      <w:del w:id="9930" w:date="2019-06-22T23:07:00Z" w:author="Yuriy Lebid">
        <w:r>
          <w:rPr>
            <w:rtl w:val="0"/>
          </w:rPr>
          <w:delText>-</w:delText>
        </w:r>
      </w:del>
      <w:del w:id="9931" w:date="2019-06-22T23:07:00Z" w:author="Yuriy Lebid">
        <w:r>
          <w:rPr>
            <w:rtl w:val="0"/>
          </w:rPr>
          <w:delText>Форму</w:delText>
        </w:r>
      </w:del>
      <w:del w:id="9932" w:date="2019-06-22T23:07:00Z" w:author="Yuriy Lebid">
        <w:r>
          <w:rPr>
            <w:rtl w:val="0"/>
          </w:rPr>
          <w:delText xml:space="preserve">); </w:delText>
        </w:r>
      </w:del>
      <w:del w:id="9933" w:date="2019-06-22T23:07:00Z" w:author="Yuriy Lebid">
        <w:r>
          <w:rPr>
            <w:rtl w:val="0"/>
          </w:rPr>
          <w:delText>промежуточный результат Процесса мгновенного Синтеза «Менто</w:delText>
        </w:r>
      </w:del>
      <w:del w:id="9934" w:date="2019-06-22T23:07:00Z" w:author="Yuriy Lebid">
        <w:r>
          <w:rPr>
            <w:rtl w:val="0"/>
          </w:rPr>
          <w:delText>-</w:delText>
        </w:r>
      </w:del>
      <w:del w:id="9935" w:date="2019-06-22T23:07:00Z" w:author="Yuriy Lebid">
        <w:r>
          <w:rPr>
            <w:rtl w:val="0"/>
          </w:rPr>
          <w:delText>Плазмы» и «Астро</w:delText>
        </w:r>
      </w:del>
      <w:del w:id="9936" w:date="2019-06-22T23:07:00Z" w:author="Yuriy Lebid">
        <w:r>
          <w:rPr>
            <w:rtl w:val="0"/>
          </w:rPr>
          <w:delText>-</w:delText>
        </w:r>
      </w:del>
      <w:del w:id="9937" w:date="2019-06-22T23:07:00Z" w:author="Yuriy Lebid">
        <w:r>
          <w:rPr>
            <w:rtl w:val="0"/>
          </w:rPr>
          <w:delText>Плазмы» – главной энергоинформационной основы любой из реализационных Форм Творения</w:delText>
        </w:r>
      </w:del>
      <w:del w:id="9938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9939" w:date="2019-06-22T23:07:00Z" w:author="Yuriy Lebid"/>
        </w:rPr>
      </w:pPr>
      <w:del w:id="994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994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994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994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</w:delText>
        </w:r>
      </w:del>
      <w:del w:id="9944" w:date="2019-06-22T23:07:00Z" w:author="Yuriy Lebid">
        <w:r>
          <w:rPr>
            <w:rtl w:val="0"/>
          </w:rPr>
          <w:delText xml:space="preserve">: </w:delText>
        </w:r>
      </w:del>
      <w:del w:id="9945" w:date="2019-06-22T23:07:00Z" w:author="Yuriy Lebid">
        <w:r>
          <w:rPr>
            <w:rtl w:val="0"/>
          </w:rPr>
          <w:delText>УУЛЛУ</w:delText>
        </w:r>
      </w:del>
      <w:del w:id="9946" w:date="2019-06-22T23:07:00Z" w:author="Yuriy Lebid">
        <w:r>
          <w:rPr>
            <w:rtl w:val="0"/>
          </w:rPr>
          <w:delText>-</w:delText>
        </w:r>
      </w:del>
      <w:del w:id="9947" w:date="2019-06-22T23:07:00Z" w:author="Yuriy Lebid">
        <w:r>
          <w:rPr>
            <w:rtl w:val="0"/>
          </w:rPr>
          <w:delText>У</w:delText>
        </w:r>
      </w:del>
      <w:del w:id="9948" w:date="2019-06-22T23:07:00Z" w:author="Yuriy Lebid">
        <w:r>
          <w:rPr>
            <w:rtl w:val="0"/>
          </w:rPr>
          <w:delText>.</w:delText>
        </w:r>
      </w:del>
    </w:p>
    <w:p>
      <w:pPr>
        <w:pStyle w:val="Normal.0"/>
        <w:spacing w:before="0" w:after="160" w:line="259" w:lineRule="auto"/>
        <w:rPr>
          <w:del w:id="9949" w:date="2019-06-22T23:07:00Z" w:author="Yuriy Lebid"/>
          <w:rStyle w:val="Нет"/>
          <w:rFonts w:ascii="Times" w:cs="Times" w:hAnsi="Times" w:eastAsia="Times"/>
          <w:sz w:val="22"/>
          <w:szCs w:val="22"/>
        </w:rPr>
      </w:pPr>
    </w:p>
    <w:p>
      <w:pPr>
        <w:pStyle w:val="Normal.0"/>
        <w:spacing w:before="0" w:after="160" w:line="259" w:lineRule="auto"/>
        <w:rPr>
          <w:del w:id="9950" w:date="2019-06-22T23:07:00Z" w:author="Yuriy Lebid"/>
          <w:rStyle w:val="Нет"/>
          <w:rFonts w:ascii="Times" w:cs="Times" w:hAnsi="Times" w:eastAsia="Times"/>
          <w:sz w:val="22"/>
          <w:szCs w:val="22"/>
        </w:rPr>
      </w:pPr>
    </w:p>
    <w:p>
      <w:pPr>
        <w:pStyle w:val="Normal.0"/>
        <w:spacing w:before="0" w:after="160" w:line="259" w:lineRule="auto"/>
        <w:rPr>
          <w:del w:id="9951" w:date="2019-06-22T23:07:00Z" w:author="Yuriy Lebid"/>
          <w:rStyle w:val="Нет"/>
          <w:rFonts w:ascii="Times" w:cs="Times" w:hAnsi="Times" w:eastAsia="Times"/>
          <w:sz w:val="22"/>
          <w:szCs w:val="22"/>
        </w:rPr>
      </w:pPr>
    </w:p>
    <w:p>
      <w:pPr>
        <w:pStyle w:val="Normal.0"/>
      </w:pPr>
      <w:del w:id="9952" w:date="2019-06-22T23:07:00Z" w:author="Yuriy Lebid">
        <w:r>
          <w:rPr/>
          <w:br w:type="page"/>
        </w:r>
      </w:del>
    </w:p>
    <w:p>
      <w:pPr>
        <w:pStyle w:val="heading 3"/>
        <w:rPr>
          <w:del w:id="9953" w:date="2019-06-22T23:07:00Z" w:author="Yuriy Lebid"/>
          <w:rStyle w:val="Нет"/>
          <w:color w:val="000000"/>
          <w:u w:color="000000"/>
        </w:rPr>
      </w:pPr>
      <w:del w:id="995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Н</w:delText>
        </w:r>
      </w:del>
    </w:p>
    <w:p>
      <w:pPr>
        <w:pStyle w:val="heading 4"/>
        <w:rPr>
          <w:del w:id="995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995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Надсознание</w:delText>
        </w:r>
      </w:del>
      <w:del w:id="995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9958" w:date="2019-06-22T23:07:00Z" w:author="Yuriy Lebid"/>
        </w:rPr>
      </w:pPr>
      <w:del w:id="9959" w:date="2019-06-22T23:07:00Z" w:author="Yuriy Lebid">
        <w:r>
          <w:rPr>
            <w:rtl w:val="0"/>
          </w:rPr>
          <w:delText>Информационный Поток Надсознания или «интуитивного» Знания</w:delText>
        </w:r>
      </w:del>
      <w:del w:id="9960" w:date="2019-06-22T23:07:00Z" w:author="Yuriy Lebid">
        <w:r>
          <w:rPr>
            <w:rtl w:val="0"/>
          </w:rPr>
          <w:delText xml:space="preserve">, </w:delText>
        </w:r>
      </w:del>
      <w:del w:id="9961" w:date="2019-06-22T23:07:00Z" w:author="Yuriy Lebid">
        <w:r>
          <w:rPr>
            <w:rtl w:val="0"/>
          </w:rPr>
          <w:delText xml:space="preserve">в котором сконцентрирована </w:delText>
        </w:r>
      </w:del>
      <w:del w:id="9962" w:date="2019-06-22T23:07:00Z" w:author="Yuriy Lebid">
        <w:r>
          <w:rPr>
            <w:rtl w:val="0"/>
          </w:rPr>
          <w:delText>(</w:delText>
        </w:r>
      </w:del>
      <w:del w:id="9963" w:date="2019-06-22T23:07:00Z" w:author="Yuriy Lebid">
        <w:r>
          <w:rPr>
            <w:rtl w:val="0"/>
          </w:rPr>
          <w:delText>«заархивирована»</w:delText>
        </w:r>
      </w:del>
      <w:del w:id="9964" w:date="2019-06-22T23:07:00Z" w:author="Yuriy Lebid">
        <w:r>
          <w:rPr>
            <w:rtl w:val="0"/>
          </w:rPr>
          <w:delText xml:space="preserve">) </w:delText>
        </w:r>
      </w:del>
      <w:del w:id="9965" w:date="2019-06-22T23:07:00Z" w:author="Yuriy Lebid">
        <w:r>
          <w:rPr>
            <w:rtl w:val="0"/>
          </w:rPr>
          <w:delText>вся Информация об одновременных параллельных существованиях в «индивидуальных ротационных Циклах» всего бесконечного множества «сценариев развития»</w:delText>
        </w:r>
      </w:del>
      <w:del w:id="9966" w:date="2019-06-22T23:07:00Z" w:author="Yuriy Lebid">
        <w:r>
          <w:rPr>
            <w:rtl w:val="0"/>
          </w:rPr>
          <w:delText xml:space="preserve">, </w:delText>
        </w:r>
      </w:del>
      <w:del w:id="9967" w:date="2019-06-22T23:07:00Z" w:author="Yuriy Lebid">
        <w:r>
          <w:rPr>
            <w:rtl w:val="0"/>
          </w:rPr>
          <w:delText>запрограммированных для каждой из НУУ</w:delText>
        </w:r>
      </w:del>
      <w:del w:id="9968" w:date="2019-06-22T23:07:00Z" w:author="Yuriy Lebid">
        <w:r>
          <w:rPr>
            <w:rtl w:val="0"/>
          </w:rPr>
          <w:delText>-</w:delText>
        </w:r>
      </w:del>
      <w:del w:id="9969" w:date="2019-06-22T23:07:00Z" w:author="Yuriy Lebid">
        <w:r>
          <w:rPr>
            <w:rtl w:val="0"/>
          </w:rPr>
          <w:delText>ВВУ</w:delText>
        </w:r>
      </w:del>
      <w:del w:id="9970" w:date="2019-06-22T23:07:00Z" w:author="Yuriy Lebid">
        <w:r>
          <w:rPr>
            <w:rtl w:val="0"/>
          </w:rPr>
          <w:delText>-</w:delText>
        </w:r>
      </w:del>
      <w:del w:id="9971" w:date="2019-06-22T23:07:00Z" w:author="Yuriy Lebid">
        <w:r>
          <w:rPr>
            <w:rtl w:val="0"/>
          </w:rPr>
          <w:delText>Конфигураций данной Стерео</w:delText>
        </w:r>
      </w:del>
      <w:del w:id="9972" w:date="2019-06-22T23:07:00Z" w:author="Yuriy Lebid">
        <w:r>
          <w:rPr>
            <w:rtl w:val="0"/>
          </w:rPr>
          <w:delText>-</w:delText>
        </w:r>
      </w:del>
      <w:del w:id="9973" w:date="2019-06-22T23:07:00Z" w:author="Yuriy Lebid">
        <w:r>
          <w:rPr>
            <w:rtl w:val="0"/>
          </w:rPr>
          <w:delText>Формы</w:delText>
        </w:r>
      </w:del>
    </w:p>
    <w:p>
      <w:pPr>
        <w:pStyle w:val="heading 4"/>
        <w:rPr>
          <w:del w:id="997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997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наммассилгм</w:delText>
        </w:r>
      </w:del>
      <w:del w:id="997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9977" w:date="2019-06-22T23:07:00Z" w:author="Yuriy Lebid"/>
          <w:rStyle w:val="Hyperlink.1"/>
        </w:rPr>
      </w:pPr>
      <w:del w:id="997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997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, </w:delText>
        </w:r>
      </w:del>
      <w:del w:id="998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которым именуются</w:delText>
        </w:r>
      </w:del>
      <w:del w:id="9981" w:date="2019-06-22T23:07:00Z" w:author="Yuriy Lebid">
        <w:r>
          <w:rPr>
            <w:rtl w:val="0"/>
          </w:rPr>
          <w:delText xml:space="preserve"> Истинные Люди</w:delText>
        </w:r>
      </w:del>
    </w:p>
    <w:p>
      <w:pPr>
        <w:pStyle w:val="heading 4"/>
        <w:rPr>
          <w:del w:id="9982" w:date="2019-06-22T23:07:00Z" w:author="Yuriy Lebid"/>
          <w:rStyle w:val="Нет"/>
          <w:color w:val="000000"/>
          <w:u w:color="000000"/>
        </w:rPr>
      </w:pPr>
      <w:del w:id="998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натуссумизация </w:delText>
        </w:r>
      </w:del>
      <w:del w:id="998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998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998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998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natus</w:delText>
        </w:r>
      </w:del>
      <w:del w:id="998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рождение</w:delText>
        </w:r>
      </w:del>
      <w:del w:id="998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9990" w:date="2019-06-22T23:07:00Z" w:author="Yuriy Lebid"/>
        </w:rPr>
      </w:pPr>
      <w:del w:id="9991" w:date="2019-06-22T23:07:00Z" w:author="Yuriy Lebid">
        <w:r>
          <w:rPr>
            <w:rtl w:val="0"/>
          </w:rPr>
          <w:delText xml:space="preserve">процесс зарождения человека в результате генной инженерии из выбранных участков мужских и женских геномов восьми цивилизаций </w:delText>
        </w:r>
      </w:del>
      <w:del w:id="9992" w:date="2019-06-22T23:07:00Z" w:author="Yuriy Lebid">
        <w:r>
          <w:rPr>
            <w:rtl w:val="0"/>
          </w:rPr>
          <w:delText>(4-</w:delText>
        </w:r>
      </w:del>
      <w:del w:id="9993" w:date="2019-06-22T23:07:00Z" w:author="Yuriy Lebid">
        <w:r>
          <w:rPr>
            <w:rtl w:val="0"/>
          </w:rPr>
          <w:delText>х плеядианских</w:delText>
        </w:r>
      </w:del>
      <w:del w:id="9994" w:date="2019-06-22T23:07:00Z" w:author="Yuriy Lebid">
        <w:r>
          <w:rPr>
            <w:rtl w:val="0"/>
          </w:rPr>
          <w:delText>, 2-</w:delText>
        </w:r>
      </w:del>
      <w:del w:id="9995" w:date="2019-06-22T23:07:00Z" w:author="Yuriy Lebid">
        <w:r>
          <w:rPr>
            <w:rtl w:val="0"/>
          </w:rPr>
          <w:delText>х сириусианских</w:delText>
        </w:r>
      </w:del>
      <w:del w:id="9996" w:date="2019-06-22T23:07:00Z" w:author="Yuriy Lebid">
        <w:r>
          <w:rPr>
            <w:rtl w:val="0"/>
          </w:rPr>
          <w:delText>, 2-</w:delText>
        </w:r>
      </w:del>
      <w:del w:id="9997" w:date="2019-06-22T23:07:00Z" w:author="Yuriy Lebid">
        <w:r>
          <w:rPr>
            <w:rtl w:val="0"/>
          </w:rPr>
          <w:delText>х альдебаранских</w:delText>
        </w:r>
      </w:del>
      <w:del w:id="9998" w:date="2019-06-22T23:07:00Z" w:author="Yuriy Lebid">
        <w:r>
          <w:rPr>
            <w:rtl w:val="0"/>
          </w:rPr>
          <w:delText>).</w:delText>
        </w:r>
      </w:del>
    </w:p>
    <w:p>
      <w:pPr>
        <w:pStyle w:val="Определение"/>
        <w:rPr>
          <w:del w:id="9999" w:date="2019-06-22T23:07:00Z" w:author="Yuriy Lebid"/>
          <w:rStyle w:val="Нет"/>
          <w:sz w:val="22"/>
          <w:szCs w:val="22"/>
        </w:rPr>
      </w:pPr>
      <w:del w:id="1000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000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0002" w:date="2019-06-22T23:07:00Z" w:author="Yuriy Lebid">
        <w:r>
          <w:rPr>
            <w:rStyle w:val="Нет"/>
            <w:sz w:val="22"/>
            <w:szCs w:val="22"/>
            <w:rtl w:val="0"/>
            <w:lang w:val="ru-RU"/>
          </w:rPr>
          <w:delText xml:space="preserve"> </w:delText>
        </w:r>
      </w:del>
      <w:del w:id="10003" w:date="2019-06-22T23:07:00Z" w:author="Yuriy Lebid">
        <w:r>
          <w:rPr>
            <w:rStyle w:val="Hyperlink.1"/>
            <w:rtl w:val="0"/>
          </w:rPr>
          <w:delText>селекторная натуссумизация</w:delText>
        </w:r>
      </w:del>
      <w:del w:id="10004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000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000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науллктра ваобби</w:delText>
        </w:r>
      </w:del>
      <w:del w:id="100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10008" w:date="2019-06-22T23:07:00Z" w:author="Yuriy Lebid"/>
        </w:rPr>
      </w:pPr>
      <w:del w:id="10009" w:date="2019-06-22T23:07:00Z" w:author="Yuriy Lebid">
        <w:r>
          <w:rPr>
            <w:rtl w:val="0"/>
          </w:rPr>
          <w:delText>неуничтожимая фалхатно</w:delText>
        </w:r>
      </w:del>
      <w:del w:id="10010" w:date="2019-06-22T23:07:00Z" w:author="Yuriy Lebid">
        <w:r>
          <w:rPr>
            <w:rtl w:val="0"/>
          </w:rPr>
          <w:delText>-</w:delText>
        </w:r>
      </w:del>
      <w:del w:id="10011" w:date="2019-06-22T23:07:00Z" w:author="Yuriy Lebid">
        <w:r>
          <w:rPr>
            <w:rtl w:val="0"/>
          </w:rPr>
          <w:delText>плазменная брэд</w:delText>
        </w:r>
      </w:del>
      <w:del w:id="10012" w:date="2019-06-22T23:07:00Z" w:author="Yuriy Lebid">
        <w:r>
          <w:rPr>
            <w:rtl w:val="0"/>
          </w:rPr>
          <w:delText>-</w:delText>
        </w:r>
      </w:del>
      <w:del w:id="10013" w:date="2019-06-22T23:07:00Z" w:author="Yuriy Lebid">
        <w:r>
          <w:rPr>
            <w:rtl w:val="0"/>
          </w:rPr>
          <w:delText>форма человека</w:delText>
        </w:r>
      </w:del>
      <w:del w:id="10014" w:date="2019-06-22T23:07:00Z" w:author="Yuriy Lebid">
        <w:r>
          <w:rPr>
            <w:rtl w:val="0"/>
          </w:rPr>
          <w:delText xml:space="preserve">, </w:delText>
        </w:r>
      </w:del>
      <w:del w:id="10015" w:date="2019-06-22T23:07:00Z" w:author="Yuriy Lebid">
        <w:r>
          <w:rPr>
            <w:rtl w:val="0"/>
          </w:rPr>
          <w:delText>будущие плазменные роботы с фотонно</w:delText>
        </w:r>
      </w:del>
      <w:del w:id="10016" w:date="2019-06-22T23:07:00Z" w:author="Yuriy Lebid">
        <w:r>
          <w:rPr>
            <w:rtl w:val="0"/>
          </w:rPr>
          <w:delText>-</w:delText>
        </w:r>
      </w:del>
      <w:del w:id="10017" w:date="2019-06-22T23:07:00Z" w:author="Yuriy Lebid">
        <w:r>
          <w:rPr>
            <w:rtl w:val="0"/>
          </w:rPr>
          <w:delText>фалхатной памятью</w:delText>
        </w:r>
      </w:del>
    </w:p>
    <w:p>
      <w:pPr>
        <w:pStyle w:val="heading 4"/>
        <w:rPr>
          <w:del w:id="10018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001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ННААССММ </w:delText>
        </w:r>
      </w:del>
      <w:del w:id="1002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- </w:delText>
        </w:r>
      </w:del>
      <w:del w:id="1002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Звуковой Космический код </w:delText>
        </w:r>
      </w:del>
      <w:del w:id="1002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1002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100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0025" w:date="2019-06-22T23:07:00Z" w:author="Yuriy Lebid"/>
        </w:rPr>
      </w:pPr>
      <w:del w:id="10026" w:date="2019-06-22T23:07:00Z" w:author="Yuriy Lebid">
        <w:r>
          <w:rPr>
            <w:rtl w:val="0"/>
          </w:rPr>
          <w:delText>«Индивидуальная фотонная Конфигурация»</w:delText>
        </w:r>
      </w:del>
      <w:del w:id="1002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10028" w:date="2019-06-22T23:07:00Z" w:author="Yuriy Lebid">
        <w:r>
          <w:rPr>
            <w:rtl w:val="0"/>
          </w:rPr>
          <w:delText>того узкого качественного волно</w:delText>
        </w:r>
      </w:del>
      <w:del w:id="10029" w:date="2019-06-22T23:07:00Z" w:author="Yuriy Lebid">
        <w:r>
          <w:rPr>
            <w:rtl w:val="0"/>
          </w:rPr>
          <w:delText>-</w:delText>
        </w:r>
      </w:del>
      <w:del w:id="10030" w:date="2019-06-22T23:07:00Z" w:author="Yuriy Lebid">
        <w:r>
          <w:rPr>
            <w:rtl w:val="0"/>
          </w:rPr>
          <w:delText>лучевого диапазона Энерго</w:delText>
        </w:r>
      </w:del>
      <w:del w:id="10031" w:date="2019-06-22T23:07:00Z" w:author="Yuriy Lebid">
        <w:r>
          <w:rPr>
            <w:rtl w:val="0"/>
          </w:rPr>
          <w:delText>-</w:delText>
        </w:r>
      </w:del>
      <w:del w:id="10032" w:date="2019-06-22T23:07:00Z" w:author="Yuriy Lebid">
        <w:r>
          <w:rPr>
            <w:rtl w:val="0"/>
          </w:rPr>
          <w:delText>Плазмы</w:delText>
        </w:r>
      </w:del>
      <w:del w:id="10033" w:date="2019-06-22T23:07:00Z" w:author="Yuriy Lebid">
        <w:r>
          <w:rPr>
            <w:rtl w:val="0"/>
          </w:rPr>
          <w:delText xml:space="preserve">, </w:delText>
        </w:r>
      </w:del>
      <w:del w:id="10034" w:date="2019-06-22T23:07:00Z" w:author="Yuriy Lebid">
        <w:r>
          <w:rPr>
            <w:rtl w:val="0"/>
          </w:rPr>
          <w:delText xml:space="preserve">в котором активно стабилизирован «Фокус Пристального Внимания» </w:delText>
        </w:r>
      </w:del>
      <w:del w:id="10035" w:date="2019-06-22T23:07:00Z" w:author="Yuriy Lebid">
        <w:r>
          <w:rPr>
            <w:rtl w:val="0"/>
          </w:rPr>
          <w:delText>(</w:delText>
        </w:r>
      </w:del>
      <w:del w:id="10036" w:date="2019-06-22T23:07:00Z" w:author="Yuriy Lebid">
        <w:r>
          <w:rPr>
            <w:rtl w:val="0"/>
          </w:rPr>
          <w:delText>ФПВ</w:delText>
        </w:r>
      </w:del>
      <w:del w:id="10037" w:date="2019-06-22T23:07:00Z" w:author="Yuriy Lebid">
        <w:r>
          <w:rPr>
            <w:rtl w:val="0"/>
          </w:rPr>
          <w:delText xml:space="preserve">) </w:delText>
        </w:r>
      </w:del>
      <w:del w:id="10038" w:date="2019-06-22T23:07:00Z" w:author="Yuriy Lebid">
        <w:r>
          <w:rPr>
            <w:rtl w:val="0"/>
          </w:rPr>
          <w:delText xml:space="preserve">любой Формы Коллективного Космического Разума </w:delText>
        </w:r>
      </w:del>
      <w:del w:id="10039" w:date="2019-06-22T23:07:00Z" w:author="Yuriy Lebid">
        <w:r>
          <w:rPr>
            <w:rtl w:val="0"/>
          </w:rPr>
          <w:delText>(</w:delText>
        </w:r>
      </w:del>
      <w:del w:id="10040" w:date="2019-06-22T23:07:00Z" w:author="Yuriy Lebid">
        <w:r>
          <w:rPr>
            <w:rtl w:val="0"/>
          </w:rPr>
          <w:delText>ККР</w:delText>
        </w:r>
      </w:del>
      <w:del w:id="10041" w:date="2019-06-22T23:07:00Z" w:author="Yuriy Lebid">
        <w:r>
          <w:rPr>
            <w:rtl w:val="0"/>
          </w:rPr>
          <w:delText xml:space="preserve">), </w:delText>
        </w:r>
      </w:del>
      <w:del w:id="10042" w:date="2019-06-22T23:07:00Z" w:author="Yuriy Lebid">
        <w:r>
          <w:rPr>
            <w:rtl w:val="0"/>
          </w:rPr>
          <w:delText>в частности</w:delText>
        </w:r>
      </w:del>
      <w:del w:id="10043" w:date="2019-06-22T23:07:00Z" w:author="Yuriy Lebid">
        <w:r>
          <w:rPr>
            <w:rtl w:val="0"/>
          </w:rPr>
          <w:delText xml:space="preserve">, </w:delText>
        </w:r>
      </w:del>
      <w:del w:id="10044" w:date="2019-06-22T23:07:00Z" w:author="Yuriy Lebid">
        <w:r>
          <w:rPr>
            <w:rtl w:val="0"/>
          </w:rPr>
          <w:delText>Стерео</w:delText>
        </w:r>
      </w:del>
      <w:del w:id="10045" w:date="2019-06-22T23:07:00Z" w:author="Yuriy Lebid">
        <w:r>
          <w:rPr>
            <w:rtl w:val="0"/>
          </w:rPr>
          <w:delText>-</w:delText>
        </w:r>
      </w:del>
      <w:del w:id="10046" w:date="2019-06-22T23:07:00Z" w:author="Yuriy Lebid">
        <w:r>
          <w:rPr>
            <w:rtl w:val="0"/>
          </w:rPr>
          <w:delText>Типа ЛЛУУ</w:delText>
        </w:r>
      </w:del>
      <w:del w:id="10047" w:date="2019-06-22T23:07:00Z" w:author="Yuriy Lebid">
        <w:r>
          <w:rPr>
            <w:rtl w:val="0"/>
          </w:rPr>
          <w:delText>-</w:delText>
        </w:r>
      </w:del>
      <w:del w:id="10048" w:date="2019-06-22T23:07:00Z" w:author="Yuriy Lebid">
        <w:r>
          <w:rPr>
            <w:rtl w:val="0"/>
          </w:rPr>
          <w:delText>ВВУ</w:delText>
        </w:r>
      </w:del>
      <w:del w:id="10049" w:date="2019-06-22T23:07:00Z" w:author="Yuriy Lebid">
        <w:r>
          <w:rPr>
            <w:rtl w:val="0"/>
          </w:rPr>
          <w:delText>-</w:delText>
        </w:r>
      </w:del>
      <w:del w:id="10050" w:date="2019-06-22T23:07:00Z" w:author="Yuriy Lebid">
        <w:r>
          <w:rPr>
            <w:rtl w:val="0"/>
          </w:rPr>
          <w:delText>Формы</w:delText>
        </w:r>
      </w:del>
      <w:del w:id="10051" w:date="2019-06-22T23:07:00Z" w:author="Yuriy Lebid">
        <w:r>
          <w:rPr>
            <w:rtl w:val="0"/>
          </w:rPr>
          <w:delText xml:space="preserve">, </w:delText>
        </w:r>
      </w:del>
      <w:del w:id="10052" w:date="2019-06-22T23:07:00Z" w:author="Yuriy Lebid">
        <w:r>
          <w:rPr>
            <w:rtl w:val="0"/>
          </w:rPr>
          <w:delText>обладающей своей</w:delText>
        </w:r>
      </w:del>
      <w:del w:id="10053" w:date="2019-06-22T23:07:00Z" w:author="Yuriy Lebid">
        <w:r>
          <w:rPr>
            <w:rtl w:val="0"/>
          </w:rPr>
          <w:delText xml:space="preserve">, </w:delText>
        </w:r>
      </w:del>
      <w:del w:id="10054" w:date="2019-06-22T23:07:00Z" w:author="Yuriy Lebid">
        <w:r>
          <w:rPr>
            <w:rtl w:val="0"/>
          </w:rPr>
          <w:delText>исключительно индивидуальной и неповторимой</w:delText>
        </w:r>
      </w:del>
      <w:del w:id="10055" w:date="2019-06-22T23:07:00Z" w:author="Yuriy Lebid">
        <w:r>
          <w:rPr>
            <w:rtl w:val="0"/>
          </w:rPr>
          <w:delText xml:space="preserve">, </w:delText>
        </w:r>
      </w:del>
      <w:del w:id="10056" w:date="2019-06-22T23:07:00Z" w:author="Yuriy Lebid">
        <w:r>
          <w:rPr>
            <w:rtl w:val="0"/>
          </w:rPr>
          <w:delText>качественной Конфигурацией</w:delText>
        </w:r>
      </w:del>
      <w:del w:id="10057" w:date="2019-06-22T23:07:00Z" w:author="Yuriy Lebid">
        <w:r>
          <w:rPr>
            <w:rtl w:val="0"/>
          </w:rPr>
          <w:delText xml:space="preserve">, </w:delText>
        </w:r>
      </w:del>
      <w:del w:id="10058" w:date="2019-06-22T23:07:00Z" w:author="Yuriy Lebid">
        <w:r>
          <w:rPr>
            <w:rtl w:val="0"/>
          </w:rPr>
          <w:delText xml:space="preserve">которую можно условно представить себе в виде одновременной многомерной динамики многочастотного </w:delText>
        </w:r>
      </w:del>
      <w:del w:id="10059" w:date="2019-06-22T23:07:00Z" w:author="Yuriy Lebid">
        <w:r>
          <w:rPr>
            <w:rtl w:val="0"/>
          </w:rPr>
          <w:delText>(</w:delText>
        </w:r>
      </w:del>
      <w:del w:id="10060" w:date="2019-06-22T23:07:00Z" w:author="Yuriy Lebid">
        <w:r>
          <w:rPr>
            <w:rtl w:val="0"/>
          </w:rPr>
          <w:delText>разнодиапазонного</w:delText>
        </w:r>
      </w:del>
      <w:del w:id="10061" w:date="2019-06-22T23:07:00Z" w:author="Yuriy Lebid">
        <w:r>
          <w:rPr>
            <w:rtl w:val="0"/>
          </w:rPr>
          <w:delText xml:space="preserve">) </w:delText>
        </w:r>
      </w:del>
      <w:del w:id="10062" w:date="2019-06-22T23:07:00Z" w:author="Yuriy Lebid">
        <w:r>
          <w:rPr>
            <w:rtl w:val="0"/>
          </w:rPr>
          <w:delText>«фрактала»</w:delText>
        </w:r>
      </w:del>
      <w:del w:id="10063" w:date="2019-06-22T23:07:00Z" w:author="Yuriy Lebid">
        <w:r>
          <w:rPr>
            <w:rtl w:val="0"/>
          </w:rPr>
          <w:delText xml:space="preserve">, </w:delText>
        </w:r>
      </w:del>
      <w:del w:id="10064" w:date="2019-06-22T23:07:00Z" w:author="Yuriy Lebid">
        <w:r>
          <w:rPr>
            <w:rtl w:val="0"/>
          </w:rPr>
          <w:delText xml:space="preserve">сфероидально </w:delText>
        </w:r>
      </w:del>
      <w:del w:id="10065" w:date="2019-06-22T23:07:00Z" w:author="Yuriy Lebid">
        <w:r>
          <w:rPr>
            <w:rtl w:val="0"/>
          </w:rPr>
          <w:delText>(</w:delText>
        </w:r>
      </w:del>
      <w:del w:id="10066" w:date="2019-06-22T23:07:00Z" w:author="Yuriy Lebid">
        <w:r>
          <w:rPr>
            <w:rtl w:val="0"/>
          </w:rPr>
          <w:delText>то есть стремясь к бесконечности</w:delText>
        </w:r>
      </w:del>
      <w:del w:id="10067" w:date="2019-06-22T23:07:00Z" w:author="Yuriy Lebid">
        <w:r>
          <w:rPr>
            <w:rtl w:val="0"/>
          </w:rPr>
          <w:delText xml:space="preserve">) </w:delText>
        </w:r>
      </w:del>
      <w:del w:id="10068" w:date="2019-06-22T23:07:00Z" w:author="Yuriy Lebid">
        <w:r>
          <w:rPr>
            <w:rtl w:val="0"/>
          </w:rPr>
          <w:delText>распростран</w:delText>
        </w:r>
      </w:del>
      <w:del w:id="10069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0070" w:date="2019-06-22T23:07:00Z" w:author="Yuriy Lebid">
        <w:r>
          <w:rPr>
            <w:rtl w:val="0"/>
          </w:rPr>
          <w:delText>нного во все энергоинформационные силовые взаимосвязи свойственного данной Конфигурации качественного диапазона</w:delText>
        </w:r>
      </w:del>
    </w:p>
    <w:p>
      <w:pPr>
        <w:pStyle w:val="heading 4"/>
        <w:rPr>
          <w:del w:id="1007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007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ноовременной Конверсум</w:delText>
        </w:r>
      </w:del>
      <w:del w:id="1007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10074" w:date="2019-06-22T23:07:00Z" w:author="Yuriy Lebid"/>
        </w:rPr>
      </w:pPr>
      <w:del w:id="10075" w:date="2019-06-22T23:07:00Z" w:author="Yuriy Lebid">
        <w:r>
          <w:rPr>
            <w:rtl w:val="0"/>
          </w:rPr>
          <w:delText>структура</w:delText>
        </w:r>
      </w:del>
      <w:del w:id="10076" w:date="2019-06-22T23:07:00Z" w:author="Yuriy Lebid">
        <w:r>
          <w:rPr>
            <w:rtl w:val="0"/>
          </w:rPr>
          <w:delText xml:space="preserve">, </w:delText>
        </w:r>
      </w:del>
      <w:del w:id="10077" w:date="2019-06-22T23:07:00Z" w:author="Yuriy Lebid">
        <w:r>
          <w:rPr>
            <w:rtl w:val="0"/>
          </w:rPr>
          <w:delText>обеспечивающая вс</w:delText>
        </w:r>
      </w:del>
      <w:del w:id="10078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0079" w:date="2019-06-22T23:07:00Z" w:author="Yuriy Lebid">
        <w:r>
          <w:rPr>
            <w:rtl w:val="0"/>
          </w:rPr>
          <w:delText xml:space="preserve"> множество межкачественных творческих взаимосвязей между Прото</w:delText>
        </w:r>
      </w:del>
      <w:del w:id="10080" w:date="2019-06-22T23:07:00Z" w:author="Yuriy Lebid">
        <w:r>
          <w:rPr>
            <w:rtl w:val="0"/>
          </w:rPr>
          <w:delText>-</w:delText>
        </w:r>
      </w:del>
      <w:del w:id="10081" w:date="2019-06-22T23:07:00Z" w:author="Yuriy Lebid">
        <w:r>
          <w:rPr>
            <w:rtl w:val="0"/>
          </w:rPr>
          <w:delText>Формами «энергоинформационных Конверсумов» одного условного диапазона мерностей</w:delText>
        </w:r>
      </w:del>
      <w:del w:id="10082" w:date="2019-06-22T23:07:00Z" w:author="Yuriy Lebid">
        <w:r>
          <w:rPr>
            <w:rtl w:val="0"/>
          </w:rPr>
          <w:delText xml:space="preserve">, </w:delText>
        </w:r>
      </w:del>
      <w:del w:id="10083" w:date="2019-06-22T23:07:00Z" w:author="Yuriy Lebid">
        <w:r>
          <w:rPr>
            <w:rtl w:val="0"/>
          </w:rPr>
          <w:delText>которые непрерывно осуществляются в «Континуумах»</w:delText>
        </w:r>
      </w:del>
      <w:del w:id="10084" w:date="2019-06-22T23:07:00Z" w:author="Yuriy Lebid">
        <w:r>
          <w:rPr>
            <w:rtl w:val="0"/>
          </w:rPr>
          <w:delText xml:space="preserve">, </w:delText>
        </w:r>
      </w:del>
      <w:del w:id="10085" w:date="2019-06-22T23:07:00Z" w:author="Yuriy Lebid">
        <w:r>
          <w:rPr>
            <w:rtl w:val="0"/>
          </w:rPr>
          <w:delText>принадлежащих разнокачественным Временным Потокам</w:delText>
        </w:r>
      </w:del>
    </w:p>
    <w:p>
      <w:pPr>
        <w:pStyle w:val="heading 4"/>
        <w:rPr>
          <w:del w:id="1008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008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ноовременной Континуум </w:delText>
        </w:r>
      </w:del>
      <w:del w:id="1008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- </w:delText>
        </w:r>
      </w:del>
    </w:p>
    <w:p>
      <w:pPr>
        <w:pStyle w:val="Определение"/>
        <w:rPr>
          <w:del w:id="10089" w:date="2019-06-22T23:07:00Z" w:author="Yuriy Lebid"/>
        </w:rPr>
      </w:pPr>
      <w:del w:id="10090" w:date="2019-06-22T23:07:00Z" w:author="Yuriy Lebid">
        <w:r>
          <w:rPr>
            <w:rtl w:val="0"/>
          </w:rPr>
          <w:delText>специфическое универсальное состояние</w:delText>
        </w:r>
      </w:del>
      <w:del w:id="10091" w:date="2019-06-22T23:07:00Z" w:author="Yuriy Lebid">
        <w:r>
          <w:rPr>
            <w:rtl w:val="0"/>
          </w:rPr>
          <w:delText xml:space="preserve">, </w:delText>
        </w:r>
      </w:del>
      <w:del w:id="10092" w:date="2019-06-22T23:07:00Z" w:author="Yuriy Lebid">
        <w:r>
          <w:rPr>
            <w:rtl w:val="0"/>
          </w:rPr>
          <w:delText xml:space="preserve">позволяющее всякой Форме Коллективного Разума осознавать себя одновременно везде и сразу всеми возможными вариациями проявления разнокачественных динамик своего Универсального Фокуса Самосознания </w:delText>
        </w:r>
      </w:del>
      <w:del w:id="10093" w:date="2019-06-22T23:07:00Z" w:author="Yuriy Lebid">
        <w:r>
          <w:rPr>
            <w:rtl w:val="0"/>
          </w:rPr>
          <w:delText>(</w:delText>
        </w:r>
      </w:del>
      <w:del w:id="10094" w:date="2019-06-22T23:07:00Z" w:author="Yuriy Lebid">
        <w:r>
          <w:rPr>
            <w:rtl w:val="0"/>
          </w:rPr>
          <w:delText>УФС</w:delText>
        </w:r>
      </w:del>
      <w:del w:id="10095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009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009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ноовременной фактор </w:delText>
        </w:r>
      </w:del>
      <w:del w:id="1009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0099" w:date="2019-06-22T23:07:00Z" w:author="Yuriy Lebid"/>
        </w:rPr>
      </w:pPr>
      <w:del w:id="10100" w:date="2019-06-22T23:07:00Z" w:author="Yuriy Lebid">
        <w:r>
          <w:rPr>
            <w:rtl w:val="0"/>
          </w:rPr>
          <w:delText>свободный энергоинформационный выход на некоторые «точки» межгалактических</w:delText>
        </w:r>
      </w:del>
      <w:del w:id="10101" w:date="2019-06-22T23:07:00Z" w:author="Yuriy Lebid">
        <w:r>
          <w:rPr>
            <w:rtl w:val="0"/>
          </w:rPr>
          <w:delText xml:space="preserve">, </w:delText>
        </w:r>
      </w:del>
      <w:del w:id="10102" w:date="2019-06-22T23:07:00Z" w:author="Yuriy Lebid">
        <w:r>
          <w:rPr>
            <w:rtl w:val="0"/>
          </w:rPr>
          <w:delText>зв</w:delText>
        </w:r>
      </w:del>
      <w:del w:id="10103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0104" w:date="2019-06-22T23:07:00Z" w:author="Yuriy Lebid">
        <w:r>
          <w:rPr>
            <w:rtl w:val="0"/>
          </w:rPr>
          <w:delText>здных или планетарных Полей Времени</w:delText>
        </w:r>
      </w:del>
      <w:del w:id="10105" w:date="2019-06-22T23:07:00Z" w:author="Yuriy Lebid">
        <w:r>
          <w:rPr>
            <w:rtl w:val="0"/>
          </w:rPr>
          <w:delText xml:space="preserve">, </w:delText>
        </w:r>
      </w:del>
      <w:del w:id="10106" w:date="2019-06-22T23:07:00Z" w:author="Yuriy Lebid">
        <w:r>
          <w:rPr>
            <w:rtl w:val="0"/>
          </w:rPr>
          <w:delText>которые тесно привязаны к индивидуальным «Полям плотности» Пространства и не подчиняются ни одному из открытых уч</w:delText>
        </w:r>
      </w:del>
      <w:del w:id="10107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0108" w:date="2019-06-22T23:07:00Z" w:author="Yuriy Lebid">
        <w:r>
          <w:rPr>
            <w:rtl w:val="0"/>
          </w:rPr>
          <w:delText>ными физических законов</w:delText>
        </w:r>
      </w:del>
      <w:del w:id="10109" w:date="2019-06-22T23:07:00Z" w:author="Yuriy Lebid">
        <w:r>
          <w:rPr>
            <w:rtl w:val="0"/>
          </w:rPr>
          <w:delText xml:space="preserve">. </w:delText>
        </w:r>
      </w:del>
      <w:del w:id="10110" w:date="2019-06-22T23:07:00Z" w:author="Yuriy Lebid">
        <w:r>
          <w:rPr>
            <w:rtl w:val="0"/>
          </w:rPr>
          <w:delText>Данное понятие автор Ииссиидиологии ввел для определения «вневременных» параметров любой Формы Коллективного Разума — «Рождение»</w:delText>
        </w:r>
      </w:del>
      <w:del w:id="10111" w:date="2019-06-22T23:07:00Z" w:author="Yuriy Lebid">
        <w:r>
          <w:rPr>
            <w:rtl w:val="0"/>
          </w:rPr>
          <w:delText xml:space="preserve">, </w:delText>
        </w:r>
      </w:del>
      <w:del w:id="10112" w:date="2019-06-22T23:07:00Z" w:author="Yuriy Lebid">
        <w:r>
          <w:rPr>
            <w:rtl w:val="0"/>
          </w:rPr>
          <w:delText>«Смерть»</w:delText>
        </w:r>
      </w:del>
      <w:del w:id="10113" w:date="2019-06-22T23:07:00Z" w:author="Yuriy Lebid">
        <w:r>
          <w:rPr>
            <w:rtl w:val="0"/>
          </w:rPr>
          <w:delText xml:space="preserve">, </w:delText>
        </w:r>
      </w:del>
      <w:del w:id="10114" w:date="2019-06-22T23:07:00Z" w:author="Yuriy Lebid">
        <w:r>
          <w:rPr>
            <w:rtl w:val="0"/>
          </w:rPr>
          <w:delText>которые на самом деле представляют два «квантово</w:delText>
        </w:r>
      </w:del>
      <w:del w:id="10115" w:date="2019-06-22T23:07:00Z" w:author="Yuriy Lebid">
        <w:r>
          <w:rPr>
            <w:rtl w:val="0"/>
          </w:rPr>
          <w:delText>-</w:delText>
        </w:r>
      </w:del>
      <w:del w:id="10116" w:date="2019-06-22T23:07:00Z" w:author="Yuriy Lebid">
        <w:r>
          <w:rPr>
            <w:rtl w:val="0"/>
          </w:rPr>
          <w:delText>голографичных» момента общей динамики одного единого инерционного Процесса</w:delText>
        </w:r>
      </w:del>
      <w:del w:id="10117" w:date="2019-06-22T23:07:00Z" w:author="Yuriy Lebid">
        <w:r>
          <w:rPr>
            <w:rtl w:val="0"/>
          </w:rPr>
          <w:delText xml:space="preserve">, </w:delText>
        </w:r>
      </w:del>
      <w:del w:id="10118" w:date="2019-06-22T23:07:00Z" w:author="Yuriy Lebid">
        <w:r>
          <w:rPr>
            <w:rtl w:val="0"/>
          </w:rPr>
          <w:delText xml:space="preserve">в объективной </w:delText>
        </w:r>
      </w:del>
      <w:del w:id="10119" w:date="2019-06-22T23:07:00Z" w:author="Yuriy Lebid">
        <w:r>
          <w:rPr>
            <w:rtl w:val="0"/>
          </w:rPr>
          <w:delText>(</w:delText>
        </w:r>
      </w:del>
      <w:del w:id="10120" w:date="2019-06-22T23:07:00Z" w:author="Yuriy Lebid">
        <w:r>
          <w:rPr>
            <w:rtl w:val="0"/>
          </w:rPr>
          <w:delText>истинной</w:delText>
        </w:r>
      </w:del>
      <w:del w:id="10121" w:date="2019-06-22T23:07:00Z" w:author="Yuriy Lebid">
        <w:r>
          <w:rPr>
            <w:rtl w:val="0"/>
          </w:rPr>
          <w:delText xml:space="preserve">) </w:delText>
        </w:r>
      </w:del>
      <w:del w:id="10122" w:date="2019-06-22T23:07:00Z" w:author="Yuriy Lebid">
        <w:r>
          <w:rPr>
            <w:rtl w:val="0"/>
          </w:rPr>
          <w:delText>Реальности которого они вместе принадлежат одной</w:delText>
        </w:r>
      </w:del>
      <w:del w:id="10123" w:date="2019-06-22T23:07:00Z" w:author="Yuriy Lebid">
        <w:r>
          <w:rPr>
            <w:rtl w:val="0"/>
          </w:rPr>
          <w:delText>-</w:delText>
        </w:r>
      </w:del>
      <w:del w:id="10124" w:date="2019-06-22T23:07:00Z" w:author="Yuriy Lebid">
        <w:r>
          <w:rPr>
            <w:rtl w:val="0"/>
          </w:rPr>
          <w:delText>единственной многомерной «точке» субъективного Пространства</w:delText>
        </w:r>
      </w:del>
      <w:del w:id="10125" w:date="2019-06-22T23:07:00Z" w:author="Yuriy Lebid">
        <w:r>
          <w:rPr>
            <w:rtl w:val="0"/>
          </w:rPr>
          <w:delText xml:space="preserve">, </w:delText>
        </w:r>
      </w:del>
      <w:del w:id="10126" w:date="2019-06-22T23:07:00Z" w:author="Yuriy Lebid">
        <w:r>
          <w:rPr>
            <w:rtl w:val="0"/>
          </w:rPr>
          <w:delText>которое представляет в нашем Самосознании все «текущие картины» «разворачивающегося» перед нашей системой Восприятия условного и иллюзорного «Бытия»</w:delText>
        </w:r>
      </w:del>
      <w:del w:id="10127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1012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012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нулевой ингредиент</w:delText>
        </w:r>
      </w:del>
      <w:del w:id="1013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10131" w:date="2019-06-22T23:07:00Z" w:author="Yuriy Lebid"/>
        </w:rPr>
      </w:pPr>
      <w:del w:id="1013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1013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0134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i w:val="1"/>
            <w:iCs w:val="1"/>
            <w:rtl w:val="0"/>
            <w:lang w:val="ru-RU"/>
          </w:rPr>
          <w:delText xml:space="preserve"> </w:delText>
        </w:r>
      </w:del>
      <w:del w:id="10135" w:date="2019-06-22T23:07:00Z" w:author="Yuriy Lebid">
        <w:r>
          <w:rPr>
            <w:rtl w:val="0"/>
          </w:rPr>
          <w:delText>условная нулевая «точка» мерности Пространства</w:delText>
        </w:r>
      </w:del>
      <w:del w:id="10136" w:date="2019-06-22T23:07:00Z" w:author="Yuriy Lebid">
        <w:r>
          <w:rPr>
            <w:rtl w:val="0"/>
          </w:rPr>
          <w:delText xml:space="preserve">, </w:delText>
        </w:r>
      </w:del>
      <w:del w:id="10137" w:date="2019-06-22T23:07:00Z" w:author="Yuriy Lebid">
        <w:r>
          <w:rPr>
            <w:rtl w:val="0"/>
          </w:rPr>
          <w:delText>благодаря которой осуществляются все энергоинформационные взаимосвязи между Формами</w:delText>
        </w:r>
      </w:del>
      <w:del w:id="10138" w:date="2019-06-22T23:07:00Z" w:author="Yuriy Lebid">
        <w:r>
          <w:rPr>
            <w:rtl w:val="0"/>
          </w:rPr>
          <w:delText xml:space="preserve">, </w:delText>
        </w:r>
      </w:del>
      <w:del w:id="10139" w:date="2019-06-22T23:07:00Z" w:author="Yuriy Lebid">
        <w:r>
          <w:rPr>
            <w:rtl w:val="0"/>
          </w:rPr>
          <w:delText>образующими своим разнокачественным творчеством «плюсовые» и «минусовые» типы мерности</w:delText>
        </w:r>
      </w:del>
      <w:del w:id="10140" w:date="2019-06-22T23:07:00Z" w:author="Yuriy Lebid">
        <w:r>
          <w:rPr>
            <w:rtl w:val="0"/>
          </w:rPr>
          <w:delText xml:space="preserve">.  </w:delText>
        </w:r>
      </w:del>
    </w:p>
    <w:p>
      <w:pPr>
        <w:pStyle w:val="Определение"/>
        <w:rPr>
          <w:del w:id="10141" w:date="2019-06-22T23:07:00Z" w:author="Yuriy Lebid"/>
        </w:rPr>
      </w:pPr>
      <w:del w:id="1014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</w:delText>
        </w:r>
      </w:del>
      <w:del w:id="1014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0144" w:date="2019-06-22T23:07:00Z" w:author="Yuriy Lebid">
        <w:r>
          <w:rPr>
            <w:rtl w:val="0"/>
          </w:rPr>
          <w:delText xml:space="preserve"> Й</w:delText>
        </w:r>
      </w:del>
      <w:del w:id="10145" w:date="2019-06-22T23:07:00Z" w:author="Yuriy Lebid">
        <w:r>
          <w:rPr>
            <w:rtl w:val="0"/>
          </w:rPr>
          <w:delText>-</w:delText>
        </w:r>
      </w:del>
      <w:del w:id="10146" w:date="2019-06-22T23:07:00Z" w:author="Yuriy Lebid">
        <w:r>
          <w:rPr>
            <w:rtl w:val="0"/>
          </w:rPr>
          <w:delText>ИИ</w:delText>
        </w:r>
      </w:del>
      <w:del w:id="10147" w:date="2019-06-22T23:07:00Z" w:author="Yuriy Lebid">
        <w:r>
          <w:rPr>
            <w:rtl w:val="0"/>
          </w:rPr>
          <w:delText>-</w:delText>
        </w:r>
      </w:del>
      <w:del w:id="10148" w:date="2019-06-22T23:07:00Z" w:author="Yuriy Lebid">
        <w:r>
          <w:rPr>
            <w:rtl w:val="0"/>
          </w:rPr>
          <w:delText>Качество</w:delText>
        </w:r>
      </w:del>
      <w:del w:id="10149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0150" w:date="2019-06-22T23:07:00Z" w:author="Yuriy Lebid"/>
        </w:rPr>
      </w:pPr>
      <w:del w:id="10151" w:date="2019-06-22T23:07:00Z" w:author="Yuriy Lebid">
        <w:r>
          <w:rPr>
            <w:rtl w:val="0"/>
          </w:rPr>
          <w:delText xml:space="preserve">нутация </w:delText>
        </w:r>
      </w:del>
      <w:del w:id="1015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sz w:val="22"/>
            <w:szCs w:val="22"/>
            <w:rtl w:val="0"/>
            <w:lang w:val="ru-RU"/>
          </w:rPr>
          <w:delText>(</w:delText>
        </w:r>
      </w:del>
      <w:del w:id="1015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sz w:val="22"/>
            <w:szCs w:val="22"/>
            <w:rtl w:val="0"/>
            <w:lang w:val="ru-RU"/>
          </w:rPr>
          <w:delText>от лат</w:delText>
        </w:r>
      </w:del>
      <w:del w:id="1015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sz w:val="22"/>
            <w:szCs w:val="22"/>
            <w:rtl w:val="0"/>
            <w:lang w:val="ru-RU"/>
          </w:rPr>
          <w:delText xml:space="preserve">. nutatio  - </w:delText>
        </w:r>
      </w:del>
      <w:del w:id="1015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sz w:val="22"/>
            <w:szCs w:val="22"/>
            <w:rtl w:val="0"/>
            <w:lang w:val="ru-RU"/>
          </w:rPr>
          <w:delText>колебание</w:delText>
        </w:r>
      </w:del>
      <w:del w:id="1015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sz w:val="22"/>
            <w:szCs w:val="22"/>
            <w:rtl w:val="0"/>
            <w:lang w:val="ru-RU"/>
          </w:rPr>
          <w:delText xml:space="preserve">; </w:delText>
        </w:r>
      </w:del>
      <w:del w:id="1015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sz w:val="22"/>
            <w:szCs w:val="22"/>
            <w:rtl w:val="0"/>
            <w:lang w:val="ru-RU"/>
          </w:rPr>
          <w:delText>качание</w:delText>
        </w:r>
      </w:del>
      <w:del w:id="1015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sz w:val="22"/>
            <w:szCs w:val="22"/>
            <w:rtl w:val="0"/>
            <w:lang w:val="ru-RU"/>
          </w:rPr>
          <w:delText xml:space="preserve">, </w:delText>
        </w:r>
      </w:del>
      <w:del w:id="1015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sz w:val="22"/>
            <w:szCs w:val="22"/>
            <w:rtl w:val="0"/>
            <w:lang w:val="ru-RU"/>
          </w:rPr>
          <w:delText>кивание</w:delText>
        </w:r>
      </w:del>
      <w:del w:id="1016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sz w:val="22"/>
            <w:szCs w:val="22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0161" w:date="2019-06-22T23:07:00Z" w:author="Yuriy Lebid"/>
        </w:rPr>
      </w:pPr>
      <w:del w:id="1016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10163" w:date="2019-06-22T23:07:00Z" w:author="Yuriy Lebid">
        <w:r>
          <w:rPr>
            <w:rtl w:val="0"/>
          </w:rPr>
          <w:delText xml:space="preserve">: </w:delText>
        </w:r>
      </w:del>
      <w:del w:id="10164" w:date="2019-06-22T23:07:00Z" w:author="Yuriy Lebid">
        <w:r>
          <w:rPr>
            <w:rtl w:val="0"/>
          </w:rPr>
          <w:delText>волновой тип вибрации</w:delText>
        </w:r>
      </w:del>
      <w:del w:id="10165" w:date="2019-06-22T23:07:00Z" w:author="Yuriy Lebid">
        <w:r>
          <w:rPr>
            <w:rtl w:val="0"/>
          </w:rPr>
          <w:delText xml:space="preserve">, </w:delText>
        </w:r>
      </w:del>
      <w:del w:id="10166" w:date="2019-06-22T23:07:00Z" w:author="Yuriy Lebid">
        <w:r>
          <w:rPr>
            <w:rtl w:val="0"/>
          </w:rPr>
          <w:delText xml:space="preserve">который в условиях </w:delText>
        </w:r>
      </w:del>
      <w:del w:id="10167" w:date="2019-06-22T23:07:00Z" w:author="Yuriy Lebid">
        <w:r>
          <w:rPr>
            <w:rtl w:val="0"/>
          </w:rPr>
          <w:delText>3-4-</w:delText>
        </w:r>
      </w:del>
      <w:del w:id="10168" w:date="2019-06-22T23:07:00Z" w:author="Yuriy Lebid">
        <w:r>
          <w:rPr>
            <w:rtl w:val="0"/>
          </w:rPr>
          <w:delText>мерного диапазона эксгиберации характеризуется наличием в ФД бозонных Формо</w:delText>
        </w:r>
      </w:del>
      <w:del w:id="10169" w:date="2019-06-22T23:07:00Z" w:author="Yuriy Lebid">
        <w:r>
          <w:rPr>
            <w:rtl w:val="0"/>
          </w:rPr>
          <w:delText>-</w:delText>
        </w:r>
      </w:del>
      <w:del w:id="10170" w:date="2019-06-22T23:07:00Z" w:author="Yuriy Lebid">
        <w:r>
          <w:rPr>
            <w:rtl w:val="0"/>
          </w:rPr>
          <w:delText>Творцов определ</w:delText>
        </w:r>
      </w:del>
      <w:del w:id="10171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0172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н</w:delText>
        </w:r>
      </w:del>
      <w:del w:id="10173" w:date="2019-06-22T23:07:00Z" w:author="Yuriy Lebid">
        <w:r>
          <w:rPr>
            <w:rtl w:val="0"/>
          </w:rPr>
          <w:delText>ных колебательных свойств</w:delText>
        </w:r>
      </w:del>
      <w:del w:id="10174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0175" w:date="2019-06-22T23:07:00Z" w:author="Yuriy Lebid"/>
          <w:rStyle w:val="Нет"/>
          <w:rFonts w:ascii="Times" w:cs="Times" w:hAnsi="Times" w:eastAsia="Times"/>
        </w:rPr>
      </w:pPr>
      <w:del w:id="10176" w:date="2019-06-22T23:07:00Z" w:author="Yuriy Lebid">
        <w:r>
          <w:rPr>
            <w:rStyle w:val="Нет"/>
            <w:rFonts w:ascii="Times" w:hAnsi="Times" w:hint="default"/>
            <w:i w:val="1"/>
            <w:iCs w:val="1"/>
            <w:rtl w:val="0"/>
            <w:lang w:val="ru-RU"/>
          </w:rPr>
          <w:delText>Производное</w:delText>
        </w:r>
      </w:del>
      <w:del w:id="10177" w:date="2019-06-22T23:07:00Z" w:author="Yuriy Lebid">
        <w:r>
          <w:rPr>
            <w:rStyle w:val="Нет"/>
            <w:rFonts w:ascii="Times" w:hAnsi="Times"/>
            <w:i w:val="1"/>
            <w:iCs w:val="1"/>
            <w:rtl w:val="0"/>
            <w:lang w:val="ru-RU"/>
          </w:rPr>
          <w:delText>:</w:delText>
        </w:r>
      </w:del>
      <w:del w:id="10178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 xml:space="preserve"> </w:delText>
        </w:r>
      </w:del>
      <w:del w:id="10179" w:date="2019-06-22T23:07:00Z" w:author="Yuriy Lebid">
        <w:r>
          <w:rPr>
            <w:rStyle w:val="Hyperlink.1"/>
            <w:rtl w:val="0"/>
          </w:rPr>
          <w:delText>нутационный</w:delText>
        </w:r>
      </w:del>
      <w:del w:id="10180" w:date="2019-06-22T23:07:00Z" w:author="Yuriy Lebid">
        <w:r>
          <w:rPr>
            <w:rtl w:val="0"/>
          </w:rPr>
          <w:delText xml:space="preserve"> – волновой</w:delText>
        </w:r>
      </w:del>
      <w:del w:id="10181" w:date="2019-06-22T23:07:00Z" w:author="Yuriy Lebid">
        <w:r>
          <w:rPr>
            <w:rtl w:val="0"/>
          </w:rPr>
          <w:delText>.</w:delText>
        </w:r>
      </w:del>
      <w:del w:id="10182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 xml:space="preserve"> </w:delText>
        </w:r>
      </w:del>
    </w:p>
    <w:p>
      <w:pPr>
        <w:pStyle w:val="heading 4"/>
        <w:rPr>
          <w:del w:id="10183" w:date="2019-06-22T23:07:00Z" w:author="Yuriy Lebid"/>
          <w:rStyle w:val="Нет"/>
          <w:color w:val="000000"/>
          <w:u w:color="000000"/>
        </w:rPr>
      </w:pPr>
      <w:del w:id="1018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НУУ</w:delText>
        </w:r>
      </w:del>
      <w:del w:id="1018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018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ВВУ</w:delText>
        </w:r>
      </w:del>
      <w:del w:id="1018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- </w:delText>
        </w:r>
      </w:del>
      <w:del w:id="1018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Звуковой Космический код </w:delText>
        </w:r>
      </w:del>
      <w:del w:id="1018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1019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1019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0192" w:date="2019-06-22T23:07:00Z" w:author="Yuriy Lebid"/>
        </w:rPr>
      </w:pPr>
      <w:del w:id="10193" w:date="2019-06-22T23:07:00Z" w:author="Yuriy Lebid">
        <w:r>
          <w:rPr>
            <w:rtl w:val="0"/>
          </w:rPr>
          <w:delText>«Формо</w:delText>
        </w:r>
      </w:del>
      <w:del w:id="10194" w:date="2019-06-22T23:07:00Z" w:author="Yuriy Lebid">
        <w:r>
          <w:rPr>
            <w:rtl w:val="0"/>
          </w:rPr>
          <w:delText>-</w:delText>
        </w:r>
      </w:del>
      <w:del w:id="10195" w:date="2019-06-22T23:07:00Z" w:author="Yuriy Lebid">
        <w:r>
          <w:rPr>
            <w:rtl w:val="0"/>
          </w:rPr>
          <w:delText xml:space="preserve">дифференцирующие оболочки» Универсального Фокуса Самосознания </w:delText>
        </w:r>
      </w:del>
      <w:del w:id="10196" w:date="2019-06-22T23:07:00Z" w:author="Yuriy Lebid">
        <w:r>
          <w:rPr>
            <w:rtl w:val="0"/>
          </w:rPr>
          <w:delText>(</w:delText>
        </w:r>
      </w:del>
      <w:del w:id="10197" w:date="2019-06-22T23:07:00Z" w:author="Yuriy Lebid">
        <w:r>
          <w:rPr>
            <w:rtl w:val="0"/>
          </w:rPr>
          <w:delText>УФС</w:delText>
        </w:r>
      </w:del>
      <w:del w:id="10198" w:date="2019-06-22T23:07:00Z" w:author="Yuriy Lebid">
        <w:r>
          <w:rPr>
            <w:rtl w:val="0"/>
          </w:rPr>
          <w:delText xml:space="preserve">), </w:delText>
        </w:r>
      </w:del>
      <w:del w:id="10199" w:date="2019-06-22T23:07:00Z" w:author="Yuriy Lebid">
        <w:r>
          <w:rPr>
            <w:rtl w:val="0"/>
          </w:rPr>
          <w:delText>активно используемые Нами для индивидуального жизненного творчества в качестве психо</w:delText>
        </w:r>
      </w:del>
      <w:del w:id="10200" w:date="2019-06-22T23:07:00Z" w:author="Yuriy Lebid">
        <w:r>
          <w:rPr>
            <w:rtl w:val="0"/>
          </w:rPr>
          <w:delText>-</w:delText>
        </w:r>
      </w:del>
      <w:del w:id="10201" w:date="2019-06-22T23:07:00Z" w:author="Yuriy Lebid">
        <w:r>
          <w:rPr>
            <w:rtl w:val="0"/>
          </w:rPr>
          <w:delText>биологических «личностей»</w:delText>
        </w:r>
      </w:del>
      <w:del w:id="10202" w:date="2019-06-22T23:07:00Z" w:author="Yuriy Lebid">
        <w:r>
          <w:rPr>
            <w:rtl w:val="0"/>
          </w:rPr>
          <w:delText xml:space="preserve">, </w:delText>
        </w:r>
      </w:del>
      <w:del w:id="10203" w:date="2019-06-22T23:07:00Z" w:author="Yuriy Lebid">
        <w:r>
          <w:rPr>
            <w:rtl w:val="0"/>
          </w:rPr>
          <w:delText xml:space="preserve">специфически и инерционно проявляющихся </w:delText>
        </w:r>
      </w:del>
      <w:del w:id="10204" w:date="2019-06-22T23:07:00Z" w:author="Yuriy Lebid">
        <w:r>
          <w:rPr>
            <w:rtl w:val="0"/>
          </w:rPr>
          <w:delText>(</w:delText>
        </w:r>
      </w:del>
      <w:del w:id="10205" w:date="2019-06-22T23:07:00Z" w:author="Yuriy Lebid">
        <w:r>
          <w:rPr>
            <w:rtl w:val="0"/>
          </w:rPr>
          <w:delText>в общей динамике Планетарных «ротационных сдвигов»</w:delText>
        </w:r>
      </w:del>
      <w:del w:id="10206" w:date="2019-06-22T23:07:00Z" w:author="Yuriy Lebid">
        <w:r>
          <w:rPr>
            <w:rtl w:val="0"/>
          </w:rPr>
          <w:delText xml:space="preserve">) </w:delText>
        </w:r>
      </w:del>
      <w:del w:id="10207" w:date="2019-06-22T23:07:00Z" w:author="Yuriy Lebid">
        <w:r>
          <w:rPr>
            <w:rtl w:val="0"/>
          </w:rPr>
          <w:delText>своими волновыми Конфигурациями в непрерывно изменяющихся волновых параметрах окружающего их Пространства</w:delText>
        </w:r>
      </w:del>
      <w:del w:id="10208" w:date="2019-06-22T23:07:00Z" w:author="Yuriy Lebid">
        <w:r>
          <w:rPr>
            <w:rtl w:val="0"/>
          </w:rPr>
          <w:delText xml:space="preserve">- </w:delText>
        </w:r>
      </w:del>
      <w:del w:id="10209" w:date="2019-06-22T23:07:00Z" w:author="Yuriy Lebid">
        <w:r>
          <w:rPr>
            <w:rtl w:val="0"/>
          </w:rPr>
          <w:delText>Времени</w:delText>
        </w:r>
      </w:del>
      <w:del w:id="10210" w:date="2019-06-22T23:07:00Z" w:author="Yuriy Lebid">
        <w:r>
          <w:rPr>
            <w:rtl w:val="0"/>
          </w:rPr>
          <w:delText xml:space="preserve">: </w:delText>
        </w:r>
      </w:del>
      <w:del w:id="10211" w:date="2019-06-22T23:07:00Z" w:author="Yuriy Lebid">
        <w:r>
          <w:rPr>
            <w:rtl w:val="0"/>
          </w:rPr>
          <w:delText>а</w:delText>
        </w:r>
      </w:del>
      <w:del w:id="10212" w:date="2019-06-22T23:07:00Z" w:author="Yuriy Lebid">
        <w:r>
          <w:rPr>
            <w:rtl w:val="0"/>
          </w:rPr>
          <w:delText xml:space="preserve">) </w:delText>
        </w:r>
      </w:del>
      <w:del w:id="10213" w:date="2019-06-22T23:07:00Z" w:author="Yuriy Lebid">
        <w:r>
          <w:rPr>
            <w:rtl w:val="0"/>
          </w:rPr>
          <w:delText>визуально — это то</w:delText>
        </w:r>
      </w:del>
      <w:del w:id="10214" w:date="2019-06-22T23:07:00Z" w:author="Yuriy Lebid">
        <w:r>
          <w:rPr>
            <w:rtl w:val="0"/>
          </w:rPr>
          <w:delText xml:space="preserve">, </w:delText>
        </w:r>
      </w:del>
      <w:del w:id="10215" w:date="2019-06-22T23:07:00Z" w:author="Yuriy Lebid">
        <w:r>
          <w:rPr>
            <w:rtl w:val="0"/>
          </w:rPr>
          <w:delText>что вы субъективно определяете как «живой человек»</w:delText>
        </w:r>
      </w:del>
      <w:del w:id="10216" w:date="2019-06-22T23:07:00Z" w:author="Yuriy Lebid">
        <w:r>
          <w:rPr>
            <w:rtl w:val="0"/>
          </w:rPr>
          <w:delText xml:space="preserve">, </w:delText>
        </w:r>
      </w:del>
      <w:del w:id="10217" w:date="2019-06-22T23:07:00Z" w:author="Yuriy Lebid">
        <w:r>
          <w:rPr>
            <w:rtl w:val="0"/>
          </w:rPr>
          <w:delText>обладающий свойственным только ему</w:delText>
        </w:r>
      </w:del>
      <w:del w:id="10218" w:date="2019-06-22T23:07:00Z" w:author="Yuriy Lebid">
        <w:r>
          <w:rPr>
            <w:rtl w:val="0"/>
          </w:rPr>
          <w:delText>/</w:delText>
        </w:r>
      </w:del>
      <w:del w:id="10219" w:date="2019-06-22T23:07:00Z" w:author="Yuriy Lebid">
        <w:r>
          <w:rPr>
            <w:rtl w:val="0"/>
          </w:rPr>
          <w:delText>ей биологическим организмом</w:delText>
        </w:r>
      </w:del>
      <w:del w:id="10220" w:date="2019-06-22T23:07:00Z" w:author="Yuriy Lebid">
        <w:r>
          <w:rPr>
            <w:rtl w:val="0"/>
          </w:rPr>
          <w:delText xml:space="preserve">, </w:delText>
        </w:r>
      </w:del>
      <w:del w:id="10221" w:date="2019-06-22T23:07:00Z" w:author="Yuriy Lebid">
        <w:r>
          <w:rPr>
            <w:rtl w:val="0"/>
          </w:rPr>
          <w:delText>конкретной психосоматикой</w:delText>
        </w:r>
      </w:del>
      <w:del w:id="10222" w:date="2019-06-22T23:07:00Z" w:author="Yuriy Lebid">
        <w:r>
          <w:rPr>
            <w:rtl w:val="0"/>
          </w:rPr>
          <w:delText xml:space="preserve">, </w:delText>
        </w:r>
      </w:del>
      <w:del w:id="10223" w:date="2019-06-22T23:07:00Z" w:author="Yuriy Lebid">
        <w:r>
          <w:rPr>
            <w:rtl w:val="0"/>
          </w:rPr>
          <w:delText>образом мышления и характерными внешними чертами</w:delText>
        </w:r>
      </w:del>
      <w:del w:id="10224" w:date="2019-06-22T23:07:00Z" w:author="Yuriy Lebid">
        <w:r>
          <w:rPr>
            <w:rtl w:val="0"/>
          </w:rPr>
          <w:delText xml:space="preserve">; </w:delText>
        </w:r>
      </w:del>
      <w:del w:id="10225" w:date="2019-06-22T23:07:00Z" w:author="Yuriy Lebid">
        <w:r>
          <w:rPr>
            <w:rtl w:val="0"/>
          </w:rPr>
          <w:delText>б</w:delText>
        </w:r>
      </w:del>
      <w:del w:id="10226" w:date="2019-06-22T23:07:00Z" w:author="Yuriy Lebid">
        <w:r>
          <w:rPr>
            <w:rtl w:val="0"/>
          </w:rPr>
          <w:delText xml:space="preserve">) </w:delText>
        </w:r>
      </w:del>
      <w:del w:id="10227" w:date="2019-06-22T23:07:00Z" w:author="Yuriy Lebid">
        <w:r>
          <w:rPr>
            <w:rtl w:val="0"/>
          </w:rPr>
          <w:delText>энергоинформационно — это промежуточный результат характерной динамики бесконечных пространственно</w:delText>
        </w:r>
      </w:del>
      <w:del w:id="10228" w:date="2019-06-22T23:07:00Z" w:author="Yuriy Lebid">
        <w:r>
          <w:rPr>
            <w:rtl w:val="0"/>
          </w:rPr>
          <w:delText>-</w:delText>
        </w:r>
      </w:del>
      <w:del w:id="10229" w:date="2019-06-22T23:07:00Z" w:author="Yuriy Lebid">
        <w:r>
          <w:rPr>
            <w:rtl w:val="0"/>
          </w:rPr>
          <w:delText>временных силовых взаимосвязей</w:delText>
        </w:r>
      </w:del>
      <w:del w:id="10230" w:date="2019-06-22T23:07:00Z" w:author="Yuriy Lebid">
        <w:r>
          <w:rPr>
            <w:rtl w:val="0"/>
          </w:rPr>
          <w:delText xml:space="preserve">, </w:delText>
        </w:r>
      </w:del>
      <w:del w:id="10231" w:date="2019-06-22T23:07:00Z" w:author="Yuriy Lebid">
        <w:r>
          <w:rPr>
            <w:rtl w:val="0"/>
          </w:rPr>
          <w:delText>осуществляемых вне его</w:delText>
        </w:r>
      </w:del>
      <w:del w:id="10232" w:date="2019-06-22T23:07:00Z" w:author="Yuriy Lebid">
        <w:r>
          <w:rPr>
            <w:rtl w:val="0"/>
          </w:rPr>
          <w:delText>/</w:delText>
        </w:r>
      </w:del>
      <w:del w:id="10233" w:date="2019-06-22T23:07:00Z" w:author="Yuriy Lebid">
        <w:r>
          <w:rPr>
            <w:rtl w:val="0"/>
          </w:rPr>
          <w:delText xml:space="preserve">ее Самосознания бесчисленным множеством всевозможных волновых реализационных Форм различных типов Коллективных Космических Разумов </w:delText>
        </w:r>
      </w:del>
      <w:del w:id="10234" w:date="2019-06-22T23:07:00Z" w:author="Yuriy Lebid">
        <w:r>
          <w:rPr>
            <w:rtl w:val="0"/>
          </w:rPr>
          <w:delText>(</w:delText>
        </w:r>
      </w:del>
      <w:del w:id="10235" w:date="2019-06-22T23:07:00Z" w:author="Yuriy Lebid">
        <w:r>
          <w:rPr>
            <w:rtl w:val="0"/>
          </w:rPr>
          <w:delText>ККР</w:delText>
        </w:r>
      </w:del>
      <w:del w:id="10236" w:date="2019-06-22T23:07:00Z" w:author="Yuriy Lebid">
        <w:r>
          <w:rPr>
            <w:rtl w:val="0"/>
          </w:rPr>
          <w:delText xml:space="preserve">), </w:delText>
        </w:r>
      </w:del>
      <w:del w:id="10237" w:date="2019-06-22T23:07:00Z" w:author="Yuriy Lebid">
        <w:r>
          <w:rPr>
            <w:rtl w:val="0"/>
          </w:rPr>
          <w:delText xml:space="preserve">относящихся к разным Ветвям Космического развития </w:delText>
        </w:r>
      </w:del>
      <w:del w:id="10238" w:date="2019-06-22T23:07:00Z" w:author="Yuriy Lebid">
        <w:r>
          <w:rPr>
            <w:rtl w:val="0"/>
          </w:rPr>
          <w:delText>(</w:delText>
        </w:r>
      </w:del>
      <w:del w:id="10239" w:date="2019-06-22T23:07:00Z" w:author="Yuriy Lebid">
        <w:r>
          <w:rPr>
            <w:rtl w:val="0"/>
          </w:rPr>
          <w:delText>а именно — к «СИНТЕТИЧЕСКОЙ ГУМАНОИДНОЙ» Эволюционной Ветви и «РЕЗОСКОНЦЕОННОЙ» Инволюционной Ветви</w:delText>
        </w:r>
      </w:del>
      <w:del w:id="10240" w:date="2019-06-22T23:07:00Z" w:author="Yuriy Lebid">
        <w:r>
          <w:rPr>
            <w:rtl w:val="0"/>
          </w:rPr>
          <w:delText xml:space="preserve">); </w:delText>
        </w:r>
      </w:del>
      <w:del w:id="10241" w:date="2019-06-22T23:07:00Z" w:author="Yuriy Lebid">
        <w:r>
          <w:rPr>
            <w:rtl w:val="0"/>
          </w:rPr>
          <w:delText>в</w:delText>
        </w:r>
      </w:del>
      <w:del w:id="10242" w:date="2019-06-22T23:07:00Z" w:author="Yuriy Lebid">
        <w:r>
          <w:rPr>
            <w:rtl w:val="0"/>
          </w:rPr>
          <w:delText xml:space="preserve">) </w:delText>
        </w:r>
      </w:del>
      <w:del w:id="10243" w:date="2019-06-22T23:07:00Z" w:author="Yuriy Lebid">
        <w:r>
          <w:rPr>
            <w:rtl w:val="0"/>
          </w:rPr>
          <w:delText xml:space="preserve">структурно каждая из непрерывно фокусируемых Нами </w:delText>
        </w:r>
      </w:del>
      <w:del w:id="10244" w:date="2019-06-22T23:07:00Z" w:author="Yuriy Lebid">
        <w:r>
          <w:rPr>
            <w:rtl w:val="0"/>
          </w:rPr>
          <w:delText>(</w:delText>
        </w:r>
      </w:del>
      <w:del w:id="10245" w:date="2019-06-22T23:07:00Z" w:author="Yuriy Lebid">
        <w:r>
          <w:rPr>
            <w:rtl w:val="0"/>
          </w:rPr>
          <w:delText>одновременно во всех Временных Потоках</w:delText>
        </w:r>
      </w:del>
      <w:del w:id="10246" w:date="2019-06-22T23:07:00Z" w:author="Yuriy Lebid">
        <w:r>
          <w:rPr>
            <w:rtl w:val="0"/>
          </w:rPr>
          <w:delText xml:space="preserve">) </w:delText>
        </w:r>
      </w:del>
      <w:del w:id="10247" w:date="2019-06-22T23:07:00Z" w:author="Yuriy Lebid">
        <w:r>
          <w:rPr>
            <w:rtl w:val="0"/>
          </w:rPr>
          <w:delText>НУУ</w:delText>
        </w:r>
      </w:del>
      <w:del w:id="10248" w:date="2019-06-22T23:07:00Z" w:author="Yuriy Lebid">
        <w:r>
          <w:rPr>
            <w:rtl w:val="0"/>
          </w:rPr>
          <w:delText>-</w:delText>
        </w:r>
      </w:del>
      <w:del w:id="10249" w:date="2019-06-22T23:07:00Z" w:author="Yuriy Lebid">
        <w:r>
          <w:rPr>
            <w:rtl w:val="0"/>
          </w:rPr>
          <w:delText>ВВУ</w:delText>
        </w:r>
      </w:del>
      <w:del w:id="10250" w:date="2019-06-22T23:07:00Z" w:author="Yuriy Lebid">
        <w:r>
          <w:rPr>
            <w:rtl w:val="0"/>
          </w:rPr>
          <w:delText>-</w:delText>
        </w:r>
      </w:del>
      <w:del w:id="10251" w:date="2019-06-22T23:07:00Z" w:author="Yuriy Lebid">
        <w:r>
          <w:rPr>
            <w:rtl w:val="0"/>
          </w:rPr>
          <w:delText xml:space="preserve">Конфигураций является результатом субъективного визуального и чувственного восприятия нами — за одну секунду </w:delText>
        </w:r>
      </w:del>
      <w:del w:id="10252" w:date="2019-06-22T23:07:00Z" w:author="Yuriy Lebid">
        <w:r>
          <w:rPr>
            <w:rtl w:val="0"/>
          </w:rPr>
          <w:delText xml:space="preserve">(!) </w:delText>
        </w:r>
      </w:del>
      <w:del w:id="10253" w:date="2019-06-22T23:07:00Z" w:author="Yuriy Lebid">
        <w:r>
          <w:rPr>
            <w:rtl w:val="0"/>
          </w:rPr>
          <w:delText xml:space="preserve">— одновременного проявления в специфических инерционных условиях данного «Континуума» дувуйллерртной </w:delText>
        </w:r>
      </w:del>
      <w:del w:id="10254" w:date="2019-06-22T23:07:00Z" w:author="Yuriy Lebid">
        <w:r>
          <w:rPr>
            <w:rtl w:val="0"/>
          </w:rPr>
          <w:delText>(</w:delText>
        </w:r>
      </w:del>
      <w:del w:id="10255" w:date="2019-06-22T23:07:00Z" w:author="Yuriy Lebid">
        <w:r>
          <w:rPr>
            <w:rtl w:val="0"/>
          </w:rPr>
          <w:delText>инерционно постепенно</w:delText>
        </w:r>
      </w:del>
      <w:del w:id="10256" w:date="2019-06-22T23:07:00Z" w:author="Yuriy Lebid">
        <w:r>
          <w:rPr>
            <w:rtl w:val="0"/>
          </w:rPr>
          <w:delText>-</w:delText>
        </w:r>
      </w:del>
      <w:del w:id="10257" w:date="2019-06-22T23:07:00Z" w:author="Yuriy Lebid">
        <w:r>
          <w:rPr>
            <w:rtl w:val="0"/>
          </w:rPr>
          <w:delText>последовательной</w:delText>
        </w:r>
      </w:del>
      <w:del w:id="10258" w:date="2019-06-22T23:07:00Z" w:author="Yuriy Lebid">
        <w:r>
          <w:rPr>
            <w:rtl w:val="0"/>
          </w:rPr>
          <w:delText xml:space="preserve">) </w:delText>
        </w:r>
      </w:del>
      <w:del w:id="10259" w:date="2019-06-22T23:07:00Z" w:author="Yuriy Lebid">
        <w:r>
          <w:rPr>
            <w:rtl w:val="0"/>
          </w:rPr>
          <w:delText>группы Стерео</w:delText>
        </w:r>
      </w:del>
      <w:del w:id="10260" w:date="2019-06-22T23:07:00Z" w:author="Yuriy Lebid">
        <w:r>
          <w:rPr>
            <w:rtl w:val="0"/>
          </w:rPr>
          <w:delText>-</w:delText>
        </w:r>
      </w:del>
      <w:del w:id="10261" w:date="2019-06-22T23:07:00Z" w:author="Yuriy Lebid">
        <w:r>
          <w:rPr>
            <w:rtl w:val="0"/>
          </w:rPr>
          <w:delText>Типов</w:delText>
        </w:r>
      </w:del>
      <w:del w:id="10262" w:date="2019-06-22T23:07:00Z" w:author="Yuriy Lebid">
        <w:r>
          <w:rPr>
            <w:rtl w:val="0"/>
          </w:rPr>
          <w:delText xml:space="preserve">, </w:delText>
        </w:r>
      </w:del>
      <w:del w:id="10263" w:date="2019-06-22T23:07:00Z" w:author="Yuriy Lebid">
        <w:r>
          <w:rPr>
            <w:rtl w:val="0"/>
          </w:rPr>
          <w:delText xml:space="preserve">состоящей примерно из </w:delText>
        </w:r>
      </w:del>
      <w:del w:id="10264" w:date="2019-06-22T23:07:00Z" w:author="Yuriy Lebid">
        <w:r>
          <w:rPr>
            <w:rtl w:val="0"/>
          </w:rPr>
          <w:delText xml:space="preserve">328 </w:delText>
        </w:r>
      </w:del>
      <w:del w:id="10265" w:date="2019-06-22T23:07:00Z" w:author="Yuriy Lebid">
        <w:r>
          <w:rPr>
            <w:rtl w:val="0"/>
          </w:rPr>
          <w:delText>Стерео</w:delText>
        </w:r>
      </w:del>
      <w:del w:id="10266" w:date="2019-06-22T23:07:00Z" w:author="Yuriy Lebid">
        <w:r>
          <w:rPr>
            <w:rtl w:val="0"/>
          </w:rPr>
          <w:delText>-</w:delText>
        </w:r>
      </w:del>
      <w:del w:id="10267" w:date="2019-06-22T23:07:00Z" w:author="Yuriy Lebid">
        <w:r>
          <w:rPr>
            <w:rtl w:val="0"/>
          </w:rPr>
          <w:delText>Дублей</w:delText>
        </w:r>
      </w:del>
      <w:del w:id="10268" w:date="2019-06-22T23:07:00Z" w:author="Yuriy Lebid">
        <w:r>
          <w:rPr>
            <w:rtl w:val="0"/>
          </w:rPr>
          <w:delText xml:space="preserve">, </w:delText>
        </w:r>
      </w:del>
      <w:del w:id="10269" w:date="2019-06-22T23:07:00Z" w:author="Yuriy Lebid">
        <w:r>
          <w:rPr>
            <w:rtl w:val="0"/>
          </w:rPr>
          <w:delText>поочер</w:delText>
        </w:r>
      </w:del>
      <w:del w:id="10270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0271" w:date="2019-06-22T23:07:00Z" w:author="Yuriy Lebid">
        <w:r>
          <w:rPr>
            <w:rtl w:val="0"/>
          </w:rPr>
          <w:delText>дно сменяющих друг друга в каком</w:delText>
        </w:r>
      </w:del>
      <w:del w:id="10272" w:date="2019-06-22T23:07:00Z" w:author="Yuriy Lebid">
        <w:r>
          <w:rPr>
            <w:rtl w:val="0"/>
          </w:rPr>
          <w:delText>-</w:delText>
        </w:r>
      </w:del>
      <w:del w:id="10273" w:date="2019-06-22T23:07:00Z" w:author="Yuriy Lebid">
        <w:r>
          <w:rPr>
            <w:rtl w:val="0"/>
          </w:rPr>
          <w:delText>то из Направлений их возможного дальнейшего развития</w:delText>
        </w:r>
      </w:del>
    </w:p>
    <w:p>
      <w:pPr>
        <w:pStyle w:val="heading 4"/>
        <w:rPr>
          <w:del w:id="10274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027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нууввумизм</w:delText>
        </w:r>
      </w:del>
      <w:del w:id="1027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10277" w:date="2019-06-22T23:07:00Z" w:author="Yuriy Lebid"/>
        </w:rPr>
      </w:pPr>
      <w:del w:id="10278" w:date="2019-06-22T23:07:00Z" w:author="Yuriy Lebid">
        <w:r>
          <w:rPr>
            <w:rtl w:val="0"/>
          </w:rPr>
          <w:delText>микстумное и биоплазменное Человечество как часть ллууввумизма</w:delText>
        </w:r>
      </w:del>
    </w:p>
    <w:p>
      <w:pPr>
        <w:pStyle w:val="heading 4"/>
        <w:rPr>
          <w:del w:id="10279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028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НУУЛЛ</w:delText>
        </w:r>
      </w:del>
      <w:del w:id="1028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028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ВВУ </w:delText>
        </w:r>
      </w:del>
      <w:del w:id="1028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- </w:delText>
        </w:r>
      </w:del>
      <w:del w:id="1028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Звуковой Космический Код </w:delText>
        </w:r>
      </w:del>
      <w:del w:id="1028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1028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1028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0288" w:date="2019-06-22T23:07:00Z" w:author="Yuriy Lebid"/>
        </w:rPr>
      </w:pPr>
      <w:del w:id="10289" w:date="2019-06-22T23:07:00Z" w:author="Yuriy Lebid">
        <w:r>
          <w:rPr>
            <w:rtl w:val="0"/>
          </w:rPr>
          <w:delText>физическая Прото</w:delText>
        </w:r>
      </w:del>
      <w:del w:id="10290" w:date="2019-06-22T23:07:00Z" w:author="Yuriy Lebid">
        <w:r>
          <w:rPr>
            <w:rtl w:val="0"/>
          </w:rPr>
          <w:delText>-</w:delText>
        </w:r>
      </w:del>
      <w:del w:id="10291" w:date="2019-06-22T23:07:00Z" w:author="Yuriy Lebid">
        <w:r>
          <w:rPr>
            <w:rtl w:val="0"/>
          </w:rPr>
          <w:delText>Форма ГООЛГАМАА</w:delText>
        </w:r>
      </w:del>
      <w:del w:id="10292" w:date="2019-06-22T23:07:00Z" w:author="Yuriy Lebid">
        <w:r>
          <w:rPr>
            <w:rtl w:val="0"/>
          </w:rPr>
          <w:delText>-</w:delText>
        </w:r>
      </w:del>
      <w:del w:id="10293" w:date="2019-06-22T23:07:00Z" w:author="Yuriy Lebid">
        <w:r>
          <w:rPr>
            <w:rtl w:val="0"/>
          </w:rPr>
          <w:delText>А</w:delText>
        </w:r>
      </w:del>
      <w:del w:id="10294" w:date="2019-06-22T23:07:00Z" w:author="Yuriy Lebid">
        <w:r>
          <w:rPr>
            <w:rtl w:val="0"/>
          </w:rPr>
          <w:delText xml:space="preserve">, </w:delText>
        </w:r>
      </w:del>
      <w:del w:id="10295" w:date="2019-06-22T23:07:00Z" w:author="Yuriy Lebid">
        <w:r>
          <w:rPr>
            <w:rtl w:val="0"/>
          </w:rPr>
          <w:delText>рассчитанная на осуществление процессов Синтеза в человеческом Направлении развития</w:delText>
        </w:r>
      </w:del>
    </w:p>
    <w:p>
      <w:pPr>
        <w:pStyle w:val="Normal.0"/>
      </w:pPr>
      <w:del w:id="10296" w:date="2019-06-22T23:07:00Z" w:author="Yuriy Lebid">
        <w:r>
          <w:rPr/>
          <w:br w:type="page"/>
        </w:r>
      </w:del>
    </w:p>
    <w:p>
      <w:pPr>
        <w:pStyle w:val="heading 3"/>
        <w:rPr>
          <w:del w:id="10297" w:date="2019-06-22T23:07:00Z" w:author="Yuriy Lebid"/>
          <w:rStyle w:val="Нет"/>
          <w:color w:val="000000"/>
          <w:sz w:val="22"/>
          <w:szCs w:val="22"/>
          <w:u w:color="000000"/>
        </w:rPr>
      </w:pPr>
      <w:del w:id="1029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О</w:delText>
        </w:r>
      </w:del>
    </w:p>
    <w:p>
      <w:pPr>
        <w:pStyle w:val="heading 4"/>
        <w:rPr>
          <w:del w:id="1029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030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Обертоны Полей</w:delText>
        </w:r>
      </w:del>
      <w:del w:id="1030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030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Сознаний </w:delText>
        </w:r>
      </w:del>
      <w:del w:id="103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0304" w:date="2019-06-22T23:07:00Z" w:author="Yuriy Lebid"/>
        </w:rPr>
      </w:pPr>
      <w:del w:id="10305" w:date="2019-06-22T23:07:00Z" w:author="Yuriy Lebid">
        <w:r>
          <w:rPr>
            <w:rtl w:val="0"/>
          </w:rPr>
          <w:delText>Условная составляющая часть «План</w:delText>
        </w:r>
      </w:del>
      <w:del w:id="10306" w:date="2019-06-22T23:07:00Z" w:author="Yuriy Lebid">
        <w:r>
          <w:rPr>
            <w:rtl w:val="0"/>
          </w:rPr>
          <w:delText>-</w:delText>
        </w:r>
      </w:del>
      <w:del w:id="10307" w:date="2019-06-22T23:07:00Z" w:author="Yuriy Lebid">
        <w:r>
          <w:rPr>
            <w:rtl w:val="0"/>
          </w:rPr>
          <w:delText>Обертонов Полей</w:delText>
        </w:r>
      </w:del>
      <w:del w:id="10308" w:date="2019-06-22T23:07:00Z" w:author="Yuriy Lebid">
        <w:r>
          <w:rPr>
            <w:rtl w:val="0"/>
          </w:rPr>
          <w:delText>-</w:delText>
        </w:r>
      </w:del>
      <w:del w:id="10309" w:date="2019-06-22T23:07:00Z" w:author="Yuriy Lebid">
        <w:r>
          <w:rPr>
            <w:rtl w:val="0"/>
          </w:rPr>
          <w:delText xml:space="preserve">Сознаний» в диапазоне Творческой Активности Коллективных Разумов всех Типов от </w:delText>
        </w:r>
      </w:del>
      <w:del w:id="10310" w:date="2019-06-22T23:07:00Z" w:author="Yuriy Lebid">
        <w:r>
          <w:rPr>
            <w:rtl w:val="0"/>
          </w:rPr>
          <w:delText xml:space="preserve">-6 </w:delText>
        </w:r>
      </w:del>
      <w:del w:id="10311" w:date="2019-06-22T23:07:00Z" w:author="Yuriy Lebid">
        <w:r>
          <w:rPr>
            <w:rtl w:val="0"/>
          </w:rPr>
          <w:delText xml:space="preserve">до </w:delText>
        </w:r>
      </w:del>
      <w:del w:id="10312" w:date="2019-06-22T23:07:00Z" w:author="Yuriy Lebid">
        <w:r>
          <w:rPr>
            <w:rtl w:val="0"/>
          </w:rPr>
          <w:delText xml:space="preserve">+6 </w:delText>
        </w:r>
      </w:del>
      <w:del w:id="10313" w:date="2019-06-22T23:07:00Z" w:author="Yuriy Lebid">
        <w:r>
          <w:rPr>
            <w:rtl w:val="0"/>
          </w:rPr>
          <w:delText>мерности</w:delText>
        </w:r>
      </w:del>
      <w:del w:id="10314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0315" w:date="2019-06-22T23:07:00Z" w:author="Yuriy Lebid"/>
        </w:rPr>
      </w:pPr>
      <w:del w:id="1031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031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031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031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</w:delText>
        </w:r>
      </w:del>
      <w:del w:id="10320" w:date="2019-06-22T23:07:00Z" w:author="Yuriy Lebid">
        <w:r>
          <w:rPr>
            <w:rtl w:val="0"/>
          </w:rPr>
          <w:delText xml:space="preserve">: </w:delText>
        </w:r>
      </w:del>
      <w:del w:id="10321" w:date="2019-06-22T23:07:00Z" w:author="Yuriy Lebid">
        <w:r>
          <w:rPr>
            <w:rtl w:val="0"/>
          </w:rPr>
          <w:delText>ВААЛЛ</w:delText>
        </w:r>
      </w:del>
      <w:del w:id="10322" w:date="2019-06-22T23:07:00Z" w:author="Yuriy Lebid">
        <w:r>
          <w:rPr>
            <w:rtl w:val="0"/>
          </w:rPr>
          <w:delText>-</w:delText>
        </w:r>
      </w:del>
      <w:del w:id="10323" w:date="2019-06-22T23:07:00Z" w:author="Yuriy Lebid">
        <w:r>
          <w:rPr>
            <w:rtl w:val="0"/>
          </w:rPr>
          <w:delText>ВАА</w:delText>
        </w:r>
      </w:del>
      <w:del w:id="10324" w:date="2019-06-22T23:07:00Z" w:author="Yuriy Lebid">
        <w:r>
          <w:rPr>
            <w:rtl w:val="0"/>
          </w:rPr>
          <w:delText xml:space="preserve">- </w:delText>
        </w:r>
      </w:del>
      <w:del w:id="10325" w:date="2019-06-22T23:07:00Z" w:author="Yuriy Lebid">
        <w:r>
          <w:rPr>
            <w:rtl w:val="0"/>
          </w:rPr>
          <w:delText>ККАА</w:delText>
        </w:r>
      </w:del>
      <w:del w:id="10326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1032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032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обсервативные Формо</w:delText>
        </w:r>
      </w:del>
      <w:del w:id="1032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033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Творцы </w:delText>
        </w:r>
      </w:del>
      <w:del w:id="1033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0332" w:date="2019-06-22T23:07:00Z" w:author="Yuriy Lebid"/>
        </w:rPr>
      </w:pPr>
      <w:del w:id="10333" w:date="2019-06-22T23:07:00Z" w:author="Yuriy Lebid">
        <w:r>
          <w:rPr>
            <w:rtl w:val="0"/>
          </w:rPr>
          <w:delText xml:space="preserve">амплиативные для данного – </w:delText>
        </w:r>
      </w:del>
      <w:del w:id="10334" w:date="2019-06-22T23:07:00Z" w:author="Yuriy Lebid">
        <w:r>
          <w:rPr>
            <w:rtl w:val="0"/>
          </w:rPr>
          <w:delText>2,5-4,0-</w:delText>
        </w:r>
      </w:del>
      <w:del w:id="10335" w:date="2019-06-22T23:07:00Z" w:author="Yuriy Lebid">
        <w:r>
          <w:rPr>
            <w:rtl w:val="0"/>
          </w:rPr>
          <w:delText>мерного – диапазона Творцы</w:delText>
        </w:r>
      </w:del>
      <w:del w:id="10336" w:date="2019-06-22T23:07:00Z" w:author="Yuriy Lebid">
        <w:r>
          <w:rPr>
            <w:rtl w:val="0"/>
          </w:rPr>
          <w:delText>-</w:delText>
        </w:r>
      </w:del>
      <w:del w:id="10337" w:date="2019-06-22T23:07:00Z" w:author="Yuriy Lebid">
        <w:r>
          <w:rPr>
            <w:rtl w:val="0"/>
          </w:rPr>
          <w:delText>Кураторы</w:delText>
        </w:r>
      </w:del>
      <w:del w:id="10338" w:date="2019-06-22T23:07:00Z" w:author="Yuriy Lebid">
        <w:r>
          <w:rPr>
            <w:rtl w:val="0"/>
          </w:rPr>
          <w:delText xml:space="preserve">, </w:delText>
        </w:r>
      </w:del>
      <w:del w:id="10339" w:date="2019-06-22T23:07:00Z" w:author="Yuriy Lebid">
        <w:r>
          <w:rPr>
            <w:rtl w:val="0"/>
          </w:rPr>
          <w:delText xml:space="preserve">координирующие Фокусные Динамики </w:delText>
        </w:r>
      </w:del>
      <w:del w:id="10340" w:date="2019-06-22T23:07:00Z" w:author="Yuriy Lebid">
        <w:r>
          <w:rPr>
            <w:rtl w:val="0"/>
          </w:rPr>
          <w:delText>(</w:delText>
        </w:r>
      </w:del>
      <w:del w:id="10341" w:date="2019-06-22T23:07:00Z" w:author="Yuriy Lebid">
        <w:r>
          <w:rPr>
            <w:rtl w:val="0"/>
          </w:rPr>
          <w:delText>ФД</w:delText>
        </w:r>
      </w:del>
      <w:del w:id="10342" w:date="2019-06-22T23:07:00Z" w:author="Yuriy Lebid">
        <w:r>
          <w:rPr>
            <w:rtl w:val="0"/>
          </w:rPr>
          <w:delText xml:space="preserve">) </w:delText>
        </w:r>
      </w:del>
      <w:del w:id="10343" w:date="2019-06-22T23:07:00Z" w:author="Yuriy Lebid">
        <w:r>
          <w:rPr>
            <w:rtl w:val="0"/>
          </w:rPr>
          <w:delText>Формо</w:delText>
        </w:r>
      </w:del>
      <w:del w:id="10344" w:date="2019-06-22T23:07:00Z" w:author="Yuriy Lebid">
        <w:r>
          <w:rPr>
            <w:rtl w:val="0"/>
          </w:rPr>
          <w:delText>-</w:delText>
        </w:r>
      </w:del>
      <w:del w:id="10345" w:date="2019-06-22T23:07:00Z" w:author="Yuriy Lebid">
        <w:r>
          <w:rPr>
            <w:rtl w:val="0"/>
          </w:rPr>
          <w:delText>Творцов НУУ</w:delText>
        </w:r>
      </w:del>
      <w:del w:id="10346" w:date="2019-06-22T23:07:00Z" w:author="Yuriy Lebid">
        <w:r>
          <w:rPr>
            <w:rtl w:val="0"/>
          </w:rPr>
          <w:delText>-</w:delText>
        </w:r>
      </w:del>
      <w:del w:id="10347" w:date="2019-06-22T23:07:00Z" w:author="Yuriy Lebid">
        <w:r>
          <w:rPr>
            <w:rtl w:val="0"/>
          </w:rPr>
          <w:delText>ВВУ</w:delText>
        </w:r>
      </w:del>
      <w:del w:id="10348" w:date="2019-06-22T23:07:00Z" w:author="Yuriy Lebid">
        <w:r>
          <w:rPr>
            <w:rtl w:val="0"/>
          </w:rPr>
          <w:delText xml:space="preserve">- </w:delText>
        </w:r>
      </w:del>
      <w:del w:id="10349" w:date="2019-06-22T23:07:00Z" w:author="Yuriy Lebid">
        <w:r>
          <w:rPr>
            <w:rtl w:val="0"/>
          </w:rPr>
          <w:delText>Форм Самосознаний в условиях каждого из поддиапазонов мерности</w:delText>
        </w:r>
      </w:del>
    </w:p>
    <w:p>
      <w:pPr>
        <w:pStyle w:val="heading 4"/>
        <w:rPr>
          <w:del w:id="1035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035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обсуллдулаты</w:delText>
        </w:r>
      </w:del>
      <w:del w:id="1035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10353" w:date="2019-06-22T23:07:00Z" w:author="Yuriy Lebid"/>
        </w:rPr>
      </w:pPr>
      <w:del w:id="10354" w:date="2019-06-22T23:07:00Z" w:author="Yuriy Lebid">
        <w:r>
          <w:rPr>
            <w:rtl w:val="0"/>
          </w:rPr>
          <w:delText>эфирные Сущности</w:delText>
        </w:r>
      </w:del>
      <w:del w:id="10355" w:date="2019-06-22T23:07:00Z" w:author="Yuriy Lebid">
        <w:r>
          <w:rPr>
            <w:rtl w:val="0"/>
          </w:rPr>
          <w:delText xml:space="preserve">, </w:delText>
        </w:r>
      </w:del>
      <w:del w:id="10356" w:date="2019-06-22T23:07:00Z" w:author="Yuriy Lebid">
        <w:r>
          <w:rPr>
            <w:rtl w:val="0"/>
          </w:rPr>
          <w:delText xml:space="preserve">аггермиррированные в ноовременном Континууме </w:delText>
        </w:r>
      </w:del>
      <w:del w:id="10357" w:date="2019-06-22T23:07:00Z" w:author="Yuriy Lebid">
        <w:r>
          <w:rPr>
            <w:rtl w:val="0"/>
          </w:rPr>
          <w:delText>(</w:delText>
        </w:r>
      </w:del>
      <w:del w:id="10358" w:date="2019-06-22T23:07:00Z" w:author="Yuriy Lebid">
        <w:r>
          <w:rPr>
            <w:rtl w:val="0"/>
          </w:rPr>
          <w:delText>НВК</w:delText>
        </w:r>
      </w:del>
      <w:del w:id="10359" w:date="2019-06-22T23:07:00Z" w:author="Yuriy Lebid">
        <w:r>
          <w:rPr>
            <w:rtl w:val="0"/>
          </w:rPr>
          <w:delText xml:space="preserve">) </w:delText>
        </w:r>
      </w:del>
      <w:del w:id="10360" w:date="2019-06-22T23:07:00Z" w:author="Yuriy Lebid">
        <w:r>
          <w:rPr>
            <w:rtl w:val="0"/>
          </w:rPr>
          <w:delText>из мощных анклавов бесчисленного множества Инфо</w:delText>
        </w:r>
      </w:del>
      <w:del w:id="10361" w:date="2019-06-22T23:07:00Z" w:author="Yuriy Lebid">
        <w:r>
          <w:rPr>
            <w:rtl w:val="0"/>
          </w:rPr>
          <w:delText>-</w:delText>
        </w:r>
      </w:del>
      <w:del w:id="10362" w:date="2019-06-22T23:07:00Z" w:author="Yuriy Lebid">
        <w:r>
          <w:rPr>
            <w:rtl w:val="0"/>
          </w:rPr>
          <w:delText>Форм анссаллмерсов и представляющие религиозные эгрегоры</w:delText>
        </w:r>
      </w:del>
    </w:p>
    <w:p>
      <w:pPr>
        <w:pStyle w:val="heading 4"/>
        <w:rPr>
          <w:del w:id="1036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036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объективная Реальность </w:delText>
        </w:r>
      </w:del>
      <w:del w:id="103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0366" w:date="2019-06-22T23:07:00Z" w:author="Yuriy Lebid"/>
          <w:rStyle w:val="Нет"/>
          <w:sz w:val="28"/>
          <w:szCs w:val="28"/>
        </w:rPr>
      </w:pPr>
      <w:del w:id="1036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1036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0369" w:date="2019-06-22T23:07:00Z" w:author="Yuriy Lebid">
        <w:r>
          <w:rPr>
            <w:rtl w:val="0"/>
          </w:rPr>
          <w:delText>разнокачественная динамика всего того</w:delText>
        </w:r>
      </w:del>
      <w:del w:id="10370" w:date="2019-06-22T23:07:00Z" w:author="Yuriy Lebid">
        <w:r>
          <w:rPr>
            <w:rtl w:val="0"/>
          </w:rPr>
          <w:delText xml:space="preserve">, </w:delText>
        </w:r>
      </w:del>
      <w:del w:id="10371" w:date="2019-06-22T23:07:00Z" w:author="Yuriy Lebid">
        <w:r>
          <w:rPr>
            <w:rtl w:val="0"/>
          </w:rPr>
          <w:delText xml:space="preserve">что в строгом соответствии с изначальным «Сценарием проявления всех Форм» </w:delText>
        </w:r>
      </w:del>
      <w:del w:id="10372" w:date="2019-06-22T23:07:00Z" w:author="Yuriy Lebid">
        <w:r>
          <w:rPr>
            <w:rtl w:val="0"/>
          </w:rPr>
          <w:delText>(</w:delText>
        </w:r>
      </w:del>
      <w:del w:id="10373" w:date="2019-06-22T23:07:00Z" w:author="Yuriy Lebid">
        <w:r>
          <w:rPr>
            <w:rtl w:val="0"/>
          </w:rPr>
          <w:delText>всех разновидностей Форм Коллективных Разумов</w:delText>
        </w:r>
      </w:del>
      <w:del w:id="10374" w:date="2019-06-22T23:07:00Z" w:author="Yuriy Lebid">
        <w:r>
          <w:rPr>
            <w:rtl w:val="0"/>
          </w:rPr>
          <w:delText xml:space="preserve">, </w:delText>
        </w:r>
      </w:del>
      <w:del w:id="10375" w:date="2019-06-22T23:07:00Z" w:author="Yuriy Lebid">
        <w:r>
          <w:rPr>
            <w:rtl w:val="0"/>
          </w:rPr>
          <w:delText>начиная с субатомных до Галактических</w:delText>
        </w:r>
      </w:del>
      <w:del w:id="10376" w:date="2019-06-22T23:07:00Z" w:author="Yuriy Lebid">
        <w:r>
          <w:rPr>
            <w:rtl w:val="0"/>
          </w:rPr>
          <w:delText xml:space="preserve">) </w:delText>
        </w:r>
      </w:del>
      <w:del w:id="10377" w:date="2019-06-22T23:07:00Z" w:author="Yuriy Lebid">
        <w:r>
          <w:rPr>
            <w:rtl w:val="0"/>
          </w:rPr>
          <w:delText>присутствует одновременно во всех Временных Потоках вне зависимости от того</w:delText>
        </w:r>
      </w:del>
      <w:del w:id="10378" w:date="2019-06-22T23:07:00Z" w:author="Yuriy Lebid">
        <w:r>
          <w:rPr>
            <w:rtl w:val="0"/>
          </w:rPr>
          <w:delText xml:space="preserve">, </w:delText>
        </w:r>
      </w:del>
      <w:del w:id="10379" w:date="2019-06-22T23:07:00Z" w:author="Yuriy Lebid">
        <w:r>
          <w:rPr>
            <w:rtl w:val="0"/>
          </w:rPr>
          <w:delText>как каждая из Форм</w:delText>
        </w:r>
      </w:del>
      <w:del w:id="10380" w:date="2019-06-22T23:07:00Z" w:author="Yuriy Lebid">
        <w:r>
          <w:rPr>
            <w:rtl w:val="0"/>
          </w:rPr>
          <w:delText xml:space="preserve">, </w:delText>
        </w:r>
      </w:del>
      <w:del w:id="10381" w:date="2019-06-22T23:07:00Z" w:author="Yuriy Lebid">
        <w:r>
          <w:rPr>
            <w:rtl w:val="0"/>
          </w:rPr>
          <w:delText>одновременно проявленная в очень узком диапазоне мерности</w:delText>
        </w:r>
      </w:del>
      <w:del w:id="10382" w:date="2019-06-22T23:07:00Z" w:author="Yuriy Lebid">
        <w:r>
          <w:rPr>
            <w:rtl w:val="0"/>
          </w:rPr>
          <w:delText xml:space="preserve">, </w:delText>
        </w:r>
      </w:del>
      <w:del w:id="10383" w:date="2019-06-22T23:07:00Z" w:author="Yuriy Lebid">
        <w:r>
          <w:rPr>
            <w:rtl w:val="0"/>
          </w:rPr>
          <w:delText>субъективно воспринимает и себя</w:delText>
        </w:r>
      </w:del>
      <w:del w:id="10384" w:date="2019-06-22T23:07:00Z" w:author="Yuriy Lebid">
        <w:r>
          <w:rPr>
            <w:rtl w:val="0"/>
          </w:rPr>
          <w:delText xml:space="preserve">, </w:delText>
        </w:r>
      </w:del>
      <w:del w:id="10385" w:date="2019-06-22T23:07:00Z" w:author="Yuriy Lebid">
        <w:r>
          <w:rPr>
            <w:rtl w:val="0"/>
          </w:rPr>
          <w:delText>и окружающий е</w:delText>
        </w:r>
      </w:del>
      <w:del w:id="10386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0387" w:date="2019-06-22T23:07:00Z" w:author="Yuriy Lebid">
        <w:r>
          <w:rPr>
            <w:rtl w:val="0"/>
          </w:rPr>
          <w:delText xml:space="preserve"> Мир в тот или иной условный момент субъективно воспринимаемого ею Времени</w:delText>
        </w:r>
      </w:del>
    </w:p>
    <w:p>
      <w:pPr>
        <w:pStyle w:val="heading 4"/>
        <w:rPr>
          <w:del w:id="1038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038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одновременность </w:delText>
        </w:r>
      </w:del>
      <w:del w:id="1039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0391" w:date="2019-06-22T23:07:00Z" w:author="Yuriy Lebid"/>
        </w:rPr>
      </w:pPr>
      <w:del w:id="1039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1039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0394" w:date="2019-06-22T23:07:00Z" w:author="Yuriy Lebid">
        <w:r>
          <w:rPr>
            <w:rtl w:val="0"/>
          </w:rPr>
          <w:delText xml:space="preserve">состояние Фокусных Динамик </w:delText>
        </w:r>
      </w:del>
      <w:del w:id="10395" w:date="2019-06-22T23:07:00Z" w:author="Yuriy Lebid">
        <w:r>
          <w:rPr>
            <w:rtl w:val="0"/>
          </w:rPr>
          <w:delText>(</w:delText>
        </w:r>
      </w:del>
      <w:del w:id="10396" w:date="2019-06-22T23:07:00Z" w:author="Yuriy Lebid">
        <w:r>
          <w:rPr>
            <w:rtl w:val="0"/>
          </w:rPr>
          <w:delText>ФД</w:delText>
        </w:r>
      </w:del>
      <w:del w:id="10397" w:date="2019-06-22T23:07:00Z" w:author="Yuriy Lebid">
        <w:r>
          <w:rPr>
            <w:rtl w:val="0"/>
          </w:rPr>
          <w:delText xml:space="preserve">) </w:delText>
        </w:r>
      </w:del>
      <w:del w:id="10398" w:date="2019-06-22T23:07:00Z" w:author="Yuriy Lebid">
        <w:r>
          <w:rPr>
            <w:rtl w:val="0"/>
          </w:rPr>
          <w:delText xml:space="preserve">при рассмотрении с позиции </w:delText>
        </w:r>
      </w:del>
      <w:del w:id="10399" w:date="2019-06-22T23:07:00Z" w:author="Yuriy Lebid">
        <w:r>
          <w:rPr>
            <w:rtl w:val="0"/>
          </w:rPr>
          <w:delText>"</w:delText>
        </w:r>
      </w:del>
      <w:del w:id="10400" w:date="2019-06-22T23:07:00Z" w:author="Yuriy Lebid">
        <w:r>
          <w:rPr>
            <w:rtl w:val="0"/>
          </w:rPr>
          <w:delText>Наблюдателя</w:delText>
        </w:r>
      </w:del>
      <w:del w:id="10401" w:date="2019-06-22T23:07:00Z" w:author="Yuriy Lebid">
        <w:r>
          <w:rPr>
            <w:rtl w:val="0"/>
          </w:rPr>
          <w:delText xml:space="preserve">". </w:delText>
        </w:r>
      </w:del>
      <w:del w:id="10402" w:date="2019-06-22T23:07:00Z" w:author="Yuriy Lebid">
        <w:r>
          <w:rPr>
            <w:rtl w:val="0"/>
          </w:rPr>
          <w:delText>Одновременность является частным случаем состояния одномоментности</w:delText>
        </w:r>
      </w:del>
      <w:del w:id="10403" w:date="2019-06-22T23:07:00Z" w:author="Yuriy Lebid">
        <w:r>
          <w:rPr>
            <w:rtl w:val="0"/>
          </w:rPr>
          <w:delText xml:space="preserve">. </w:delText>
        </w:r>
      </w:del>
      <w:del w:id="10404" w:date="2019-06-22T23:07:00Z" w:author="Yuriy Lebid">
        <w:r>
          <w:rPr>
            <w:rtl w:val="0"/>
          </w:rPr>
          <w:delText>Одновременность присуща лишь части процессов</w:delText>
        </w:r>
      </w:del>
      <w:del w:id="10405" w:date="2019-06-22T23:07:00Z" w:author="Yuriy Lebid">
        <w:r>
          <w:rPr>
            <w:rtl w:val="0"/>
          </w:rPr>
          <w:delText xml:space="preserve">, </w:delText>
        </w:r>
      </w:del>
      <w:del w:id="10406" w:date="2019-06-22T23:07:00Z" w:author="Yuriy Lebid">
        <w:r>
          <w:rPr>
            <w:rtl w:val="0"/>
          </w:rPr>
          <w:delText>синхронизированных между собой по тому или иному признаку</w:delText>
        </w:r>
      </w:del>
      <w:del w:id="10407" w:date="2019-06-22T23:07:00Z" w:author="Yuriy Lebid">
        <w:r>
          <w:rPr>
            <w:rtl w:val="0"/>
          </w:rPr>
          <w:delText xml:space="preserve">. </w:delText>
        </w:r>
      </w:del>
      <w:del w:id="10408" w:date="2019-06-22T23:07:00Z" w:author="Yuriy Lebid">
        <w:r>
          <w:rPr>
            <w:rtl w:val="0"/>
          </w:rPr>
          <w:delText xml:space="preserve">Состояние одновременности </w:delText>
        </w:r>
      </w:del>
      <w:del w:id="10409" w:date="2019-06-22T23:07:00Z" w:author="Yuriy Lebid">
        <w:r>
          <w:rPr>
            <w:rtl w:val="0"/>
          </w:rPr>
          <w:delText>(</w:delText>
        </w:r>
      </w:del>
      <w:del w:id="10410" w:date="2019-06-22T23:07:00Z" w:author="Yuriy Lebid">
        <w:r>
          <w:rPr>
            <w:rtl w:val="0"/>
          </w:rPr>
          <w:delText>также как и состояние одномоментности</w:delText>
        </w:r>
      </w:del>
      <w:del w:id="10411" w:date="2019-06-22T23:07:00Z" w:author="Yuriy Lebid">
        <w:r>
          <w:rPr>
            <w:rtl w:val="0"/>
          </w:rPr>
          <w:delText xml:space="preserve">) </w:delText>
        </w:r>
      </w:del>
      <w:del w:id="10412" w:date="2019-06-22T23:07:00Z" w:author="Yuriy Lebid">
        <w:r>
          <w:rPr>
            <w:rtl w:val="0"/>
          </w:rPr>
          <w:delText>является вневременным понятием</w:delText>
        </w:r>
      </w:del>
      <w:del w:id="10413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0414" w:date="2019-06-22T23:07:00Z" w:author="Yuriy Lebid"/>
        </w:rPr>
      </w:pPr>
      <w:del w:id="1041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Ииссиидиологический синоним</w:delText>
        </w:r>
      </w:del>
      <w:del w:id="10416" w:date="2019-06-22T23:07:00Z" w:author="Yuriy Lebid">
        <w:r>
          <w:rPr>
            <w:rtl w:val="0"/>
          </w:rPr>
          <w:delText xml:space="preserve">: </w:delText>
        </w:r>
      </w:del>
      <w:del w:id="10417" w:date="2019-06-22T23:07:00Z" w:author="Yuriy Lebid">
        <w:r>
          <w:rPr>
            <w:rStyle w:val="Hyperlink.1"/>
            <w:rtl w:val="0"/>
          </w:rPr>
          <w:delText>симультанность</w:delText>
        </w:r>
      </w:del>
      <w:del w:id="10418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041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042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одномоментность</w:delText>
        </w:r>
      </w:del>
      <w:del w:id="1042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 </w:delText>
        </w:r>
      </w:del>
    </w:p>
    <w:p>
      <w:pPr>
        <w:pStyle w:val="Определение"/>
        <w:rPr>
          <w:del w:id="10422" w:date="2019-06-22T23:07:00Z" w:author="Yuriy Lebid"/>
        </w:rPr>
      </w:pPr>
      <w:del w:id="1042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1042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0425" w:date="2019-06-22T23:07:00Z" w:author="Yuriy Lebid">
        <w:r>
          <w:rPr>
            <w:rtl w:val="0"/>
          </w:rPr>
          <w:delText xml:space="preserve">абсолютная параллельность любых процессов </w:delText>
        </w:r>
      </w:del>
      <w:del w:id="10426" w:date="2019-06-22T23:07:00Z" w:author="Yuriy Lebid">
        <w:r>
          <w:rPr>
            <w:rtl w:val="0"/>
          </w:rPr>
          <w:delText>(</w:delText>
        </w:r>
      </w:del>
      <w:del w:id="10427" w:date="2019-06-22T23:07:00Z" w:author="Yuriy Lebid">
        <w:r>
          <w:rPr>
            <w:rtl w:val="0"/>
          </w:rPr>
          <w:delText>Фокусных Динамик</w:delText>
        </w:r>
      </w:del>
      <w:del w:id="10428" w:date="2019-06-22T23:07:00Z" w:author="Yuriy Lebid">
        <w:r>
          <w:rPr>
            <w:rtl w:val="0"/>
          </w:rPr>
          <w:delText xml:space="preserve">), </w:delText>
        </w:r>
      </w:del>
      <w:del w:id="10429" w:date="2019-06-22T23:07:00Z" w:author="Yuriy Lebid">
        <w:r>
          <w:rPr>
            <w:rtl w:val="0"/>
          </w:rPr>
          <w:delText>находящихся во взаимозависимости друг от друга и образующих вс</w:delText>
        </w:r>
      </w:del>
      <w:del w:id="10430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0431" w:date="2019-06-22T23:07:00Z" w:author="Yuriy Lebid">
        <w:r>
          <w:rPr>
            <w:rtl w:val="0"/>
          </w:rPr>
          <w:delText xml:space="preserve"> Целое </w:delText>
        </w:r>
      </w:del>
      <w:del w:id="10432" w:date="2019-06-22T23:07:00Z" w:author="Yuriy Lebid">
        <w:r>
          <w:rPr>
            <w:rtl w:val="0"/>
          </w:rPr>
          <w:delText>(</w:delText>
        </w:r>
      </w:del>
      <w:del w:id="10433" w:date="2019-06-22T23:07:00Z" w:author="Yuriy Lebid">
        <w:r>
          <w:rPr>
            <w:rtl w:val="0"/>
          </w:rPr>
          <w:delText>мироздание</w:delText>
        </w:r>
      </w:del>
      <w:del w:id="10434" w:date="2019-06-22T23:07:00Z" w:author="Yuriy Lebid">
        <w:r>
          <w:rPr>
            <w:rtl w:val="0"/>
          </w:rPr>
          <w:delText xml:space="preserve">). </w:delText>
        </w:r>
      </w:del>
      <w:del w:id="10435" w:date="2019-06-22T23:07:00Z" w:author="Yuriy Lebid">
        <w:r>
          <w:rPr>
            <w:rtl w:val="0"/>
          </w:rPr>
          <w:delText>Понятие одномоментности не подразумевает существование фактора Времени</w:delText>
        </w:r>
      </w:del>
      <w:del w:id="10436" w:date="2019-06-22T23:07:00Z" w:author="Yuriy Lebid">
        <w:r>
          <w:rPr>
            <w:rtl w:val="0"/>
          </w:rPr>
          <w:delText xml:space="preserve">: </w:delText>
        </w:r>
      </w:del>
      <w:del w:id="10437" w:date="2019-06-22T23:07:00Z" w:author="Yuriy Lebid">
        <w:r>
          <w:rPr>
            <w:rtl w:val="0"/>
          </w:rPr>
          <w:delText>вс</w:delText>
        </w:r>
      </w:del>
      <w:del w:id="10438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0439" w:date="2019-06-22T23:07:00Z" w:author="Yuriy Lebid">
        <w:r>
          <w:rPr>
            <w:rtl w:val="0"/>
          </w:rPr>
          <w:delText xml:space="preserve">, </w:delText>
        </w:r>
      </w:del>
      <w:del w:id="10440" w:date="2019-06-22T23:07:00Z" w:author="Yuriy Lebid">
        <w:r>
          <w:rPr>
            <w:rtl w:val="0"/>
          </w:rPr>
          <w:delText>что мы привычно воспринимаем инерционно</w:delText>
        </w:r>
      </w:del>
      <w:del w:id="10441" w:date="2019-06-22T23:07:00Z" w:author="Yuriy Lebid">
        <w:r>
          <w:rPr>
            <w:rtl w:val="0"/>
          </w:rPr>
          <w:delText>-</w:delText>
        </w:r>
      </w:del>
      <w:del w:id="10442" w:date="2019-06-22T23:07:00Z" w:author="Yuriy Lebid">
        <w:r>
          <w:rPr>
            <w:rtl w:val="0"/>
          </w:rPr>
          <w:delText>последовательно</w:delText>
        </w:r>
      </w:del>
      <w:del w:id="10443" w:date="2019-06-22T23:07:00Z" w:author="Yuriy Lebid">
        <w:r>
          <w:rPr>
            <w:rtl w:val="0"/>
          </w:rPr>
          <w:delText xml:space="preserve">, </w:delText>
        </w:r>
      </w:del>
      <w:del w:id="10444" w:date="2019-06-22T23:07:00Z" w:author="Yuriy Lebid">
        <w:r>
          <w:rPr>
            <w:rtl w:val="0"/>
          </w:rPr>
          <w:delText>в случае одномоментного рассмотрения приобретает вневременной характер</w:delText>
        </w:r>
      </w:del>
      <w:del w:id="10445" w:date="2019-06-22T23:07:00Z" w:author="Yuriy Lebid">
        <w:r>
          <w:rPr>
            <w:rtl w:val="0"/>
          </w:rPr>
          <w:delText xml:space="preserve">. </w:delText>
        </w:r>
      </w:del>
      <w:del w:id="10446" w:date="2019-06-22T23:07:00Z" w:author="Yuriy Lebid">
        <w:r>
          <w:rPr>
            <w:rtl w:val="0"/>
          </w:rPr>
          <w:delText>Гипотетический «Наблюдатель» в таком случае констатировал бы существование всех фаз всех процессов одновременно</w:delText>
        </w:r>
      </w:del>
      <w:del w:id="10447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0448" w:date="2019-06-22T23:07:00Z" w:author="Yuriy Lebid"/>
          <w:rStyle w:val="Нет"/>
          <w:rFonts w:ascii="Calibri" w:cs="Calibri" w:hAnsi="Calibri" w:eastAsia="Calibri"/>
        </w:rPr>
      </w:pPr>
      <w:del w:id="1044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Ииссиидиологический синоним</w:delText>
        </w:r>
      </w:del>
      <w:del w:id="10450" w:date="2019-06-22T23:07:00Z" w:author="Yuriy Lebid">
        <w:r>
          <w:rPr>
            <w:rtl w:val="0"/>
          </w:rPr>
          <w:delText xml:space="preserve">: </w:delText>
        </w:r>
      </w:del>
      <w:del w:id="10451" w:date="2019-06-22T23:07:00Z" w:author="Yuriy Lebid">
        <w:r>
          <w:rPr>
            <w:rStyle w:val="Hyperlink.1"/>
            <w:rtl w:val="0"/>
          </w:rPr>
          <w:delText>голохронность</w:delText>
        </w:r>
      </w:del>
      <w:del w:id="10452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0453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045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окклоут </w:delText>
        </w:r>
      </w:del>
      <w:del w:id="1045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0456" w:date="2019-06-22T23:07:00Z" w:author="Yuriy Lebid"/>
        </w:rPr>
      </w:pPr>
      <w:del w:id="10457" w:date="2019-06-22T23:07:00Z" w:author="Yuriy Lebid">
        <w:r>
          <w:rPr>
            <w:rtl w:val="0"/>
          </w:rPr>
          <w:delText>характер взаимопересекающихся личных Интересов</w:delText>
        </w:r>
      </w:del>
    </w:p>
    <w:p>
      <w:pPr>
        <w:pStyle w:val="Определение"/>
        <w:rPr>
          <w:del w:id="10458" w:date="2019-06-22T23:07:00Z" w:author="Yuriy Lebid"/>
        </w:rPr>
      </w:pPr>
      <w:del w:id="1045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046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0461" w:date="2019-06-22T23:07:00Z" w:author="Yuriy Lebid">
        <w:r>
          <w:rPr>
            <w:rtl w:val="0"/>
          </w:rPr>
          <w:delText xml:space="preserve"> </w:delText>
        </w:r>
      </w:del>
      <w:del w:id="10462" w:date="2019-06-22T23:07:00Z" w:author="Yuriy Lebid">
        <w:r>
          <w:rPr>
            <w:rStyle w:val="Hyperlink.1"/>
            <w:rtl w:val="0"/>
          </w:rPr>
          <w:delText>окклоуты эгрегоров</w:delText>
        </w:r>
      </w:del>
      <w:del w:id="10463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0464" w:date="2019-06-22T23:07:00Z" w:author="Yuriy Lebid"/>
          <w:rStyle w:val="Нет"/>
          <w:color w:val="000000"/>
          <w:sz w:val="24"/>
          <w:szCs w:val="24"/>
          <w:u w:color="000000"/>
        </w:rPr>
      </w:pPr>
      <w:del w:id="1046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ОЛГООЛЛОНИ </w:delText>
        </w:r>
      </w:del>
      <w:del w:id="1046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- </w:delText>
        </w:r>
      </w:del>
      <w:del w:id="104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Звуковой Космический Код </w:delText>
        </w:r>
      </w:del>
      <w:del w:id="104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1046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1047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0471" w:date="2019-06-22T23:07:00Z" w:author="Yuriy Lebid"/>
        </w:rPr>
      </w:pPr>
      <w:del w:id="10472" w:date="2019-06-22T23:07:00Z" w:author="Yuriy Lebid">
        <w:r>
          <w:rPr>
            <w:rtl w:val="0"/>
          </w:rPr>
          <w:delText>7-</w:delText>
        </w:r>
      </w:del>
      <w:del w:id="10473" w:date="2019-06-22T23:07:00Z" w:author="Yuriy Lebid">
        <w:r>
          <w:rPr>
            <w:rtl w:val="0"/>
          </w:rPr>
          <w:delText>й ИИССИИДИ</w:delText>
        </w:r>
      </w:del>
      <w:del w:id="10474" w:date="2019-06-22T23:07:00Z" w:author="Yuriy Lebid">
        <w:r>
          <w:rPr>
            <w:rtl w:val="0"/>
          </w:rPr>
          <w:delText>-</w:delText>
        </w:r>
      </w:del>
      <w:del w:id="10475" w:date="2019-06-22T23:07:00Z" w:author="Yuriy Lebid">
        <w:r>
          <w:rPr>
            <w:rtl w:val="0"/>
          </w:rPr>
          <w:delText>ЦЕНТР</w:delText>
        </w:r>
      </w:del>
      <w:del w:id="10476" w:date="2019-06-22T23:07:00Z" w:author="Yuriy Lebid">
        <w:r>
          <w:rPr>
            <w:rtl w:val="0"/>
          </w:rPr>
          <w:delText xml:space="preserve">, </w:delText>
        </w:r>
      </w:del>
      <w:del w:id="10477" w:date="2019-06-22T23:07:00Z" w:author="Yuriy Lebid">
        <w:r>
          <w:rPr>
            <w:rtl w:val="0"/>
          </w:rPr>
          <w:delText>«Венечный» Центр</w:delText>
        </w:r>
      </w:del>
      <w:del w:id="10478" w:date="2019-06-22T23:07:00Z" w:author="Yuriy Lebid">
        <w:r>
          <w:rPr>
            <w:rtl w:val="0"/>
          </w:rPr>
          <w:delText xml:space="preserve">; </w:delText>
        </w:r>
      </w:del>
      <w:del w:id="10479" w:date="2019-06-22T23:07:00Z" w:author="Yuriy Lebid">
        <w:r>
          <w:rPr>
            <w:rtl w:val="0"/>
          </w:rPr>
          <w:delText>наибольшая степень объективности Самосознания для Формо</w:delText>
        </w:r>
      </w:del>
      <w:del w:id="10480" w:date="2019-06-22T23:07:00Z" w:author="Yuriy Lebid">
        <w:r>
          <w:rPr>
            <w:rtl w:val="0"/>
          </w:rPr>
          <w:delText>-</w:delText>
        </w:r>
      </w:del>
      <w:del w:id="10481" w:date="2019-06-22T23:07:00Z" w:author="Yuriy Lebid">
        <w:r>
          <w:rPr>
            <w:rtl w:val="0"/>
          </w:rPr>
          <w:delText>Типов ЛЛУУ</w:delText>
        </w:r>
      </w:del>
      <w:del w:id="10482" w:date="2019-06-22T23:07:00Z" w:author="Yuriy Lebid">
        <w:r>
          <w:rPr>
            <w:rtl w:val="0"/>
          </w:rPr>
          <w:delText>-</w:delText>
        </w:r>
      </w:del>
      <w:del w:id="10483" w:date="2019-06-22T23:07:00Z" w:author="Yuriy Lebid">
        <w:r>
          <w:rPr>
            <w:rtl w:val="0"/>
          </w:rPr>
          <w:delText>ВВУ</w:delText>
        </w:r>
      </w:del>
    </w:p>
    <w:p>
      <w:pPr>
        <w:pStyle w:val="Определение"/>
        <w:rPr>
          <w:del w:id="10484" w:date="2019-06-22T23:07:00Z" w:author="Yuriy Lebid"/>
        </w:rPr>
      </w:pPr>
    </w:p>
    <w:p>
      <w:pPr>
        <w:pStyle w:val="Normal.0"/>
        <w:spacing w:before="0" w:after="160" w:line="259" w:lineRule="auto"/>
        <w:rPr>
          <w:del w:id="10485" w:date="2019-06-22T23:07:00Z" w:author="Yuriy Lebid"/>
          <w:rStyle w:val="Нет"/>
          <w:rFonts w:ascii="Times" w:cs="Times" w:hAnsi="Times" w:eastAsia="Times"/>
          <w:sz w:val="28"/>
          <w:szCs w:val="28"/>
        </w:rPr>
      </w:pPr>
      <w:del w:id="10486" w:date="2019-06-22T23:07:00Z" w:author="Yuriy Lebid">
        <w:r>
          <w:rPr>
            <w:rStyle w:val="Нет"/>
            <w:rFonts w:ascii="Times" w:hAnsi="Times" w:hint="default"/>
            <w:b w:val="1"/>
            <w:bCs w:val="1"/>
            <w:sz w:val="28"/>
            <w:szCs w:val="28"/>
            <w:rtl w:val="0"/>
            <w:lang w:val="ru-RU"/>
          </w:rPr>
          <w:delText>ОЛЛАКТ</w:delText>
        </w:r>
      </w:del>
      <w:del w:id="10487" w:date="2019-06-22T23:07:00Z" w:author="Yuriy Lebid">
        <w:r>
          <w:rPr>
            <w:rStyle w:val="Нет"/>
            <w:rFonts w:ascii="Times" w:hAnsi="Times"/>
            <w:b w:val="1"/>
            <w:bCs w:val="1"/>
            <w:sz w:val="28"/>
            <w:szCs w:val="28"/>
            <w:rtl w:val="0"/>
            <w:lang w:val="ru-RU"/>
          </w:rPr>
          <w:delText>-</w:delText>
        </w:r>
      </w:del>
      <w:del w:id="10488" w:date="2019-06-22T23:07:00Z" w:author="Yuriy Lebid">
        <w:r>
          <w:rPr>
            <w:rStyle w:val="Нет"/>
            <w:rFonts w:ascii="Times" w:hAnsi="Times" w:hint="default"/>
            <w:b w:val="1"/>
            <w:bCs w:val="1"/>
            <w:sz w:val="28"/>
            <w:szCs w:val="28"/>
            <w:rtl w:val="0"/>
            <w:lang w:val="ru-RU"/>
          </w:rPr>
          <w:delText>ДРУОТММ</w:delText>
        </w:r>
      </w:del>
      <w:del w:id="10489" w:date="2019-06-22T23:07:00Z" w:author="Yuriy Lebid">
        <w:r>
          <w:rPr>
            <w:rStyle w:val="Нет"/>
            <w:rFonts w:ascii="Times" w:hAnsi="Times"/>
            <w:b w:val="1"/>
            <w:bCs w:val="1"/>
            <w:sz w:val="28"/>
            <w:szCs w:val="28"/>
            <w:rtl w:val="0"/>
            <w:lang w:val="ru-RU"/>
          </w:rPr>
          <w:delText>-</w:delText>
        </w:r>
      </w:del>
      <w:del w:id="10490" w:date="2019-06-22T23:07:00Z" w:author="Yuriy Lebid">
        <w:r>
          <w:rPr>
            <w:rStyle w:val="Нет"/>
            <w:rFonts w:ascii="Times" w:hAnsi="Times" w:hint="default"/>
            <w:b w:val="1"/>
            <w:bCs w:val="1"/>
            <w:sz w:val="28"/>
            <w:szCs w:val="28"/>
            <w:rtl w:val="0"/>
            <w:lang w:val="ru-RU"/>
          </w:rPr>
          <w:delText xml:space="preserve">система </w:delText>
        </w:r>
      </w:del>
      <w:del w:id="10491" w:date="2019-06-22T23:07:00Z" w:author="Yuriy Lebid">
        <w:r>
          <w:rPr>
            <w:rStyle w:val="Нет"/>
            <w:rFonts w:ascii="Times" w:hAnsi="Times"/>
            <w:sz w:val="28"/>
            <w:szCs w:val="28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0492" w:date="2019-06-22T23:07:00Z" w:author="Yuriy Lebid"/>
        </w:rPr>
      </w:pPr>
      <w:del w:id="10493" w:date="2019-06-22T23:07:00Z" w:author="Yuriy Lebid">
        <w:r>
          <w:rPr>
            <w:rtl w:val="0"/>
          </w:rPr>
          <w:delText xml:space="preserve">универсальная </w:delText>
        </w:r>
      </w:del>
      <w:del w:id="10494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электромагнитно</w:delText>
        </w:r>
      </w:del>
      <w:del w:id="10495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-</w:delText>
        </w:r>
      </w:del>
      <w:del w:id="10496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дисполярная</w:delText>
        </w:r>
      </w:del>
      <w:del w:id="10497" w:date="2019-06-22T23:07:00Z" w:author="Yuriy Lebid">
        <w:r>
          <w:rPr>
            <w:rStyle w:val="Нет"/>
            <w:rFonts w:ascii="Calibri" w:cs="Calibri" w:hAnsi="Calibri" w:eastAsia="Calibri"/>
            <w:rtl w:val="0"/>
            <w:lang w:val="ru-RU"/>
          </w:rPr>
          <w:delText xml:space="preserve"> </w:delText>
        </w:r>
      </w:del>
      <w:del w:id="10498" w:date="2019-06-22T23:07:00Z" w:author="Yuriy Lebid">
        <w:r>
          <w:rPr>
            <w:rtl w:val="0"/>
          </w:rPr>
          <w:delText>составляющая Формо</w:delText>
        </w:r>
      </w:del>
      <w:del w:id="10499" w:date="2019-06-22T23:07:00Z" w:author="Yuriy Lebid">
        <w:r>
          <w:rPr>
            <w:rtl w:val="0"/>
          </w:rPr>
          <w:delText>-</w:delText>
        </w:r>
      </w:del>
      <w:del w:id="10500" w:date="2019-06-22T23:07:00Z" w:author="Yuriy Lebid">
        <w:r>
          <w:rPr>
            <w:rtl w:val="0"/>
          </w:rPr>
          <w:delText>систем Миров и Континуумов</w:delText>
        </w:r>
      </w:del>
      <w:del w:id="10501" w:date="2019-06-22T23:07:00Z" w:author="Yuriy Lebid">
        <w:r>
          <w:rPr>
            <w:rtl w:val="0"/>
          </w:rPr>
          <w:delText xml:space="preserve">, </w:delText>
        </w:r>
      </w:del>
      <w:del w:id="10502" w:date="2019-06-22T23:07:00Z" w:author="Yuriy Lebid">
        <w:r>
          <w:rPr>
            <w:rtl w:val="0"/>
          </w:rPr>
          <w:delText>проявленных в диапазоне до ±</w:delText>
        </w:r>
      </w:del>
      <w:del w:id="10503" w:date="2019-06-22T23:07:00Z" w:author="Yuriy Lebid">
        <w:r>
          <w:rPr>
            <w:rtl w:val="0"/>
          </w:rPr>
          <w:delText xml:space="preserve">4 </w:delText>
        </w:r>
      </w:del>
      <w:del w:id="10504" w:date="2019-06-22T23:07:00Z" w:author="Yuriy Lebid">
        <w:r>
          <w:rPr>
            <w:rtl w:val="0"/>
          </w:rPr>
          <w:delText>мерности</w:delText>
        </w:r>
      </w:del>
      <w:del w:id="10505" w:date="2019-06-22T23:07:00Z" w:author="Yuriy Lebid">
        <w:r>
          <w:rPr>
            <w:rtl w:val="0"/>
          </w:rPr>
          <w:delText xml:space="preserve">, </w:delText>
        </w:r>
      </w:del>
      <w:del w:id="10506" w:date="2019-06-22T23:07:00Z" w:author="Yuriy Lebid">
        <w:r>
          <w:rPr>
            <w:rtl w:val="0"/>
          </w:rPr>
          <w:delText>обеспечивающая функционирование всех механизмов необходимых для реализации УУ</w:delText>
        </w:r>
      </w:del>
      <w:del w:id="10507" w:date="2019-06-22T23:07:00Z" w:author="Yuriy Lebid">
        <w:r>
          <w:rPr>
            <w:rtl w:val="0"/>
          </w:rPr>
          <w:delText>-</w:delText>
        </w:r>
      </w:del>
      <w:del w:id="10508" w:date="2019-06-22T23:07:00Z" w:author="Yuriy Lebid">
        <w:r>
          <w:rPr>
            <w:rtl w:val="0"/>
          </w:rPr>
          <w:delText>ВВУ</w:delText>
        </w:r>
      </w:del>
      <w:del w:id="10509" w:date="2019-06-22T23:07:00Z" w:author="Yuriy Lebid">
        <w:r>
          <w:rPr>
            <w:rtl w:val="0"/>
          </w:rPr>
          <w:delText>-</w:delText>
        </w:r>
      </w:del>
      <w:del w:id="10510" w:date="2019-06-22T23:07:00Z" w:author="Yuriy Lebid">
        <w:r>
          <w:rPr>
            <w:rtl w:val="0"/>
          </w:rPr>
          <w:delText>копий</w:delText>
        </w:r>
      </w:del>
      <w:del w:id="10511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Определение"/>
        <w:rPr>
          <w:del w:id="10512" w:date="2019-06-22T23:07:00Z" w:author="Yuriy Lebid"/>
        </w:rPr>
      </w:pPr>
      <w:del w:id="1051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Кратко</w:delText>
        </w:r>
      </w:del>
      <w:del w:id="1051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0515" w:date="2019-06-22T23:07:00Z" w:author="Yuriy Lebid">
        <w:r>
          <w:rPr>
            <w:rtl w:val="0"/>
          </w:rPr>
          <w:delText xml:space="preserve"> ДРУОТММ</w:delText>
        </w:r>
      </w:del>
      <w:del w:id="10516" w:date="2019-06-22T23:07:00Z" w:author="Yuriy Lebid">
        <w:r>
          <w:rPr>
            <w:rtl w:val="0"/>
          </w:rPr>
          <w:delText>-</w:delText>
        </w:r>
      </w:del>
      <w:del w:id="10517" w:date="2019-06-22T23:07:00Z" w:author="Yuriy Lebid">
        <w:r>
          <w:rPr>
            <w:rtl w:val="0"/>
          </w:rPr>
          <w:delText>система</w:delText>
        </w:r>
      </w:del>
      <w:del w:id="10518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0519" w:date="2019-06-22T23:07:00Z" w:author="Yuriy Lebid"/>
        </w:rPr>
      </w:pPr>
      <w:del w:id="1052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1052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0522" w:date="2019-06-22T23:07:00Z" w:author="Yuriy Lebid">
        <w:r>
          <w:rPr>
            <w:rtl w:val="0"/>
          </w:rPr>
          <w:delText>ОДС</w:delText>
        </w:r>
      </w:del>
      <w:del w:id="10523" w:date="2019-06-22T23:07:00Z" w:author="Yuriy Lebid">
        <w:r>
          <w:rPr>
            <w:rtl w:val="0"/>
          </w:rPr>
          <w:delText>.</w:delText>
        </w:r>
      </w:del>
    </w:p>
    <w:p>
      <w:pPr>
        <w:pStyle w:val="Normal.0"/>
        <w:spacing w:before="0" w:after="160" w:line="259" w:lineRule="auto"/>
        <w:rPr>
          <w:del w:id="10524" w:date="2019-06-22T23:07:00Z" w:author="Yuriy Lebid"/>
          <w:rStyle w:val="Нет"/>
          <w:rFonts w:ascii="Times New Roman" w:cs="Times New Roman" w:hAnsi="Times New Roman" w:eastAsia="Times New Roman"/>
          <w:sz w:val="28"/>
          <w:szCs w:val="28"/>
        </w:rPr>
      </w:pPr>
      <w:del w:id="10525" w:date="2019-06-22T23:07:00Z" w:author="Yuriy Lebid">
        <w:r>
          <w:rPr>
            <w:rStyle w:val="Нет"/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delText>ооллумсты</w:delText>
        </w:r>
      </w:del>
      <w:del w:id="10526" w:date="2019-06-22T23:07:00Z" w:author="Yuriy Lebid">
        <w:r>
          <w:rPr>
            <w:rStyle w:val="Нет"/>
            <w:rFonts w:ascii="Times New Roman" w:hAnsi="Times New Roman"/>
            <w:sz w:val="28"/>
            <w:szCs w:val="28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10527" w:date="2019-06-22T23:07:00Z" w:author="Yuriy Lebid"/>
        </w:rPr>
      </w:pPr>
      <w:del w:id="10528" w:date="2019-06-22T23:07:00Z" w:author="Yuriy Lebid">
        <w:r>
          <w:rPr>
            <w:rtl w:val="0"/>
          </w:rPr>
          <w:delText>Поля</w:delText>
        </w:r>
      </w:del>
      <w:del w:id="10529" w:date="2019-06-22T23:07:00Z" w:author="Yuriy Lebid">
        <w:r>
          <w:rPr>
            <w:rtl w:val="0"/>
          </w:rPr>
          <w:delText>-</w:delText>
        </w:r>
      </w:del>
      <w:del w:id="10530" w:date="2019-06-22T23:07:00Z" w:author="Yuriy Lebid">
        <w:r>
          <w:rPr>
            <w:rtl w:val="0"/>
          </w:rPr>
          <w:delText xml:space="preserve">Сознания </w:delText>
        </w:r>
      </w:del>
      <w:del w:id="10531" w:date="2019-06-22T23:07:00Z" w:author="Yuriy Lebid">
        <w:r>
          <w:rPr>
            <w:rtl w:val="0"/>
          </w:rPr>
          <w:delText>(</w:delText>
        </w:r>
      </w:del>
      <w:del w:id="10532" w:date="2019-06-22T23:07:00Z" w:author="Yuriy Lebid">
        <w:r>
          <w:rPr>
            <w:rtl w:val="0"/>
          </w:rPr>
          <w:delText>ПС</w:delText>
        </w:r>
      </w:del>
      <w:del w:id="10533" w:date="2019-06-22T23:07:00Z" w:author="Yuriy Lebid">
        <w:r>
          <w:rPr>
            <w:rtl w:val="0"/>
          </w:rPr>
          <w:delText xml:space="preserve">), </w:delText>
        </w:r>
      </w:del>
      <w:del w:id="10534" w:date="2019-06-22T23:07:00Z" w:author="Yuriy Lebid">
        <w:r>
          <w:rPr>
            <w:rtl w:val="0"/>
          </w:rPr>
          <w:delText>Инфо</w:delText>
        </w:r>
      </w:del>
      <w:del w:id="10535" w:date="2019-06-22T23:07:00Z" w:author="Yuriy Lebid">
        <w:r>
          <w:rPr>
            <w:rtl w:val="0"/>
          </w:rPr>
          <w:delText>-</w:delText>
        </w:r>
      </w:del>
      <w:del w:id="10536" w:date="2019-06-22T23:07:00Z" w:author="Yuriy Lebid">
        <w:r>
          <w:rPr>
            <w:rtl w:val="0"/>
          </w:rPr>
          <w:delText>Формы сущностей</w:delText>
        </w:r>
      </w:del>
      <w:del w:id="10537" w:date="2019-06-22T23:07:00Z" w:author="Yuriy Lebid">
        <w:r>
          <w:rPr>
            <w:rtl w:val="0"/>
          </w:rPr>
          <w:delText xml:space="preserve">, </w:delText>
        </w:r>
      </w:del>
      <w:del w:id="10538" w:date="2019-06-22T23:07:00Z" w:author="Yuriy Lebid">
        <w:r>
          <w:rPr>
            <w:rtl w:val="0"/>
          </w:rPr>
          <w:delText>стимулирующие жадность</w:delText>
        </w:r>
      </w:del>
      <w:del w:id="10539" w:date="2019-06-22T23:07:00Z" w:author="Yuriy Lebid">
        <w:r>
          <w:rPr>
            <w:rtl w:val="0"/>
          </w:rPr>
          <w:delText xml:space="preserve">, </w:delText>
        </w:r>
      </w:del>
      <w:del w:id="10540" w:date="2019-06-22T23:07:00Z" w:author="Yuriy Lebid">
        <w:r>
          <w:rPr>
            <w:rtl w:val="0"/>
          </w:rPr>
          <w:delText>зависть</w:delText>
        </w:r>
      </w:del>
      <w:del w:id="10541" w:date="2019-06-22T23:07:00Z" w:author="Yuriy Lebid">
        <w:r>
          <w:rPr>
            <w:rtl w:val="0"/>
          </w:rPr>
          <w:delText xml:space="preserve">, </w:delText>
        </w:r>
      </w:del>
      <w:del w:id="10542" w:date="2019-06-22T23:07:00Z" w:author="Yuriy Lebid">
        <w:r>
          <w:rPr>
            <w:rtl w:val="0"/>
          </w:rPr>
          <w:delText>ревность</w:delText>
        </w:r>
      </w:del>
      <w:del w:id="10543" w:date="2019-06-22T23:07:00Z" w:author="Yuriy Lebid">
        <w:r>
          <w:rPr>
            <w:rtl w:val="0"/>
          </w:rPr>
          <w:delText xml:space="preserve">, </w:delText>
        </w:r>
      </w:del>
      <w:del w:id="10544" w:date="2019-06-22T23:07:00Z" w:author="Yuriy Lebid">
        <w:r>
          <w:rPr>
            <w:rtl w:val="0"/>
          </w:rPr>
          <w:delText>желание отомстить</w:delText>
        </w:r>
      </w:del>
    </w:p>
    <w:p>
      <w:pPr>
        <w:pStyle w:val="Normal.0"/>
        <w:widowControl w:val="0"/>
        <w:spacing w:before="0" w:after="240" w:line="259" w:lineRule="auto"/>
        <w:rPr>
          <w:del w:id="10545" w:date="2019-06-22T23:07:00Z" w:author="Yuriy Lebid"/>
          <w:rStyle w:val="Нет"/>
          <w:rFonts w:ascii="Times" w:cs="Times" w:hAnsi="Times" w:eastAsia="Times"/>
          <w:sz w:val="28"/>
          <w:szCs w:val="28"/>
        </w:rPr>
      </w:pPr>
      <w:del w:id="10546" w:date="2019-06-22T23:07:00Z" w:author="Yuriy Lebid">
        <w:r>
          <w:rPr>
            <w:rStyle w:val="Нет"/>
            <w:rFonts w:ascii="Times" w:hAnsi="Times" w:hint="default"/>
            <w:b w:val="1"/>
            <w:bCs w:val="1"/>
            <w:sz w:val="28"/>
            <w:szCs w:val="28"/>
            <w:rtl w:val="0"/>
            <w:lang w:val="ru-RU"/>
          </w:rPr>
          <w:delText>ОО</w:delText>
        </w:r>
      </w:del>
      <w:del w:id="10547" w:date="2019-06-22T23:07:00Z" w:author="Yuriy Lebid">
        <w:r>
          <w:rPr>
            <w:rStyle w:val="Нет"/>
            <w:rFonts w:ascii="Times" w:hAnsi="Times"/>
            <w:b w:val="1"/>
            <w:bCs w:val="1"/>
            <w:sz w:val="28"/>
            <w:szCs w:val="28"/>
            <w:rtl w:val="0"/>
            <w:lang w:val="ru-RU"/>
          </w:rPr>
          <w:delText>-</w:delText>
        </w:r>
      </w:del>
      <w:del w:id="10548" w:date="2019-06-22T23:07:00Z" w:author="Yuriy Lebid">
        <w:r>
          <w:rPr>
            <w:rStyle w:val="Нет"/>
            <w:rFonts w:ascii="Times" w:hAnsi="Times" w:hint="default"/>
            <w:b w:val="1"/>
            <w:bCs w:val="1"/>
            <w:sz w:val="28"/>
            <w:szCs w:val="28"/>
            <w:rtl w:val="0"/>
            <w:lang w:val="ru-RU"/>
          </w:rPr>
          <w:delText>УУ</w:delText>
        </w:r>
      </w:del>
      <w:del w:id="10549" w:date="2019-06-22T23:07:00Z" w:author="Yuriy Lebid">
        <w:r>
          <w:rPr>
            <w:rStyle w:val="Нет"/>
            <w:rFonts w:ascii="Times" w:hAnsi="Times"/>
            <w:b w:val="1"/>
            <w:bCs w:val="1"/>
            <w:sz w:val="28"/>
            <w:szCs w:val="28"/>
            <w:rtl w:val="0"/>
            <w:lang w:val="ru-RU"/>
          </w:rPr>
          <w:delText>-</w:delText>
        </w:r>
      </w:del>
      <w:del w:id="10550" w:date="2019-06-22T23:07:00Z" w:author="Yuriy Lebid">
        <w:r>
          <w:rPr>
            <w:rStyle w:val="Нет"/>
            <w:rFonts w:ascii="Times" w:hAnsi="Times" w:hint="default"/>
            <w:b w:val="1"/>
            <w:bCs w:val="1"/>
            <w:sz w:val="28"/>
            <w:szCs w:val="28"/>
            <w:rtl w:val="0"/>
            <w:lang w:val="ru-RU"/>
          </w:rPr>
          <w:delText>Сущность</w:delText>
        </w:r>
      </w:del>
      <w:del w:id="10551" w:date="2019-06-22T23:07:00Z" w:author="Yuriy Lebid">
        <w:r>
          <w:rPr>
            <w:rStyle w:val="Нет"/>
            <w:rFonts w:ascii="Times" w:hAnsi="Times"/>
            <w:sz w:val="28"/>
            <w:szCs w:val="28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10552" w:date="2019-06-22T23:07:00Z" w:author="Yuriy Lebid"/>
        </w:rPr>
      </w:pPr>
      <w:del w:id="10553" w:date="2019-06-22T23:07:00Z" w:author="Yuriy Lebid">
        <w:r>
          <w:rPr>
            <w:rtl w:val="0"/>
          </w:rPr>
          <w:delText>«проекции» всевозможных меж</w:delText>
        </w:r>
      </w:del>
      <w:del w:id="10554" w:date="2019-06-22T23:07:00Z" w:author="Yuriy Lebid">
        <w:r>
          <w:rPr>
            <w:rtl w:val="0"/>
          </w:rPr>
          <w:delText>-</w:delText>
        </w:r>
      </w:del>
      <w:del w:id="10555" w:date="2019-06-22T23:07:00Z" w:author="Yuriy Lebid">
        <w:r>
          <w:rPr>
            <w:rtl w:val="0"/>
          </w:rPr>
          <w:delText xml:space="preserve">Аспектных сочетаний Чистых Космических Качеств </w:delText>
        </w:r>
      </w:del>
      <w:del w:id="10556" w:date="2019-06-22T23:07:00Z" w:author="Yuriy Lebid">
        <w:r>
          <w:rPr>
            <w:rtl w:val="0"/>
          </w:rPr>
          <w:delText>(</w:delText>
        </w:r>
      </w:del>
      <w:del w:id="10557" w:date="2019-06-22T23:07:00Z" w:author="Yuriy Lebid">
        <w:r>
          <w:rPr>
            <w:rtl w:val="0"/>
          </w:rPr>
          <w:delText>ЧКК</w:delText>
        </w:r>
      </w:del>
      <w:del w:id="10558" w:date="2019-06-22T23:07:00Z" w:author="Yuriy Lebid">
        <w:r>
          <w:rPr>
            <w:rtl w:val="0"/>
          </w:rPr>
          <w:delText xml:space="preserve">), </w:delText>
        </w:r>
      </w:del>
      <w:del w:id="10559" w:date="2019-06-22T23:07:00Z" w:author="Yuriy Lebid">
        <w:r>
          <w:rPr>
            <w:rtl w:val="0"/>
          </w:rPr>
          <w:delText>сохранивших свою аутентичность при одновременном проявлении во всех типах Мирозданий Универсального Конклюзиуса</w:delText>
        </w:r>
      </w:del>
    </w:p>
    <w:p>
      <w:pPr>
        <w:pStyle w:val="Определение"/>
        <w:rPr>
          <w:del w:id="10560" w:date="2019-06-22T23:07:00Z" w:author="Yuriy Lebid"/>
        </w:rPr>
      </w:pPr>
    </w:p>
    <w:p>
      <w:pPr>
        <w:pStyle w:val="Normal.0"/>
        <w:spacing w:before="0" w:after="160" w:line="259" w:lineRule="auto"/>
        <w:rPr>
          <w:del w:id="10561" w:date="2019-06-22T23:07:00Z" w:author="Yuriy Lebid"/>
          <w:rStyle w:val="Нет"/>
          <w:rFonts w:ascii="Times" w:cs="Times" w:hAnsi="Times" w:eastAsia="Times"/>
          <w:sz w:val="22"/>
          <w:szCs w:val="22"/>
        </w:rPr>
      </w:pPr>
      <w:del w:id="10562" w:date="2019-06-22T23:07:00Z" w:author="Yuriy Lebid">
        <w:r>
          <w:rPr>
            <w:rStyle w:val="Нет"/>
            <w:rFonts w:ascii="Times" w:hAnsi="Times" w:hint="default"/>
            <w:b w:val="1"/>
            <w:bCs w:val="1"/>
            <w:sz w:val="28"/>
            <w:szCs w:val="28"/>
            <w:rtl w:val="0"/>
            <w:lang w:val="ru-RU"/>
          </w:rPr>
          <w:delText xml:space="preserve">ОРЛААКТОР </w:delText>
        </w:r>
      </w:del>
      <w:del w:id="10563" w:date="2019-06-22T23:07:00Z" w:author="Yuriy Lebid">
        <w:r>
          <w:rPr>
            <w:rStyle w:val="Нет"/>
            <w:rFonts w:ascii="Times" w:hAnsi="Times"/>
            <w:i w:val="1"/>
            <w:iCs w:val="1"/>
            <w:rtl w:val="0"/>
            <w:lang w:val="ru-RU"/>
          </w:rPr>
          <w:delText xml:space="preserve">- </w:delText>
        </w:r>
      </w:del>
      <w:del w:id="10564" w:date="2019-06-22T23:07:00Z" w:author="Yuriy Lebid">
        <w:r>
          <w:rPr>
            <w:rStyle w:val="Нет"/>
            <w:rFonts w:ascii="Times" w:hAnsi="Times" w:hint="default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0565" w:date="2019-06-22T23:07:00Z" w:author="Yuriy Lebid">
        <w:r>
          <w:rPr>
            <w:rStyle w:val="Нет"/>
            <w:rFonts w:ascii="Times" w:hAnsi="Times"/>
            <w:i w:val="1"/>
            <w:iCs w:val="1"/>
            <w:rtl w:val="0"/>
            <w:lang w:val="ru-RU"/>
          </w:rPr>
          <w:delText>(</w:delText>
        </w:r>
      </w:del>
      <w:del w:id="10566" w:date="2019-06-22T23:07:00Z" w:author="Yuriy Lebid">
        <w:r>
          <w:rPr>
            <w:rStyle w:val="Нет"/>
            <w:rFonts w:ascii="Times" w:hAnsi="Times" w:hint="default"/>
            <w:i w:val="1"/>
            <w:iCs w:val="1"/>
            <w:rtl w:val="0"/>
            <w:lang w:val="ru-RU"/>
          </w:rPr>
          <w:delText>ЗКК</w:delText>
        </w:r>
      </w:del>
      <w:del w:id="10567" w:date="2019-06-22T23:07:00Z" w:author="Yuriy Lebid">
        <w:r>
          <w:rPr>
            <w:rStyle w:val="Нет"/>
            <w:rFonts w:ascii="Times" w:hAnsi="Times"/>
            <w:i w:val="1"/>
            <w:iCs w:val="1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0568" w:date="2019-06-22T23:07:00Z" w:author="Yuriy Lebid"/>
        </w:rPr>
      </w:pPr>
      <w:del w:id="10569" w:date="2019-06-22T23:07:00Z" w:author="Yuriy Lebid">
        <w:r>
          <w:rPr>
            <w:rtl w:val="0"/>
          </w:rPr>
          <w:delText>3-</w:delText>
        </w:r>
      </w:del>
      <w:del w:id="10570" w:date="2019-06-22T23:07:00Z" w:author="Yuriy Lebid">
        <w:r>
          <w:rPr>
            <w:rtl w:val="0"/>
          </w:rPr>
          <w:delText>й ИИССИИДИ</w:delText>
        </w:r>
      </w:del>
      <w:del w:id="10571" w:date="2019-06-22T23:07:00Z" w:author="Yuriy Lebid">
        <w:r>
          <w:rPr>
            <w:rtl w:val="0"/>
          </w:rPr>
          <w:delText>-</w:delText>
        </w:r>
      </w:del>
      <w:del w:id="10572" w:date="2019-06-22T23:07:00Z" w:author="Yuriy Lebid">
        <w:r>
          <w:rPr>
            <w:rtl w:val="0"/>
          </w:rPr>
          <w:delText>ЦЕНТР</w:delText>
        </w:r>
      </w:del>
      <w:del w:id="10573" w:date="2019-06-22T23:07:00Z" w:author="Yuriy Lebid">
        <w:r>
          <w:rPr>
            <w:rtl w:val="0"/>
          </w:rPr>
          <w:delText xml:space="preserve">, </w:delText>
        </w:r>
      </w:del>
      <w:del w:id="10574" w:date="2019-06-22T23:07:00Z" w:author="Yuriy Lebid">
        <w:r>
          <w:rPr>
            <w:rtl w:val="0"/>
          </w:rPr>
          <w:delText>«диафрагменный»</w:delText>
        </w:r>
      </w:del>
      <w:del w:id="1057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10576" w:date="2019-06-22T23:07:00Z" w:author="Yuriy Lebid">
        <w:r>
          <w:rPr>
            <w:rtl w:val="0"/>
          </w:rPr>
          <w:delText>Центр</w:delText>
        </w:r>
      </w:del>
      <w:del w:id="10577" w:date="2019-06-22T23:07:00Z" w:author="Yuriy Lebid">
        <w:r>
          <w:rPr>
            <w:rtl w:val="0"/>
          </w:rPr>
          <w:delText xml:space="preserve">; </w:delText>
        </w:r>
      </w:del>
      <w:del w:id="10578" w:date="2019-06-22T23:07:00Z" w:author="Yuriy Lebid">
        <w:r>
          <w:rPr>
            <w:rtl w:val="0"/>
          </w:rPr>
          <w:delText xml:space="preserve">уровни «Фокуса Творческой Активности» </w:delText>
        </w:r>
      </w:del>
      <w:del w:id="10579" w:date="2019-06-22T23:07:00Z" w:author="Yuriy Lebid">
        <w:r>
          <w:rPr>
            <w:rtl w:val="0"/>
          </w:rPr>
          <w:delText>(</w:delText>
        </w:r>
      </w:del>
      <w:del w:id="10580" w:date="2019-06-22T23:07:00Z" w:author="Yuriy Lebid">
        <w:r>
          <w:rPr>
            <w:rtl w:val="0"/>
          </w:rPr>
          <w:delText>ФТА</w:delText>
        </w:r>
      </w:del>
      <w:del w:id="10581" w:date="2019-06-22T23:07:00Z" w:author="Yuriy Lebid">
        <w:r>
          <w:rPr>
            <w:rtl w:val="0"/>
          </w:rPr>
          <w:delText xml:space="preserve">) </w:delText>
        </w:r>
      </w:del>
      <w:del w:id="10582" w:date="2019-06-22T23:07:00Z" w:author="Yuriy Lebid">
        <w:r>
          <w:rPr>
            <w:rtl w:val="0"/>
          </w:rPr>
          <w:delText>эгоцентризма</w:delText>
        </w:r>
      </w:del>
      <w:del w:id="10583" w:date="2019-06-22T23:07:00Z" w:author="Yuriy Lebid">
        <w:r>
          <w:rPr>
            <w:rtl w:val="0"/>
          </w:rPr>
          <w:delText xml:space="preserve">, </w:delText>
        </w:r>
      </w:del>
      <w:del w:id="10584" w:date="2019-06-22T23:07:00Z" w:author="Yuriy Lebid">
        <w:r>
          <w:rPr>
            <w:rtl w:val="0"/>
          </w:rPr>
          <w:delText>индивидуализма</w:delText>
        </w:r>
      </w:del>
      <w:del w:id="10585" w:date="2019-06-22T23:07:00Z" w:author="Yuriy Lebid">
        <w:r>
          <w:rPr>
            <w:rtl w:val="0"/>
          </w:rPr>
          <w:delText xml:space="preserve">, </w:delText>
        </w:r>
      </w:del>
      <w:del w:id="10586" w:date="2019-06-22T23:07:00Z" w:author="Yuriy Lebid">
        <w:r>
          <w:rPr>
            <w:rtl w:val="0"/>
          </w:rPr>
          <w:delText>дуализма и субъективного интеллекта</w:delText>
        </w:r>
      </w:del>
      <w:del w:id="10587" w:date="2019-06-22T23:07:00Z" w:author="Yuriy Lebid">
        <w:r>
          <w:rPr>
            <w:rtl w:val="0"/>
          </w:rPr>
          <w:delText xml:space="preserve">; </w:delText>
        </w:r>
      </w:del>
      <w:del w:id="10588" w:date="2019-06-22T23:07:00Z" w:author="Yuriy Lebid">
        <w:r>
          <w:rPr>
            <w:rtl w:val="0"/>
          </w:rPr>
          <w:delText>поддерживает и регулирует через центральную и вегетативную нервные системы энергоинформационный баланс во вс</w:delText>
        </w:r>
      </w:del>
      <w:del w:id="10589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0590" w:date="2019-06-22T23:07:00Z" w:author="Yuriy Lebid">
        <w:r>
          <w:rPr>
            <w:rtl w:val="0"/>
          </w:rPr>
          <w:delText>м биологическом организме</w:delText>
        </w:r>
      </w:del>
    </w:p>
    <w:p>
      <w:pPr>
        <w:pStyle w:val="heading 4"/>
        <w:rPr>
          <w:del w:id="1059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059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орумный</w:delText>
        </w:r>
      </w:del>
      <w:del w:id="1059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10594" w:date="2019-06-22T23:07:00Z" w:author="Yuriy Lebid"/>
        </w:rPr>
      </w:pPr>
      <w:del w:id="10595" w:date="2019-06-22T23:07:00Z" w:author="Yuriy Lebid">
        <w:r>
          <w:rPr>
            <w:rtl w:val="0"/>
          </w:rPr>
          <w:delText>менее негативный</w:delText>
        </w:r>
      </w:del>
      <w:del w:id="10596" w:date="2019-06-22T23:07:00Z" w:author="Yuriy Lebid">
        <w:r>
          <w:rPr>
            <w:rtl w:val="0"/>
          </w:rPr>
          <w:delText xml:space="preserve">, </w:delText>
        </w:r>
      </w:del>
      <w:del w:id="10597" w:date="2019-06-22T23:07:00Z" w:author="Yuriy Lebid">
        <w:r>
          <w:rPr>
            <w:rtl w:val="0"/>
          </w:rPr>
          <w:delText>по сравнению с просто негативным</w:delText>
        </w:r>
      </w:del>
      <w:del w:id="10598" w:date="2019-06-22T23:07:00Z" w:author="Yuriy Lebid">
        <w:r>
          <w:rPr>
            <w:rtl w:val="0"/>
          </w:rPr>
          <w:delText xml:space="preserve">, </w:delText>
        </w:r>
      </w:del>
      <w:del w:id="10599" w:date="2019-06-22T23:07:00Z" w:author="Yuriy Lebid">
        <w:r>
          <w:rPr>
            <w:rtl w:val="0"/>
          </w:rPr>
          <w:delText>но ещ</w:delText>
        </w:r>
      </w:del>
      <w:del w:id="10600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0601" w:date="2019-06-22T23:07:00Z" w:author="Yuriy Lebid">
        <w:r>
          <w:rPr>
            <w:rtl w:val="0"/>
          </w:rPr>
          <w:delText xml:space="preserve"> не позитивный смысл внутри общей сллоогрентности СФУУРММ</w:delText>
        </w:r>
      </w:del>
      <w:del w:id="10602" w:date="2019-06-22T23:07:00Z" w:author="Yuriy Lebid">
        <w:r>
          <w:rPr>
            <w:rtl w:val="0"/>
          </w:rPr>
          <w:delText>-</w:delText>
        </w:r>
      </w:del>
      <w:del w:id="10603" w:date="2019-06-22T23:07:00Z" w:author="Yuriy Lebid">
        <w:r>
          <w:rPr>
            <w:rtl w:val="0"/>
          </w:rPr>
          <w:delText>Формы</w:delText>
        </w:r>
      </w:del>
    </w:p>
    <w:p>
      <w:pPr>
        <w:pStyle w:val="heading 4"/>
        <w:rPr>
          <w:del w:id="1060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060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орумстламная</w:delText>
        </w:r>
      </w:del>
      <w:del w:id="1060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10607" w:date="2019-06-22T23:07:00Z" w:author="Yuriy Lebid"/>
        </w:rPr>
      </w:pPr>
      <w:del w:id="10608" w:date="2019-06-22T23:07:00Z" w:author="Yuriy Lebid">
        <w:r>
          <w:rPr>
            <w:rtl w:val="0"/>
          </w:rPr>
          <w:delText>одна из шести условных качественных категорий сллоогрентности любой СФУУРММ</w:delText>
        </w:r>
      </w:del>
      <w:del w:id="10609" w:date="2019-06-22T23:07:00Z" w:author="Yuriy Lebid">
        <w:r>
          <w:rPr>
            <w:rtl w:val="0"/>
          </w:rPr>
          <w:delText>-</w:delText>
        </w:r>
      </w:del>
      <w:del w:id="10610" w:date="2019-06-22T23:07:00Z" w:author="Yuriy Lebid">
        <w:r>
          <w:rPr>
            <w:rtl w:val="0"/>
          </w:rPr>
          <w:delText>Формы</w:delText>
        </w:r>
      </w:del>
      <w:del w:id="10611" w:date="2019-06-22T23:07:00Z" w:author="Yuriy Lebid">
        <w:r>
          <w:rPr>
            <w:rtl w:val="0"/>
          </w:rPr>
          <w:delText xml:space="preserve">, </w:delText>
        </w:r>
      </w:del>
      <w:del w:id="10612" w:date="2019-06-22T23:07:00Z" w:author="Yuriy Lebid">
        <w:r>
          <w:rPr>
            <w:rtl w:val="0"/>
          </w:rPr>
          <w:delText>эгллеролифтивно</w:delText>
        </w:r>
      </w:del>
      <w:del w:id="10613" w:date="2019-06-22T23:07:00Z" w:author="Yuriy Lebid">
        <w:r>
          <w:rPr>
            <w:rtl w:val="0"/>
          </w:rPr>
          <w:delText>-</w:delText>
        </w:r>
      </w:del>
      <w:del w:id="10614" w:date="2019-06-22T23:07:00Z" w:author="Yuriy Lebid">
        <w:r>
          <w:rPr>
            <w:rtl w:val="0"/>
          </w:rPr>
          <w:delText>конкатенационно проницающих друг друга</w:delText>
        </w:r>
      </w:del>
      <w:del w:id="10615" w:date="2019-06-22T23:07:00Z" w:author="Yuriy Lebid">
        <w:r>
          <w:rPr>
            <w:rtl w:val="0"/>
          </w:rPr>
          <w:delText xml:space="preserve">; </w:delText>
        </w:r>
      </w:del>
      <w:del w:id="10616" w:date="2019-06-22T23:07:00Z" w:author="Yuriy Lebid">
        <w:r>
          <w:rPr>
            <w:rtl w:val="0"/>
          </w:rPr>
          <w:delText>отличается тем</w:delText>
        </w:r>
      </w:del>
      <w:del w:id="10617" w:date="2019-06-22T23:07:00Z" w:author="Yuriy Lebid">
        <w:r>
          <w:rPr>
            <w:rtl w:val="0"/>
          </w:rPr>
          <w:delText xml:space="preserve">, </w:delText>
        </w:r>
      </w:del>
      <w:del w:id="10618" w:date="2019-06-22T23:07:00Z" w:author="Yuriy Lebid">
        <w:r>
          <w:rPr>
            <w:rtl w:val="0"/>
          </w:rPr>
          <w:delText xml:space="preserve">что полюса дуальностей находятся между относительно негативным смыслом </w:delText>
        </w:r>
      </w:del>
      <w:del w:id="10619" w:date="2019-06-22T23:07:00Z" w:author="Yuriy Lebid">
        <w:r>
          <w:rPr>
            <w:rtl w:val="0"/>
          </w:rPr>
          <w:delText>(</w:delText>
        </w:r>
      </w:del>
      <w:del w:id="10620" w:date="2019-06-22T23:07:00Z" w:author="Yuriy Lebid">
        <w:r>
          <w:rPr>
            <w:rtl w:val="0"/>
          </w:rPr>
          <w:delText>орумная часть</w:delText>
        </w:r>
      </w:del>
      <w:del w:id="10621" w:date="2019-06-22T23:07:00Z" w:author="Yuriy Lebid">
        <w:r>
          <w:rPr>
            <w:rtl w:val="0"/>
          </w:rPr>
          <w:delText xml:space="preserve">) </w:delText>
        </w:r>
      </w:del>
      <w:del w:id="10622" w:date="2019-06-22T23:07:00Z" w:author="Yuriy Lebid">
        <w:r>
          <w:rPr>
            <w:rtl w:val="0"/>
          </w:rPr>
          <w:delText>и нейтрально</w:delText>
        </w:r>
      </w:del>
      <w:del w:id="10623" w:date="2019-06-22T23:07:00Z" w:author="Yuriy Lebid">
        <w:r>
          <w:rPr>
            <w:rtl w:val="0"/>
          </w:rPr>
          <w:delText>-</w:delText>
        </w:r>
      </w:del>
      <w:del w:id="10624" w:date="2019-06-22T23:07:00Z" w:author="Yuriy Lebid">
        <w:r>
          <w:rPr>
            <w:rtl w:val="0"/>
          </w:rPr>
          <w:delText xml:space="preserve">позитивным смыслом </w:delText>
        </w:r>
      </w:del>
      <w:del w:id="10625" w:date="2019-06-22T23:07:00Z" w:author="Yuriy Lebid">
        <w:r>
          <w:rPr>
            <w:rtl w:val="0"/>
          </w:rPr>
          <w:delText>(</w:delText>
        </w:r>
      </w:del>
      <w:del w:id="10626" w:date="2019-06-22T23:07:00Z" w:author="Yuriy Lebid">
        <w:r>
          <w:rPr>
            <w:rtl w:val="0"/>
          </w:rPr>
          <w:delText>стламная часть</w:delText>
        </w:r>
      </w:del>
      <w:del w:id="10627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062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062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Основы Ииссиидиологии </w:delText>
        </w:r>
      </w:del>
      <w:del w:id="1063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0631" w:date="2019-06-22T23:07:00Z" w:author="Yuriy Lebid"/>
        </w:rPr>
      </w:pPr>
      <w:del w:id="10632" w:date="2019-06-22T23:07:00Z" w:author="Yuriy Lebid">
        <w:r>
          <w:rPr>
            <w:rtl w:val="0"/>
          </w:rPr>
          <w:delText>цикл книг по Ииссиидиологии</w:delText>
        </w:r>
      </w:del>
      <w:del w:id="10633" w:date="2019-06-22T23:07:00Z" w:author="Yuriy Lebid">
        <w:r>
          <w:rPr>
            <w:rtl w:val="0"/>
          </w:rPr>
          <w:delText xml:space="preserve">, </w:delText>
        </w:r>
      </w:del>
      <w:del w:id="10634" w:date="2019-06-22T23:07:00Z" w:author="Yuriy Lebid">
        <w:r>
          <w:rPr>
            <w:rtl w:val="0"/>
          </w:rPr>
          <w:delText>содержащий базовые понятия и концепции этого паранаучного знания о Вселенной и человеке</w:delText>
        </w:r>
      </w:del>
    </w:p>
    <w:p>
      <w:pPr>
        <w:pStyle w:val="heading 4"/>
        <w:rPr>
          <w:del w:id="1063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063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осознанность </w:delText>
        </w:r>
      </w:del>
      <w:del w:id="1063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0638" w:date="2019-06-22T23:07:00Z" w:author="Yuriy Lebid"/>
        </w:rPr>
      </w:pPr>
      <w:del w:id="1063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1064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0641" w:date="2019-06-22T23:07:00Z" w:author="Yuriy Lebid">
        <w:r>
          <w:rPr>
            <w:rtl w:val="0"/>
          </w:rPr>
          <w:delText>способность воспринимать себя и окружающую действительность с помощью того или иного набора представлений</w:delText>
        </w:r>
      </w:del>
      <w:del w:id="10642" w:date="2019-06-22T23:07:00Z" w:author="Yuriy Lebid">
        <w:r>
          <w:rPr>
            <w:rtl w:val="0"/>
          </w:rPr>
          <w:delText xml:space="preserve">. </w:delText>
        </w:r>
      </w:del>
      <w:del w:id="10643" w:date="2019-06-22T23:07:00Z" w:author="Yuriy Lebid">
        <w:r>
          <w:rPr>
            <w:rtl w:val="0"/>
          </w:rPr>
          <w:delText>Критерием осознанности служит объ</w:delText>
        </w:r>
      </w:del>
      <w:del w:id="10644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0645" w:date="2019-06-22T23:07:00Z" w:author="Yuriy Lebid">
        <w:r>
          <w:rPr>
            <w:rtl w:val="0"/>
          </w:rPr>
          <w:delText>м и качество причинно</w:delText>
        </w:r>
      </w:del>
      <w:del w:id="10646" w:date="2019-06-22T23:07:00Z" w:author="Yuriy Lebid">
        <w:r>
          <w:rPr>
            <w:rtl w:val="0"/>
          </w:rPr>
          <w:delText>-</w:delText>
        </w:r>
      </w:del>
      <w:del w:id="10647" w:date="2019-06-22T23:07:00Z" w:author="Yuriy Lebid">
        <w:r>
          <w:rPr>
            <w:rtl w:val="0"/>
          </w:rPr>
          <w:delText xml:space="preserve">следственных связей </w:delText>
        </w:r>
      </w:del>
      <w:del w:id="10648" w:date="2019-06-22T23:07:00Z" w:author="Yuriy Lebid">
        <w:r>
          <w:rPr>
            <w:rtl w:val="0"/>
          </w:rPr>
          <w:delText>(</w:delText>
        </w:r>
      </w:del>
      <w:del w:id="10649" w:date="2019-06-22T23:07:00Z" w:author="Yuriy Lebid">
        <w:r>
          <w:rPr>
            <w:rtl w:val="0"/>
          </w:rPr>
          <w:delText>между объектами</w:delText>
        </w:r>
      </w:del>
      <w:del w:id="10650" w:date="2019-06-22T23:07:00Z" w:author="Yuriy Lebid">
        <w:r>
          <w:rPr>
            <w:rtl w:val="0"/>
          </w:rPr>
          <w:delText xml:space="preserve">, </w:delText>
        </w:r>
      </w:del>
      <w:del w:id="10651" w:date="2019-06-22T23:07:00Z" w:author="Yuriy Lebid">
        <w:r>
          <w:rPr>
            <w:rtl w:val="0"/>
          </w:rPr>
          <w:delText>событиями и явлениями</w:delText>
        </w:r>
      </w:del>
      <w:del w:id="10652" w:date="2019-06-22T23:07:00Z" w:author="Yuriy Lebid">
        <w:r>
          <w:rPr>
            <w:rtl w:val="0"/>
          </w:rPr>
          <w:delText xml:space="preserve">), </w:delText>
        </w:r>
      </w:del>
      <w:del w:id="10653" w:date="2019-06-22T23:07:00Z" w:author="Yuriy Lebid">
        <w:r>
          <w:rPr>
            <w:rtl w:val="0"/>
          </w:rPr>
          <w:delText xml:space="preserve">способных отразиться в Фокусе Пристального Внимания Формы Самосознания – позиционирование Фокуса Пристального Внимания </w:delText>
        </w:r>
      </w:del>
      <w:del w:id="10654" w:date="2019-06-22T23:07:00Z" w:author="Yuriy Lebid">
        <w:r>
          <w:rPr>
            <w:rtl w:val="0"/>
          </w:rPr>
          <w:delText>(</w:delText>
        </w:r>
      </w:del>
      <w:del w:id="10655" w:date="2019-06-22T23:07:00Z" w:author="Yuriy Lebid">
        <w:r>
          <w:rPr>
            <w:rtl w:val="0"/>
          </w:rPr>
          <w:delText>ФПВ</w:delText>
        </w:r>
      </w:del>
      <w:del w:id="10656" w:date="2019-06-22T23:07:00Z" w:author="Yuriy Lebid">
        <w:r>
          <w:rPr>
            <w:rtl w:val="0"/>
          </w:rPr>
          <w:delText xml:space="preserve">) </w:delText>
        </w:r>
      </w:del>
      <w:del w:id="10657" w:date="2019-06-22T23:07:00Z" w:author="Yuriy Lebid">
        <w:r>
          <w:rPr>
            <w:rtl w:val="0"/>
          </w:rPr>
          <w:delText>в том или ином Уровне Самосознания</w:delText>
        </w:r>
      </w:del>
    </w:p>
    <w:p>
      <w:pPr>
        <w:pStyle w:val="heading 4"/>
        <w:rPr>
          <w:del w:id="1065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065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Осткколфа </w:delText>
        </w:r>
      </w:del>
      <w:del w:id="1066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0661" w:date="2019-06-22T23:07:00Z" w:author="Yuriy Lebid"/>
          <w:rStyle w:val="Нет"/>
          <w:rFonts w:ascii="Times" w:cs="Times" w:hAnsi="Times" w:eastAsia="Times"/>
        </w:rPr>
      </w:pPr>
      <w:del w:id="10662" w:date="2019-06-22T23:07:00Z" w:author="Yuriy Lebid">
        <w:r>
          <w:rPr>
            <w:rtl w:val="0"/>
          </w:rPr>
          <w:delText>«личностная»</w:delText>
        </w:r>
      </w:del>
      <w:del w:id="10663" w:date="2019-06-22T23:07:00Z" w:author="Yuriy Lebid">
        <w:r>
          <w:rPr>
            <w:rtl w:val="0"/>
          </w:rPr>
          <w:delText xml:space="preserve">, </w:delText>
        </w:r>
      </w:del>
      <w:del w:id="10664" w:date="2019-06-22T23:07:00Z" w:author="Yuriy Lebid">
        <w:r>
          <w:rPr>
            <w:rtl w:val="0"/>
          </w:rPr>
          <w:delText xml:space="preserve">субтеррансивная Карма </w:delText>
        </w:r>
      </w:del>
      <w:del w:id="10665" w:date="2019-06-22T23:07:00Z" w:author="Yuriy Lebid">
        <w:r>
          <w:rPr>
            <w:rtl w:val="0"/>
          </w:rPr>
          <w:delText>(</w:delText>
        </w:r>
      </w:del>
      <w:del w:id="10666" w:date="2019-06-22T23:07:00Z" w:author="Yuriy Lebid">
        <w:r>
          <w:rPr>
            <w:rtl w:val="0"/>
          </w:rPr>
          <w:delText xml:space="preserve">производное название от </w:delText>
        </w:r>
      </w:del>
      <w:del w:id="1066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ЗКК </w:delText>
        </w:r>
      </w:del>
      <w:del w:id="1066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131-</w:delText>
        </w:r>
      </w:del>
      <w:del w:id="1066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го Каузального подобертона</w:delText>
        </w:r>
      </w:del>
      <w:del w:id="10670" w:date="2019-06-22T23:07:00Z" w:author="Yuriy Lebid">
        <w:r>
          <w:rPr>
            <w:rtl w:val="0"/>
          </w:rPr>
          <w:delText xml:space="preserve"> – ОСТРОККОЛФ</w:delText>
        </w:r>
      </w:del>
      <w:del w:id="10671" w:date="2019-06-22T23:07:00Z" w:author="Yuriy Lebid">
        <w:r>
          <w:rPr>
            <w:rtl w:val="0"/>
          </w:rPr>
          <w:delText xml:space="preserve">, </w:delText>
        </w:r>
      </w:del>
      <w:del w:id="10672" w:date="2019-06-22T23:07:00Z" w:author="Yuriy Lebid">
        <w:r>
          <w:rPr>
            <w:rtl w:val="0"/>
          </w:rPr>
          <w:delText xml:space="preserve">от </w:delText>
        </w:r>
      </w:del>
      <w:del w:id="10673" w:date="2019-06-22T23:07:00Z" w:author="Yuriy Lebid">
        <w:r>
          <w:rPr>
            <w:rtl w:val="0"/>
          </w:rPr>
          <w:delText xml:space="preserve">+3,5 </w:delText>
        </w:r>
      </w:del>
      <w:del w:id="10674" w:date="2019-06-22T23:07:00Z" w:author="Yuriy Lebid">
        <w:r>
          <w:rPr>
            <w:rtl w:val="0"/>
          </w:rPr>
          <w:delText>мерн</w:delText>
        </w:r>
      </w:del>
      <w:del w:id="10675" w:date="2019-06-22T23:07:00Z" w:author="Yuriy Lebid">
        <w:r>
          <w:rPr>
            <w:rtl w:val="0"/>
          </w:rPr>
          <w:delText xml:space="preserve">.  </w:delText>
        </w:r>
      </w:del>
      <w:del w:id="10676" w:date="2019-06-22T23:07:00Z" w:author="Yuriy Lebid">
        <w:r>
          <w:rPr>
            <w:rtl w:val="0"/>
          </w:rPr>
          <w:delText xml:space="preserve">до </w:delText>
        </w:r>
      </w:del>
      <w:del w:id="10677" w:date="2019-06-22T23:07:00Z" w:author="Yuriy Lebid">
        <w:r>
          <w:rPr>
            <w:rtl w:val="0"/>
          </w:rPr>
          <w:delText>0)</w:delText>
        </w:r>
      </w:del>
    </w:p>
    <w:p>
      <w:pPr>
        <w:pStyle w:val="heading 4"/>
        <w:rPr>
          <w:del w:id="1067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067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осцилляционный </w:delText>
        </w:r>
      </w:del>
      <w:del w:id="1068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0681" w:date="2019-06-22T23:07:00Z" w:author="Yuriy Lebid"/>
        </w:rPr>
      </w:pPr>
      <w:del w:id="1068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1068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0684" w:date="2019-06-22T23:07:00Z" w:author="Yuriy Lebid">
        <w:r>
          <w:rPr>
            <w:rtl w:val="0"/>
          </w:rPr>
          <w:delText>энергоинформационно вибрационный</w:delText>
        </w:r>
      </w:del>
      <w:del w:id="10685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0686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068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068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0689" w:date="2019-06-22T23:07:00Z" w:author="Yuriy Lebid">
        <w:r>
          <w:rPr>
            <w:rStyle w:val="Hyperlink.1"/>
            <w:rtl w:val="0"/>
          </w:rPr>
          <w:delText>осцилляционные преобразования</w:delText>
        </w:r>
      </w:del>
      <w:del w:id="10690" w:date="2019-06-22T23:07:00Z" w:author="Yuriy Lebid">
        <w:r>
          <w:rPr>
            <w:rtl w:val="0"/>
          </w:rPr>
          <w:delText xml:space="preserve"> – энергоинформационные вибрационные преобразования </w:delText>
        </w:r>
      </w:del>
      <w:del w:id="10691" w:date="2019-06-22T23:07:00Z" w:author="Yuriy Lebid">
        <w:r>
          <w:rPr>
            <w:rtl w:val="0"/>
          </w:rPr>
          <w:delText>(</w:delText>
        </w:r>
      </w:del>
      <w:del w:id="10692" w:date="2019-06-22T23:07:00Z" w:author="Yuriy Lebid">
        <w:r>
          <w:rPr>
            <w:rtl w:val="0"/>
          </w:rPr>
          <w:delText>обновление</w:delText>
        </w:r>
      </w:del>
      <w:del w:id="10693" w:date="2019-06-22T23:07:00Z" w:author="Yuriy Lebid">
        <w:r>
          <w:rPr>
            <w:rtl w:val="0"/>
          </w:rPr>
          <w:delText xml:space="preserve">) </w:delText>
        </w:r>
      </w:del>
      <w:del w:id="10694" w:date="2019-06-22T23:07:00Z" w:author="Yuriy Lebid">
        <w:r>
          <w:rPr>
            <w:rtl w:val="0"/>
          </w:rPr>
          <w:delText xml:space="preserve">Фокусной Конфигурации Формы Самосознания </w:delText>
        </w:r>
      </w:del>
      <w:del w:id="10695" w:date="2019-06-22T23:07:00Z" w:author="Yuriy Lebid">
        <w:r>
          <w:rPr>
            <w:rtl w:val="0"/>
          </w:rPr>
          <w:delText>(</w:delText>
        </w:r>
      </w:del>
      <w:del w:id="10696" w:date="2019-06-22T23:07:00Z" w:author="Yuriy Lebid">
        <w:r>
          <w:rPr>
            <w:rtl w:val="0"/>
          </w:rPr>
          <w:delText>ФС</w:delText>
        </w:r>
      </w:del>
      <w:del w:id="10697" w:date="2019-06-22T23:07:00Z" w:author="Yuriy Lebid">
        <w:r>
          <w:rPr>
            <w:rtl w:val="0"/>
          </w:rPr>
          <w:delText>).</w:delText>
        </w:r>
      </w:del>
    </w:p>
    <w:p>
      <w:pPr>
        <w:pStyle w:val="heading 4"/>
        <w:rPr>
          <w:del w:id="1069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069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оффоллсинтус </w:delText>
        </w:r>
      </w:del>
      <w:del w:id="1070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0701" w:date="2019-06-22T23:07:00Z" w:author="Yuriy Lebid"/>
        </w:rPr>
      </w:pPr>
      <w:del w:id="10702" w:date="2019-06-22T23:07:00Z" w:author="Yuriy Lebid">
        <w:r>
          <w:rPr>
            <w:rtl w:val="0"/>
          </w:rPr>
          <w:delText xml:space="preserve">Аурическая Сфера нашей планеты </w:delText>
        </w:r>
      </w:del>
      <w:del w:id="10703" w:date="2019-06-22T23:07:00Z" w:author="Yuriy Lebid">
        <w:r>
          <w:rPr>
            <w:rtl w:val="0"/>
          </w:rPr>
          <w:delText>(</w:delText>
        </w:r>
      </w:del>
      <w:del w:id="10704" w:date="2019-06-22T23:07:00Z" w:author="Yuriy Lebid">
        <w:r>
          <w:rPr>
            <w:rtl w:val="0"/>
          </w:rPr>
          <w:delText>Планетарной Сущности</w:delText>
        </w:r>
      </w:del>
      <w:del w:id="10705" w:date="2019-06-22T23:07:00Z" w:author="Yuriy Lebid">
        <w:r>
          <w:rPr>
            <w:rtl w:val="0"/>
          </w:rPr>
          <w:delText xml:space="preserve">) </w:delText>
        </w:r>
      </w:del>
      <w:del w:id="10706" w:date="2019-06-22T23:07:00Z" w:author="Yuriy Lebid">
        <w:r>
          <w:rPr>
            <w:rtl w:val="0"/>
          </w:rPr>
          <w:delText>Земля</w:delText>
        </w:r>
      </w:del>
    </w:p>
    <w:p>
      <w:pPr>
        <w:pStyle w:val="Normal.0"/>
        <w:spacing w:before="0" w:after="160" w:line="259" w:lineRule="auto"/>
        <w:jc w:val="left"/>
        <w:rPr>
          <w:del w:id="10707" w:date="2019-06-22T23:07:00Z" w:author="Yuriy Lebid"/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widowControl w:val="0"/>
        <w:spacing w:before="0" w:after="240" w:line="259" w:lineRule="auto"/>
        <w:rPr>
          <w:del w:id="10708" w:date="2019-06-22T23:07:00Z" w:author="Yuriy Lebid"/>
          <w:rStyle w:val="Нет"/>
          <w:rFonts w:ascii="Times" w:cs="Times" w:hAnsi="Times" w:eastAsia="Times"/>
          <w:sz w:val="22"/>
          <w:szCs w:val="22"/>
        </w:rPr>
      </w:pPr>
    </w:p>
    <w:p>
      <w:pPr>
        <w:pStyle w:val="Normal.0"/>
      </w:pPr>
      <w:del w:id="10709" w:date="2019-06-22T23:07:00Z" w:author="Yuriy Lebid">
        <w:r>
          <w:rPr/>
          <w:br w:type="page"/>
        </w:r>
      </w:del>
    </w:p>
    <w:p>
      <w:pPr>
        <w:pStyle w:val="heading 3"/>
        <w:rPr>
          <w:del w:id="10710" w:date="2019-06-22T23:07:00Z" w:author="Yuriy Lebid"/>
          <w:rStyle w:val="Нет"/>
          <w:color w:val="000000"/>
          <w:u w:color="000000"/>
        </w:rPr>
      </w:pPr>
      <w:del w:id="1071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 </w:delText>
        </w:r>
      </w:del>
    </w:p>
    <w:p>
      <w:pPr>
        <w:pStyle w:val="heading 4"/>
        <w:rPr>
          <w:del w:id="10712" w:date="2019-06-22T23:07:00Z" w:author="Yuriy Lebid"/>
          <w:rStyle w:val="Нет"/>
          <w:rFonts w:ascii="Calibri" w:cs="Calibri" w:hAnsi="Calibri" w:eastAsia="Calibri"/>
          <w:b w:val="0"/>
          <w:bCs w:val="0"/>
          <w:i w:val="1"/>
          <w:iCs w:val="1"/>
          <w:color w:val="000000"/>
          <w:u w:color="000000"/>
        </w:rPr>
      </w:pPr>
      <w:del w:id="1071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пайллисприитт </w:delText>
        </w:r>
      </w:del>
      <w:del w:id="107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0715" w:date="2019-06-22T23:07:00Z" w:author="Yuriy Lebid"/>
          <w:rStyle w:val="Нет"/>
          <w:rFonts w:ascii="Times" w:cs="Times" w:hAnsi="Times" w:eastAsia="Times"/>
          <w:b w:val="1"/>
          <w:bCs w:val="1"/>
          <w:sz w:val="28"/>
          <w:szCs w:val="28"/>
        </w:rPr>
      </w:pPr>
      <w:del w:id="10716" w:date="2019-06-22T23:07:00Z" w:author="Yuriy Lebid">
        <w:r>
          <w:rPr>
            <w:rtl w:val="0"/>
          </w:rPr>
          <w:delText>аналог единицы</w:delText>
        </w:r>
      </w:del>
      <w:del w:id="10717" w:date="2019-06-22T23:07:00Z" w:author="Yuriy Lebid">
        <w:r>
          <w:rPr>
            <w:rtl w:val="0"/>
          </w:rPr>
          <w:delText xml:space="preserve">, </w:delText>
        </w:r>
      </w:del>
      <w:del w:id="10718" w:date="2019-06-22T23:07:00Z" w:author="Yuriy Lebid">
        <w:r>
          <w:rPr>
            <w:rtl w:val="0"/>
          </w:rPr>
          <w:delText>принятой для характеристики уровня активности аналогов головного мозга у</w:delText>
        </w:r>
      </w:del>
      <w:del w:id="1071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10720" w:date="2019-06-22T23:07:00Z" w:author="Yuriy Lebid">
        <w:r>
          <w:rPr>
            <w:rtl w:val="0"/>
          </w:rPr>
          <w:delText>наших димидиомиттенсных Форм</w:delText>
        </w:r>
      </w:del>
      <w:del w:id="10721" w:date="2019-06-22T23:07:00Z" w:author="Yuriy Lebid">
        <w:r>
          <w:rPr>
            <w:rtl w:val="0"/>
          </w:rPr>
          <w:delText xml:space="preserve">, </w:delText>
        </w:r>
      </w:del>
      <w:del w:id="10722" w:date="2019-06-22T23:07:00Z" w:author="Yuriy Lebid">
        <w:r>
          <w:rPr>
            <w:rtl w:val="0"/>
          </w:rPr>
          <w:delText>включающей в том числе и используемые нами параметры частоты колебаний</w:delText>
        </w:r>
      </w:del>
    </w:p>
    <w:p>
      <w:pPr>
        <w:pStyle w:val="heading 4"/>
        <w:rPr>
          <w:del w:id="10723" w:date="2019-06-22T23:07:00Z" w:author="Yuriy Lebid"/>
          <w:rStyle w:val="Нет"/>
          <w:color w:val="000000"/>
          <w:u w:color="000000"/>
        </w:rPr>
      </w:pPr>
      <w:del w:id="1072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Память</w:delText>
        </w:r>
      </w:del>
      <w:del w:id="1072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072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Мира</w:delText>
        </w:r>
      </w:del>
      <w:del w:id="1072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072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О</w:delText>
        </w:r>
      </w:del>
      <w:del w:id="1072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073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Былом </w:delText>
        </w:r>
      </w:del>
      <w:del w:id="1073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0732" w:date="2019-06-22T23:07:00Z" w:author="Yuriy Lebid"/>
        </w:rPr>
      </w:pPr>
      <w:del w:id="10733" w:date="2019-06-22T23:07:00Z" w:author="Yuriy Lebid">
        <w:r>
          <w:rPr>
            <w:rtl w:val="0"/>
          </w:rPr>
          <w:delText>условная категория общепланетарной творческой динамики</w:delText>
        </w:r>
      </w:del>
      <w:del w:id="10734" w:date="2019-06-22T23:07:00Z" w:author="Yuriy Lebid">
        <w:r>
          <w:rPr>
            <w:rtl w:val="0"/>
          </w:rPr>
          <w:delText xml:space="preserve">, </w:delText>
        </w:r>
      </w:del>
      <w:del w:id="10735" w:date="2019-06-22T23:07:00Z" w:author="Yuriy Lebid">
        <w:r>
          <w:rPr>
            <w:rtl w:val="0"/>
          </w:rPr>
          <w:delText>существующая только в нашем Самосознании</w:delText>
        </w:r>
      </w:del>
      <w:del w:id="10736" w:date="2019-06-22T23:07:00Z" w:author="Yuriy Lebid">
        <w:r>
          <w:rPr>
            <w:rtl w:val="0"/>
          </w:rPr>
          <w:delText xml:space="preserve">, </w:delText>
        </w:r>
      </w:del>
      <w:del w:id="10737" w:date="2019-06-22T23:07:00Z" w:author="Yuriy Lebid">
        <w:r>
          <w:rPr>
            <w:rtl w:val="0"/>
          </w:rPr>
          <w:delText>в виде изначально закодированной во «временной эфирной наполняющей» неизменной ВВУ</w:delText>
        </w:r>
      </w:del>
      <w:del w:id="10738" w:date="2019-06-22T23:07:00Z" w:author="Yuriy Lebid">
        <w:r>
          <w:rPr>
            <w:rtl w:val="0"/>
          </w:rPr>
          <w:delText>-</w:delText>
        </w:r>
      </w:del>
      <w:del w:id="10739" w:date="2019-06-22T23:07:00Z" w:author="Yuriy Lebid">
        <w:r>
          <w:rPr>
            <w:rtl w:val="0"/>
          </w:rPr>
          <w:delText>Информации</w:delText>
        </w:r>
      </w:del>
      <w:del w:id="10740" w:date="2019-06-22T23:07:00Z" w:author="Yuriy Lebid">
        <w:r>
          <w:rPr>
            <w:rtl w:val="0"/>
          </w:rPr>
          <w:delText xml:space="preserve">, </w:delText>
        </w:r>
      </w:del>
      <w:del w:id="10741" w:date="2019-06-22T23:07:00Z" w:author="Yuriy Lebid">
        <w:r>
          <w:rPr>
            <w:rtl w:val="0"/>
          </w:rPr>
          <w:delText>которая инерционно «распаковывается» и определенным образом «разворачивается» в «информационном пространстве индивидуальной ОДС» нашего Самосознания</w:delText>
        </w:r>
      </w:del>
      <w:del w:id="10742" w:date="2019-06-22T23:07:00Z" w:author="Yuriy Lebid">
        <w:r>
          <w:rPr>
            <w:rtl w:val="0"/>
          </w:rPr>
          <w:delText xml:space="preserve">, </w:delText>
        </w:r>
      </w:del>
      <w:del w:id="10743" w:date="2019-06-22T23:07:00Z" w:author="Yuriy Lebid">
        <w:r>
          <w:rPr>
            <w:rtl w:val="0"/>
          </w:rPr>
          <w:delText>как бы самораскладываясь на «прошлое»</w:delText>
        </w:r>
      </w:del>
      <w:del w:id="10744" w:date="2019-06-22T23:07:00Z" w:author="Yuriy Lebid">
        <w:r>
          <w:rPr>
            <w:rtl w:val="0"/>
          </w:rPr>
          <w:delText xml:space="preserve">, </w:delText>
        </w:r>
      </w:del>
      <w:del w:id="10745" w:date="2019-06-22T23:07:00Z" w:author="Yuriy Lebid">
        <w:r>
          <w:rPr>
            <w:rtl w:val="0"/>
          </w:rPr>
          <w:delText>«настоящее»</w:delText>
        </w:r>
      </w:del>
      <w:del w:id="10746" w:date="2019-06-22T23:07:00Z" w:author="Yuriy Lebid">
        <w:r>
          <w:rPr>
            <w:rtl w:val="0"/>
          </w:rPr>
          <w:delText xml:space="preserve">, </w:delText>
        </w:r>
      </w:del>
      <w:del w:id="10747" w:date="2019-06-22T23:07:00Z" w:author="Yuriy Lebid">
        <w:r>
          <w:rPr>
            <w:rtl w:val="0"/>
          </w:rPr>
          <w:delText>«будущее»</w:delText>
        </w:r>
      </w:del>
    </w:p>
    <w:p>
      <w:pPr>
        <w:pStyle w:val="Normal.0"/>
        <w:rPr>
          <w:del w:id="10748" w:date="2019-06-22T23:07:00Z" w:author="Yuriy Lebid"/>
          <w:rStyle w:val="Нет"/>
          <w:rFonts w:ascii="Times" w:cs="Times" w:hAnsi="Times" w:eastAsia="Times"/>
          <w:sz w:val="20"/>
          <w:szCs w:val="20"/>
        </w:rPr>
      </w:pPr>
      <w:del w:id="10749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sz w:val="28"/>
            <w:szCs w:val="28"/>
            <w:rtl w:val="0"/>
            <w:lang w:val="ru-RU"/>
          </w:rPr>
          <w:delText>партикулы</w:delText>
        </w:r>
      </w:del>
      <w:del w:id="10750" w:date="2019-06-22T23:07:00Z" w:author="Yuriy Lebid">
        <w:r>
          <w:rPr>
            <w:rtl w:val="0"/>
          </w:rPr>
          <w:delText xml:space="preserve"> </w:delText>
        </w:r>
      </w:del>
      <w:del w:id="10751" w:date="2019-06-22T23:07:00Z" w:author="Yuriy Lebid">
        <w:r>
          <w:rPr>
            <w:rStyle w:val="Hyperlink.1"/>
            <w:rtl w:val="0"/>
          </w:rPr>
          <w:delText xml:space="preserve">- </w:delText>
        </w:r>
      </w:del>
      <w:del w:id="10752" w:date="2019-06-22T23:07:00Z" w:author="Yuriy Lebid">
        <w:r>
          <w:rPr>
            <w:rStyle w:val="Нет"/>
            <w:rFonts w:ascii="Times New Roman" w:hAnsi="Times New Roman"/>
            <w:i w:val="1"/>
            <w:iCs w:val="1"/>
            <w:sz w:val="20"/>
            <w:szCs w:val="20"/>
            <w:shd w:val="clear" w:color="auto" w:fill="ffffff"/>
            <w:rtl w:val="0"/>
            <w:lang w:val="ru-RU"/>
          </w:rPr>
          <w:delText>(</w:delText>
        </w:r>
      </w:del>
      <w:del w:id="10753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sz w:val="20"/>
            <w:szCs w:val="20"/>
            <w:shd w:val="clear" w:color="auto" w:fill="ffffff"/>
            <w:rtl w:val="0"/>
            <w:lang w:val="ru-RU"/>
          </w:rPr>
          <w:delText>лат</w:delText>
        </w:r>
      </w:del>
      <w:del w:id="10754" w:date="2019-06-22T23:07:00Z" w:author="Yuriy Lebid">
        <w:r>
          <w:rPr>
            <w:rStyle w:val="Нет"/>
            <w:rFonts w:ascii="Times New Roman" w:hAnsi="Times New Roman"/>
            <w:i w:val="1"/>
            <w:iCs w:val="1"/>
            <w:sz w:val="20"/>
            <w:szCs w:val="20"/>
            <w:shd w:val="clear" w:color="auto" w:fill="ffffff"/>
            <w:rtl w:val="0"/>
            <w:lang w:val="ru-RU"/>
          </w:rPr>
          <w:delText>.</w:delText>
        </w:r>
      </w:del>
      <w:del w:id="10755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sz w:val="20"/>
            <w:szCs w:val="20"/>
            <w:shd w:val="clear" w:color="auto" w:fill="ffffff"/>
            <w:rtl w:val="0"/>
            <w:lang w:val="ru-RU"/>
          </w:rPr>
          <w:delText> </w:delText>
        </w:r>
      </w:del>
      <w:del w:id="10756" w:date="2019-06-22T23:07:00Z" w:author="Yuriy Lebid">
        <w:r>
          <w:rPr>
            <w:rStyle w:val="Нет"/>
            <w:rFonts w:ascii="Times New Roman" w:hAnsi="Times New Roman"/>
            <w:i w:val="1"/>
            <w:iCs w:val="1"/>
            <w:sz w:val="20"/>
            <w:szCs w:val="20"/>
            <w:shd w:val="clear" w:color="auto" w:fill="ffffff"/>
            <w:rtl w:val="0"/>
            <w:lang w:val="ru-RU"/>
          </w:rPr>
          <w:delText xml:space="preserve">particula </w:delText>
        </w:r>
      </w:del>
      <w:del w:id="10757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sz w:val="20"/>
            <w:szCs w:val="20"/>
            <w:shd w:val="clear" w:color="auto" w:fill="ffffff"/>
            <w:rtl w:val="0"/>
            <w:lang w:val="ru-RU"/>
          </w:rPr>
          <w:delText>– частица</w:delText>
        </w:r>
      </w:del>
      <w:del w:id="10758" w:date="2019-06-22T23:07:00Z" w:author="Yuriy Lebid">
        <w:r>
          <w:rPr>
            <w:rStyle w:val="Нет"/>
            <w:rFonts w:ascii="Times New Roman" w:hAnsi="Times New Roman"/>
            <w:i w:val="1"/>
            <w:iCs w:val="1"/>
            <w:sz w:val="20"/>
            <w:szCs w:val="20"/>
            <w:shd w:val="clear" w:color="auto" w:fill="ffffff"/>
            <w:rtl w:val="0"/>
            <w:lang w:val="ru-RU"/>
          </w:rPr>
          <w:delText xml:space="preserve">, </w:delText>
        </w:r>
      </w:del>
      <w:del w:id="10759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sz w:val="20"/>
            <w:szCs w:val="20"/>
            <w:shd w:val="clear" w:color="auto" w:fill="ffffff"/>
            <w:rtl w:val="0"/>
            <w:lang w:val="ru-RU"/>
          </w:rPr>
          <w:delText>кусочек</w:delText>
        </w:r>
      </w:del>
      <w:del w:id="10760" w:date="2019-06-22T23:07:00Z" w:author="Yuriy Lebid">
        <w:r>
          <w:rPr>
            <w:rStyle w:val="Нет"/>
            <w:rFonts w:ascii="Times New Roman" w:hAnsi="Times New Roman"/>
            <w:i w:val="1"/>
            <w:iCs w:val="1"/>
            <w:sz w:val="20"/>
            <w:szCs w:val="20"/>
            <w:shd w:val="clear" w:color="auto" w:fill="ffffff"/>
            <w:rtl w:val="0"/>
            <w:lang w:val="ru-RU"/>
          </w:rPr>
          <w:delText xml:space="preserve">, </w:delText>
        </w:r>
      </w:del>
      <w:del w:id="10761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sz w:val="20"/>
            <w:szCs w:val="20"/>
            <w:shd w:val="clear" w:color="auto" w:fill="ffffff"/>
            <w:rtl w:val="0"/>
            <w:lang w:val="ru-RU"/>
          </w:rPr>
          <w:delText>малость</w:delText>
        </w:r>
      </w:del>
      <w:del w:id="10762" w:date="2019-06-22T23:07:00Z" w:author="Yuriy Lebid">
        <w:r>
          <w:rPr>
            <w:rStyle w:val="Нет"/>
            <w:rFonts w:ascii="Times New Roman" w:hAnsi="Times New Roman"/>
            <w:i w:val="1"/>
            <w:iCs w:val="1"/>
            <w:sz w:val="20"/>
            <w:szCs w:val="20"/>
            <w:shd w:val="clear" w:color="auto" w:fill="ffffff"/>
            <w:rtl w:val="0"/>
            <w:lang w:val="ru-RU"/>
          </w:rPr>
          <w:delText>)</w:delText>
        </w:r>
      </w:del>
      <w:del w:id="10763" w:date="2019-06-22T23:07:00Z" w:author="Yuriy Lebid">
        <w:r>
          <w:rPr>
            <w:rStyle w:val="Hyperlink.2"/>
            <w:rtl w:val="0"/>
          </w:rPr>
          <w:delText xml:space="preserve"> -</w:delText>
        </w:r>
      </w:del>
      <w:del w:id="10764" w:date="2019-06-22T23:07:00Z" w:author="Yuriy Lebid">
        <w:r>
          <w:rPr>
            <w:rStyle w:val="Нет"/>
            <w:rFonts w:ascii="Arial" w:hAnsi="Arial"/>
            <w:sz w:val="20"/>
            <w:szCs w:val="20"/>
            <w:shd w:val="clear" w:color="auto" w:fill="ffffff"/>
            <w:rtl w:val="0"/>
            <w:lang w:val="ru-RU"/>
          </w:rPr>
          <w:delText xml:space="preserve"> </w:delText>
        </w:r>
      </w:del>
    </w:p>
    <w:p>
      <w:pPr>
        <w:pStyle w:val="Определение"/>
        <w:rPr>
          <w:del w:id="10765" w:date="2019-06-22T23:07:00Z" w:author="Yuriy Lebid"/>
        </w:rPr>
      </w:pPr>
      <w:del w:id="1076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1076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0768" w:date="2019-06-22T23:07:00Z" w:author="Yuriy Lebid">
        <w:r>
          <w:rPr>
            <w:rtl w:val="0"/>
          </w:rPr>
          <w:delText>разрозненно рассматриваемые «части» Информации</w:delText>
        </w:r>
      </w:del>
      <w:del w:id="10769" w:date="2019-06-22T23:07:00Z" w:author="Yuriy Lebid">
        <w:r>
          <w:rPr>
            <w:rtl w:val="0"/>
          </w:rPr>
          <w:delText xml:space="preserve">; </w:delText>
        </w:r>
      </w:del>
      <w:del w:id="10770" w:date="2019-06-22T23:07:00Z" w:author="Yuriy Lebid">
        <w:r>
          <w:rPr>
            <w:rtl w:val="0"/>
          </w:rPr>
          <w:delText>сллоогрентные «участки» фокусно</w:delText>
        </w:r>
      </w:del>
      <w:del w:id="10771" w:date="2019-06-22T23:07:00Z" w:author="Yuriy Lebid">
        <w:r>
          <w:rPr>
            <w:rtl w:val="0"/>
          </w:rPr>
          <w:delText>-</w:delText>
        </w:r>
      </w:del>
      <w:del w:id="10772" w:date="2019-06-22T23:07:00Z" w:author="Yuriy Lebid">
        <w:r>
          <w:rPr>
            <w:rtl w:val="0"/>
          </w:rPr>
          <w:delText xml:space="preserve">эфирных Конфигураций Форм Самосознаний </w:delText>
        </w:r>
      </w:del>
      <w:del w:id="10773" w:date="2019-06-22T23:07:00Z" w:author="Yuriy Lebid">
        <w:r>
          <w:rPr>
            <w:rtl w:val="0"/>
          </w:rPr>
          <w:delText>(</w:delText>
        </w:r>
      </w:del>
      <w:del w:id="10774" w:date="2019-06-22T23:07:00Z" w:author="Yuriy Lebid">
        <w:r>
          <w:rPr>
            <w:rtl w:val="0"/>
          </w:rPr>
          <w:delText>ФС</w:delText>
        </w:r>
      </w:del>
      <w:del w:id="10775" w:date="2019-06-22T23:07:00Z" w:author="Yuriy Lebid">
        <w:r>
          <w:rPr>
            <w:rtl w:val="0"/>
          </w:rPr>
          <w:delText xml:space="preserve">) </w:delText>
        </w:r>
      </w:del>
      <w:del w:id="10776" w:date="2019-06-22T23:07:00Z" w:author="Yuriy Lebid">
        <w:r>
          <w:rPr>
            <w:rtl w:val="0"/>
          </w:rPr>
          <w:delText xml:space="preserve">и Коллективных Космических Разумов </w:delText>
        </w:r>
      </w:del>
      <w:del w:id="10777" w:date="2019-06-22T23:07:00Z" w:author="Yuriy Lebid">
        <w:r>
          <w:rPr>
            <w:rtl w:val="0"/>
          </w:rPr>
          <w:delText>(</w:delText>
        </w:r>
      </w:del>
      <w:del w:id="10778" w:date="2019-06-22T23:07:00Z" w:author="Yuriy Lebid">
        <w:r>
          <w:rPr>
            <w:rtl w:val="0"/>
          </w:rPr>
          <w:delText>ККР</w:delText>
        </w:r>
      </w:del>
      <w:del w:id="10779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0780" w:date="2019-06-22T23:07:00Z" w:author="Yuriy Lebid"/>
          <w:rStyle w:val="Нет"/>
          <w:color w:val="000000"/>
          <w:u w:color="000000"/>
        </w:rPr>
      </w:pPr>
      <w:del w:id="1078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партикулярные </w:delText>
        </w:r>
      </w:del>
      <w:del w:id="1078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- </w:delText>
        </w:r>
      </w:del>
      <w:del w:id="10783" w:date="2019-06-22T23:07:00Z" w:author="Yuriy Lebid">
        <w:r>
          <w:rPr>
            <w:rStyle w:val="Hyperlink.3"/>
            <w:rtl w:val="0"/>
          </w:rPr>
          <w:delText>(</w:delText>
        </w:r>
      </w:del>
      <w:del w:id="10784" w:date="2019-06-22T23:07:00Z" w:author="Yuriy Lebid">
        <w:r>
          <w:rPr>
            <w:rStyle w:val="Hyperlink.3"/>
            <w:rtl w:val="0"/>
          </w:rPr>
          <w:delText>лат</w:delText>
        </w:r>
      </w:del>
      <w:del w:id="10785" w:date="2019-06-22T23:07:00Z" w:author="Yuriy Lebid">
        <w:r>
          <w:rPr>
            <w:rStyle w:val="Hyperlink.3"/>
            <w:rtl w:val="0"/>
          </w:rPr>
          <w:delText>.</w:delText>
        </w:r>
      </w:del>
      <w:del w:id="10786" w:date="2019-06-22T23:07:00Z" w:author="Yuriy Lebid">
        <w:r>
          <w:rPr>
            <w:rStyle w:val="Hyperlink.3"/>
            <w:rtl w:val="0"/>
          </w:rPr>
          <w:delText> </w:delText>
        </w:r>
      </w:del>
      <w:del w:id="10787" w:date="2019-06-22T23:07:00Z" w:author="Yuriy Lebid">
        <w:r>
          <w:rPr>
            <w:rStyle w:val="Hyperlink.3"/>
            <w:rtl w:val="0"/>
          </w:rPr>
          <w:delText xml:space="preserve">particula </w:delText>
        </w:r>
      </w:del>
      <w:del w:id="10788" w:date="2019-06-22T23:07:00Z" w:author="Yuriy Lebid">
        <w:r>
          <w:rPr>
            <w:rStyle w:val="Hyperlink.3"/>
            <w:rtl w:val="0"/>
          </w:rPr>
          <w:delText>– частица</w:delText>
        </w:r>
      </w:del>
      <w:del w:id="10789" w:date="2019-06-22T23:07:00Z" w:author="Yuriy Lebid">
        <w:r>
          <w:rPr>
            <w:rStyle w:val="Hyperlink.3"/>
            <w:rtl w:val="0"/>
          </w:rPr>
          <w:delText xml:space="preserve">, </w:delText>
        </w:r>
      </w:del>
      <w:del w:id="10790" w:date="2019-06-22T23:07:00Z" w:author="Yuriy Lebid">
        <w:r>
          <w:rPr>
            <w:rStyle w:val="Hyperlink.3"/>
            <w:rtl w:val="0"/>
          </w:rPr>
          <w:delText>кусочек</w:delText>
        </w:r>
      </w:del>
      <w:del w:id="10791" w:date="2019-06-22T23:07:00Z" w:author="Yuriy Lebid">
        <w:r>
          <w:rPr>
            <w:rStyle w:val="Hyperlink.3"/>
            <w:rtl w:val="0"/>
          </w:rPr>
          <w:delText xml:space="preserve">, </w:delText>
        </w:r>
      </w:del>
      <w:del w:id="10792" w:date="2019-06-22T23:07:00Z" w:author="Yuriy Lebid">
        <w:r>
          <w:rPr>
            <w:rStyle w:val="Hyperlink.3"/>
            <w:rtl w:val="0"/>
          </w:rPr>
          <w:delText>малость</w:delText>
        </w:r>
      </w:del>
      <w:del w:id="10793" w:date="2019-06-22T23:07:00Z" w:author="Yuriy Lebid">
        <w:r>
          <w:rPr>
            <w:rStyle w:val="Hyperlink.3"/>
            <w:rtl w:val="0"/>
          </w:rPr>
          <w:delText>)</w:delText>
        </w:r>
      </w:del>
      <w:del w:id="10794" w:date="2019-06-22T23:07:00Z" w:author="Yuriy Lebid">
        <w:r>
          <w:rPr>
            <w:rStyle w:val="Нет"/>
            <w:rFonts w:ascii="Times New Roman" w:hAnsi="Times New Roman"/>
            <w:b w:val="0"/>
            <w:bCs w:val="0"/>
            <w:color w:val="000000"/>
            <w:u w:color="000000"/>
            <w:shd w:val="clear" w:color="auto" w:fill="ffffff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10795" w:date="2019-06-22T23:07:00Z" w:author="Yuriy Lebid"/>
        </w:rPr>
      </w:pPr>
      <w:del w:id="1079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1079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0798" w:date="2019-06-22T23:07:00Z" w:author="Yuriy Lebid">
        <w:r>
          <w:rPr>
            <w:rtl w:val="0"/>
          </w:rPr>
          <w:delText>субъективно стремящиеся к субтеррансивному обособлению</w:delText>
        </w:r>
      </w:del>
      <w:del w:id="10799" w:date="2019-06-22T23:07:00Z" w:author="Yuriy Lebid">
        <w:r>
          <w:rPr>
            <w:rtl w:val="0"/>
          </w:rPr>
          <w:delText xml:space="preserve">; </w:delText>
        </w:r>
      </w:del>
      <w:del w:id="10800" w:date="2019-06-22T23:07:00Z" w:author="Yuriy Lebid">
        <w:r>
          <w:rPr>
            <w:rtl w:val="0"/>
          </w:rPr>
          <w:delText>отличающиеся между собой по множеству разнокачественных сочетаний признаков</w:delText>
        </w:r>
      </w:del>
    </w:p>
    <w:p>
      <w:pPr>
        <w:pStyle w:val="heading 4"/>
        <w:rPr>
          <w:del w:id="1080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080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партициальность </w:delText>
        </w:r>
      </w:del>
      <w:del w:id="108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- </w:delText>
        </w:r>
      </w:del>
    </w:p>
    <w:p>
      <w:pPr>
        <w:pStyle w:val="Определение"/>
        <w:rPr>
          <w:del w:id="10804" w:date="2019-06-22T23:07:00Z" w:author="Yuriy Lebid"/>
        </w:rPr>
      </w:pPr>
      <w:del w:id="10805" w:date="2019-06-22T23:07:00Z" w:author="Yuriy Lebid">
        <w:r>
          <w:rPr>
            <w:rtl w:val="0"/>
          </w:rPr>
          <w:delText>состояние непосредственной или потенциальной причастности к чему</w:delText>
        </w:r>
      </w:del>
      <w:del w:id="10806" w:date="2019-06-22T23:07:00Z" w:author="Yuriy Lebid">
        <w:r>
          <w:rPr>
            <w:rtl w:val="0"/>
          </w:rPr>
          <w:delText>-</w:delText>
        </w:r>
      </w:del>
      <w:del w:id="10807" w:date="2019-06-22T23:07:00Z" w:author="Yuriy Lebid">
        <w:r>
          <w:rPr>
            <w:rtl w:val="0"/>
          </w:rPr>
          <w:delText xml:space="preserve">то </w:delText>
        </w:r>
      </w:del>
      <w:del w:id="10808" w:date="2019-06-22T23:07:00Z" w:author="Yuriy Lebid">
        <w:r>
          <w:rPr>
            <w:rtl w:val="0"/>
          </w:rPr>
          <w:delText>(</w:delText>
        </w:r>
      </w:del>
      <w:del w:id="10809" w:date="2019-06-22T23:07:00Z" w:author="Yuriy Lebid">
        <w:r>
          <w:rPr>
            <w:rtl w:val="0"/>
          </w:rPr>
          <w:delText>Форме</w:delText>
        </w:r>
      </w:del>
      <w:del w:id="10810" w:date="2019-06-22T23:07:00Z" w:author="Yuriy Lebid">
        <w:r>
          <w:rPr>
            <w:rtl w:val="0"/>
          </w:rPr>
          <w:delText xml:space="preserve">, </w:delText>
        </w:r>
      </w:del>
      <w:del w:id="10811" w:date="2019-06-22T23:07:00Z" w:author="Yuriy Lebid">
        <w:r>
          <w:rPr>
            <w:rtl w:val="0"/>
          </w:rPr>
          <w:delText>событию</w:delText>
        </w:r>
      </w:del>
      <w:del w:id="10812" w:date="2019-06-22T23:07:00Z" w:author="Yuriy Lebid">
        <w:r>
          <w:rPr>
            <w:rtl w:val="0"/>
          </w:rPr>
          <w:delText xml:space="preserve">, </w:delText>
        </w:r>
      </w:del>
      <w:del w:id="10813" w:date="2019-06-22T23:07:00Z" w:author="Yuriy Lebid">
        <w:r>
          <w:rPr>
            <w:rtl w:val="0"/>
          </w:rPr>
          <w:delText>состоянию</w:delText>
        </w:r>
      </w:del>
      <w:del w:id="10814" w:date="2019-06-22T23:07:00Z" w:author="Yuriy Lebid">
        <w:r>
          <w:rPr>
            <w:rtl w:val="0"/>
          </w:rPr>
          <w:delText xml:space="preserve">, </w:delText>
        </w:r>
      </w:del>
      <w:del w:id="10815" w:date="2019-06-22T23:07:00Z" w:author="Yuriy Lebid">
        <w:r>
          <w:rPr>
            <w:rtl w:val="0"/>
          </w:rPr>
          <w:delText>процессу в целом</w:delText>
        </w:r>
      </w:del>
      <w:del w:id="10816" w:date="2019-06-22T23:07:00Z" w:author="Yuriy Lebid">
        <w:r>
          <w:rPr>
            <w:rtl w:val="0"/>
          </w:rPr>
          <w:delText xml:space="preserve">); </w:delText>
        </w:r>
      </w:del>
      <w:del w:id="10817" w:date="2019-06-22T23:07:00Z" w:author="Yuriy Lebid">
        <w:r>
          <w:rPr>
            <w:rtl w:val="0"/>
          </w:rPr>
          <w:delText>осознанное участие в ч</w:delText>
        </w:r>
      </w:del>
      <w:del w:id="10818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0819" w:date="2019-06-22T23:07:00Z" w:author="Yuriy Lebid">
        <w:r>
          <w:rPr>
            <w:rtl w:val="0"/>
          </w:rPr>
          <w:delText>м</w:delText>
        </w:r>
      </w:del>
      <w:del w:id="10820" w:date="2019-06-22T23:07:00Z" w:author="Yuriy Lebid">
        <w:r>
          <w:rPr>
            <w:rtl w:val="0"/>
          </w:rPr>
          <w:delText>-</w:delText>
        </w:r>
      </w:del>
      <w:del w:id="10821" w:date="2019-06-22T23:07:00Z" w:author="Yuriy Lebid">
        <w:r>
          <w:rPr>
            <w:rtl w:val="0"/>
          </w:rPr>
          <w:delText>то</w:delText>
        </w:r>
      </w:del>
    </w:p>
    <w:p>
      <w:pPr>
        <w:pStyle w:val="heading 4"/>
        <w:rPr>
          <w:del w:id="1082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082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паруллменативное состояние </w:delText>
        </w:r>
      </w:del>
      <w:del w:id="108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0825" w:date="2019-06-22T23:07:00Z" w:author="Yuriy Lebid"/>
        </w:rPr>
      </w:pPr>
      <w:del w:id="10826" w:date="2019-06-22T23:07:00Z" w:author="Yuriy Lebid">
        <w:r>
          <w:rPr>
            <w:rtl w:val="0"/>
          </w:rPr>
          <w:delText>предллууввумическое</w:delText>
        </w:r>
      </w:del>
      <w:del w:id="10827" w:date="2019-06-22T23:07:00Z" w:author="Yuriy Lebid">
        <w:r>
          <w:rPr>
            <w:rtl w:val="0"/>
          </w:rPr>
          <w:delText xml:space="preserve">, </w:delText>
        </w:r>
      </w:del>
      <w:del w:id="10828" w:date="2019-06-22T23:07:00Z" w:author="Yuriy Lebid">
        <w:r>
          <w:rPr>
            <w:rtl w:val="0"/>
          </w:rPr>
          <w:delText>по Сути наше с вами нынешнее</w:delText>
        </w:r>
      </w:del>
      <w:del w:id="10829" w:date="2019-06-22T23:07:00Z" w:author="Yuriy Lebid">
        <w:r>
          <w:rPr>
            <w:rtl w:val="0"/>
          </w:rPr>
          <w:delText xml:space="preserve">, </w:delText>
        </w:r>
      </w:del>
      <w:del w:id="10830" w:date="2019-06-22T23:07:00Z" w:author="Yuriy Lebid">
        <w:r>
          <w:rPr>
            <w:rtl w:val="0"/>
          </w:rPr>
          <w:delText>микстумное</w:delText>
        </w:r>
      </w:del>
      <w:del w:id="10831" w:date="2019-06-22T23:07:00Z" w:author="Yuriy Lebid">
        <w:r>
          <w:rPr>
            <w:rtl w:val="0"/>
          </w:rPr>
          <w:delText xml:space="preserve">, </w:delText>
        </w:r>
      </w:del>
      <w:del w:id="10832" w:date="2019-06-22T23:07:00Z" w:author="Yuriy Lebid">
        <w:r>
          <w:rPr>
            <w:rtl w:val="0"/>
          </w:rPr>
          <w:delText>состояние Самосознаний будущих НУУ</w:delText>
        </w:r>
      </w:del>
      <w:del w:id="10833" w:date="2019-06-22T23:07:00Z" w:author="Yuriy Lebid">
        <w:r>
          <w:rPr>
            <w:rtl w:val="0"/>
          </w:rPr>
          <w:delText>-</w:delText>
        </w:r>
      </w:del>
      <w:del w:id="10834" w:date="2019-06-22T23:07:00Z" w:author="Yuriy Lebid">
        <w:r>
          <w:rPr>
            <w:rtl w:val="0"/>
          </w:rPr>
          <w:delText>ВВУ</w:delText>
        </w:r>
      </w:del>
      <w:del w:id="10835" w:date="2019-06-22T23:07:00Z" w:author="Yuriy Lebid">
        <w:r>
          <w:rPr>
            <w:rtl w:val="0"/>
          </w:rPr>
          <w:delText>-</w:delText>
        </w:r>
      </w:del>
      <w:del w:id="10836" w:date="2019-06-22T23:07:00Z" w:author="Yuriy Lebid">
        <w:r>
          <w:rPr>
            <w:rtl w:val="0"/>
          </w:rPr>
          <w:delText>Формо</w:delText>
        </w:r>
      </w:del>
      <w:del w:id="10837" w:date="2019-06-22T23:07:00Z" w:author="Yuriy Lebid">
        <w:r>
          <w:rPr>
            <w:rtl w:val="0"/>
          </w:rPr>
          <w:delText>-</w:delText>
        </w:r>
      </w:del>
      <w:del w:id="10838" w:date="2019-06-22T23:07:00Z" w:author="Yuriy Lebid">
        <w:r>
          <w:rPr>
            <w:rtl w:val="0"/>
          </w:rPr>
          <w:delText>Типов</w:delText>
        </w:r>
      </w:del>
    </w:p>
    <w:p>
      <w:pPr>
        <w:pStyle w:val="heading 4"/>
        <w:rPr>
          <w:del w:id="10839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1084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парциальность </w:delText>
        </w:r>
      </w:del>
      <w:del w:id="1084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08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084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084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partialis</w:delText>
        </w:r>
      </w:del>
      <w:del w:id="108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частичный</w:delText>
        </w:r>
      </w:del>
      <w:del w:id="1084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0847" w:date="2019-06-22T23:07:00Z" w:author="Yuriy Lebid"/>
        </w:rPr>
      </w:pPr>
      <w:del w:id="1084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1084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0850" w:date="2019-06-22T23:07:00Z" w:author="Yuriy Lebid">
        <w:r>
          <w:rPr>
            <w:rtl w:val="0"/>
          </w:rPr>
          <w:delText>функциональная обособленность</w:delText>
        </w:r>
      </w:del>
      <w:del w:id="10851" w:date="2019-06-22T23:07:00Z" w:author="Yuriy Lebid">
        <w:r>
          <w:rPr>
            <w:rtl w:val="0"/>
          </w:rPr>
          <w:delText xml:space="preserve">; </w:delText>
        </w:r>
      </w:del>
      <w:del w:id="10852" w:date="2019-06-22T23:07:00Z" w:author="Yuriy Lebid">
        <w:r>
          <w:rPr>
            <w:rtl w:val="0"/>
          </w:rPr>
          <w:delText>состояние субъективной раздельности с чем</w:delText>
        </w:r>
      </w:del>
      <w:del w:id="10853" w:date="2019-06-22T23:07:00Z" w:author="Yuriy Lebid">
        <w:r>
          <w:rPr>
            <w:rtl w:val="0"/>
          </w:rPr>
          <w:delText>-</w:delText>
        </w:r>
      </w:del>
      <w:del w:id="10854" w:date="2019-06-22T23:07:00Z" w:author="Yuriy Lebid">
        <w:r>
          <w:rPr>
            <w:rtl w:val="0"/>
          </w:rPr>
          <w:delText>то</w:delText>
        </w:r>
      </w:del>
    </w:p>
    <w:p>
      <w:pPr>
        <w:pStyle w:val="heading 4"/>
        <w:rPr>
          <w:del w:id="1085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085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Пары Совмещ</w:delText>
        </w:r>
      </w:del>
      <w:del w:id="10857" w:date="2019-06-22T23:07:00Z" w:author="Yuriy Lebid">
        <w:r>
          <w:rPr>
            <w:rStyle w:val="Нет"/>
            <w:rFonts w:ascii="Cambria" w:cs="Cambria" w:hAnsi="Cambria" w:eastAsia="Cambria"/>
            <w:color w:val="000000"/>
            <w:u w:color="000000"/>
            <w:rtl w:val="0"/>
            <w:lang w:val="ru-RU"/>
          </w:rPr>
          <w:delText>ё</w:delText>
        </w:r>
      </w:del>
      <w:del w:id="1085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нных Чистых Качеств</w:delText>
        </w:r>
      </w:del>
      <w:del w:id="1085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10860" w:date="2019-06-22T23:07:00Z" w:author="Yuriy Lebid"/>
        </w:rPr>
      </w:pPr>
      <w:del w:id="10861" w:date="2019-06-22T23:07:00Z" w:author="Yuriy Lebid">
        <w:r>
          <w:rPr>
            <w:rtl w:val="0"/>
          </w:rPr>
          <w:delText>Разно</w:delText>
        </w:r>
      </w:del>
      <w:del w:id="10862" w:date="2019-06-22T23:07:00Z" w:author="Yuriy Lebid">
        <w:r>
          <w:rPr>
            <w:rtl w:val="0"/>
          </w:rPr>
          <w:delText>-</w:delText>
        </w:r>
      </w:del>
      <w:del w:id="10863" w:date="2019-06-22T23:07:00Z" w:author="Yuriy Lebid">
        <w:r>
          <w:rPr>
            <w:rtl w:val="0"/>
          </w:rPr>
          <w:delText>Качественные эфирные сочетания ЛЛААСС</w:delText>
        </w:r>
      </w:del>
      <w:del w:id="10864" w:date="2019-06-22T23:07:00Z" w:author="Yuriy Lebid">
        <w:r>
          <w:rPr>
            <w:rtl w:val="0"/>
          </w:rPr>
          <w:delText>-</w:delText>
        </w:r>
      </w:del>
      <w:del w:id="10865" w:date="2019-06-22T23:07:00Z" w:author="Yuriy Lebid">
        <w:r>
          <w:rPr>
            <w:rtl w:val="0"/>
          </w:rPr>
          <w:delText xml:space="preserve">Форм </w:delText>
        </w:r>
      </w:del>
      <w:del w:id="10866" w:date="2019-06-22T23:07:00Z" w:author="Yuriy Lebid">
        <w:r>
          <w:rPr>
            <w:rtl w:val="0"/>
          </w:rPr>
          <w:delText xml:space="preserve">(12,0-24,0 </w:delText>
        </w:r>
      </w:del>
      <w:del w:id="10867" w:date="2019-06-22T23:07:00Z" w:author="Yuriy Lebid">
        <w:r>
          <w:rPr>
            <w:rtl w:val="0"/>
          </w:rPr>
          <w:delText>мерность</w:delText>
        </w:r>
      </w:del>
      <w:del w:id="10868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0869" w:date="2019-06-22T23:07:00Z" w:author="Yuriy Lebid"/>
          <w:rStyle w:val="Нет"/>
          <w:color w:val="000000"/>
          <w:u w:color="000000"/>
        </w:rPr>
      </w:pPr>
      <w:del w:id="1087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паттерн </w:delText>
        </w:r>
      </w:del>
      <w:del w:id="10871" w:date="2019-06-22T23:07:00Z" w:author="Yuriy Lebid">
        <w:r>
          <w:rPr>
            <w:rStyle w:val="Hyperlink.3"/>
            <w:rtl w:val="0"/>
          </w:rPr>
          <w:delText>(</w:delText>
        </w:r>
      </w:del>
      <w:del w:id="10872" w:date="2019-06-22T23:07:00Z" w:author="Yuriy Lebid">
        <w:r>
          <w:rPr>
            <w:rStyle w:val="Hyperlink.3"/>
            <w:rtl w:val="0"/>
          </w:rPr>
          <w:delText>от англ</w:delText>
        </w:r>
      </w:del>
      <w:del w:id="10873" w:date="2019-06-22T23:07:00Z" w:author="Yuriy Lebid">
        <w:r>
          <w:rPr>
            <w:rStyle w:val="Hyperlink.3"/>
            <w:rtl w:val="0"/>
          </w:rPr>
          <w:delText>. pattern</w:delText>
        </w:r>
      </w:del>
      <w:del w:id="10874" w:date="2019-06-22T23:07:00Z" w:author="Yuriy Lebid">
        <w:r>
          <w:rPr>
            <w:rStyle w:val="Hyperlink.3"/>
            <w:rtl w:val="0"/>
          </w:rPr>
          <w:delText> — образец</w:delText>
        </w:r>
      </w:del>
      <w:del w:id="10875" w:date="2019-06-22T23:07:00Z" w:author="Yuriy Lebid">
        <w:r>
          <w:rPr>
            <w:rStyle w:val="Hyperlink.3"/>
            <w:rtl w:val="0"/>
          </w:rPr>
          <w:delText xml:space="preserve">, </w:delText>
        </w:r>
      </w:del>
      <w:del w:id="10876" w:date="2019-06-22T23:07:00Z" w:author="Yuriy Lebid">
        <w:r>
          <w:rPr>
            <w:rStyle w:val="Hyperlink.3"/>
            <w:rtl w:val="0"/>
          </w:rPr>
          <w:delText>шаблон</w:delText>
        </w:r>
      </w:del>
      <w:del w:id="10877" w:date="2019-06-22T23:07:00Z" w:author="Yuriy Lebid">
        <w:r>
          <w:rPr>
            <w:rStyle w:val="Hyperlink.3"/>
            <w:rtl w:val="0"/>
          </w:rPr>
          <w:delText xml:space="preserve">, </w:delText>
        </w:r>
      </w:del>
      <w:del w:id="10878" w:date="2019-06-22T23:07:00Z" w:author="Yuriy Lebid">
        <w:r>
          <w:rPr>
            <w:rStyle w:val="Hyperlink.3"/>
            <w:rtl w:val="0"/>
          </w:rPr>
          <w:delText>система</w:delText>
        </w:r>
      </w:del>
      <w:del w:id="10879" w:date="2019-06-22T23:07:00Z" w:author="Yuriy Lebid">
        <w:r>
          <w:rPr>
            <w:rStyle w:val="Hyperlink.3"/>
            <w:rtl w:val="0"/>
          </w:rPr>
          <w:delText>) -</w:delText>
        </w:r>
      </w:del>
    </w:p>
    <w:p>
      <w:pPr>
        <w:pStyle w:val="Определение"/>
        <w:rPr>
          <w:del w:id="10880" w:date="2019-06-22T23:07:00Z" w:author="Yuriy Lebid"/>
        </w:rPr>
      </w:pPr>
      <w:del w:id="1088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для ииссиидиологических контекстов</w:delText>
        </w:r>
      </w:del>
      <w:del w:id="1088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0883" w:date="2019-06-22T23:07:00Z" w:author="Yuriy Lebid">
        <w:r>
          <w:rPr>
            <w:rtl w:val="0"/>
          </w:rPr>
          <w:delText>образец</w:delText>
        </w:r>
      </w:del>
      <w:del w:id="10884" w:date="2019-06-22T23:07:00Z" w:author="Yuriy Lebid">
        <w:r>
          <w:rPr>
            <w:rtl w:val="0"/>
          </w:rPr>
          <w:delText xml:space="preserve">, </w:delText>
        </w:r>
      </w:del>
      <w:del w:id="10885" w:date="2019-06-22T23:07:00Z" w:author="Yuriy Lebid">
        <w:r>
          <w:rPr>
            <w:rtl w:val="0"/>
          </w:rPr>
          <w:delText>вариант</w:delText>
        </w:r>
      </w:del>
      <w:del w:id="10886" w:date="2019-06-22T23:07:00Z" w:author="Yuriy Lebid">
        <w:r>
          <w:rPr>
            <w:rtl w:val="0"/>
          </w:rPr>
          <w:delText xml:space="preserve">, </w:delText>
        </w:r>
      </w:del>
      <w:del w:id="10887" w:date="2019-06-22T23:07:00Z" w:author="Yuriy Lebid">
        <w:r>
          <w:rPr>
            <w:rtl w:val="0"/>
          </w:rPr>
          <w:delText>модель</w:delText>
        </w:r>
      </w:del>
      <w:del w:id="10888" w:date="2019-06-22T23:07:00Z" w:author="Yuriy Lebid">
        <w:r>
          <w:rPr>
            <w:rtl w:val="0"/>
          </w:rPr>
          <w:delText xml:space="preserve">, </w:delText>
        </w:r>
      </w:del>
      <w:del w:id="10889" w:date="2019-06-22T23:07:00Z" w:author="Yuriy Lebid">
        <w:r>
          <w:rPr>
            <w:rtl w:val="0"/>
          </w:rPr>
          <w:delText>часть какого</w:delText>
        </w:r>
      </w:del>
      <w:del w:id="10890" w:date="2019-06-22T23:07:00Z" w:author="Yuriy Lebid">
        <w:r>
          <w:rPr>
            <w:rtl w:val="0"/>
          </w:rPr>
          <w:delText>-</w:delText>
        </w:r>
      </w:del>
      <w:del w:id="10891" w:date="2019-06-22T23:07:00Z" w:author="Yuriy Lebid">
        <w:r>
          <w:rPr>
            <w:rtl w:val="0"/>
          </w:rPr>
          <w:delText>либо вещества</w:delText>
        </w:r>
      </w:del>
      <w:del w:id="10892" w:date="2019-06-22T23:07:00Z" w:author="Yuriy Lebid">
        <w:r>
          <w:rPr>
            <w:rtl w:val="0"/>
          </w:rPr>
          <w:delText xml:space="preserve">, </w:delText>
        </w:r>
      </w:del>
      <w:del w:id="10893" w:date="2019-06-22T23:07:00Z" w:author="Yuriy Lebid">
        <w:r>
          <w:rPr>
            <w:rtl w:val="0"/>
          </w:rPr>
          <w:delText>продукта</w:delText>
        </w:r>
      </w:del>
      <w:del w:id="10894" w:date="2019-06-22T23:07:00Z" w:author="Yuriy Lebid">
        <w:r>
          <w:rPr>
            <w:rtl w:val="0"/>
          </w:rPr>
          <w:delText xml:space="preserve">, </w:delText>
        </w:r>
      </w:del>
      <w:del w:id="10895" w:date="2019-06-22T23:07:00Z" w:author="Yuriy Lebid">
        <w:r>
          <w:rPr>
            <w:rtl w:val="0"/>
          </w:rPr>
          <w:delText>дающая представление о нем</w:delText>
        </w:r>
      </w:del>
      <w:del w:id="10896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0897" w:date="2019-06-22T23:07:00Z" w:author="Yuriy Lebid"/>
        </w:rPr>
      </w:pPr>
      <w:del w:id="1089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Синонимы</w:delText>
        </w:r>
      </w:del>
      <w:del w:id="1089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0900" w:date="2019-06-22T23:07:00Z" w:author="Yuriy Lebid">
        <w:r>
          <w:rPr>
            <w:rtl w:val="0"/>
          </w:rPr>
          <w:delText>пример</w:delText>
        </w:r>
      </w:del>
      <w:del w:id="10901" w:date="2019-06-22T23:07:00Z" w:author="Yuriy Lebid">
        <w:r>
          <w:rPr>
            <w:rtl w:val="0"/>
          </w:rPr>
          <w:delText xml:space="preserve">, </w:delText>
        </w:r>
      </w:del>
      <w:del w:id="10902" w:date="2019-06-22T23:07:00Z" w:author="Yuriy Lebid">
        <w:r>
          <w:rPr>
            <w:rtl w:val="0"/>
          </w:rPr>
          <w:delText>стандарт</w:delText>
        </w:r>
      </w:del>
      <w:del w:id="10903" w:date="2019-06-22T23:07:00Z" w:author="Yuriy Lebid">
        <w:r>
          <w:rPr>
            <w:rtl w:val="0"/>
          </w:rPr>
          <w:delText xml:space="preserve">, </w:delText>
        </w:r>
      </w:del>
      <w:del w:id="10904" w:date="2019-06-22T23:07:00Z" w:author="Yuriy Lebid">
        <w:r>
          <w:rPr>
            <w:rtl w:val="0"/>
          </w:rPr>
          <w:delText>норма</w:delText>
        </w:r>
      </w:del>
      <w:del w:id="10905" w:date="2019-06-22T23:07:00Z" w:author="Yuriy Lebid">
        <w:r>
          <w:rPr>
            <w:rtl w:val="0"/>
          </w:rPr>
          <w:delText xml:space="preserve">, </w:delText>
        </w:r>
      </w:del>
      <w:del w:id="10906" w:date="2019-06-22T23:07:00Z" w:author="Yuriy Lebid">
        <w:r>
          <w:rPr>
            <w:rtl w:val="0"/>
          </w:rPr>
          <w:delText>эталон</w:delText>
        </w:r>
      </w:del>
      <w:del w:id="10907" w:date="2019-06-22T23:07:00Z" w:author="Yuriy Lebid">
        <w:r>
          <w:rPr>
            <w:rtl w:val="0"/>
          </w:rPr>
          <w:delText xml:space="preserve">, </w:delText>
        </w:r>
      </w:del>
      <w:del w:id="10908" w:date="2019-06-22T23:07:00Z" w:author="Yuriy Lebid">
        <w:r>
          <w:rPr>
            <w:rtl w:val="0"/>
          </w:rPr>
          <w:delText>типичный представитель</w:delText>
        </w:r>
      </w:del>
      <w:del w:id="10909" w:date="2019-06-22T23:07:00Z" w:author="Yuriy Lebid">
        <w:r>
          <w:rPr>
            <w:rtl w:val="0"/>
          </w:rPr>
          <w:delText xml:space="preserve">, </w:delText>
        </w:r>
      </w:del>
      <w:del w:id="10910" w:date="2019-06-22T23:07:00Z" w:author="Yuriy Lebid">
        <w:r>
          <w:rPr>
            <w:rtl w:val="0"/>
          </w:rPr>
          <w:delText>шаблон</w:delText>
        </w:r>
      </w:del>
      <w:del w:id="10911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0912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1091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пекулировать </w:delText>
        </w:r>
      </w:del>
      <w:del w:id="109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091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091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09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peculiaris</w:delText>
        </w:r>
      </w:del>
      <w:del w:id="1091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особенный</w:delText>
        </w:r>
      </w:del>
      <w:del w:id="1091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092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собственный</w:delText>
        </w:r>
      </w:del>
      <w:del w:id="1092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0922" w:date="2019-06-22T23:07:00Z" w:author="Yuriy Lebid"/>
        </w:rPr>
      </w:pPr>
      <w:del w:id="10923" w:date="2019-06-22T23:07:00Z" w:author="Yuriy Lebid">
        <w:r>
          <w:rPr>
            <w:rtl w:val="0"/>
          </w:rPr>
          <w:delText>инициировать какие</w:delText>
        </w:r>
      </w:del>
      <w:del w:id="10924" w:date="2019-06-22T23:07:00Z" w:author="Yuriy Lebid">
        <w:r>
          <w:rPr>
            <w:rtl w:val="0"/>
          </w:rPr>
          <w:delText>-</w:delText>
        </w:r>
      </w:del>
      <w:del w:id="10925" w:date="2019-06-22T23:07:00Z" w:author="Yuriy Lebid">
        <w:r>
          <w:rPr>
            <w:rtl w:val="0"/>
          </w:rPr>
          <w:delText>то исконно присущие способности</w:delText>
        </w:r>
      </w:del>
      <w:del w:id="10926" w:date="2019-06-22T23:07:00Z" w:author="Yuriy Lebid">
        <w:r>
          <w:rPr>
            <w:rtl w:val="0"/>
          </w:rPr>
          <w:delText xml:space="preserve">, </w:delText>
        </w:r>
      </w:del>
      <w:del w:id="10927" w:date="2019-06-22T23:07:00Z" w:author="Yuriy Lebid">
        <w:r>
          <w:rPr>
            <w:rtl w:val="0"/>
          </w:rPr>
          <w:delText>активизировать определ</w:delText>
        </w:r>
      </w:del>
      <w:del w:id="10928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0929" w:date="2019-06-22T23:07:00Z" w:author="Yuriy Lebid">
        <w:r>
          <w:rPr>
            <w:rtl w:val="0"/>
          </w:rPr>
          <w:delText>нные свойства</w:delText>
        </w:r>
      </w:del>
      <w:del w:id="10930" w:date="2019-06-22T23:07:00Z" w:author="Yuriy Lebid">
        <w:r>
          <w:rPr>
            <w:rtl w:val="0"/>
          </w:rPr>
          <w:delText xml:space="preserve">, </w:delText>
        </w:r>
      </w:del>
      <w:del w:id="10931" w:date="2019-06-22T23:07:00Z" w:author="Yuriy Lebid">
        <w:r>
          <w:rPr>
            <w:rtl w:val="0"/>
          </w:rPr>
          <w:delText>реализовывать предоставленные возможности</w:delText>
        </w:r>
      </w:del>
    </w:p>
    <w:p>
      <w:pPr>
        <w:pStyle w:val="heading 4"/>
        <w:rPr>
          <w:del w:id="1093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093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переменная эфирная составляющая </w:delText>
        </w:r>
      </w:del>
      <w:del w:id="1093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0935" w:date="2019-06-22T23:07:00Z" w:author="Yuriy Lebid"/>
        </w:rPr>
      </w:pPr>
      <w:del w:id="10936" w:date="2019-06-22T23:07:00Z" w:author="Yuriy Lebid">
        <w:r>
          <w:rPr>
            <w:rtl w:val="0"/>
          </w:rPr>
          <w:delText>абсолютно весь набор «сценариев одновременного развития» всех Формо</w:delText>
        </w:r>
      </w:del>
      <w:del w:id="10937" w:date="2019-06-22T23:07:00Z" w:author="Yuriy Lebid">
        <w:r>
          <w:rPr>
            <w:rtl w:val="0"/>
          </w:rPr>
          <w:delText>-</w:delText>
        </w:r>
      </w:del>
      <w:del w:id="10938" w:date="2019-06-22T23:07:00Z" w:author="Yuriy Lebid">
        <w:r>
          <w:rPr>
            <w:rtl w:val="0"/>
          </w:rPr>
          <w:delText>Типов данной ЛЛУУ</w:delText>
        </w:r>
      </w:del>
      <w:del w:id="10939" w:date="2019-06-22T23:07:00Z" w:author="Yuriy Lebid">
        <w:r>
          <w:rPr>
            <w:rtl w:val="0"/>
          </w:rPr>
          <w:delText>-</w:delText>
        </w:r>
      </w:del>
      <w:del w:id="10940" w:date="2019-06-22T23:07:00Z" w:author="Yuriy Lebid">
        <w:r>
          <w:rPr>
            <w:rtl w:val="0"/>
          </w:rPr>
          <w:delText>ВВУ</w:delText>
        </w:r>
      </w:del>
      <w:del w:id="10941" w:date="2019-06-22T23:07:00Z" w:author="Yuriy Lebid">
        <w:r>
          <w:rPr>
            <w:rtl w:val="0"/>
          </w:rPr>
          <w:delText xml:space="preserve">, </w:delText>
        </w:r>
      </w:del>
      <w:del w:id="10942" w:date="2019-06-22T23:07:00Z" w:author="Yuriy Lebid">
        <w:r>
          <w:rPr>
            <w:rtl w:val="0"/>
          </w:rPr>
          <w:delText>который изначально голографически закодирован в энергоинформационных структурах е</w:delText>
        </w:r>
      </w:del>
      <w:del w:id="10943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0944" w:date="2019-06-22T23:07:00Z" w:author="Yuriy Lebid">
        <w:r>
          <w:rPr>
            <w:rtl w:val="0"/>
          </w:rPr>
          <w:delText xml:space="preserve"> «Главной Временной Оси»</w:delText>
        </w:r>
      </w:del>
      <w:del w:id="10945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0946" w:date="2019-06-22T23:07:00Z" w:author="Yuriy Lebid"/>
        </w:rPr>
      </w:pPr>
      <w:del w:id="1094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1094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0949" w:date="2019-06-22T23:07:00Z" w:author="Yuriy Lebid">
        <w:r>
          <w:rPr>
            <w:rtl w:val="0"/>
          </w:rPr>
          <w:delText xml:space="preserve"> ПЭС</w:delText>
        </w:r>
      </w:del>
      <w:del w:id="10950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0951" w:date="2019-06-22T23:07:00Z" w:author="Yuriy Lebid"/>
        </w:rPr>
      </w:pPr>
      <w:del w:id="1095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095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095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095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10956" w:date="2019-06-22T23:07:00Z" w:author="Yuriy Lebid">
        <w:r>
          <w:rPr>
            <w:rtl w:val="0"/>
          </w:rPr>
          <w:delText xml:space="preserve"> ЛЛУУ</w:delText>
        </w:r>
      </w:del>
      <w:del w:id="10957" w:date="2019-06-22T23:07:00Z" w:author="Yuriy Lebid">
        <w:r>
          <w:rPr>
            <w:rtl w:val="0"/>
          </w:rPr>
          <w:delText>-</w:delText>
        </w:r>
      </w:del>
      <w:del w:id="10958" w:date="2019-06-22T23:07:00Z" w:author="Yuriy Lebid">
        <w:r>
          <w:rPr>
            <w:rtl w:val="0"/>
          </w:rPr>
          <w:delText>СС</w:delText>
        </w:r>
      </w:del>
      <w:del w:id="10959" w:date="2019-06-22T23:07:00Z" w:author="Yuriy Lebid">
        <w:r>
          <w:rPr>
            <w:rtl w:val="0"/>
          </w:rPr>
          <w:delText>-</w:delText>
        </w:r>
      </w:del>
      <w:del w:id="10960" w:date="2019-06-22T23:07:00Z" w:author="Yuriy Lebid">
        <w:r>
          <w:rPr>
            <w:rtl w:val="0"/>
          </w:rPr>
          <w:delText>СТ</w:delText>
        </w:r>
      </w:del>
      <w:del w:id="10961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0962" w:date="2019-06-22T23:07:00Z" w:author="Yuriy Lebid"/>
        </w:rPr>
      </w:pPr>
      <w:del w:id="1096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</w:delText>
        </w:r>
      </w:del>
      <w:del w:id="1096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0965" w:date="2019-06-22T23:07:00Z" w:author="Yuriy Lebid">
        <w:r>
          <w:rPr>
            <w:rtl w:val="0"/>
          </w:rPr>
          <w:delText xml:space="preserve"> «эфирное» тело</w:delText>
        </w:r>
      </w:del>
      <w:del w:id="10966" w:date="2019-06-22T23:07:00Z" w:author="Yuriy Lebid">
        <w:r>
          <w:rPr>
            <w:rtl w:val="0"/>
          </w:rPr>
          <w:delText xml:space="preserve">, </w:delText>
        </w:r>
      </w:del>
      <w:del w:id="10967" w:date="2019-06-22T23:07:00Z" w:author="Yuriy Lebid">
        <w:r>
          <w:rPr>
            <w:rtl w:val="0"/>
          </w:rPr>
          <w:delText>коллективное Подсознание</w:delText>
        </w:r>
      </w:del>
      <w:del w:id="10968" w:date="2019-06-22T23:07:00Z" w:author="Yuriy Lebid">
        <w:r>
          <w:rPr>
            <w:rtl w:val="0"/>
          </w:rPr>
          <w:delText xml:space="preserve">, </w:delText>
        </w:r>
      </w:del>
      <w:del w:id="10969" w:date="2019-06-22T23:07:00Z" w:author="Yuriy Lebid">
        <w:r>
          <w:rPr>
            <w:rtl w:val="0"/>
          </w:rPr>
          <w:delText>Надсознание</w:delText>
        </w:r>
      </w:del>
      <w:del w:id="10970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1097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097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перефокусировка </w:delText>
        </w:r>
      </w:del>
      <w:del w:id="1097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0974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097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1097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0977" w:date="2019-06-22T23:07:00Z" w:author="Yuriy Lebid">
        <w:r>
          <w:rPr>
            <w:rtl w:val="0"/>
          </w:rPr>
          <w:delText>процесс смены состояния сознания</w:delText>
        </w:r>
      </w:del>
      <w:del w:id="10978" w:date="2019-06-22T23:07:00Z" w:author="Yuriy Lebid">
        <w:r>
          <w:rPr>
            <w:rtl w:val="0"/>
          </w:rPr>
          <w:delText xml:space="preserve">; </w:delText>
        </w:r>
      </w:del>
      <w:del w:id="10979" w:date="2019-06-22T23:07:00Z" w:author="Yuriy Lebid">
        <w:r>
          <w:rPr>
            <w:rtl w:val="0"/>
          </w:rPr>
          <w:delText xml:space="preserve">перефокусировки сознания осуществляются непрерывно и бесконечно согласно </w:delText>
        </w:r>
      </w:del>
      <w:del w:id="10980" w:date="2019-06-22T23:07:00Z" w:author="Yuriy Lebid">
        <w:r>
          <w:rPr>
            <w:rtl w:val="0"/>
          </w:rPr>
          <w:delText>"</w:delText>
        </w:r>
      </w:del>
      <w:del w:id="10981" w:date="2019-06-22T23:07:00Z" w:author="Yuriy Lebid">
        <w:r>
          <w:rPr>
            <w:rtl w:val="0"/>
          </w:rPr>
          <w:delText>ротационному Принципу</w:delText>
        </w:r>
      </w:del>
      <w:del w:id="10982" w:date="2019-06-22T23:07:00Z" w:author="Yuriy Lebid">
        <w:r>
          <w:rPr>
            <w:rtl w:val="0"/>
          </w:rPr>
          <w:delText xml:space="preserve">" </w:delText>
        </w:r>
      </w:del>
      <w:del w:id="10983" w:date="2019-06-22T23:07:00Z" w:author="Yuriy Lebid">
        <w:r>
          <w:rPr>
            <w:rtl w:val="0"/>
          </w:rPr>
          <w:delText>и не являются материальным процессом</w:delText>
        </w:r>
      </w:del>
      <w:del w:id="10984" w:date="2019-06-22T23:07:00Z" w:author="Yuriy Lebid">
        <w:r>
          <w:rPr>
            <w:rtl w:val="0"/>
          </w:rPr>
          <w:delText xml:space="preserve">. </w:delText>
        </w:r>
      </w:del>
      <w:del w:id="10985" w:date="2019-06-22T23:07:00Z" w:author="Yuriy Lebid">
        <w:r>
          <w:rPr>
            <w:rtl w:val="0"/>
          </w:rPr>
          <w:delText>Согласно ииссиидиологическим представлениям</w:delText>
        </w:r>
      </w:del>
      <w:del w:id="10986" w:date="2019-06-22T23:07:00Z" w:author="Yuriy Lebid">
        <w:r>
          <w:rPr>
            <w:rtl w:val="0"/>
          </w:rPr>
          <w:delText xml:space="preserve">, </w:delText>
        </w:r>
      </w:del>
      <w:del w:id="10987" w:date="2019-06-22T23:07:00Z" w:author="Yuriy Lebid">
        <w:r>
          <w:rPr>
            <w:rtl w:val="0"/>
          </w:rPr>
          <w:delText xml:space="preserve">наше Самосознание постоянно находится в процессе перефокусировок по изначально существующим в Мироздании во всех своих вариациях </w:delText>
        </w:r>
      </w:del>
      <w:del w:id="10988" w:date="2019-06-22T23:07:00Z" w:author="Yuriy Lebid">
        <w:r>
          <w:rPr>
            <w:rtl w:val="0"/>
          </w:rPr>
          <w:delText>(</w:delText>
        </w:r>
      </w:del>
      <w:del w:id="10989" w:date="2019-06-22T23:07:00Z" w:author="Yuriy Lebid">
        <w:r>
          <w:rPr>
            <w:rtl w:val="0"/>
          </w:rPr>
          <w:delText>принцип одномоментности</w:delText>
        </w:r>
      </w:del>
      <w:del w:id="10990" w:date="2019-06-22T23:07:00Z" w:author="Yuriy Lebid">
        <w:r>
          <w:rPr>
            <w:rtl w:val="0"/>
          </w:rPr>
          <w:delText xml:space="preserve">) </w:delText>
        </w:r>
      </w:del>
      <w:del w:id="10991" w:date="2019-06-22T23:07:00Z" w:author="Yuriy Lebid">
        <w:r>
          <w:rPr>
            <w:rtl w:val="0"/>
          </w:rPr>
          <w:delText xml:space="preserve">и как бы взаимопроницающих друг друга </w:delText>
        </w:r>
      </w:del>
      <w:del w:id="10992" w:date="2019-06-22T23:07:00Z" w:author="Yuriy Lebid">
        <w:r>
          <w:rPr>
            <w:rtl w:val="0"/>
          </w:rPr>
          <w:delText>"</w:delText>
        </w:r>
      </w:del>
      <w:del w:id="10993" w:date="2019-06-22T23:07:00Z" w:author="Yuriy Lebid">
        <w:r>
          <w:rPr>
            <w:rtl w:val="0"/>
          </w:rPr>
          <w:delText>сценариям развития</w:delText>
        </w:r>
      </w:del>
      <w:del w:id="10994" w:date="2019-06-22T23:07:00Z" w:author="Yuriy Lebid">
        <w:r>
          <w:rPr>
            <w:rtl w:val="0"/>
          </w:rPr>
          <w:delText>".</w:delText>
        </w:r>
      </w:del>
    </w:p>
    <w:p>
      <w:pPr>
        <w:pStyle w:val="heading 4"/>
        <w:rPr>
          <w:del w:id="10995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1099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перманентность </w:delText>
        </w:r>
      </w:del>
      <w:del w:id="1099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099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099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 </w:delText>
        </w:r>
      </w:del>
      <w:del w:id="1100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permaneo</w:delText>
        </w:r>
      </w:del>
      <w:del w:id="1100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оставаться</w:delText>
        </w:r>
      </w:del>
      <w:del w:id="1100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10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сохраняться</w:delText>
        </w:r>
      </w:del>
      <w:del w:id="1100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10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длиться</w:delText>
        </w:r>
      </w:del>
      <w:del w:id="1100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1007" w:date="2019-06-22T23:07:00Z" w:author="Yuriy Lebid"/>
        </w:rPr>
      </w:pPr>
      <w:del w:id="1100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ииссиидиологическое понятие совпадает с общепринятым</w:delText>
        </w:r>
      </w:del>
      <w:del w:id="1100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1010" w:date="2019-06-22T23:07:00Z" w:author="Yuriy Lebid">
        <w:r>
          <w:rPr>
            <w:rtl w:val="0"/>
          </w:rPr>
          <w:delText>непрерывность</w:delText>
        </w:r>
      </w:del>
      <w:del w:id="11011" w:date="2019-06-22T23:07:00Z" w:author="Yuriy Lebid">
        <w:r>
          <w:rPr>
            <w:rtl w:val="0"/>
          </w:rPr>
          <w:delText xml:space="preserve">, </w:delText>
        </w:r>
      </w:del>
      <w:del w:id="11012" w:date="2019-06-22T23:07:00Z" w:author="Yuriy Lebid">
        <w:r>
          <w:rPr>
            <w:rtl w:val="0"/>
          </w:rPr>
          <w:delText>что</w:delText>
        </w:r>
      </w:del>
      <w:del w:id="11013" w:date="2019-06-22T23:07:00Z" w:author="Yuriy Lebid">
        <w:r>
          <w:rPr>
            <w:rtl w:val="0"/>
          </w:rPr>
          <w:delText>-</w:delText>
        </w:r>
      </w:del>
      <w:del w:id="11014" w:date="2019-06-22T23:07:00Z" w:author="Yuriy Lebid">
        <w:r>
          <w:rPr>
            <w:rtl w:val="0"/>
          </w:rPr>
          <w:delText>то постоянно продолжающееся</w:delText>
        </w:r>
      </w:del>
      <w:del w:id="11015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1016" w:date="2019-06-22T23:07:00Z" w:author="Yuriy Lebid"/>
        </w:rPr>
      </w:pPr>
      <w:del w:id="1101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</w:delText>
        </w:r>
      </w:del>
      <w:del w:id="1101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1019" w:date="2019-06-22T23:07:00Z" w:author="Yuriy Lebid">
        <w:r>
          <w:rPr>
            <w:rtl w:val="0"/>
          </w:rPr>
          <w:delText xml:space="preserve"> постоянность</w:delText>
        </w:r>
      </w:del>
      <w:del w:id="11020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1102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102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перманентные фотоны </w:delText>
        </w:r>
      </w:del>
      <w:del w:id="1102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1024" w:date="2019-06-22T23:07:00Z" w:author="Yuriy Lebid"/>
        </w:rPr>
      </w:pPr>
      <w:del w:id="1102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определение совпадает с понятиями физики</w:delText>
        </w:r>
      </w:del>
      <w:del w:id="11026" w:date="2019-06-22T23:07:00Z" w:author="Yuriy Lebid">
        <w:r>
          <w:rPr>
            <w:rtl w:val="0"/>
          </w:rPr>
          <w:delText xml:space="preserve">: </w:delText>
        </w:r>
      </w:del>
      <w:del w:id="11027" w:date="2019-06-22T23:07:00Z" w:author="Yuriy Lebid">
        <w:r>
          <w:rPr>
            <w:rtl w:val="0"/>
          </w:rPr>
          <w:delText>обычные</w:delText>
        </w:r>
      </w:del>
      <w:del w:id="11028" w:date="2019-06-22T23:07:00Z" w:author="Yuriy Lebid">
        <w:r>
          <w:rPr>
            <w:rtl w:val="0"/>
          </w:rPr>
          <w:delText xml:space="preserve">, </w:delText>
        </w:r>
      </w:del>
      <w:del w:id="11029" w:date="2019-06-22T23:07:00Z" w:author="Yuriy Lebid">
        <w:r>
          <w:rPr>
            <w:rtl w:val="0"/>
          </w:rPr>
          <w:delText>адекватные для данной человеческой группы Пространственно</w:delText>
        </w:r>
      </w:del>
      <w:del w:id="11030" w:date="2019-06-22T23:07:00Z" w:author="Yuriy Lebid">
        <w:r>
          <w:rPr>
            <w:rtl w:val="0"/>
          </w:rPr>
          <w:delText>-</w:delText>
        </w:r>
      </w:del>
      <w:del w:id="11031" w:date="2019-06-22T23:07:00Z" w:author="Yuriy Lebid">
        <w:r>
          <w:rPr>
            <w:rtl w:val="0"/>
          </w:rPr>
          <w:delText xml:space="preserve">Временных Континуумов </w:delText>
        </w:r>
      </w:del>
      <w:del w:id="11032" w:date="2019-06-22T23:07:00Z" w:author="Yuriy Lebid">
        <w:r>
          <w:rPr>
            <w:rtl w:val="0"/>
          </w:rPr>
          <w:delText>(</w:delText>
        </w:r>
      </w:del>
      <w:del w:id="11033" w:date="2019-06-22T23:07:00Z" w:author="Yuriy Lebid">
        <w:r>
          <w:rPr>
            <w:rtl w:val="0"/>
          </w:rPr>
          <w:delText>ПВК</w:delText>
        </w:r>
      </w:del>
      <w:del w:id="11034" w:date="2019-06-22T23:07:00Z" w:author="Yuriy Lebid">
        <w:r>
          <w:rPr>
            <w:rtl w:val="0"/>
          </w:rPr>
          <w:delText xml:space="preserve">) </w:delText>
        </w:r>
      </w:del>
      <w:del w:id="11035" w:date="2019-06-22T23:07:00Z" w:author="Yuriy Lebid">
        <w:r>
          <w:rPr>
            <w:rtl w:val="0"/>
          </w:rPr>
          <w:delText>фотоны</w:delText>
        </w:r>
      </w:del>
    </w:p>
    <w:p>
      <w:pPr>
        <w:pStyle w:val="heading 4"/>
        <w:rPr>
          <w:del w:id="11036" w:date="2019-06-22T23:07:00Z" w:author="Yuriy Lebid"/>
          <w:rStyle w:val="Нет"/>
          <w:color w:val="000000"/>
          <w:u w:color="000000"/>
        </w:rPr>
      </w:pPr>
      <w:del w:id="1103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пермутировать </w:delText>
        </w:r>
      </w:del>
      <w:del w:id="1103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103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104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104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permuto</w:delText>
        </w:r>
      </w:del>
      <w:del w:id="110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переменять</w:delText>
        </w:r>
      </w:del>
      <w:del w:id="1104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104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обменивать что</w:delText>
        </w:r>
      </w:del>
      <w:del w:id="110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-</w:delText>
        </w:r>
      </w:del>
      <w:del w:id="1104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либо одно на что</w:delText>
        </w:r>
      </w:del>
      <w:del w:id="110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-</w:delText>
        </w:r>
      </w:del>
      <w:del w:id="1104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либо другое</w:delText>
        </w:r>
      </w:del>
      <w:del w:id="110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1050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1051" w:date="2019-06-22T23:07:00Z" w:author="Yuriy Lebid">
        <w:r>
          <w:rPr>
            <w:rtl w:val="0"/>
          </w:rPr>
          <w:delText xml:space="preserve">осознанно и неосознанно обмениваться через Фокусную Динамику </w:delText>
        </w:r>
      </w:del>
      <w:del w:id="11052" w:date="2019-06-22T23:07:00Z" w:author="Yuriy Lebid">
        <w:r>
          <w:rPr>
            <w:rtl w:val="0"/>
          </w:rPr>
          <w:delText>(</w:delText>
        </w:r>
      </w:del>
      <w:del w:id="11053" w:date="2019-06-22T23:07:00Z" w:author="Yuriy Lebid">
        <w:r>
          <w:rPr>
            <w:rtl w:val="0"/>
          </w:rPr>
          <w:delText>ФД</w:delText>
        </w:r>
      </w:del>
      <w:del w:id="11054" w:date="2019-06-22T23:07:00Z" w:author="Yuriy Lebid">
        <w:r>
          <w:rPr>
            <w:rtl w:val="0"/>
          </w:rPr>
          <w:delText xml:space="preserve">) </w:delText>
        </w:r>
      </w:del>
      <w:del w:id="11055" w:date="2019-06-22T23:07:00Z" w:author="Yuriy Lebid">
        <w:r>
          <w:rPr>
            <w:rtl w:val="0"/>
          </w:rPr>
          <w:delText>определ</w:delText>
        </w:r>
      </w:del>
      <w:del w:id="11056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1057" w:date="2019-06-22T23:07:00Z" w:author="Yuriy Lebid">
        <w:r>
          <w:rPr>
            <w:rtl w:val="0"/>
          </w:rPr>
          <w:delText>нными СФУУРММ</w:delText>
        </w:r>
      </w:del>
      <w:del w:id="11058" w:date="2019-06-22T23:07:00Z" w:author="Yuriy Lebid">
        <w:r>
          <w:rPr>
            <w:rtl w:val="0"/>
          </w:rPr>
          <w:delText>-</w:delText>
        </w:r>
      </w:del>
      <w:del w:id="11059" w:date="2019-06-22T23:07:00Z" w:author="Yuriy Lebid">
        <w:r>
          <w:rPr>
            <w:rtl w:val="0"/>
          </w:rPr>
          <w:delText>Формами</w:delText>
        </w:r>
      </w:del>
    </w:p>
    <w:p>
      <w:pPr>
        <w:pStyle w:val="heading 4"/>
        <w:rPr>
          <w:del w:id="11060" w:date="2019-06-22T23:07:00Z" w:author="Yuriy Lebid"/>
          <w:rStyle w:val="Нет"/>
          <w:color w:val="000000"/>
          <w:u w:color="000000"/>
        </w:rPr>
      </w:pPr>
      <w:del w:id="11061" w:date="2019-06-22T23:07:00Z" w:author="Yuriy Lebid">
        <w:r>
          <w:rPr>
            <w:rStyle w:val="Нет"/>
            <w:rFonts w:ascii="Times New Roman" w:hAnsi="Times New Roman" w:hint="default"/>
            <w:color w:val="000000"/>
            <w:u w:color="000000"/>
            <w:rtl w:val="0"/>
            <w:lang w:val="ru-RU"/>
          </w:rPr>
          <w:delText>п</w:delText>
        </w:r>
      </w:del>
      <w:del w:id="1106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ермутарность </w:delText>
        </w:r>
      </w:del>
      <w:del w:id="110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10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10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106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permuto</w:delText>
        </w:r>
      </w:del>
      <w:del w:id="110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переменять</w:delText>
        </w:r>
      </w:del>
      <w:del w:id="110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106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обменивать что</w:delText>
        </w:r>
      </w:del>
      <w:del w:id="1107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-</w:delText>
        </w:r>
      </w:del>
      <w:del w:id="1107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либо одно на что</w:delText>
        </w:r>
      </w:del>
      <w:del w:id="1107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-</w:delText>
        </w:r>
      </w:del>
      <w:del w:id="1107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либо другое</w:delText>
        </w:r>
      </w:del>
      <w:del w:id="1107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1075" w:date="2019-06-22T23:07:00Z" w:author="Yuriy Lebid"/>
        </w:rPr>
      </w:pPr>
      <w:del w:id="11076" w:date="2019-06-22T23:07:00Z" w:author="Yuriy Lebid">
        <w:r>
          <w:rPr>
            <w:rtl w:val="0"/>
          </w:rPr>
          <w:delText>способность Формо</w:delText>
        </w:r>
      </w:del>
      <w:del w:id="11077" w:date="2019-06-22T23:07:00Z" w:author="Yuriy Lebid">
        <w:r>
          <w:rPr>
            <w:rtl w:val="0"/>
          </w:rPr>
          <w:delText>-</w:delText>
        </w:r>
      </w:del>
      <w:del w:id="11078" w:date="2019-06-22T23:07:00Z" w:author="Yuriy Lebid">
        <w:r>
          <w:rPr>
            <w:rtl w:val="0"/>
          </w:rPr>
          <w:delText xml:space="preserve">Творцов к осуществлению между собой резонационного взаимообмена Энергией и Информацией </w:delText>
        </w:r>
      </w:del>
      <w:del w:id="11079" w:date="2019-06-22T23:07:00Z" w:author="Yuriy Lebid">
        <w:r>
          <w:rPr>
            <w:rtl w:val="0"/>
          </w:rPr>
          <w:delText>(</w:delText>
        </w:r>
      </w:del>
      <w:del w:id="11080" w:date="2019-06-22T23:07:00Z" w:author="Yuriy Lebid">
        <w:r>
          <w:rPr>
            <w:rtl w:val="0"/>
          </w:rPr>
          <w:delText>СФУУРММ</w:delText>
        </w:r>
      </w:del>
      <w:del w:id="11081" w:date="2019-06-22T23:07:00Z" w:author="Yuriy Lebid">
        <w:r>
          <w:rPr>
            <w:rtl w:val="0"/>
          </w:rPr>
          <w:delText>-</w:delText>
        </w:r>
      </w:del>
      <w:del w:id="11082" w:date="2019-06-22T23:07:00Z" w:author="Yuriy Lebid">
        <w:r>
          <w:rPr>
            <w:rtl w:val="0"/>
          </w:rPr>
          <w:delText>Формами</w:delText>
        </w:r>
      </w:del>
      <w:del w:id="11083" w:date="2019-06-22T23:07:00Z" w:author="Yuriy Lebid">
        <w:r>
          <w:rPr>
            <w:rtl w:val="0"/>
          </w:rPr>
          <w:delText xml:space="preserve">, </w:delText>
        </w:r>
      </w:del>
      <w:del w:id="11084" w:date="2019-06-22T23:07:00Z" w:author="Yuriy Lebid">
        <w:r>
          <w:rPr>
            <w:rtl w:val="0"/>
          </w:rPr>
          <w:delText>фокусно</w:delText>
        </w:r>
      </w:del>
      <w:del w:id="11085" w:date="2019-06-22T23:07:00Z" w:author="Yuriy Lebid">
        <w:r>
          <w:rPr>
            <w:rtl w:val="0"/>
          </w:rPr>
          <w:delText>-</w:delText>
        </w:r>
      </w:del>
      <w:del w:id="11086" w:date="2019-06-22T23:07:00Z" w:author="Yuriy Lebid">
        <w:r>
          <w:rPr>
            <w:rtl w:val="0"/>
          </w:rPr>
          <w:delText>эфирными сочетаниями</w:delText>
        </w:r>
      </w:del>
      <w:del w:id="11087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108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108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персоналистический Мир </w:delText>
        </w:r>
      </w:del>
      <w:del w:id="1109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1091" w:date="2019-06-22T23:07:00Z" w:author="Yuriy Lebid"/>
        </w:rPr>
      </w:pPr>
      <w:del w:id="1109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значение совпадает с общепринятым</w:delText>
        </w:r>
      </w:del>
      <w:del w:id="1109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1094" w:date="2019-06-22T23:07:00Z" w:author="Yuriy Lebid">
        <w:r>
          <w:rPr>
            <w:rtl w:val="0"/>
          </w:rPr>
          <w:delText>индивидуальный</w:delText>
        </w:r>
      </w:del>
      <w:del w:id="11095" w:date="2019-06-22T23:07:00Z" w:author="Yuriy Lebid">
        <w:r>
          <w:rPr>
            <w:rtl w:val="0"/>
          </w:rPr>
          <w:delText xml:space="preserve">, </w:delText>
        </w:r>
      </w:del>
      <w:del w:id="11096" w:date="2019-06-22T23:07:00Z" w:author="Yuriy Lebid">
        <w:r>
          <w:rPr>
            <w:rtl w:val="0"/>
          </w:rPr>
          <w:delText>собственный Мир «личности»</w:delText>
        </w:r>
      </w:del>
      <w:del w:id="11097" w:date="2019-06-22T23:07:00Z" w:author="Yuriy Lebid">
        <w:r>
          <w:rPr>
            <w:rtl w:val="0"/>
          </w:rPr>
          <w:delText xml:space="preserve">, </w:delText>
        </w:r>
      </w:del>
      <w:del w:id="11098" w:date="2019-06-22T23:07:00Z" w:author="Yuriy Lebid">
        <w:r>
          <w:rPr>
            <w:rtl w:val="0"/>
          </w:rPr>
          <w:delText>сформированный на основе свойственных только ей субъективных Представлений о самой себе и окружающем ее</w:delText>
        </w:r>
      </w:del>
      <w:del w:id="11099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̈</w:delText>
        </w:r>
      </w:del>
      <w:del w:id="11100" w:date="2019-06-22T23:07:00Z" w:author="Yuriy Lebid">
        <w:r>
          <w:rPr>
            <w:rtl w:val="0"/>
          </w:rPr>
          <w:delText xml:space="preserve"> Мире</w:delText>
        </w:r>
      </w:del>
    </w:p>
    <w:p>
      <w:pPr>
        <w:pStyle w:val="heading 4"/>
        <w:rPr>
          <w:del w:id="11101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1110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персонификация </w:delText>
        </w:r>
      </w:del>
      <w:del w:id="111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110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11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110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persona</w:delText>
        </w:r>
      </w:del>
      <w:del w:id="111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маска акт</w:delText>
        </w:r>
      </w:del>
      <w:del w:id="11108" w:date="2019-06-22T23:07:00Z" w:author="Yuriy Lebid">
        <w:r>
          <w:rPr>
            <w:rStyle w:val="Нет"/>
            <w:rFonts w:ascii="Cambria" w:cs="Cambria" w:hAnsi="Cambria" w:eastAsia="Cambria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ё</w:delText>
        </w:r>
      </w:del>
      <w:del w:id="1110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ра</w:delText>
        </w:r>
      </w:del>
      <w:del w:id="1111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111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роль</w:delText>
        </w:r>
      </w:del>
      <w:del w:id="1111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111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личность</w:delText>
        </w:r>
      </w:del>
      <w:del w:id="111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111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лицо</w:delText>
        </w:r>
      </w:del>
      <w:del w:id="1111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1117" w:date="2019-06-22T23:07:00Z" w:author="Yuriy Lebid"/>
        </w:rPr>
      </w:pPr>
      <w:del w:id="11118" w:date="2019-06-22T23:07:00Z" w:author="Yuriy Lebid">
        <w:r>
          <w:rPr>
            <w:rStyle w:val="Нет"/>
            <w:rFonts w:ascii="Times" w:hAnsi="Times" w:hint="default"/>
            <w:i w:val="1"/>
            <w:iCs w:val="1"/>
            <w:rtl w:val="0"/>
            <w:lang w:val="ru-RU"/>
          </w:rPr>
          <w:delText>в ииссиидиологии</w:delText>
        </w:r>
      </w:del>
      <w:del w:id="11119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 xml:space="preserve"> </w:delText>
        </w:r>
      </w:del>
      <w:del w:id="1112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означает</w:delText>
        </w:r>
      </w:del>
      <w:del w:id="11121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11122" w:date="2019-06-22T23:07:00Z" w:author="Yuriy Lebid">
        <w:r>
          <w:rPr>
            <w:rtl w:val="0"/>
          </w:rPr>
          <w:delText xml:space="preserve">зависимость  Фокусной Динамики </w:delText>
        </w:r>
      </w:del>
      <w:del w:id="11123" w:date="2019-06-22T23:07:00Z" w:author="Yuriy Lebid">
        <w:r>
          <w:rPr>
            <w:rtl w:val="0"/>
          </w:rPr>
          <w:delText>(</w:delText>
        </w:r>
      </w:del>
      <w:del w:id="11124" w:date="2019-06-22T23:07:00Z" w:author="Yuriy Lebid">
        <w:r>
          <w:rPr>
            <w:rtl w:val="0"/>
          </w:rPr>
          <w:delText>ФД</w:delText>
        </w:r>
      </w:del>
      <w:del w:id="11125" w:date="2019-06-22T23:07:00Z" w:author="Yuriy Lebid">
        <w:r>
          <w:rPr>
            <w:rtl w:val="0"/>
          </w:rPr>
          <w:delText xml:space="preserve">) </w:delText>
        </w:r>
      </w:del>
      <w:del w:id="11126" w:date="2019-06-22T23:07:00Z" w:author="Yuriy Lebid">
        <w:r>
          <w:rPr>
            <w:rtl w:val="0"/>
          </w:rPr>
          <w:delText>от функциональной привязки к личностной ОЛЛАКТ</w:delText>
        </w:r>
      </w:del>
      <w:del w:id="11127" w:date="2019-06-22T23:07:00Z" w:author="Yuriy Lebid">
        <w:r>
          <w:rPr>
            <w:rtl w:val="0"/>
          </w:rPr>
          <w:delText>-</w:delText>
        </w:r>
      </w:del>
      <w:del w:id="11128" w:date="2019-06-22T23:07:00Z" w:author="Yuriy Lebid">
        <w:r>
          <w:rPr>
            <w:rtl w:val="0"/>
          </w:rPr>
          <w:delText>ДРУОТММ системе  и ФЛУУ</w:delText>
        </w:r>
      </w:del>
      <w:del w:id="11129" w:date="2019-06-22T23:07:00Z" w:author="Yuriy Lebid">
        <w:r>
          <w:rPr>
            <w:rtl w:val="0"/>
          </w:rPr>
          <w:delText>-</w:delText>
        </w:r>
      </w:del>
      <w:del w:id="11130" w:date="2019-06-22T23:07:00Z" w:author="Yuriy Lebid">
        <w:r>
          <w:rPr>
            <w:rtl w:val="0"/>
          </w:rPr>
          <w:delText>ЛУУ</w:delText>
        </w:r>
      </w:del>
      <w:del w:id="11131" w:date="2019-06-22T23:07:00Z" w:author="Yuriy Lebid">
        <w:r>
          <w:rPr>
            <w:rtl w:val="0"/>
          </w:rPr>
          <w:delText>-</w:delText>
        </w:r>
      </w:del>
      <w:del w:id="11132" w:date="2019-06-22T23:07:00Z" w:author="Yuriy Lebid">
        <w:r>
          <w:rPr>
            <w:rtl w:val="0"/>
          </w:rPr>
          <w:delText xml:space="preserve">комплексу </w:delText>
        </w:r>
      </w:del>
      <w:del w:id="11133" w:date="2019-06-22T23:07:00Z" w:author="Yuriy Lebid">
        <w:r>
          <w:rPr>
            <w:rtl w:val="0"/>
          </w:rPr>
          <w:delText>(</w:delText>
        </w:r>
      </w:del>
      <w:del w:id="11134" w:date="2019-06-22T23:07:00Z" w:author="Yuriy Lebid">
        <w:r>
          <w:rPr>
            <w:rtl w:val="0"/>
          </w:rPr>
          <w:delText>субтеррансивной ОДС</w:delText>
        </w:r>
      </w:del>
      <w:del w:id="11135" w:date="2019-06-22T23:07:00Z" w:author="Yuriy Lebid">
        <w:r>
          <w:rPr>
            <w:rtl w:val="0"/>
          </w:rPr>
          <w:delText>-</w:delText>
        </w:r>
      </w:del>
      <w:del w:id="11136" w:date="2019-06-22T23:07:00Z" w:author="Yuriy Lebid">
        <w:r>
          <w:rPr>
            <w:rtl w:val="0"/>
          </w:rPr>
          <w:delText>ФЛК</w:delText>
        </w:r>
      </w:del>
      <w:del w:id="11137" w:date="2019-06-22T23:07:00Z" w:author="Yuriy Lebid">
        <w:r>
          <w:rPr>
            <w:rtl w:val="0"/>
          </w:rPr>
          <w:delText xml:space="preserve">)  </w:delText>
        </w:r>
      </w:del>
      <w:del w:id="11138" w:date="2019-06-22T23:07:00Z" w:author="Yuriy Lebid">
        <w:r>
          <w:rPr>
            <w:rtl w:val="0"/>
          </w:rPr>
          <w:delText>конкретной «личности»</w:delText>
        </w:r>
      </w:del>
      <w:del w:id="11139" w:date="2019-06-22T23:07:00Z" w:author="Yuriy Lebid">
        <w:r>
          <w:rPr>
            <w:rtl w:val="0"/>
          </w:rPr>
          <w:delText xml:space="preserve">, </w:delText>
        </w:r>
      </w:del>
      <w:del w:id="11140" w:date="2019-06-22T23:07:00Z" w:author="Yuriy Lebid">
        <w:r>
          <w:rPr>
            <w:rtl w:val="0"/>
          </w:rPr>
          <w:delText>через которую она многократно реализовывалась и</w:delText>
        </w:r>
      </w:del>
      <w:del w:id="11141" w:date="2019-06-22T23:07:00Z" w:author="Yuriy Lebid">
        <w:r>
          <w:rPr>
            <w:rtl w:val="0"/>
          </w:rPr>
          <w:delText xml:space="preserve">, </w:delText>
        </w:r>
      </w:del>
      <w:del w:id="11142" w:date="2019-06-22T23:07:00Z" w:author="Yuriy Lebid">
        <w:r>
          <w:rPr>
            <w:rtl w:val="0"/>
          </w:rPr>
          <w:delText>вс</w:delText>
        </w:r>
      </w:del>
      <w:del w:id="11143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1144" w:date="2019-06-22T23:07:00Z" w:author="Yuriy Lebid">
        <w:r>
          <w:rPr>
            <w:rtl w:val="0"/>
          </w:rPr>
          <w:delText xml:space="preserve"> больше оструктуриваясь какими</w:delText>
        </w:r>
      </w:del>
      <w:del w:id="11145" w:date="2019-06-22T23:07:00Z" w:author="Yuriy Lebid">
        <w:r>
          <w:rPr>
            <w:rtl w:val="0"/>
          </w:rPr>
          <w:delText>-</w:delText>
        </w:r>
      </w:del>
      <w:del w:id="11146" w:date="2019-06-22T23:07:00Z" w:author="Yuriy Lebid">
        <w:r>
          <w:rPr>
            <w:rtl w:val="0"/>
          </w:rPr>
          <w:delText>то узкоспецифическими Представлениями</w:delText>
        </w:r>
      </w:del>
      <w:del w:id="11147" w:date="2019-06-22T23:07:00Z" w:author="Yuriy Lebid">
        <w:r>
          <w:rPr>
            <w:rtl w:val="0"/>
          </w:rPr>
          <w:delText xml:space="preserve">, </w:delText>
        </w:r>
      </w:del>
      <w:del w:id="11148" w:date="2019-06-22T23:07:00Z" w:author="Yuriy Lebid">
        <w:r>
          <w:rPr>
            <w:rtl w:val="0"/>
          </w:rPr>
          <w:delText>свойственными только данному человеку</w:delText>
        </w:r>
      </w:del>
      <w:del w:id="11149" w:date="2019-06-22T23:07:00Z" w:author="Yuriy Lebid">
        <w:r>
          <w:rPr>
            <w:rtl w:val="0"/>
          </w:rPr>
          <w:delText xml:space="preserve">, </w:delText>
        </w:r>
      </w:del>
      <w:del w:id="11150" w:date="2019-06-22T23:07:00Z" w:author="Yuriy Lebid">
        <w:r>
          <w:rPr>
            <w:rtl w:val="0"/>
          </w:rPr>
          <w:delText>самоотождествилась с некоторыми из субтеррансивных особенностей его системы Восприятия</w:delText>
        </w:r>
      </w:del>
      <w:del w:id="11151" w:date="2019-06-22T23:07:00Z" w:author="Yuriy Lebid">
        <w:r>
          <w:rPr>
            <w:rtl w:val="0"/>
          </w:rPr>
          <w:delText xml:space="preserve">, </w:delText>
        </w:r>
      </w:del>
      <w:del w:id="11152" w:date="2019-06-22T23:07:00Z" w:author="Yuriy Lebid">
        <w:r>
          <w:rPr>
            <w:rtl w:val="0"/>
          </w:rPr>
          <w:delText xml:space="preserve">что привело к частичной персонификации </w:delText>
        </w:r>
      </w:del>
      <w:del w:id="11153" w:date="2019-06-22T23:07:00Z" w:author="Yuriy Lebid">
        <w:r>
          <w:rPr>
            <w:rtl w:val="0"/>
          </w:rPr>
          <w:delText>(</w:delText>
        </w:r>
      </w:del>
      <w:del w:id="11154" w:date="2019-06-22T23:07:00Z" w:author="Yuriy Lebid">
        <w:r>
          <w:rPr>
            <w:rtl w:val="0"/>
          </w:rPr>
          <w:delText>то есть</w:delText>
        </w:r>
      </w:del>
      <w:del w:id="11155" w:date="2019-06-22T23:07:00Z" w:author="Yuriy Lebid">
        <w:r>
          <w:rPr>
            <w:rtl w:val="0"/>
          </w:rPr>
          <w:delText xml:space="preserve">, </w:delText>
        </w:r>
      </w:del>
      <w:del w:id="11156" w:date="2019-06-22T23:07:00Z" w:author="Yuriy Lebid">
        <w:r>
          <w:rPr>
            <w:rtl w:val="0"/>
          </w:rPr>
          <w:delText>реализационные особенности стали частью индивидуального образа этого человека</w:delText>
        </w:r>
      </w:del>
      <w:del w:id="11157" w:date="2019-06-22T23:07:00Z" w:author="Yuriy Lebid">
        <w:r>
          <w:rPr>
            <w:rtl w:val="0"/>
          </w:rPr>
          <w:delText xml:space="preserve">), </w:delText>
        </w:r>
      </w:del>
      <w:del w:id="11158" w:date="2019-06-22T23:07:00Z" w:author="Yuriy Lebid">
        <w:r>
          <w:rPr>
            <w:rtl w:val="0"/>
          </w:rPr>
          <w:delText>предопределив Мотивации и Интересы данной личности</w:delText>
        </w:r>
      </w:del>
      <w:del w:id="11159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1160" w:date="2019-06-22T23:07:00Z" w:author="Yuriy Lebid"/>
          <w:rStyle w:val="Нет"/>
          <w:rFonts w:ascii="SchoolBook" w:cs="SchoolBook" w:hAnsi="SchoolBook" w:eastAsia="SchoolBook"/>
          <w:b w:val="1"/>
          <w:bCs w:val="1"/>
          <w:i w:val="1"/>
          <w:iCs w:val="1"/>
        </w:rPr>
      </w:pPr>
      <w:del w:id="11161" w:date="2019-06-22T23:07:00Z" w:author="Yuriy Lebid">
        <w:r>
          <w:rPr>
            <w:rStyle w:val="Нет"/>
            <w:rFonts w:ascii="Times" w:hAnsi="Times" w:hint="default"/>
            <w:i w:val="1"/>
            <w:iCs w:val="1"/>
            <w:rtl w:val="0"/>
            <w:lang w:val="ru-RU"/>
          </w:rPr>
          <w:delText>Производное</w:delText>
        </w:r>
      </w:del>
      <w:del w:id="11162" w:date="2019-06-22T23:07:00Z" w:author="Yuriy Lebid">
        <w:r>
          <w:rPr>
            <w:rStyle w:val="Нет"/>
            <w:rFonts w:ascii="Times" w:hAnsi="Times"/>
            <w:i w:val="1"/>
            <w:iCs w:val="1"/>
            <w:rtl w:val="0"/>
            <w:lang w:val="ru-RU"/>
          </w:rPr>
          <w:delText xml:space="preserve">: </w:delText>
        </w:r>
      </w:del>
      <w:del w:id="11163" w:date="2019-06-22T23:07:00Z" w:author="Yuriy Lebid">
        <w:r>
          <w:rPr>
            <w:rStyle w:val="Hyperlink.1"/>
            <w:rtl w:val="0"/>
          </w:rPr>
          <w:delText>персонификационный</w:delText>
        </w:r>
      </w:del>
      <w:del w:id="11164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116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116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пертурбация </w:delText>
        </w:r>
      </w:del>
      <w:del w:id="111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1168" w:date="2019-06-22T23:07:00Z" w:author="Yuriy Lebid"/>
        </w:rPr>
      </w:pPr>
      <w:del w:id="1116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ииссиидиологическом значении</w:delText>
        </w:r>
      </w:del>
      <w:del w:id="11170" w:date="2019-06-22T23:07:00Z" w:author="Yuriy Lebid">
        <w:r>
          <w:rPr>
            <w:rtl w:val="0"/>
          </w:rPr>
          <w:delText xml:space="preserve">: </w:delText>
        </w:r>
      </w:del>
      <w:del w:id="11171" w:date="2019-06-22T23:07:00Z" w:author="Yuriy Lebid">
        <w:r>
          <w:rPr>
            <w:rtl w:val="0"/>
          </w:rPr>
          <w:delText xml:space="preserve">эгллеролифтивное качественное преобразование Фокусной Динамики </w:delText>
        </w:r>
      </w:del>
      <w:del w:id="11172" w:date="2019-06-22T23:07:00Z" w:author="Yuriy Lebid">
        <w:r>
          <w:rPr>
            <w:rtl w:val="0"/>
          </w:rPr>
          <w:delText>(</w:delText>
        </w:r>
      </w:del>
      <w:del w:id="11173" w:date="2019-06-22T23:07:00Z" w:author="Yuriy Lebid">
        <w:r>
          <w:rPr>
            <w:rtl w:val="0"/>
          </w:rPr>
          <w:delText>ФД</w:delText>
        </w:r>
      </w:del>
      <w:del w:id="11174" w:date="2019-06-22T23:07:00Z" w:author="Yuriy Lebid">
        <w:r>
          <w:rPr>
            <w:rtl w:val="0"/>
          </w:rPr>
          <w:delText xml:space="preserve">): </w:delText>
        </w:r>
      </w:del>
      <w:del w:id="11175" w:date="2019-06-22T23:07:00Z" w:author="Yuriy Lebid">
        <w:r>
          <w:rPr>
            <w:rtl w:val="0"/>
          </w:rPr>
          <w:delText>видоизменение</w:delText>
        </w:r>
      </w:del>
      <w:del w:id="11176" w:date="2019-06-22T23:07:00Z" w:author="Yuriy Lebid">
        <w:r>
          <w:rPr>
            <w:rtl w:val="0"/>
          </w:rPr>
          <w:delText xml:space="preserve">, </w:delText>
        </w:r>
      </w:del>
      <w:del w:id="11177" w:date="2019-06-22T23:07:00Z" w:author="Yuriy Lebid">
        <w:r>
          <w:rPr>
            <w:rtl w:val="0"/>
          </w:rPr>
          <w:delText>модификация</w:delText>
        </w:r>
      </w:del>
      <w:del w:id="11178" w:date="2019-06-22T23:07:00Z" w:author="Yuriy Lebid">
        <w:r>
          <w:rPr>
            <w:rtl w:val="0"/>
          </w:rPr>
          <w:delText xml:space="preserve">, </w:delText>
        </w:r>
      </w:del>
      <w:del w:id="11179" w:date="2019-06-22T23:07:00Z" w:author="Yuriy Lebid">
        <w:r>
          <w:rPr>
            <w:rtl w:val="0"/>
          </w:rPr>
          <w:delText>трансформация</w:delText>
        </w:r>
      </w:del>
      <w:del w:id="11180" w:date="2019-06-22T23:07:00Z" w:author="Yuriy Lebid">
        <w:r>
          <w:rPr>
            <w:rtl w:val="0"/>
          </w:rPr>
          <w:delText xml:space="preserve">, </w:delText>
        </w:r>
      </w:del>
      <w:del w:id="11181" w:date="2019-06-22T23:07:00Z" w:author="Yuriy Lebid">
        <w:r>
          <w:rPr>
            <w:rtl w:val="0"/>
          </w:rPr>
          <w:delText>перестройка</w:delText>
        </w:r>
      </w:del>
      <w:del w:id="11182" w:date="2019-06-22T23:07:00Z" w:author="Yuriy Lebid">
        <w:r>
          <w:rPr>
            <w:rtl w:val="0"/>
          </w:rPr>
          <w:delText xml:space="preserve">; </w:delText>
        </w:r>
      </w:del>
      <w:del w:id="11183" w:date="2019-06-22T23:07:00Z" w:author="Yuriy Lebid">
        <w:r>
          <w:rPr>
            <w:rtl w:val="0"/>
          </w:rPr>
          <w:delText>осуществляется симультанно по всем Направлениям мультиполяризации ФД</w:delText>
        </w:r>
      </w:del>
      <w:del w:id="11184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1185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118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118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1188" w:date="2019-06-22T23:07:00Z" w:author="Yuriy Lebid">
        <w:r>
          <w:rPr>
            <w:rStyle w:val="Hyperlink.1"/>
            <w:rtl w:val="0"/>
          </w:rPr>
          <w:delText>пертурбация бирвуляртно</w:delText>
        </w:r>
      </w:del>
      <w:del w:id="11189" w:date="2019-06-22T23:07:00Z" w:author="Yuriy Lebid">
        <w:r>
          <w:rPr>
            <w:rStyle w:val="Hyperlink.1"/>
            <w:rtl w:val="0"/>
          </w:rPr>
          <w:delText>-</w:delText>
        </w:r>
      </w:del>
      <w:del w:id="11190" w:date="2019-06-22T23:07:00Z" w:author="Yuriy Lebid">
        <w:r>
          <w:rPr>
            <w:rStyle w:val="Hyperlink.1"/>
            <w:rtl w:val="0"/>
          </w:rPr>
          <w:delText>амплификационная</w:delText>
        </w:r>
      </w:del>
      <w:del w:id="11191" w:date="2019-06-22T23:07:00Z" w:author="Yuriy Lebid">
        <w:r>
          <w:rPr>
            <w:rtl w:val="0"/>
          </w:rPr>
          <w:delText xml:space="preserve"> – эволюционные качественные изменения в ФД Формы Самосознания </w:delText>
        </w:r>
      </w:del>
      <w:del w:id="11192" w:date="2019-06-22T23:07:00Z" w:author="Yuriy Lebid">
        <w:r>
          <w:rPr>
            <w:rtl w:val="0"/>
          </w:rPr>
          <w:delText>(</w:delText>
        </w:r>
      </w:del>
      <w:del w:id="11193" w:date="2019-06-22T23:07:00Z" w:author="Yuriy Lebid">
        <w:r>
          <w:rPr>
            <w:rtl w:val="0"/>
          </w:rPr>
          <w:delText>ФС</w:delText>
        </w:r>
      </w:del>
      <w:del w:id="11194" w:date="2019-06-22T23:07:00Z" w:author="Yuriy Lebid">
        <w:r>
          <w:rPr>
            <w:rtl w:val="0"/>
          </w:rPr>
          <w:delText xml:space="preserve">) </w:delText>
        </w:r>
      </w:del>
      <w:del w:id="11195" w:date="2019-06-22T23:07:00Z" w:author="Yuriy Lebid">
        <w:r>
          <w:rPr>
            <w:rtl w:val="0"/>
          </w:rPr>
          <w:delText>в пределах одного типа бирвуляртности</w:delText>
        </w:r>
      </w:del>
      <w:del w:id="11196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119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119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перфоллониматор Сектора</w:delText>
        </w:r>
      </w:del>
      <w:del w:id="1119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11200" w:date="2019-06-22T23:07:00Z" w:author="Yuriy Lebid"/>
        </w:rPr>
      </w:pPr>
      <w:del w:id="11201" w:date="2019-06-22T23:07:00Z" w:author="Yuriy Lebid">
        <w:r>
          <w:rPr>
            <w:rtl w:val="0"/>
          </w:rPr>
          <w:delText>механизм</w:delText>
        </w:r>
      </w:del>
      <w:del w:id="11202" w:date="2019-06-22T23:07:00Z" w:author="Yuriy Lebid">
        <w:r>
          <w:rPr>
            <w:rtl w:val="0"/>
          </w:rPr>
          <w:delText>,</w:delText>
        </w:r>
      </w:del>
      <w:del w:id="11203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11204" w:date="2019-06-22T23:07:00Z" w:author="Yuriy Lebid">
        <w:r>
          <w:rPr>
            <w:rtl w:val="0"/>
          </w:rPr>
          <w:delText>выполняющий сллоогрентно</w:delText>
        </w:r>
      </w:del>
      <w:del w:id="11205" w:date="2019-06-22T23:07:00Z" w:author="Yuriy Lebid">
        <w:r>
          <w:rPr>
            <w:rtl w:val="0"/>
          </w:rPr>
          <w:delText>-</w:delText>
        </w:r>
      </w:del>
      <w:del w:id="11206" w:date="2019-06-22T23:07:00Z" w:author="Yuriy Lebid">
        <w:r>
          <w:rPr>
            <w:rtl w:val="0"/>
          </w:rPr>
          <w:delText>адаптирующие функции</w:delText>
        </w:r>
      </w:del>
      <w:del w:id="11207" w:date="2019-06-22T23:07:00Z" w:author="Yuriy Lebid">
        <w:r>
          <w:rPr>
            <w:rtl w:val="0"/>
          </w:rPr>
          <w:delText xml:space="preserve">, </w:delText>
        </w:r>
      </w:del>
      <w:del w:id="11208" w:date="2019-06-22T23:07:00Z" w:author="Yuriy Lebid">
        <w:r>
          <w:rPr>
            <w:rtl w:val="0"/>
          </w:rPr>
          <w:delText>то есть перекодирующий универсальные сллоогрентные фокусно</w:delText>
        </w:r>
      </w:del>
      <w:del w:id="11209" w:date="2019-06-22T23:07:00Z" w:author="Yuriy Lebid">
        <w:r>
          <w:rPr>
            <w:rtl w:val="0"/>
          </w:rPr>
          <w:delText>-</w:delText>
        </w:r>
      </w:del>
      <w:del w:id="11210" w:date="2019-06-22T23:07:00Z" w:author="Yuriy Lebid">
        <w:r>
          <w:rPr>
            <w:rtl w:val="0"/>
          </w:rPr>
          <w:delText>эфирные взаимосвязи любого Уровня в конкретные СФУУРММ</w:delText>
        </w:r>
      </w:del>
      <w:del w:id="11211" w:date="2019-06-22T23:07:00Z" w:author="Yuriy Lebid">
        <w:r>
          <w:rPr>
            <w:rtl w:val="0"/>
          </w:rPr>
          <w:delText>-</w:delText>
        </w:r>
      </w:del>
      <w:del w:id="11212" w:date="2019-06-22T23:07:00Z" w:author="Yuriy Lebid">
        <w:r>
          <w:rPr>
            <w:rtl w:val="0"/>
          </w:rPr>
          <w:delText>Формы</w:delText>
        </w:r>
      </w:del>
      <w:del w:id="11213" w:date="2019-06-22T23:07:00Z" w:author="Yuriy Lebid">
        <w:r>
          <w:rPr>
            <w:rtl w:val="0"/>
          </w:rPr>
          <w:delText xml:space="preserve">, </w:delText>
        </w:r>
      </w:del>
      <w:del w:id="11214" w:date="2019-06-22T23:07:00Z" w:author="Yuriy Lebid">
        <w:r>
          <w:rPr>
            <w:rtl w:val="0"/>
          </w:rPr>
          <w:delText xml:space="preserve">которые в соответствующих условиях эксгиберации могут быть доступны системам Восприятия любой Формы Самосознания </w:delText>
        </w:r>
      </w:del>
      <w:del w:id="11215" w:date="2019-06-22T23:07:00Z" w:author="Yuriy Lebid">
        <w:r>
          <w:rPr>
            <w:rtl w:val="0"/>
          </w:rPr>
          <w:delText>(</w:delText>
        </w:r>
      </w:del>
      <w:del w:id="11216" w:date="2019-06-22T23:07:00Z" w:author="Yuriy Lebid">
        <w:r>
          <w:rPr>
            <w:rtl w:val="0"/>
          </w:rPr>
          <w:delText>ФС</w:delText>
        </w:r>
      </w:del>
      <w:del w:id="11217" w:date="2019-06-22T23:07:00Z" w:author="Yuriy Lebid">
        <w:r>
          <w:rPr>
            <w:rtl w:val="0"/>
          </w:rPr>
          <w:delText xml:space="preserve">) </w:delText>
        </w:r>
      </w:del>
      <w:del w:id="11218" w:date="2019-06-22T23:07:00Z" w:author="Yuriy Lebid">
        <w:r>
          <w:rPr>
            <w:rtl w:val="0"/>
          </w:rPr>
          <w:delText xml:space="preserve">и любого типа Коллективных Космических Разумов </w:delText>
        </w:r>
      </w:del>
      <w:del w:id="11219" w:date="2019-06-22T23:07:00Z" w:author="Yuriy Lebid">
        <w:r>
          <w:rPr>
            <w:rtl w:val="0"/>
          </w:rPr>
          <w:delText>(</w:delText>
        </w:r>
      </w:del>
      <w:del w:id="11220" w:date="2019-06-22T23:07:00Z" w:author="Yuriy Lebid">
        <w:r>
          <w:rPr>
            <w:rtl w:val="0"/>
          </w:rPr>
          <w:delText>ККР</w:delText>
        </w:r>
      </w:del>
      <w:del w:id="11221" w:date="2019-06-22T23:07:00Z" w:author="Yuriy Lebid">
        <w:r>
          <w:rPr>
            <w:rtl w:val="0"/>
          </w:rPr>
          <w:delText>).</w:delText>
        </w:r>
      </w:del>
    </w:p>
    <w:p>
      <w:pPr>
        <w:pStyle w:val="Определение"/>
        <w:rPr>
          <w:del w:id="11222" w:date="2019-06-22T23:07:00Z" w:author="Yuriy Lebid"/>
        </w:rPr>
      </w:pPr>
      <w:del w:id="1122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122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122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122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): </w:delText>
        </w:r>
      </w:del>
      <w:del w:id="11227" w:date="2019-06-22T23:07:00Z" w:author="Yuriy Lebid">
        <w:r>
          <w:rPr>
            <w:rtl w:val="0"/>
          </w:rPr>
          <w:delText>ИЛЛССС</w:delText>
        </w:r>
      </w:del>
      <w:del w:id="11228" w:date="2019-06-22T23:07:00Z" w:author="Yuriy Lebid">
        <w:r>
          <w:rPr>
            <w:rtl w:val="0"/>
          </w:rPr>
          <w:delText>-</w:delText>
        </w:r>
      </w:del>
      <w:del w:id="11229" w:date="2019-06-22T23:07:00Z" w:author="Yuriy Lebid">
        <w:r>
          <w:rPr>
            <w:rtl w:val="0"/>
          </w:rPr>
          <w:delText>СССУУ</w:delText>
        </w:r>
      </w:del>
      <w:del w:id="11230" w:date="2019-06-22T23:07:00Z" w:author="Yuriy Lebid">
        <w:r>
          <w:rPr>
            <w:rtl w:val="0"/>
          </w:rPr>
          <w:delText>-</w:delText>
        </w:r>
      </w:del>
      <w:del w:id="11231" w:date="2019-06-22T23:07:00Z" w:author="Yuriy Lebid">
        <w:r>
          <w:rPr>
            <w:rtl w:val="0"/>
          </w:rPr>
          <w:delText>ССС</w:delText>
        </w:r>
      </w:del>
      <w:del w:id="1123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.</w:delText>
        </w:r>
      </w:del>
      <w:del w:id="11233" w:date="2019-06-22T23:07:00Z" w:author="Yuriy Lebid">
        <w:r>
          <w:rPr>
            <w:rtl w:val="0"/>
          </w:rPr>
          <w:delText xml:space="preserve"> </w:delText>
        </w:r>
      </w:del>
    </w:p>
    <w:p>
      <w:pPr>
        <w:pStyle w:val="heading 4"/>
        <w:rPr>
          <w:del w:id="11234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123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перфоллонимировать</w:delText>
        </w:r>
      </w:del>
      <w:del w:id="1123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11237" w:date="2019-06-22T23:07:00Z" w:author="Yuriy Lebid"/>
        </w:rPr>
      </w:pPr>
      <w:del w:id="11238" w:date="2019-06-22T23:07:00Z" w:author="Yuriy Lebid">
        <w:r>
          <w:rPr>
            <w:rtl w:val="0"/>
          </w:rPr>
          <w:delText>трансгрессивно</w:delText>
        </w:r>
      </w:del>
      <w:del w:id="11239" w:date="2019-06-22T23:07:00Z" w:author="Yuriy Lebid">
        <w:r>
          <w:rPr>
            <w:rtl w:val="0"/>
          </w:rPr>
          <w:delText>-</w:delText>
        </w:r>
      </w:del>
      <w:del w:id="11240" w:date="2019-06-22T23:07:00Z" w:author="Yuriy Lebid">
        <w:r>
          <w:rPr>
            <w:rtl w:val="0"/>
          </w:rPr>
          <w:delText>конвергенционно преобразовывать</w:delText>
        </w:r>
      </w:del>
      <w:del w:id="11241" w:date="2019-06-22T23:07:00Z" w:author="Yuriy Lebid">
        <w:r>
          <w:rPr>
            <w:rtl w:val="0"/>
          </w:rPr>
          <w:delText xml:space="preserve">, </w:delText>
        </w:r>
      </w:del>
      <w:del w:id="11242" w:date="2019-06-22T23:07:00Z" w:author="Yuriy Lebid">
        <w:r>
          <w:rPr>
            <w:rtl w:val="0"/>
          </w:rPr>
          <w:delText>адаптационно перекодировать и узкоспецифически конвертировать</w:delText>
        </w:r>
      </w:del>
    </w:p>
    <w:p>
      <w:pPr>
        <w:pStyle w:val="heading 4"/>
        <w:rPr>
          <w:del w:id="1124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124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пиеррлинги </w:delText>
        </w:r>
      </w:del>
      <w:del w:id="112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1246" w:date="2019-06-22T23:07:00Z" w:author="Yuriy Lebid"/>
        </w:rPr>
      </w:pPr>
      <w:del w:id="1124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11248" w:date="2019-06-22T23:07:00Z" w:author="Yuriy Lebid">
        <w:r>
          <w:rPr>
            <w:rStyle w:val="Нет"/>
            <w:rFonts w:ascii="Calibri" w:cs="Calibri" w:hAnsi="Calibri" w:eastAsia="Calibri"/>
            <w:i w:val="1"/>
            <w:iCs w:val="1"/>
            <w:rtl w:val="0"/>
            <w:lang w:val="ru-RU"/>
          </w:rPr>
          <w:delText xml:space="preserve">: </w:delText>
        </w:r>
      </w:del>
      <w:del w:id="11249" w:date="2019-06-22T23:07:00Z" w:author="Yuriy Lebid">
        <w:r>
          <w:rPr>
            <w:rtl w:val="0"/>
          </w:rPr>
          <w:delText>детские учреждения</w:delText>
        </w:r>
      </w:del>
      <w:del w:id="1125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, </w:delText>
        </w:r>
      </w:del>
      <w:del w:id="11251" w:date="2019-06-22T23:07:00Z" w:author="Yuriy Lebid">
        <w:r>
          <w:rPr>
            <w:rtl w:val="0"/>
          </w:rPr>
          <w:delText>профессионально занимающиеся воспитанием и целенаправленным развитием врожд</w:delText>
        </w:r>
      </w:del>
      <w:del w:id="11252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1253" w:date="2019-06-22T23:07:00Z" w:author="Yuriy Lebid">
        <w:r>
          <w:rPr>
            <w:rtl w:val="0"/>
          </w:rPr>
          <w:delText>нных способностей у детей</w:delText>
        </w:r>
      </w:del>
      <w:del w:id="11254" w:date="2019-06-22T23:07:00Z" w:author="Yuriy Lebid">
        <w:r>
          <w:rPr>
            <w:rtl w:val="0"/>
          </w:rPr>
          <w:delText xml:space="preserve">, </w:delText>
        </w:r>
      </w:del>
      <w:del w:id="11255" w:date="2019-06-22T23:07:00Z" w:author="Yuriy Lebid">
        <w:r>
          <w:rPr>
            <w:rtl w:val="0"/>
          </w:rPr>
          <w:delText>начиная с их эмбрионального состояния</w:delText>
        </w:r>
      </w:del>
    </w:p>
    <w:p>
      <w:pPr>
        <w:pStyle w:val="heading 4"/>
        <w:rPr>
          <w:del w:id="1125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125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пиктусность </w:delText>
        </w:r>
      </w:del>
      <w:del w:id="1125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125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126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126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pictus</w:delText>
        </w:r>
      </w:del>
      <w:del w:id="1126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раскрашенный</w:delText>
        </w:r>
      </w:del>
      <w:del w:id="112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12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картинный</w:delText>
        </w:r>
      </w:del>
      <w:del w:id="112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126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художественный</w:delText>
        </w:r>
      </w:del>
      <w:del w:id="112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1268" w:date="2019-06-22T23:07:00Z" w:author="Yuriy Lebid"/>
        </w:rPr>
      </w:pPr>
      <w:del w:id="11269" w:date="2019-06-22T23:07:00Z" w:author="Yuriy Lebid">
        <w:r>
          <w:rPr>
            <w:rtl w:val="0"/>
          </w:rPr>
          <w:delText>картина общей информационной спектральности</w:delText>
        </w:r>
      </w:del>
      <w:del w:id="11270" w:date="2019-06-22T23:07:00Z" w:author="Yuriy Lebid">
        <w:r>
          <w:rPr>
            <w:rtl w:val="0"/>
          </w:rPr>
          <w:delText xml:space="preserve">, </w:delText>
        </w:r>
      </w:del>
      <w:del w:id="11271" w:date="2019-06-22T23:07:00Z" w:author="Yuriy Lebid">
        <w:r>
          <w:rPr>
            <w:rtl w:val="0"/>
          </w:rPr>
          <w:delText>доступная Формо</w:delText>
        </w:r>
      </w:del>
      <w:del w:id="11272" w:date="2019-06-22T23:07:00Z" w:author="Yuriy Lebid">
        <w:r>
          <w:rPr>
            <w:rtl w:val="0"/>
          </w:rPr>
          <w:delText>-</w:delText>
        </w:r>
      </w:del>
      <w:del w:id="11273" w:date="2019-06-22T23:07:00Z" w:author="Yuriy Lebid">
        <w:r>
          <w:rPr>
            <w:rtl w:val="0"/>
          </w:rPr>
          <w:delText>Творцам данной системы Восприятия</w:delText>
        </w:r>
      </w:del>
    </w:p>
    <w:p>
      <w:pPr>
        <w:pStyle w:val="heading 4"/>
        <w:rPr>
          <w:del w:id="1127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127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пинуссинксто </w:delText>
        </w:r>
      </w:del>
      <w:del w:id="1127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1277" w:date="2019-06-22T23:07:00Z" w:author="Yuriy Lebid"/>
          <w:rStyle w:val="Нет"/>
          <w:rFonts w:ascii="Calibri" w:cs="Calibri" w:hAnsi="Calibri" w:eastAsia="Calibri"/>
          <w:i w:val="1"/>
          <w:iCs w:val="1"/>
        </w:rPr>
      </w:pPr>
      <w:del w:id="11278" w:date="2019-06-22T23:07:00Z" w:author="Yuriy Lebid">
        <w:r>
          <w:rPr>
            <w:rtl w:val="0"/>
          </w:rPr>
          <w:delText>Космическая цивилизация</w:delText>
        </w:r>
      </w:del>
      <w:del w:id="11279" w:date="2019-06-22T23:07:00Z" w:author="Yuriy Lebid">
        <w:r>
          <w:rPr>
            <w:rtl w:val="0"/>
          </w:rPr>
          <w:delText xml:space="preserve">, </w:delText>
        </w:r>
      </w:del>
      <w:del w:id="11280" w:date="2019-06-22T23:07:00Z" w:author="Yuriy Lebid">
        <w:r>
          <w:rPr>
            <w:rtl w:val="0"/>
          </w:rPr>
          <w:delText>формация разумных существ</w:delText>
        </w:r>
      </w:del>
    </w:p>
    <w:p>
      <w:pPr>
        <w:pStyle w:val="heading 4"/>
        <w:rPr>
          <w:del w:id="1128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128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пйеропеппиллд </w:delText>
        </w:r>
      </w:del>
      <w:del w:id="1128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1284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128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1128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1287" w:date="2019-06-22T23:07:00Z" w:author="Yuriy Lebid">
        <w:r>
          <w:rPr>
            <w:rtl w:val="0"/>
          </w:rPr>
          <w:delText xml:space="preserve"> устройство</w:delText>
        </w:r>
      </w:del>
      <w:del w:id="11288" w:date="2019-06-22T23:07:00Z" w:author="Yuriy Lebid">
        <w:r>
          <w:rPr>
            <w:rtl w:val="0"/>
          </w:rPr>
          <w:delText xml:space="preserve">, </w:delText>
        </w:r>
      </w:del>
      <w:del w:id="11289" w:date="2019-06-22T23:07:00Z" w:author="Yuriy Lebid">
        <w:r>
          <w:rPr>
            <w:rtl w:val="0"/>
          </w:rPr>
          <w:delText xml:space="preserve">мгновенно переводящее слова и речь любой цивилизации </w:delText>
        </w:r>
      </w:del>
      <w:del w:id="11290" w:date="2019-06-22T23:07:00Z" w:author="Yuriy Lebid">
        <w:r>
          <w:rPr>
            <w:rtl w:val="0"/>
          </w:rPr>
          <w:delText>(</w:delText>
        </w:r>
      </w:del>
      <w:del w:id="11291" w:date="2019-06-22T23:07:00Z" w:author="Yuriy Lebid">
        <w:r>
          <w:rPr>
            <w:rtl w:val="0"/>
          </w:rPr>
          <w:delText>включая и все земные</w:delText>
        </w:r>
      </w:del>
      <w:del w:id="11292" w:date="2019-06-22T23:07:00Z" w:author="Yuriy Lebid">
        <w:r>
          <w:rPr>
            <w:rtl w:val="0"/>
          </w:rPr>
          <w:delText xml:space="preserve">, </w:delText>
        </w:r>
      </w:del>
      <w:del w:id="11293" w:date="2019-06-22T23:07:00Z" w:author="Yuriy Lebid">
        <w:r>
          <w:rPr>
            <w:rtl w:val="0"/>
          </w:rPr>
          <w:delText>даже отдельных плем</w:delText>
        </w:r>
      </w:del>
      <w:del w:id="11294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1295" w:date="2019-06-22T23:07:00Z" w:author="Yuriy Lebid">
        <w:r>
          <w:rPr>
            <w:rtl w:val="0"/>
          </w:rPr>
          <w:delText>н австралийских или африканских аборигенов в разных исторических эпохах</w:delText>
        </w:r>
      </w:del>
      <w:del w:id="1129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!</w:delText>
        </w:r>
      </w:del>
      <w:del w:id="11297" w:date="2019-06-22T23:07:00Z" w:author="Yuriy Lebid">
        <w:r>
          <w:rPr>
            <w:rtl w:val="0"/>
          </w:rPr>
          <w:delText xml:space="preserve">) </w:delText>
        </w:r>
      </w:del>
      <w:del w:id="11298" w:date="2019-06-22T23:07:00Z" w:author="Yuriy Lebid">
        <w:r>
          <w:rPr>
            <w:rtl w:val="0"/>
          </w:rPr>
          <w:delText xml:space="preserve">в клаадуллины </w:delText>
        </w:r>
      </w:del>
      <w:del w:id="11299" w:date="2019-06-22T23:07:00Z" w:author="Yuriy Lebid">
        <w:r>
          <w:rPr>
            <w:rtl w:val="0"/>
          </w:rPr>
          <w:delText>(</w:delText>
        </w:r>
      </w:del>
      <w:del w:id="11300" w:date="2019-06-22T23:07:00Z" w:author="Yuriy Lebid">
        <w:r>
          <w:rPr>
            <w:rtl w:val="0"/>
          </w:rPr>
          <w:delText>голографические формы</w:delText>
        </w:r>
      </w:del>
      <w:del w:id="11301" w:date="2019-06-22T23:07:00Z" w:author="Yuriy Lebid">
        <w:r>
          <w:rPr>
            <w:rtl w:val="0"/>
          </w:rPr>
          <w:delText xml:space="preserve">) </w:delText>
        </w:r>
      </w:del>
      <w:del w:id="11302" w:date="2019-06-22T23:07:00Z" w:author="Yuriy Lebid">
        <w:r>
          <w:rPr>
            <w:rtl w:val="0"/>
          </w:rPr>
          <w:delText xml:space="preserve">или в образные картинки </w:delText>
        </w:r>
      </w:del>
      <w:del w:id="11303" w:date="2019-06-22T23:07:00Z" w:author="Yuriy Lebid">
        <w:r>
          <w:rPr>
            <w:rtl w:val="0"/>
          </w:rPr>
          <w:delText>(</w:delText>
        </w:r>
      </w:del>
      <w:del w:id="11304" w:date="2019-06-22T23:07:00Z" w:author="Yuriy Lebid">
        <w:r>
          <w:rPr>
            <w:rtl w:val="0"/>
          </w:rPr>
          <w:delText>телепатемы</w:delText>
        </w:r>
      </w:del>
      <w:del w:id="11305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130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130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плаапсии</w:delText>
        </w:r>
      </w:del>
      <w:del w:id="1130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11309" w:date="2019-06-22T23:07:00Z" w:author="Yuriy Lebid"/>
        </w:rPr>
      </w:pPr>
      <w:del w:id="11310" w:date="2019-06-22T23:07:00Z" w:author="Yuriy Lebid">
        <w:r>
          <w:rPr>
            <w:rtl w:val="0"/>
          </w:rPr>
          <w:delText>микстумные Интерпретации Формо</w:delText>
        </w:r>
      </w:del>
      <w:del w:id="11311" w:date="2019-06-22T23:07:00Z" w:author="Yuriy Lebid">
        <w:r>
          <w:rPr>
            <w:rtl w:val="0"/>
          </w:rPr>
          <w:delText>-</w:delText>
        </w:r>
      </w:del>
      <w:del w:id="11312" w:date="2019-06-22T23:07:00Z" w:author="Yuriy Lebid">
        <w:r>
          <w:rPr>
            <w:rtl w:val="0"/>
          </w:rPr>
          <w:delText>Типа НУУ</w:delText>
        </w:r>
      </w:del>
      <w:del w:id="11313" w:date="2019-06-22T23:07:00Z" w:author="Yuriy Lebid">
        <w:r>
          <w:rPr>
            <w:rtl w:val="0"/>
          </w:rPr>
          <w:delText>-</w:delText>
        </w:r>
      </w:del>
      <w:del w:id="11314" w:date="2019-06-22T23:07:00Z" w:author="Yuriy Lebid">
        <w:r>
          <w:rPr>
            <w:rtl w:val="0"/>
          </w:rPr>
          <w:delText>ВВУ</w:delText>
        </w:r>
      </w:del>
    </w:p>
    <w:p>
      <w:pPr>
        <w:pStyle w:val="heading 4"/>
        <w:rPr>
          <w:del w:id="1131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131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плазмоиды </w:delText>
        </w:r>
      </w:del>
      <w:del w:id="113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1318" w:date="2019-06-22T23:07:00Z" w:author="Yuriy Lebid"/>
        </w:rPr>
      </w:pPr>
      <w:del w:id="1131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ииссиидиологических представлениях</w:delText>
        </w:r>
      </w:del>
      <w:del w:id="11320" w:date="2019-06-22T23:07:00Z" w:author="Yuriy Lebid">
        <w:r>
          <w:rPr>
            <w:rtl w:val="0"/>
          </w:rPr>
          <w:delText xml:space="preserve">: </w:delText>
        </w:r>
      </w:del>
      <w:del w:id="11321" w:date="2019-06-22T23:07:00Z" w:author="Yuriy Lebid">
        <w:r>
          <w:rPr>
            <w:rtl w:val="0"/>
          </w:rPr>
          <w:delText>Творцы Менто</w:delText>
        </w:r>
      </w:del>
      <w:del w:id="11322" w:date="2019-06-22T23:07:00Z" w:author="Yuriy Lebid">
        <w:r>
          <w:rPr>
            <w:rtl w:val="0"/>
          </w:rPr>
          <w:delText>-</w:delText>
        </w:r>
      </w:del>
      <w:del w:id="11323" w:date="2019-06-22T23:07:00Z" w:author="Yuriy Lebid">
        <w:r>
          <w:rPr>
            <w:rtl w:val="0"/>
          </w:rPr>
          <w:delText xml:space="preserve">Плазмы </w:delText>
        </w:r>
      </w:del>
      <w:del w:id="11324" w:date="2019-06-22T23:07:00Z" w:author="Yuriy Lebid">
        <w:r>
          <w:rPr>
            <w:rtl w:val="0"/>
          </w:rPr>
          <w:delText>(</w:delText>
        </w:r>
      </w:del>
      <w:del w:id="11325" w:date="2019-06-22T23:07:00Z" w:author="Yuriy Lebid">
        <w:r>
          <w:rPr>
            <w:rtl w:val="0"/>
          </w:rPr>
          <w:delText>ЛМИИЛ</w:delText>
        </w:r>
      </w:del>
      <w:del w:id="11326" w:date="2019-06-22T23:07:00Z" w:author="Yuriy Lebid">
        <w:r>
          <w:rPr>
            <w:rtl w:val="0"/>
          </w:rPr>
          <w:delText xml:space="preserve">- </w:delText>
        </w:r>
      </w:del>
      <w:del w:id="11327" w:date="2019-06-22T23:07:00Z" w:author="Yuriy Lebid">
        <w:r>
          <w:rPr>
            <w:rtl w:val="0"/>
          </w:rPr>
          <w:delText>ЛГФЛИ</w:delText>
        </w:r>
      </w:del>
      <w:del w:id="11328" w:date="2019-06-22T23:07:00Z" w:author="Yuriy Lebid">
        <w:r>
          <w:rPr>
            <w:rtl w:val="0"/>
          </w:rPr>
          <w:delText xml:space="preserve">), </w:delText>
        </w:r>
      </w:del>
      <w:del w:id="11329" w:date="2019-06-22T23:07:00Z" w:author="Yuriy Lebid">
        <w:r>
          <w:rPr>
            <w:rtl w:val="0"/>
          </w:rPr>
          <w:delText xml:space="preserve">реализующиеся на высших уровнях </w:delText>
        </w:r>
      </w:del>
      <w:del w:id="11330" w:date="2019-06-22T23:07:00Z" w:author="Yuriy Lebid">
        <w:r>
          <w:rPr>
            <w:rtl w:val="0"/>
          </w:rPr>
          <w:delText>(</w:delText>
        </w:r>
      </w:del>
      <w:del w:id="11331" w:date="2019-06-22T23:07:00Z" w:author="Yuriy Lebid">
        <w:r>
          <w:rPr>
            <w:rtl w:val="0"/>
          </w:rPr>
          <w:delText xml:space="preserve">до </w:delText>
        </w:r>
      </w:del>
      <w:del w:id="11332" w:date="2019-06-22T23:07:00Z" w:author="Yuriy Lebid">
        <w:r>
          <w:rPr>
            <w:rtl w:val="0"/>
          </w:rPr>
          <w:delText>+12,0-</w:delText>
        </w:r>
      </w:del>
      <w:del w:id="11333" w:date="2019-06-22T23:07:00Z" w:author="Yuriy Lebid">
        <w:r>
          <w:rPr>
            <w:rtl w:val="0"/>
          </w:rPr>
          <w:delText>ой мерности</w:delText>
        </w:r>
      </w:del>
      <w:del w:id="11334" w:date="2019-06-22T23:07:00Z" w:author="Yuriy Lebid">
        <w:r>
          <w:rPr>
            <w:rtl w:val="0"/>
          </w:rPr>
          <w:delText xml:space="preserve">) </w:delText>
        </w:r>
      </w:del>
      <w:del w:id="11335" w:date="2019-06-22T23:07:00Z" w:author="Yuriy Lebid">
        <w:r>
          <w:rPr>
            <w:rtl w:val="0"/>
          </w:rPr>
          <w:delText>ЛЛООРХСС</w:delText>
        </w:r>
      </w:del>
      <w:del w:id="11336" w:date="2019-06-22T23:07:00Z" w:author="Yuriy Lebid">
        <w:r>
          <w:rPr>
            <w:rtl w:val="0"/>
          </w:rPr>
          <w:delText>-</w:delText>
        </w:r>
      </w:del>
      <w:del w:id="11337" w:date="2019-06-22T23:07:00Z" w:author="Yuriy Lebid">
        <w:r>
          <w:rPr>
            <w:rtl w:val="0"/>
          </w:rPr>
          <w:delText>Глобусов Зв</w:delText>
        </w:r>
      </w:del>
      <w:del w:id="11338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1339" w:date="2019-06-22T23:07:00Z" w:author="Yuriy Lebid">
        <w:r>
          <w:rPr>
            <w:rtl w:val="0"/>
          </w:rPr>
          <w:delText>здной Сущности АИИЛЛИИСС и распространяющие свое творчество на соответствующие Глобусы Планетарных Сущностей СТРИИЙЛЛГСС</w:delText>
        </w:r>
      </w:del>
      <w:del w:id="11340" w:date="2019-06-22T23:07:00Z" w:author="Yuriy Lebid">
        <w:r>
          <w:rPr>
            <w:rtl w:val="0"/>
          </w:rPr>
          <w:delText xml:space="preserve">, </w:delText>
        </w:r>
      </w:del>
      <w:del w:id="11341" w:date="2019-06-22T23:07:00Z" w:author="Yuriy Lebid">
        <w:r>
          <w:rPr>
            <w:rtl w:val="0"/>
          </w:rPr>
          <w:delText>ДРОУРРХЛАСС</w:delText>
        </w:r>
      </w:del>
      <w:del w:id="11342" w:date="2019-06-22T23:07:00Z" w:author="Yuriy Lebid">
        <w:r>
          <w:rPr>
            <w:rtl w:val="0"/>
          </w:rPr>
          <w:delText xml:space="preserve">; </w:delText>
        </w:r>
      </w:del>
      <w:del w:id="11343" w:date="2019-06-22T23:07:00Z" w:author="Yuriy Lebid">
        <w:r>
          <w:rPr>
            <w:rtl w:val="0"/>
          </w:rPr>
          <w:delText>в структуре совокупного Сознания ЛЛУУ</w:delText>
        </w:r>
      </w:del>
      <w:del w:id="11344" w:date="2019-06-22T23:07:00Z" w:author="Yuriy Lebid">
        <w:r>
          <w:rPr>
            <w:rtl w:val="0"/>
          </w:rPr>
          <w:delText>-</w:delText>
        </w:r>
      </w:del>
      <w:del w:id="11345" w:date="2019-06-22T23:07:00Z" w:author="Yuriy Lebid">
        <w:r>
          <w:rPr>
            <w:rtl w:val="0"/>
          </w:rPr>
          <w:delText>ВВУ</w:delText>
        </w:r>
      </w:del>
      <w:del w:id="11346" w:date="2019-06-22T23:07:00Z" w:author="Yuriy Lebid">
        <w:r>
          <w:rPr>
            <w:rtl w:val="0"/>
          </w:rPr>
          <w:delText>-</w:delText>
        </w:r>
      </w:del>
      <w:del w:id="11347" w:date="2019-06-22T23:07:00Z" w:author="Yuriy Lebid">
        <w:r>
          <w:rPr>
            <w:rtl w:val="0"/>
          </w:rPr>
          <w:delText>Формы представлены в Форме ЛООМГД</w:delText>
        </w:r>
      </w:del>
      <w:del w:id="11348" w:date="2019-06-22T23:07:00Z" w:author="Yuriy Lebid">
        <w:r>
          <w:rPr>
            <w:rtl w:val="0"/>
          </w:rPr>
          <w:delText>-</w:delText>
        </w:r>
      </w:del>
      <w:del w:id="11349" w:date="2019-06-22T23:07:00Z" w:author="Yuriy Lebid">
        <w:r>
          <w:rPr>
            <w:rtl w:val="0"/>
          </w:rPr>
          <w:delText>Сущностей ОЛГООЛЛОНИ</w:delText>
        </w:r>
      </w:del>
      <w:del w:id="11350" w:date="2019-06-22T23:07:00Z" w:author="Yuriy Lebid">
        <w:r>
          <w:rPr>
            <w:rtl w:val="0"/>
          </w:rPr>
          <w:delText>-</w:delText>
        </w:r>
      </w:del>
      <w:del w:id="11351" w:date="2019-06-22T23:07:00Z" w:author="Yuriy Lebid">
        <w:r>
          <w:rPr>
            <w:rtl w:val="0"/>
          </w:rPr>
          <w:delText>Ииссииди</w:delText>
        </w:r>
      </w:del>
      <w:del w:id="11352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1353" w:date="2019-06-22T23:07:00Z" w:author="Yuriy Lebid"/>
        </w:rPr>
      </w:pPr>
      <w:del w:id="1135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135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135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135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11358" w:date="2019-06-22T23:07:00Z" w:author="Yuriy Lebid">
        <w:r>
          <w:rPr>
            <w:rtl w:val="0"/>
          </w:rPr>
          <w:delText xml:space="preserve"> ЭМФФЛИИ</w:delText>
        </w:r>
      </w:del>
      <w:del w:id="11359" w:date="2019-06-22T23:07:00Z" w:author="Yuriy Lebid">
        <w:r>
          <w:rPr>
            <w:rtl w:val="0"/>
          </w:rPr>
          <w:delText>-</w:delText>
        </w:r>
      </w:del>
      <w:del w:id="11360" w:date="2019-06-22T23:07:00Z" w:author="Yuriy Lebid">
        <w:r>
          <w:rPr>
            <w:rtl w:val="0"/>
          </w:rPr>
          <w:delText>МАА</w:delText>
        </w:r>
      </w:del>
      <w:del w:id="11361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1362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136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планадмиссибисность </w:delText>
        </w:r>
      </w:del>
      <w:del w:id="113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- </w:delText>
        </w:r>
      </w:del>
    </w:p>
    <w:p>
      <w:pPr>
        <w:pStyle w:val="Определение"/>
        <w:rPr>
          <w:del w:id="11365" w:date="2019-06-22T23:07:00Z" w:author="Yuriy Lebid"/>
        </w:rPr>
      </w:pPr>
      <w:del w:id="11366" w:date="2019-06-22T23:07:00Z" w:author="Yuriy Lebid">
        <w:r>
          <w:rPr>
            <w:rtl w:val="0"/>
          </w:rPr>
          <w:delText>«Всереагируемость» – способность</w:delText>
        </w:r>
      </w:del>
      <w:del w:id="11367" w:date="2019-06-22T23:07:00Z" w:author="Yuriy Lebid">
        <w:r>
          <w:rPr>
            <w:rtl w:val="0"/>
          </w:rPr>
          <w:delText xml:space="preserve">, </w:delText>
        </w:r>
      </w:del>
      <w:del w:id="11368" w:date="2019-06-22T23:07:00Z" w:author="Yuriy Lebid">
        <w:r>
          <w:rPr>
            <w:rtl w:val="0"/>
          </w:rPr>
          <w:delText>позволяющая Инфо</w:delText>
        </w:r>
      </w:del>
      <w:del w:id="11369" w:date="2019-06-22T23:07:00Z" w:author="Yuriy Lebid">
        <w:r>
          <w:rPr>
            <w:rtl w:val="0"/>
          </w:rPr>
          <w:delText>-</w:delText>
        </w:r>
      </w:del>
      <w:del w:id="11370" w:date="2019-06-22T23:07:00Z" w:author="Yuriy Lebid">
        <w:r>
          <w:rPr>
            <w:rtl w:val="0"/>
          </w:rPr>
          <w:delText xml:space="preserve">Творцам голохронно и в каждом случае субтеррансивно реагировать на любую Фокусную Динамику </w:delText>
        </w:r>
      </w:del>
      <w:del w:id="11371" w:date="2019-06-22T23:07:00Z" w:author="Yuriy Lebid">
        <w:r>
          <w:rPr>
            <w:rtl w:val="0"/>
          </w:rPr>
          <w:delText>(</w:delText>
        </w:r>
      </w:del>
      <w:del w:id="11372" w:date="2019-06-22T23:07:00Z" w:author="Yuriy Lebid">
        <w:r>
          <w:rPr>
            <w:rtl w:val="0"/>
          </w:rPr>
          <w:delText>ФД</w:delText>
        </w:r>
      </w:del>
      <w:del w:id="11373" w:date="2019-06-22T23:07:00Z" w:author="Yuriy Lebid">
        <w:r>
          <w:rPr>
            <w:rtl w:val="0"/>
          </w:rPr>
          <w:delText xml:space="preserve">), </w:delText>
        </w:r>
      </w:del>
      <w:del w:id="11374" w:date="2019-06-22T23:07:00Z" w:author="Yuriy Lebid">
        <w:r>
          <w:rPr>
            <w:rtl w:val="0"/>
          </w:rPr>
          <w:delText>симультанно находящуюся в разных сценариях Пространственно</w:delText>
        </w:r>
      </w:del>
      <w:del w:id="11375" w:date="2019-06-22T23:07:00Z" w:author="Yuriy Lebid">
        <w:r>
          <w:rPr>
            <w:rtl w:val="0"/>
          </w:rPr>
          <w:delText>-</w:delText>
        </w:r>
      </w:del>
      <w:del w:id="11376" w:date="2019-06-22T23:07:00Z" w:author="Yuriy Lebid">
        <w:r>
          <w:rPr>
            <w:rtl w:val="0"/>
          </w:rPr>
          <w:delText xml:space="preserve">Временных Континуумах </w:delText>
        </w:r>
      </w:del>
      <w:del w:id="11377" w:date="2019-06-22T23:07:00Z" w:author="Yuriy Lebid">
        <w:r>
          <w:rPr>
            <w:rtl w:val="0"/>
          </w:rPr>
          <w:delText>(</w:delText>
        </w:r>
      </w:del>
      <w:del w:id="11378" w:date="2019-06-22T23:07:00Z" w:author="Yuriy Lebid">
        <w:r>
          <w:rPr>
            <w:rtl w:val="0"/>
          </w:rPr>
          <w:delText>ПВК</w:delText>
        </w:r>
      </w:del>
      <w:del w:id="11379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138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138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План</w:delText>
        </w:r>
      </w:del>
      <w:del w:id="1138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138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Обертоны Полей</w:delText>
        </w:r>
      </w:del>
      <w:del w:id="1138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138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Сознаний </w:delText>
        </w:r>
      </w:del>
      <w:del w:id="1138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1387" w:date="2019-06-22T23:07:00Z" w:author="Yuriy Lebid"/>
        </w:rPr>
      </w:pPr>
      <w:del w:id="11388" w:date="2019-06-22T23:07:00Z" w:author="Yuriy Lebid">
        <w:r>
          <w:rPr>
            <w:rtl w:val="0"/>
          </w:rPr>
          <w:delText>энергоинформационная составляющая часть «Диапазонов Плазменных Сил»</w:delText>
        </w:r>
      </w:del>
      <w:del w:id="11389" w:date="2019-06-22T23:07:00Z" w:author="Yuriy Lebid">
        <w:r>
          <w:rPr>
            <w:rtl w:val="0"/>
          </w:rPr>
          <w:delText xml:space="preserve">, </w:delText>
        </w:r>
      </w:del>
      <w:del w:id="11390" w:date="2019-06-22T23:07:00Z" w:author="Yuriy Lebid">
        <w:r>
          <w:rPr>
            <w:rtl w:val="0"/>
          </w:rPr>
          <w:delText xml:space="preserve">формирующая собой диапазоны с </w:delText>
        </w:r>
      </w:del>
      <w:del w:id="11391" w:date="2019-06-22T23:07:00Z" w:author="Yuriy Lebid">
        <w:r>
          <w:rPr>
            <w:rtl w:val="0"/>
          </w:rPr>
          <w:delText>-12-</w:delText>
        </w:r>
      </w:del>
      <w:del w:id="11392" w:date="2019-06-22T23:07:00Z" w:author="Yuriy Lebid">
        <w:r>
          <w:rPr>
            <w:rtl w:val="0"/>
          </w:rPr>
          <w:delText xml:space="preserve">ой до </w:delText>
        </w:r>
      </w:del>
      <w:del w:id="11393" w:date="2019-06-22T23:07:00Z" w:author="Yuriy Lebid">
        <w:r>
          <w:rPr>
            <w:rtl w:val="0"/>
          </w:rPr>
          <w:delText>+12-</w:delText>
        </w:r>
      </w:del>
      <w:del w:id="11394" w:date="2019-06-22T23:07:00Z" w:author="Yuriy Lebid">
        <w:r>
          <w:rPr>
            <w:rtl w:val="0"/>
          </w:rPr>
          <w:delText>ой мерностей в «Третичной» Энерго</w:delText>
        </w:r>
      </w:del>
      <w:del w:id="11395" w:date="2019-06-22T23:07:00Z" w:author="Yuriy Lebid">
        <w:r>
          <w:rPr>
            <w:rtl w:val="0"/>
          </w:rPr>
          <w:delText>-</w:delText>
        </w:r>
      </w:del>
      <w:del w:id="11396" w:date="2019-06-22T23:07:00Z" w:author="Yuriy Lebid">
        <w:r>
          <w:rPr>
            <w:rtl w:val="0"/>
          </w:rPr>
          <w:delText>Плазме</w:delText>
        </w:r>
      </w:del>
    </w:p>
    <w:p>
      <w:pPr>
        <w:pStyle w:val="heading 4"/>
        <w:rPr>
          <w:del w:id="1139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139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плартат </w:delText>
        </w:r>
      </w:del>
      <w:del w:id="1139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1400" w:date="2019-06-22T23:07:00Z" w:author="Yuriy Lebid"/>
        </w:rPr>
      </w:pPr>
      <w:del w:id="1140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1140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1403" w:date="2019-06-22T23:07:00Z" w:author="Yuriy Lebid">
        <w:r>
          <w:rPr>
            <w:rtl w:val="0"/>
          </w:rPr>
          <w:delText xml:space="preserve"> аналог суточного отсч</w:delText>
        </w:r>
      </w:del>
      <w:del w:id="11404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1405" w:date="2019-06-22T23:07:00Z" w:author="Yuriy Lebid">
        <w:r>
          <w:rPr>
            <w:rtl w:val="0"/>
          </w:rPr>
          <w:delText>та времени</w:delText>
        </w:r>
      </w:del>
      <w:del w:id="11406" w:date="2019-06-22T23:07:00Z" w:author="Yuriy Lebid">
        <w:r>
          <w:rPr>
            <w:rtl w:val="0"/>
          </w:rPr>
          <w:delText xml:space="preserve">, </w:delText>
        </w:r>
      </w:del>
      <w:del w:id="11407" w:date="2019-06-22T23:07:00Z" w:author="Yuriy Lebid">
        <w:r>
          <w:rPr>
            <w:rtl w:val="0"/>
          </w:rPr>
          <w:delText xml:space="preserve">каждый из которых состоит из </w:delText>
        </w:r>
      </w:del>
      <w:del w:id="11408" w:date="2019-06-22T23:07:00Z" w:author="Yuriy Lebid">
        <w:r>
          <w:rPr>
            <w:rtl w:val="0"/>
          </w:rPr>
          <w:delText xml:space="preserve">58 </w:delText>
        </w:r>
      </w:del>
      <w:del w:id="11409" w:date="2019-06-22T23:07:00Z" w:author="Yuriy Lebid">
        <w:r>
          <w:rPr>
            <w:rtl w:val="0"/>
          </w:rPr>
          <w:delText xml:space="preserve">мом </w:delText>
        </w:r>
      </w:del>
      <w:del w:id="11410" w:date="2019-06-22T23:07:00Z" w:author="Yuriy Lebid">
        <w:r>
          <w:rPr>
            <w:rtl w:val="0"/>
          </w:rPr>
          <w:delText>(</w:delText>
        </w:r>
      </w:del>
      <w:del w:id="11411" w:date="2019-06-22T23:07:00Z" w:author="Yuriy Lebid">
        <w:r>
          <w:rPr>
            <w:rtl w:val="0"/>
          </w:rPr>
          <w:delText>«часов»</w:delText>
        </w:r>
      </w:del>
      <w:del w:id="11412" w:date="2019-06-22T23:07:00Z" w:author="Yuriy Lebid">
        <w:r>
          <w:rPr>
            <w:rtl w:val="0"/>
          </w:rPr>
          <w:delText xml:space="preserve">) </w:delText>
        </w:r>
      </w:del>
      <w:del w:id="11413" w:date="2019-06-22T23:07:00Z" w:author="Yuriy Lebid">
        <w:r>
          <w:rPr>
            <w:rtl w:val="0"/>
          </w:rPr>
          <w:delText xml:space="preserve">и </w:delText>
        </w:r>
      </w:del>
      <w:del w:id="11414" w:date="2019-06-22T23:07:00Z" w:author="Yuriy Lebid">
        <w:r>
          <w:rPr>
            <w:rtl w:val="0"/>
          </w:rPr>
          <w:delText xml:space="preserve">126 </w:delText>
        </w:r>
      </w:del>
      <w:del w:id="11415" w:date="2019-06-22T23:07:00Z" w:author="Yuriy Lebid">
        <w:r>
          <w:rPr>
            <w:rtl w:val="0"/>
          </w:rPr>
          <w:delText xml:space="preserve">престов </w:delText>
        </w:r>
      </w:del>
      <w:del w:id="11416" w:date="2019-06-22T23:07:00Z" w:author="Yuriy Lebid">
        <w:r>
          <w:rPr>
            <w:rtl w:val="0"/>
          </w:rPr>
          <w:delText>(</w:delText>
        </w:r>
      </w:del>
      <w:del w:id="11417" w:date="2019-06-22T23:07:00Z" w:author="Yuriy Lebid">
        <w:r>
          <w:rPr>
            <w:rtl w:val="0"/>
          </w:rPr>
          <w:delText>«минут»</w:delText>
        </w:r>
      </w:del>
      <w:del w:id="11418" w:date="2019-06-22T23:07:00Z" w:author="Yuriy Lebid">
        <w:r>
          <w:rPr>
            <w:rtl w:val="0"/>
          </w:rPr>
          <w:delText xml:space="preserve">) </w:delText>
        </w:r>
      </w:del>
      <w:del w:id="11419" w:date="2019-06-22T23:07:00Z" w:author="Yuriy Lebid">
        <w:r>
          <w:rPr>
            <w:rtl w:val="0"/>
          </w:rPr>
          <w:delText>на планете ЮУЙ</w:delText>
        </w:r>
      </w:del>
      <w:del w:id="11420" w:date="2019-06-22T23:07:00Z" w:author="Yuriy Lebid">
        <w:r>
          <w:rPr>
            <w:rtl w:val="0"/>
          </w:rPr>
          <w:delText>-</w:delText>
        </w:r>
      </w:del>
      <w:del w:id="11421" w:date="2019-06-22T23:07:00Z" w:author="Yuriy Lebid">
        <w:r>
          <w:rPr>
            <w:rtl w:val="0"/>
          </w:rPr>
          <w:delText xml:space="preserve">ИЙЛЛССМ </w:delText>
        </w:r>
      </w:del>
      <w:del w:id="11422" w:date="2019-06-22T23:07:00Z" w:author="Yuriy Lebid">
        <w:r>
          <w:rPr>
            <w:rtl w:val="0"/>
          </w:rPr>
          <w:delText>(</w:delText>
        </w:r>
      </w:del>
      <w:del w:id="11423" w:date="2019-06-22T23:07:00Z" w:author="Yuriy Lebid">
        <w:r>
          <w:rPr>
            <w:rtl w:val="0"/>
          </w:rPr>
          <w:delText>переводится примерно как «бирюзовая Мечта»</w:delText>
        </w:r>
      </w:del>
      <w:del w:id="11424" w:date="2019-06-22T23:07:00Z" w:author="Yuriy Lebid">
        <w:r>
          <w:rPr>
            <w:rtl w:val="0"/>
          </w:rPr>
          <w:delText xml:space="preserve">) </w:delText>
        </w:r>
      </w:del>
      <w:del w:id="11425" w:date="2019-06-22T23:07:00Z" w:author="Yuriy Lebid">
        <w:r>
          <w:rPr>
            <w:rtl w:val="0"/>
          </w:rPr>
          <w:delText>из системы АЛЛГС</w:delText>
        </w:r>
      </w:del>
      <w:del w:id="11426" w:date="2019-06-22T23:07:00Z" w:author="Yuriy Lebid">
        <w:r>
          <w:rPr>
            <w:rtl w:val="0"/>
          </w:rPr>
          <w:delText>-</w:delText>
        </w:r>
      </w:del>
      <w:del w:id="11427" w:date="2019-06-22T23:07:00Z" w:author="Yuriy Lebid">
        <w:r>
          <w:rPr>
            <w:rtl w:val="0"/>
          </w:rPr>
          <w:delText>СИЙЯ фотонного пояса Звезды Альционы</w:delText>
        </w:r>
      </w:del>
    </w:p>
    <w:p>
      <w:pPr>
        <w:pStyle w:val="heading 4"/>
        <w:rPr>
          <w:del w:id="1142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  <w:shd w:val="clear" w:color="auto" w:fill="ffffff"/>
        </w:rPr>
      </w:pPr>
      <w:del w:id="11429" w:date="2019-06-22T23:07:00Z" w:author="Yuriy Lebid">
        <w:r>
          <w:rPr>
            <w:rStyle w:val="Нет"/>
            <w:color w:val="000000"/>
            <w:u w:color="000000"/>
            <w:shd w:val="clear" w:color="auto" w:fill="ffffff"/>
            <w:rtl w:val="0"/>
            <w:lang w:val="ru-RU"/>
          </w:rPr>
          <w:delText>ПЛИИ</w:delText>
        </w:r>
      </w:del>
      <w:del w:id="11430" w:date="2019-06-22T23:07:00Z" w:author="Yuriy Lebid">
        <w:r>
          <w:rPr>
            <w:rStyle w:val="Нет"/>
            <w:color w:val="000000"/>
            <w:u w:color="000000"/>
            <w:shd w:val="clear" w:color="auto" w:fill="ffffff"/>
            <w:rtl w:val="0"/>
            <w:lang w:val="ru-RU"/>
          </w:rPr>
          <w:delText>-</w:delText>
        </w:r>
      </w:del>
      <w:del w:id="11431" w:date="2019-06-22T23:07:00Z" w:author="Yuriy Lebid">
        <w:r>
          <w:rPr>
            <w:rStyle w:val="Нет"/>
            <w:color w:val="000000"/>
            <w:u w:color="000000"/>
            <w:shd w:val="clear" w:color="auto" w:fill="ffffff"/>
            <w:rtl w:val="0"/>
            <w:lang w:val="ru-RU"/>
          </w:rPr>
          <w:delText>СС</w:delText>
        </w:r>
      </w:del>
      <w:del w:id="11432" w:date="2019-06-22T23:07:00Z" w:author="Yuriy Lebid">
        <w:r>
          <w:rPr>
            <w:rStyle w:val="Нет"/>
            <w:color w:val="000000"/>
            <w:u w:color="000000"/>
            <w:shd w:val="clear" w:color="auto" w:fill="ffffff"/>
            <w:rtl w:val="0"/>
            <w:lang w:val="ru-RU"/>
          </w:rPr>
          <w:delText>-</w:delText>
        </w:r>
      </w:del>
      <w:del w:id="11433" w:date="2019-06-22T23:07:00Z" w:author="Yuriy Lebid">
        <w:r>
          <w:rPr>
            <w:rStyle w:val="Нет"/>
            <w:color w:val="000000"/>
            <w:u w:color="000000"/>
            <w:shd w:val="clear" w:color="auto" w:fill="ffffff"/>
            <w:rtl w:val="0"/>
            <w:lang w:val="ru-RU"/>
          </w:rPr>
          <w:delText>М</w:delText>
        </w:r>
      </w:del>
      <w:del w:id="11434" w:date="2019-06-22T23:07:00Z" w:author="Yuriy Lebid">
        <w:r>
          <w:rPr>
            <w:rStyle w:val="Нет"/>
            <w:color w:val="000000"/>
            <w:u w:color="000000"/>
            <w:shd w:val="clear" w:color="auto" w:fill="ffffff"/>
            <w:rtl w:val="0"/>
            <w:lang w:val="ru-RU"/>
          </w:rPr>
          <w:delText>-</w:delText>
        </w:r>
      </w:del>
      <w:del w:id="11435" w:date="2019-06-22T23:07:00Z" w:author="Yuriy Lebid">
        <w:r>
          <w:rPr>
            <w:rStyle w:val="Нет"/>
            <w:color w:val="000000"/>
            <w:u w:color="000000"/>
            <w:shd w:val="clear" w:color="auto" w:fill="ffffff"/>
            <w:rtl w:val="0"/>
            <w:lang w:val="ru-RU"/>
          </w:rPr>
          <w:delText xml:space="preserve">период </w:delText>
        </w:r>
      </w:del>
      <w:del w:id="1143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shd w:val="clear" w:color="auto" w:fill="ffffff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1437" w:date="2019-06-22T23:07:00Z" w:author="Yuriy Lebid"/>
        </w:rPr>
      </w:pPr>
      <w:del w:id="11438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планетарный </w:delText>
        </w:r>
      </w:del>
      <w:del w:id="11439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12-</w:delText>
        </w:r>
      </w:del>
      <w:del w:id="11440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летний Цикл преобладания в Фокусной Динамике </w:delText>
        </w:r>
      </w:del>
      <w:del w:id="11441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(</w:delText>
        </w:r>
      </w:del>
      <w:del w:id="11442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ФД</w:delText>
        </w:r>
      </w:del>
      <w:del w:id="11443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) </w:delText>
        </w:r>
      </w:del>
      <w:del w:id="11444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нашего Коллективного Сознания Человечества </w:delText>
        </w:r>
      </w:del>
      <w:del w:id="11445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(</w:delText>
        </w:r>
      </w:del>
      <w:del w:id="11446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КСЧ</w:delText>
        </w:r>
      </w:del>
      <w:del w:id="11447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) </w:delText>
        </w:r>
      </w:del>
      <w:del w:id="11448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Творческой Активности ПЛИИСМА</w:delText>
        </w:r>
      </w:del>
      <w:del w:id="11449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-</w:delText>
        </w:r>
      </w:del>
      <w:del w:id="11450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Сущностей ИНГЛИМИЛИССА</w:delText>
        </w:r>
      </w:del>
      <w:del w:id="11451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-</w:delText>
        </w:r>
      </w:del>
      <w:del w:id="11452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Центра</w:delText>
        </w:r>
      </w:del>
    </w:p>
    <w:p>
      <w:pPr>
        <w:pStyle w:val="heading 4"/>
        <w:rPr>
          <w:del w:id="11453" w:date="2019-06-22T23:07:00Z" w:author="Yuriy Lebid"/>
          <w:rStyle w:val="Нет"/>
          <w:color w:val="000000"/>
          <w:u w:color="000000"/>
        </w:rPr>
      </w:pPr>
      <w:del w:id="1145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плюримусивный </w:delText>
        </w:r>
      </w:del>
      <w:del w:id="1145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145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145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145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plurimus</w:delText>
        </w:r>
      </w:del>
      <w:del w:id="1145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чрезвычайно большой</w:delText>
        </w:r>
      </w:del>
      <w:del w:id="1146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146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величайший</w:delText>
        </w:r>
      </w:del>
      <w:del w:id="1146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1463" w:date="2019-06-22T23:07:00Z" w:author="Yuriy Lebid"/>
        </w:rPr>
      </w:pPr>
      <w:del w:id="11464" w:date="2019-06-22T23:07:00Z" w:author="Yuriy Lebid">
        <w:r>
          <w:rPr>
            <w:rtl w:val="0"/>
          </w:rPr>
          <w:delText xml:space="preserve">величайший по качественности своей Фокусной Динамики </w:delText>
        </w:r>
      </w:del>
      <w:del w:id="11465" w:date="2019-06-22T23:07:00Z" w:author="Yuriy Lebid">
        <w:r>
          <w:rPr>
            <w:rtl w:val="0"/>
          </w:rPr>
          <w:delText>(</w:delText>
        </w:r>
      </w:del>
      <w:del w:id="11466" w:date="2019-06-22T23:07:00Z" w:author="Yuriy Lebid">
        <w:r>
          <w:rPr>
            <w:rtl w:val="0"/>
          </w:rPr>
          <w:delText>ФД</w:delText>
        </w:r>
      </w:del>
      <w:del w:id="11467" w:date="2019-06-22T23:07:00Z" w:author="Yuriy Lebid">
        <w:r>
          <w:rPr>
            <w:rtl w:val="0"/>
          </w:rPr>
          <w:delText xml:space="preserve">), </w:delText>
        </w:r>
      </w:del>
      <w:del w:id="11468" w:date="2019-06-22T23:07:00Z" w:author="Yuriy Lebid">
        <w:r>
          <w:rPr>
            <w:rtl w:val="0"/>
          </w:rPr>
          <w:delText xml:space="preserve">высшая степень универсальности ФД для условий рассматриваемого диапазона эксгиберации Форм Самосознаний </w:delText>
        </w:r>
      </w:del>
      <w:del w:id="11469" w:date="2019-06-22T23:07:00Z" w:author="Yuriy Lebid">
        <w:r>
          <w:rPr>
            <w:rtl w:val="0"/>
          </w:rPr>
          <w:delText>(</w:delText>
        </w:r>
      </w:del>
      <w:del w:id="11470" w:date="2019-06-22T23:07:00Z" w:author="Yuriy Lebid">
        <w:r>
          <w:rPr>
            <w:rtl w:val="0"/>
          </w:rPr>
          <w:delText>ФС</w:delText>
        </w:r>
      </w:del>
      <w:del w:id="11471" w:date="2019-06-22T23:07:00Z" w:author="Yuriy Lebid">
        <w:r>
          <w:rPr>
            <w:rtl w:val="0"/>
          </w:rPr>
          <w:delText xml:space="preserve">) </w:delText>
        </w:r>
      </w:del>
      <w:del w:id="11472" w:date="2019-06-22T23:07:00Z" w:author="Yuriy Lebid">
        <w:r>
          <w:rPr>
            <w:rtl w:val="0"/>
          </w:rPr>
          <w:delText>данной Схемы Синтеза</w:delText>
        </w:r>
      </w:del>
    </w:p>
    <w:p>
      <w:pPr>
        <w:pStyle w:val="heading 4"/>
        <w:rPr>
          <w:del w:id="1147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147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плюресцентирование </w:delText>
        </w:r>
      </w:del>
      <w:del w:id="1147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1476" w:date="2019-06-22T23:07:00Z" w:author="Yuriy Lebid"/>
        </w:rPr>
      </w:pPr>
      <w:del w:id="11477" w:date="2019-06-22T23:07:00Z" w:author="Yuriy Lebid">
        <w:r>
          <w:rPr>
            <w:rtl w:val="0"/>
          </w:rPr>
          <w:delText>мультиполяризационное «расслоение»</w:delText>
        </w:r>
      </w:del>
      <w:del w:id="11478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1479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148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</w:delText>
        </w:r>
      </w:del>
      <w:del w:id="1148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1482" w:date="2019-06-22T23:07:00Z" w:author="Yuriy Lebid">
        <w:r>
          <w:rPr>
            <w:rStyle w:val="Hyperlink.1"/>
            <w:rtl w:val="0"/>
          </w:rPr>
          <w:delText>плюресцентироваться</w:delText>
        </w:r>
      </w:del>
      <w:del w:id="11483" w:date="2019-06-22T23:07:00Z" w:author="Yuriy Lebid">
        <w:r>
          <w:rPr>
            <w:rtl w:val="0"/>
          </w:rPr>
          <w:delText xml:space="preserve"> </w:delText>
        </w:r>
      </w:del>
      <w:del w:id="11484" w:date="2019-06-22T23:07:00Z" w:author="Yuriy Lebid">
        <w:r>
          <w:rPr>
            <w:rStyle w:val="Hyperlink.1"/>
            <w:rtl w:val="0"/>
          </w:rPr>
          <w:delText>-</w:delText>
        </w:r>
      </w:del>
      <w:del w:id="1148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11486" w:date="2019-06-22T23:07:00Z" w:author="Yuriy Lebid">
        <w:r>
          <w:rPr>
            <w:rtl w:val="0"/>
          </w:rPr>
          <w:delText>мультиполяризационно «расслоиться»</w:delText>
        </w:r>
      </w:del>
      <w:del w:id="11487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1488" w:date="2019-06-22T23:07:00Z" w:author="Yuriy Lebid"/>
          <w:rStyle w:val="Нет"/>
          <w:color w:val="000000"/>
          <w:u w:color="000000"/>
        </w:rPr>
      </w:pPr>
      <w:del w:id="1148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плюресцентность </w:delText>
        </w:r>
      </w:del>
      <w:del w:id="1149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1491" w:date="2019-06-22T23:07:00Z" w:author="Yuriy Lebid"/>
        </w:rPr>
      </w:pPr>
      <w:del w:id="11492" w:date="2019-06-22T23:07:00Z" w:author="Yuriy Lebid">
        <w:r>
          <w:rPr>
            <w:rtl w:val="0"/>
          </w:rPr>
          <w:delText>многомерная «рассло</w:delText>
        </w:r>
      </w:del>
      <w:del w:id="11493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1494" w:date="2019-06-22T23:07:00Z" w:author="Yuriy Lebid">
        <w:r>
          <w:rPr>
            <w:rtl w:val="0"/>
          </w:rPr>
          <w:delText>нность»</w:delText>
        </w:r>
      </w:del>
      <w:del w:id="11495" w:date="2019-06-22T23:07:00Z" w:author="Yuriy Lebid">
        <w:r>
          <w:rPr>
            <w:rtl w:val="0"/>
          </w:rPr>
          <w:delText xml:space="preserve">, </w:delText>
        </w:r>
      </w:del>
      <w:del w:id="11496" w:date="2019-06-22T23:07:00Z" w:author="Yuriy Lebid">
        <w:r>
          <w:rPr>
            <w:rtl w:val="0"/>
          </w:rPr>
          <w:delText>«рассеянность»</w:delText>
        </w:r>
      </w:del>
      <w:del w:id="11497" w:date="2019-06-22T23:07:00Z" w:author="Yuriy Lebid">
        <w:r>
          <w:rPr>
            <w:rtl w:val="0"/>
          </w:rPr>
          <w:delText xml:space="preserve">, </w:delText>
        </w:r>
      </w:del>
      <w:del w:id="11498" w:date="2019-06-22T23:07:00Z" w:author="Yuriy Lebid">
        <w:r>
          <w:rPr>
            <w:rtl w:val="0"/>
          </w:rPr>
          <w:delText>«рассеч</w:delText>
        </w:r>
      </w:del>
      <w:del w:id="11499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1500" w:date="2019-06-22T23:07:00Z" w:author="Yuriy Lebid">
        <w:r>
          <w:rPr>
            <w:rtl w:val="0"/>
          </w:rPr>
          <w:delText xml:space="preserve">нность» Фокусной Динамики </w:delText>
        </w:r>
      </w:del>
      <w:del w:id="11501" w:date="2019-06-22T23:07:00Z" w:author="Yuriy Lebid">
        <w:r>
          <w:rPr>
            <w:rtl w:val="0"/>
          </w:rPr>
          <w:delText>(</w:delText>
        </w:r>
      </w:del>
      <w:del w:id="11502" w:date="2019-06-22T23:07:00Z" w:author="Yuriy Lebid">
        <w:r>
          <w:rPr>
            <w:rtl w:val="0"/>
          </w:rPr>
          <w:delText>ФД</w:delText>
        </w:r>
      </w:del>
      <w:del w:id="11503" w:date="2019-06-22T23:07:00Z" w:author="Yuriy Lebid">
        <w:r>
          <w:rPr>
            <w:rtl w:val="0"/>
          </w:rPr>
          <w:delText xml:space="preserve">), </w:delText>
        </w:r>
      </w:del>
      <w:del w:id="11504" w:date="2019-06-22T23:07:00Z" w:author="Yuriy Lebid">
        <w:r>
          <w:rPr>
            <w:rtl w:val="0"/>
          </w:rPr>
          <w:delText xml:space="preserve">которая осуществляется в разнокачественных сценариях развития за каждую секунду реализации процесса мультиплексорной конвекситации </w:delText>
        </w:r>
      </w:del>
      <w:del w:id="11505" w:date="2019-06-22T23:07:00Z" w:author="Yuriy Lebid">
        <w:r>
          <w:rPr>
            <w:rtl w:val="0"/>
          </w:rPr>
          <w:delText>(</w:delText>
        </w:r>
      </w:del>
      <w:del w:id="11506" w:date="2019-06-22T23:07:00Z" w:author="Yuriy Lebid">
        <w:r>
          <w:rPr>
            <w:rtl w:val="0"/>
          </w:rPr>
          <w:delText>мультиполяризационной дифференциации ФД</w:delText>
        </w:r>
      </w:del>
      <w:del w:id="11507" w:date="2019-06-22T23:07:00Z" w:author="Yuriy Lebid">
        <w:r>
          <w:rPr>
            <w:rtl w:val="0"/>
          </w:rPr>
          <w:delText xml:space="preserve">); </w:delText>
        </w:r>
      </w:del>
      <w:del w:id="11508" w:date="2019-06-22T23:07:00Z" w:author="Yuriy Lebid">
        <w:r>
          <w:rPr>
            <w:rtl w:val="0"/>
          </w:rPr>
          <w:delText xml:space="preserve">мультиполяризационное расслоение ФД на множества наших плаапсий </w:delText>
        </w:r>
      </w:del>
      <w:del w:id="11509" w:date="2019-06-22T23:07:00Z" w:author="Yuriy Lebid">
        <w:r>
          <w:rPr>
            <w:rtl w:val="0"/>
          </w:rPr>
          <w:delText>(</w:delText>
        </w:r>
      </w:del>
      <w:del w:id="11510" w:date="2019-06-22T23:07:00Z" w:author="Yuriy Lebid">
        <w:r>
          <w:rPr>
            <w:rtl w:val="0"/>
          </w:rPr>
          <w:delText>микстумных НУУ</w:delText>
        </w:r>
      </w:del>
      <w:del w:id="11511" w:date="2019-06-22T23:07:00Z" w:author="Yuriy Lebid">
        <w:r>
          <w:rPr>
            <w:rtl w:val="0"/>
          </w:rPr>
          <w:delText>-</w:delText>
        </w:r>
      </w:del>
      <w:del w:id="11512" w:date="2019-06-22T23:07:00Z" w:author="Yuriy Lebid">
        <w:r>
          <w:rPr>
            <w:rtl w:val="0"/>
          </w:rPr>
          <w:delText>ВВУ</w:delText>
        </w:r>
      </w:del>
      <w:del w:id="11513" w:date="2019-06-22T23:07:00Z" w:author="Yuriy Lebid">
        <w:r>
          <w:rPr>
            <w:rtl w:val="0"/>
          </w:rPr>
          <w:delText>-</w:delText>
        </w:r>
      </w:del>
      <w:del w:id="11514" w:date="2019-06-22T23:07:00Z" w:author="Yuriy Lebid">
        <w:r>
          <w:rPr>
            <w:rtl w:val="0"/>
          </w:rPr>
          <w:delText>Интерпретаций</w:delText>
        </w:r>
      </w:del>
      <w:del w:id="11515" w:date="2019-06-22T23:07:00Z" w:author="Yuriy Lebid">
        <w:r>
          <w:rPr>
            <w:rtl w:val="0"/>
          </w:rPr>
          <w:delText>).</w:delText>
        </w:r>
      </w:del>
    </w:p>
    <w:p>
      <w:pPr>
        <w:pStyle w:val="Определение"/>
        <w:rPr>
          <w:del w:id="11516" w:date="2019-06-22T23:07:00Z" w:author="Yuriy Lebid"/>
          <w:rStyle w:val="Нет"/>
          <w:rFonts w:ascii="Calibri" w:cs="Calibri" w:hAnsi="Calibri" w:eastAsia="Calibri"/>
          <w:i w:val="1"/>
          <w:iCs w:val="1"/>
        </w:rPr>
      </w:pPr>
      <w:del w:id="1151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</w:delText>
        </w:r>
      </w:del>
      <w:del w:id="1151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1519" w:date="2019-06-22T23:07:00Z" w:author="Yuriy Lebid">
        <w:r>
          <w:rPr>
            <w:rStyle w:val="Hyperlink.1"/>
            <w:rtl w:val="0"/>
          </w:rPr>
          <w:delText>плюресцентный</w:delText>
        </w:r>
      </w:del>
      <w:del w:id="11520" w:date="2019-06-22T23:07:00Z" w:author="Yuriy Lebid">
        <w:r>
          <w:rPr>
            <w:rStyle w:val="Нет"/>
            <w:rFonts w:ascii="Calibri" w:cs="Calibri" w:hAnsi="Calibri" w:eastAsia="Calibri"/>
            <w:i w:val="1"/>
            <w:iCs w:val="1"/>
            <w:rtl w:val="0"/>
            <w:lang w:val="ru-RU"/>
          </w:rPr>
          <w:delText xml:space="preserve"> - </w:delText>
        </w:r>
      </w:del>
      <w:del w:id="11521" w:date="2019-06-22T23:07:00Z" w:author="Yuriy Lebid">
        <w:r>
          <w:rPr>
            <w:rtl w:val="0"/>
          </w:rPr>
          <w:delText>мультиполяризационно «рассло</w:delText>
        </w:r>
      </w:del>
      <w:del w:id="11522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1523" w:date="2019-06-22T23:07:00Z" w:author="Yuriy Lebid">
        <w:r>
          <w:rPr>
            <w:rtl w:val="0"/>
          </w:rPr>
          <w:delText>нный»</w:delText>
        </w:r>
      </w:del>
      <w:del w:id="11524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152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152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плюриполисный </w:delText>
        </w:r>
      </w:del>
      <w:del w:id="1152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- </w:delText>
        </w:r>
      </w:del>
    </w:p>
    <w:p>
      <w:pPr>
        <w:pStyle w:val="Определение"/>
        <w:rPr>
          <w:del w:id="11528" w:date="2019-06-22T23:07:00Z" w:author="Yuriy Lebid"/>
        </w:rPr>
      </w:pPr>
      <w:del w:id="11529" w:date="2019-06-22T23:07:00Z" w:author="Yuriy Lebid">
        <w:r>
          <w:rPr>
            <w:rtl w:val="0"/>
          </w:rPr>
          <w:delText>характеристика многотетраэдрального типа образования фокусно</w:delText>
        </w:r>
      </w:del>
      <w:del w:id="11530" w:date="2019-06-22T23:07:00Z" w:author="Yuriy Lebid">
        <w:r>
          <w:rPr>
            <w:rtl w:val="0"/>
          </w:rPr>
          <w:delText>-</w:delText>
        </w:r>
      </w:del>
      <w:del w:id="11531" w:date="2019-06-22T23:07:00Z" w:author="Yuriy Lebid">
        <w:r>
          <w:rPr>
            <w:rtl w:val="0"/>
          </w:rPr>
          <w:delText>эфирных взаимодействий между Творческой Активностью Инфо</w:delText>
        </w:r>
      </w:del>
      <w:del w:id="11532" w:date="2019-06-22T23:07:00Z" w:author="Yuriy Lebid">
        <w:r>
          <w:rPr>
            <w:rtl w:val="0"/>
          </w:rPr>
          <w:delText>-</w:delText>
        </w:r>
      </w:del>
      <w:del w:id="11533" w:date="2019-06-22T23:07:00Z" w:author="Yuriy Lebid">
        <w:r>
          <w:rPr>
            <w:rtl w:val="0"/>
          </w:rPr>
          <w:delText xml:space="preserve">Творцов Личностного Самосознания </w:delText>
        </w:r>
      </w:del>
      <w:del w:id="11534" w:date="2019-06-22T23:07:00Z" w:author="Yuriy Lebid">
        <w:r>
          <w:rPr>
            <w:rtl w:val="0"/>
          </w:rPr>
          <w:delText>(</w:delText>
        </w:r>
      </w:del>
      <w:del w:id="11535" w:date="2019-06-22T23:07:00Z" w:author="Yuriy Lebid">
        <w:r>
          <w:rPr>
            <w:rtl w:val="0"/>
          </w:rPr>
          <w:delText>НВК</w:delText>
        </w:r>
      </w:del>
      <w:del w:id="11536" w:date="2019-06-22T23:07:00Z" w:author="Yuriy Lebid">
        <w:r>
          <w:rPr>
            <w:rtl w:val="0"/>
          </w:rPr>
          <w:delText xml:space="preserve">) </w:delText>
        </w:r>
      </w:del>
      <w:del w:id="11537" w:date="2019-06-22T23:07:00Z" w:author="Yuriy Lebid">
        <w:r>
          <w:rPr>
            <w:rtl w:val="0"/>
          </w:rPr>
          <w:delText xml:space="preserve">и Фокусной Динамикой </w:delText>
        </w:r>
      </w:del>
      <w:del w:id="11538" w:date="2019-06-22T23:07:00Z" w:author="Yuriy Lebid">
        <w:r>
          <w:rPr>
            <w:rtl w:val="0"/>
          </w:rPr>
          <w:delText>(</w:delText>
        </w:r>
      </w:del>
      <w:del w:id="11539" w:date="2019-06-22T23:07:00Z" w:author="Yuriy Lebid">
        <w:r>
          <w:rPr>
            <w:rtl w:val="0"/>
          </w:rPr>
          <w:delText>ФД</w:delText>
        </w:r>
      </w:del>
      <w:del w:id="11540" w:date="2019-06-22T23:07:00Z" w:author="Yuriy Lebid">
        <w:r>
          <w:rPr>
            <w:rtl w:val="0"/>
          </w:rPr>
          <w:delText xml:space="preserve">) </w:delText>
        </w:r>
      </w:del>
      <w:del w:id="11541" w:date="2019-06-22T23:07:00Z" w:author="Yuriy Lebid">
        <w:r>
          <w:rPr>
            <w:rtl w:val="0"/>
          </w:rPr>
          <w:delText>Формо</w:delText>
        </w:r>
      </w:del>
      <w:del w:id="11542" w:date="2019-06-22T23:07:00Z" w:author="Yuriy Lebid">
        <w:r>
          <w:rPr>
            <w:rtl w:val="0"/>
          </w:rPr>
          <w:delText>-</w:delText>
        </w:r>
      </w:del>
      <w:del w:id="11543" w:date="2019-06-22T23:07:00Z" w:author="Yuriy Lebid">
        <w:r>
          <w:rPr>
            <w:rtl w:val="0"/>
          </w:rPr>
          <w:delText>Творцов скррууллерртной Формо</w:delText>
        </w:r>
      </w:del>
      <w:del w:id="11544" w:date="2019-06-22T23:07:00Z" w:author="Yuriy Lebid">
        <w:r>
          <w:rPr>
            <w:rtl w:val="0"/>
          </w:rPr>
          <w:delText>-</w:delText>
        </w:r>
      </w:del>
      <w:del w:id="11545" w:date="2019-06-22T23:07:00Z" w:author="Yuriy Lebid">
        <w:r>
          <w:rPr>
            <w:rtl w:val="0"/>
          </w:rPr>
          <w:delText xml:space="preserve">системы </w:delText>
        </w:r>
      </w:del>
      <w:del w:id="11546" w:date="2019-06-22T23:07:00Z" w:author="Yuriy Lebid">
        <w:r>
          <w:rPr>
            <w:rtl w:val="0"/>
          </w:rPr>
          <w:delText>(</w:delText>
        </w:r>
      </w:del>
      <w:del w:id="11547" w:date="2019-06-22T23:07:00Z" w:author="Yuriy Lebid">
        <w:r>
          <w:rPr>
            <w:rtl w:val="0"/>
          </w:rPr>
          <w:delText>Пространства</w:delText>
        </w:r>
      </w:del>
      <w:del w:id="11548" w:date="2019-06-22T23:07:00Z" w:author="Yuriy Lebid">
        <w:r>
          <w:rPr>
            <w:rtl w:val="0"/>
          </w:rPr>
          <w:delText>-</w:delText>
        </w:r>
      </w:del>
      <w:del w:id="11549" w:date="2019-06-22T23:07:00Z" w:author="Yuriy Lebid">
        <w:r>
          <w:rPr>
            <w:rtl w:val="0"/>
          </w:rPr>
          <w:delText>Времени</w:delText>
        </w:r>
      </w:del>
      <w:del w:id="11550" w:date="2019-06-22T23:07:00Z" w:author="Yuriy Lebid">
        <w:r>
          <w:rPr>
            <w:rtl w:val="0"/>
          </w:rPr>
          <w:delText xml:space="preserve">); </w:delText>
        </w:r>
      </w:del>
      <w:del w:id="11551" w:date="2019-06-22T23:07:00Z" w:author="Yuriy Lebid">
        <w:r>
          <w:rPr>
            <w:rtl w:val="0"/>
          </w:rPr>
          <w:delText>лежит в основе резонационного процесса формирования любого из типов пространственно</w:delText>
        </w:r>
      </w:del>
      <w:del w:id="11552" w:date="2019-06-22T23:07:00Z" w:author="Yuriy Lebid">
        <w:r>
          <w:rPr>
            <w:rtl w:val="0"/>
          </w:rPr>
          <w:delText>-</w:delText>
        </w:r>
      </w:del>
      <w:del w:id="11553" w:date="2019-06-22T23:07:00Z" w:author="Yuriy Lebid">
        <w:r>
          <w:rPr>
            <w:rtl w:val="0"/>
          </w:rPr>
          <w:delText xml:space="preserve">временной </w:delText>
        </w:r>
      </w:del>
      <w:del w:id="1155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эксцельсуальности</w:delText>
        </w:r>
      </w:del>
      <w:del w:id="11555" w:date="2019-06-22T23:07:00Z" w:author="Yuriy Lebid">
        <w:r>
          <w:rPr>
            <w:rtl w:val="0"/>
          </w:rPr>
          <w:delText xml:space="preserve"> (</w:delText>
        </w:r>
      </w:del>
      <w:del w:id="11556" w:date="2019-06-22T23:07:00Z" w:author="Yuriy Lebid">
        <w:r>
          <w:rPr>
            <w:rtl w:val="0"/>
          </w:rPr>
          <w:delText xml:space="preserve">сложных каузальных </w:delText>
        </w:r>
      </w:del>
      <w:del w:id="11557" w:date="2019-06-22T23:07:00Z" w:author="Yuriy Lebid">
        <w:r>
          <w:rPr>
            <w:rtl w:val="0"/>
          </w:rPr>
          <w:delText>(</w:delText>
        </w:r>
      </w:del>
      <w:del w:id="11558" w:date="2019-06-22T23:07:00Z" w:author="Yuriy Lebid">
        <w:r>
          <w:rPr>
            <w:rtl w:val="0"/>
          </w:rPr>
          <w:delText>причинно</w:delText>
        </w:r>
      </w:del>
      <w:del w:id="11559" w:date="2019-06-22T23:07:00Z" w:author="Yuriy Lebid">
        <w:r>
          <w:rPr>
            <w:rtl w:val="0"/>
          </w:rPr>
          <w:delText>-</w:delText>
        </w:r>
      </w:del>
      <w:del w:id="11560" w:date="2019-06-22T23:07:00Z" w:author="Yuriy Lebid">
        <w:r>
          <w:rPr>
            <w:rtl w:val="0"/>
          </w:rPr>
          <w:delText>следственных</w:delText>
        </w:r>
      </w:del>
      <w:del w:id="11561" w:date="2019-06-22T23:07:00Z" w:author="Yuriy Lebid">
        <w:r>
          <w:rPr>
            <w:rtl w:val="0"/>
          </w:rPr>
          <w:delText xml:space="preserve">) </w:delText>
        </w:r>
      </w:del>
      <w:del w:id="11562" w:date="2019-06-22T23:07:00Z" w:author="Yuriy Lebid">
        <w:r>
          <w:rPr>
            <w:rtl w:val="0"/>
          </w:rPr>
          <w:delText>ЭИ</w:delText>
        </w:r>
      </w:del>
      <w:del w:id="11563" w:date="2019-06-22T23:07:00Z" w:author="Yuriy Lebid">
        <w:r>
          <w:rPr>
            <w:rtl w:val="0"/>
          </w:rPr>
          <w:delText>-</w:delText>
        </w:r>
      </w:del>
      <w:del w:id="11564" w:date="2019-06-22T23:07:00Z" w:author="Yuriy Lebid">
        <w:r>
          <w:rPr>
            <w:rtl w:val="0"/>
          </w:rPr>
          <w:delText xml:space="preserve">сочетаний </w:delText>
        </w:r>
      </w:del>
      <w:del w:id="11565" w:date="2019-06-22T23:07:00Z" w:author="Yuriy Lebid">
        <w:r>
          <w:rPr>
            <w:rtl w:val="0"/>
          </w:rPr>
          <w:delText>(</w:delText>
        </w:r>
      </w:del>
      <w:del w:id="11566" w:date="2019-06-22T23:07:00Z" w:author="Yuriy Lebid">
        <w:r>
          <w:rPr>
            <w:rtl w:val="0"/>
          </w:rPr>
          <w:delText>комплексов</w:delText>
        </w:r>
      </w:del>
      <w:del w:id="11567" w:date="2019-06-22T23:07:00Z" w:author="Yuriy Lebid">
        <w:r>
          <w:rPr>
            <w:rtl w:val="0"/>
          </w:rPr>
          <w:delText xml:space="preserve">), </w:delText>
        </w:r>
      </w:del>
      <w:del w:id="11568" w:date="2019-06-22T23:07:00Z" w:author="Yuriy Lebid">
        <w:r>
          <w:rPr>
            <w:rtl w:val="0"/>
          </w:rPr>
          <w:delText>обеспечивающих всю нашу психоментальную и материальную динамику</w:delText>
        </w:r>
      </w:del>
    </w:p>
    <w:p>
      <w:pPr>
        <w:pStyle w:val="heading 4"/>
        <w:rPr>
          <w:del w:id="1156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157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Подобертоны Полей</w:delText>
        </w:r>
      </w:del>
      <w:del w:id="1157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157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Сознаний </w:delText>
        </w:r>
      </w:del>
      <w:del w:id="1157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1574" w:date="2019-06-22T23:07:00Z" w:author="Yuriy Lebid"/>
        </w:rPr>
      </w:pPr>
      <w:del w:id="11575" w:date="2019-06-22T23:07:00Z" w:author="Yuriy Lebid">
        <w:r>
          <w:rPr>
            <w:rtl w:val="0"/>
          </w:rPr>
          <w:delText>условная составляющая часть «Обертонов» Полей</w:delText>
        </w:r>
      </w:del>
      <w:del w:id="11576" w:date="2019-06-22T23:07:00Z" w:author="Yuriy Lebid">
        <w:r>
          <w:rPr>
            <w:rtl w:val="0"/>
          </w:rPr>
          <w:delText>-</w:delText>
        </w:r>
      </w:del>
      <w:del w:id="11577" w:date="2019-06-22T23:07:00Z" w:author="Yuriy Lebid">
        <w:r>
          <w:rPr>
            <w:rtl w:val="0"/>
          </w:rPr>
          <w:delText xml:space="preserve">Сознаний </w:delText>
        </w:r>
      </w:del>
      <w:del w:id="11578" w:date="2019-06-22T23:07:00Z" w:author="Yuriy Lebid">
        <w:r>
          <w:rPr>
            <w:rtl w:val="0"/>
          </w:rPr>
          <w:delText>(</w:delText>
        </w:r>
      </w:del>
      <w:del w:id="11579" w:date="2019-06-22T23:07:00Z" w:author="Yuriy Lebid">
        <w:r>
          <w:rPr>
            <w:rtl w:val="0"/>
          </w:rPr>
          <w:delText>ПС</w:delText>
        </w:r>
      </w:del>
      <w:del w:id="11580" w:date="2019-06-22T23:07:00Z" w:author="Yuriy Lebid">
        <w:r>
          <w:rPr>
            <w:rtl w:val="0"/>
          </w:rPr>
          <w:delText xml:space="preserve">), </w:delText>
        </w:r>
      </w:del>
      <w:del w:id="11581" w:date="2019-06-22T23:07:00Z" w:author="Yuriy Lebid">
        <w:r>
          <w:rPr>
            <w:rtl w:val="0"/>
          </w:rPr>
          <w:delText xml:space="preserve">формирующая собой диапазоны от </w:delText>
        </w:r>
      </w:del>
      <w:del w:id="11582" w:date="2019-06-22T23:07:00Z" w:author="Yuriy Lebid">
        <w:r>
          <w:rPr>
            <w:rtl w:val="0"/>
          </w:rPr>
          <w:delText xml:space="preserve">-6 </w:delText>
        </w:r>
      </w:del>
      <w:del w:id="11583" w:date="2019-06-22T23:07:00Z" w:author="Yuriy Lebid">
        <w:r>
          <w:rPr>
            <w:rtl w:val="0"/>
          </w:rPr>
          <w:delText xml:space="preserve">до </w:delText>
        </w:r>
      </w:del>
      <w:del w:id="11584" w:date="2019-06-22T23:07:00Z" w:author="Yuriy Lebid">
        <w:r>
          <w:rPr>
            <w:rtl w:val="0"/>
          </w:rPr>
          <w:delText xml:space="preserve">+6 </w:delText>
        </w:r>
      </w:del>
      <w:del w:id="11585" w:date="2019-06-22T23:07:00Z" w:author="Yuriy Lebid">
        <w:r>
          <w:rPr>
            <w:rtl w:val="0"/>
          </w:rPr>
          <w:delText>мерности в «Третичной» Энерго</w:delText>
        </w:r>
      </w:del>
      <w:del w:id="11586" w:date="2019-06-22T23:07:00Z" w:author="Yuriy Lebid">
        <w:r>
          <w:rPr>
            <w:rtl w:val="0"/>
          </w:rPr>
          <w:delText>-</w:delText>
        </w:r>
      </w:del>
      <w:del w:id="11587" w:date="2019-06-22T23:07:00Z" w:author="Yuriy Lebid">
        <w:r>
          <w:rPr>
            <w:rtl w:val="0"/>
          </w:rPr>
          <w:delText>Плазме</w:delText>
        </w:r>
      </w:del>
      <w:del w:id="11588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1589" w:date="2019-06-22T23:07:00Z" w:author="Yuriy Lebid"/>
        </w:rPr>
      </w:pPr>
      <w:del w:id="1159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159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159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159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): </w:delText>
        </w:r>
      </w:del>
      <w:del w:id="11594" w:date="2019-06-22T23:07:00Z" w:author="Yuriy Lebid">
        <w:r>
          <w:rPr>
            <w:rtl w:val="0"/>
          </w:rPr>
          <w:delText>ФФУЛЛУ</w:delText>
        </w:r>
      </w:del>
      <w:del w:id="11595" w:date="2019-06-22T23:07:00Z" w:author="Yuriy Lebid">
        <w:r>
          <w:rPr>
            <w:rtl w:val="0"/>
          </w:rPr>
          <w:delText>-</w:delText>
        </w:r>
      </w:del>
      <w:del w:id="11596" w:date="2019-06-22T23:07:00Z" w:author="Yuriy Lebid">
        <w:r>
          <w:rPr>
            <w:rtl w:val="0"/>
          </w:rPr>
          <w:delText>У</w:delText>
        </w:r>
      </w:del>
      <w:del w:id="11597" w:date="2019-06-22T23:07:00Z" w:author="Yuriy Lebid">
        <w:r>
          <w:rPr>
            <w:rtl w:val="0"/>
          </w:rPr>
          <w:delText>-</w:delText>
        </w:r>
      </w:del>
      <w:del w:id="11598" w:date="2019-06-22T23:07:00Z" w:author="Yuriy Lebid">
        <w:r>
          <w:rPr>
            <w:rtl w:val="0"/>
          </w:rPr>
          <w:delText>ДС</w:delText>
        </w:r>
      </w:del>
      <w:del w:id="11599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160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160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Подсознание </w:delText>
        </w:r>
      </w:del>
      <w:del w:id="1160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1603" w:date="2019-06-22T23:07:00Z" w:author="Yuriy Lebid"/>
        </w:rPr>
      </w:pPr>
      <w:del w:id="1160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 точки зрения ииссиидиологии</w:delText>
        </w:r>
      </w:del>
      <w:del w:id="11605" w:date="2019-06-22T23:07:00Z" w:author="Yuriy Lebid">
        <w:r>
          <w:rPr>
            <w:rtl w:val="0"/>
          </w:rPr>
          <w:delText xml:space="preserve">, </w:delText>
        </w:r>
      </w:del>
      <w:del w:id="11606" w:date="2019-06-22T23:07:00Z" w:author="Yuriy Lebid">
        <w:r>
          <w:rPr>
            <w:rtl w:val="0"/>
          </w:rPr>
          <w:delText>информационная составляющая обо вс</w:delText>
        </w:r>
      </w:del>
      <w:del w:id="11607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1608" w:date="2019-06-22T23:07:00Z" w:author="Yuriy Lebid">
        <w:r>
          <w:rPr>
            <w:rtl w:val="0"/>
          </w:rPr>
          <w:delText>м том</w:delText>
        </w:r>
      </w:del>
      <w:del w:id="11609" w:date="2019-06-22T23:07:00Z" w:author="Yuriy Lebid">
        <w:r>
          <w:rPr>
            <w:rtl w:val="0"/>
          </w:rPr>
          <w:delText xml:space="preserve">, </w:delText>
        </w:r>
      </w:del>
      <w:del w:id="11610" w:date="2019-06-22T23:07:00Z" w:author="Yuriy Lebid">
        <w:r>
          <w:rPr>
            <w:rtl w:val="0"/>
          </w:rPr>
          <w:delText>что когда</w:delText>
        </w:r>
      </w:del>
      <w:del w:id="11611" w:date="2019-06-22T23:07:00Z" w:author="Yuriy Lebid">
        <w:r>
          <w:rPr>
            <w:rtl w:val="0"/>
          </w:rPr>
          <w:delText xml:space="preserve">- </w:delText>
        </w:r>
      </w:del>
      <w:del w:id="11612" w:date="2019-06-22T23:07:00Z" w:author="Yuriy Lebid">
        <w:r>
          <w:rPr>
            <w:rtl w:val="0"/>
          </w:rPr>
          <w:delText>либо происходило с нами в Жизни</w:delText>
        </w:r>
      </w:del>
      <w:del w:id="11613" w:date="2019-06-22T23:07:00Z" w:author="Yuriy Lebid">
        <w:r>
          <w:rPr>
            <w:rtl w:val="0"/>
          </w:rPr>
          <w:delText xml:space="preserve">, </w:delText>
        </w:r>
      </w:del>
      <w:del w:id="11614" w:date="2019-06-22T23:07:00Z" w:author="Yuriy Lebid">
        <w:r>
          <w:rPr>
            <w:rtl w:val="0"/>
          </w:rPr>
          <w:delText xml:space="preserve">зарегистрированная во всех подробностях во «временной эфирной наполняющей» </w:delText>
        </w:r>
      </w:del>
      <w:del w:id="11615" w:date="2019-06-22T23:07:00Z" w:author="Yuriy Lebid">
        <w:r>
          <w:rPr>
            <w:rtl w:val="0"/>
          </w:rPr>
          <w:delText>(</w:delText>
        </w:r>
      </w:del>
      <w:del w:id="11616" w:date="2019-06-22T23:07:00Z" w:author="Yuriy Lebid">
        <w:r>
          <w:rPr>
            <w:rtl w:val="0"/>
          </w:rPr>
          <w:delText>ВЭН</w:delText>
        </w:r>
      </w:del>
      <w:del w:id="11617" w:date="2019-06-22T23:07:00Z" w:author="Yuriy Lebid">
        <w:r>
          <w:rPr>
            <w:rtl w:val="0"/>
          </w:rPr>
          <w:delText xml:space="preserve">), </w:delText>
        </w:r>
      </w:del>
      <w:del w:id="11618" w:date="2019-06-22T23:07:00Z" w:author="Yuriy Lebid">
        <w:r>
          <w:rPr>
            <w:rtl w:val="0"/>
          </w:rPr>
          <w:delText>начиная с поздних сроков внутриутробного развития</w:delText>
        </w:r>
      </w:del>
      <w:del w:id="11619" w:date="2019-06-22T23:07:00Z" w:author="Yuriy Lebid">
        <w:r>
          <w:rPr>
            <w:rtl w:val="0"/>
          </w:rPr>
          <w:delText xml:space="preserve">, </w:delText>
        </w:r>
      </w:del>
      <w:del w:id="11620" w:date="2019-06-22T23:07:00Z" w:author="Yuriy Lebid">
        <w:r>
          <w:rPr>
            <w:rtl w:val="0"/>
          </w:rPr>
          <w:delText>когда мозг эмбриона ещ</w:delText>
        </w:r>
      </w:del>
      <w:del w:id="11621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1622" w:date="2019-06-22T23:07:00Z" w:author="Yuriy Lebid">
        <w:r>
          <w:rPr>
            <w:rtl w:val="0"/>
          </w:rPr>
          <w:delText xml:space="preserve"> только переходит в фазу</w:delText>
        </w:r>
      </w:del>
      <w:del w:id="11623" w:date="2019-06-22T23:07:00Z" w:author="Yuriy Lebid">
        <w:r>
          <w:rPr>
            <w:rtl w:val="0"/>
          </w:rPr>
          <w:delText xml:space="preserve">, </w:delText>
        </w:r>
      </w:del>
      <w:del w:id="11624" w:date="2019-06-22T23:07:00Z" w:author="Yuriy Lebid">
        <w:r>
          <w:rPr>
            <w:rtl w:val="0"/>
          </w:rPr>
          <w:delText>характерную для высших млекопитающих</w:delText>
        </w:r>
      </w:del>
      <w:del w:id="11625" w:date="2019-06-22T23:07:00Z" w:author="Yuriy Lebid">
        <w:r>
          <w:rPr>
            <w:rtl w:val="0"/>
          </w:rPr>
          <w:delText xml:space="preserve">, </w:delText>
        </w:r>
      </w:del>
      <w:del w:id="11626" w:date="2019-06-22T23:07:00Z" w:author="Yuriy Lebid">
        <w:r>
          <w:rPr>
            <w:rtl w:val="0"/>
          </w:rPr>
          <w:delText>до самого последнего момента «умирания»</w:delText>
        </w:r>
      </w:del>
      <w:del w:id="11627" w:date="2019-06-22T23:07:00Z" w:author="Yuriy Lebid">
        <w:r>
          <w:rPr>
            <w:rtl w:val="0"/>
          </w:rPr>
          <w:delText xml:space="preserve">, </w:delText>
        </w:r>
      </w:del>
      <w:del w:id="11628" w:date="2019-06-22T23:07:00Z" w:author="Yuriy Lebid">
        <w:r>
          <w:rPr>
            <w:rtl w:val="0"/>
          </w:rPr>
          <w:delText>когда УУ</w:delText>
        </w:r>
      </w:del>
      <w:del w:id="11629" w:date="2019-06-22T23:07:00Z" w:author="Yuriy Lebid">
        <w:r>
          <w:rPr>
            <w:rtl w:val="0"/>
          </w:rPr>
          <w:delText>-</w:delText>
        </w:r>
      </w:del>
      <w:del w:id="11630" w:date="2019-06-22T23:07:00Z" w:author="Yuriy Lebid">
        <w:r>
          <w:rPr>
            <w:rtl w:val="0"/>
          </w:rPr>
          <w:delText>ВВУ</w:delText>
        </w:r>
      </w:del>
      <w:del w:id="11631" w:date="2019-06-22T23:07:00Z" w:author="Yuriy Lebid">
        <w:r>
          <w:rPr>
            <w:rtl w:val="0"/>
          </w:rPr>
          <w:delText>-</w:delText>
        </w:r>
      </w:del>
      <w:del w:id="11632" w:date="2019-06-22T23:07:00Z" w:author="Yuriy Lebid">
        <w:r>
          <w:rPr>
            <w:rtl w:val="0"/>
          </w:rPr>
          <w:delText>копии дифференцируются по «нишам» ОЛЛАКТ</w:delText>
        </w:r>
      </w:del>
      <w:del w:id="11633" w:date="2019-06-22T23:07:00Z" w:author="Yuriy Lebid">
        <w:r>
          <w:rPr>
            <w:rtl w:val="0"/>
          </w:rPr>
          <w:delText>-</w:delText>
        </w:r>
      </w:del>
      <w:del w:id="11634" w:date="2019-06-22T23:07:00Z" w:author="Yuriy Lebid">
        <w:r>
          <w:rPr>
            <w:rtl w:val="0"/>
          </w:rPr>
          <w:delText>ДРУОТММ</w:delText>
        </w:r>
      </w:del>
      <w:del w:id="11635" w:date="2019-06-22T23:07:00Z" w:author="Yuriy Lebid">
        <w:r>
          <w:rPr>
            <w:rtl w:val="0"/>
          </w:rPr>
          <w:delText>-</w:delText>
        </w:r>
      </w:del>
      <w:del w:id="11636" w:date="2019-06-22T23:07:00Z" w:author="Yuriy Lebid">
        <w:r>
          <w:rPr>
            <w:rtl w:val="0"/>
          </w:rPr>
          <w:delText xml:space="preserve">систем </w:delText>
        </w:r>
      </w:del>
      <w:del w:id="11637" w:date="2019-06-22T23:07:00Z" w:author="Yuriy Lebid">
        <w:r>
          <w:rPr>
            <w:rtl w:val="0"/>
          </w:rPr>
          <w:delText>(</w:delText>
        </w:r>
      </w:del>
      <w:del w:id="11638" w:date="2019-06-22T23:07:00Z" w:author="Yuriy Lebid">
        <w:r>
          <w:rPr>
            <w:rtl w:val="0"/>
          </w:rPr>
          <w:delText>ОДС</w:delText>
        </w:r>
      </w:del>
      <w:del w:id="11639" w:date="2019-06-22T23:07:00Z" w:author="Yuriy Lebid">
        <w:r>
          <w:rPr>
            <w:rtl w:val="0"/>
          </w:rPr>
          <w:delText>).</w:delText>
        </w:r>
      </w:del>
    </w:p>
    <w:p>
      <w:pPr>
        <w:pStyle w:val="Определение"/>
        <w:rPr>
          <w:del w:id="11640" w:date="2019-06-22T23:07:00Z" w:author="Yuriy Lebid"/>
        </w:rPr>
      </w:pPr>
      <w:del w:id="1164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</w:delText>
        </w:r>
      </w:del>
      <w:del w:id="1164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1643" w:date="2019-06-22T23:07:00Z" w:author="Yuriy Lebid">
        <w:r>
          <w:rPr>
            <w:rtl w:val="0"/>
          </w:rPr>
          <w:delText>надличностное Сознание</w:delText>
        </w:r>
      </w:del>
      <w:del w:id="11644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164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164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полиморфизм</w:delText>
        </w:r>
      </w:del>
      <w:del w:id="116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 </w:delText>
        </w:r>
      </w:del>
    </w:p>
    <w:p>
      <w:pPr>
        <w:pStyle w:val="Определение"/>
        <w:rPr>
          <w:del w:id="11648" w:date="2019-06-22T23:07:00Z" w:author="Yuriy Lebid"/>
        </w:rPr>
      </w:pPr>
      <w:del w:id="11649" w:date="2019-06-22T23:07:00Z" w:author="Yuriy Lebid">
        <w:r>
          <w:rPr>
            <w:rtl w:val="0"/>
          </w:rPr>
          <w:delText xml:space="preserve">симультанная многовариантность Форм Самосознаний </w:delText>
        </w:r>
      </w:del>
      <w:del w:id="11650" w:date="2019-06-22T23:07:00Z" w:author="Yuriy Lebid">
        <w:r>
          <w:rPr>
            <w:rtl w:val="0"/>
          </w:rPr>
          <w:delText>(</w:delText>
        </w:r>
      </w:del>
      <w:del w:id="11651" w:date="2019-06-22T23:07:00Z" w:author="Yuriy Lebid">
        <w:r>
          <w:rPr>
            <w:rtl w:val="0"/>
          </w:rPr>
          <w:delText>ФС</w:delText>
        </w:r>
      </w:del>
      <w:del w:id="11652" w:date="2019-06-22T23:07:00Z" w:author="Yuriy Lebid">
        <w:r>
          <w:rPr>
            <w:rtl w:val="0"/>
          </w:rPr>
          <w:delText xml:space="preserve">) </w:delText>
        </w:r>
      </w:del>
      <w:del w:id="11653" w:date="2019-06-22T23:07:00Z" w:author="Yuriy Lebid">
        <w:r>
          <w:rPr>
            <w:rtl w:val="0"/>
          </w:rPr>
          <w:delText>одной Стерео</w:delText>
        </w:r>
      </w:del>
      <w:del w:id="11654" w:date="2019-06-22T23:07:00Z" w:author="Yuriy Lebid">
        <w:r>
          <w:rPr>
            <w:rtl w:val="0"/>
          </w:rPr>
          <w:delText>-</w:delText>
        </w:r>
      </w:del>
      <w:del w:id="11655" w:date="2019-06-22T23:07:00Z" w:author="Yuriy Lebid">
        <w:r>
          <w:rPr>
            <w:rtl w:val="0"/>
          </w:rPr>
          <w:delText>Формы</w:delText>
        </w:r>
      </w:del>
      <w:del w:id="11656" w:date="2019-06-22T23:07:00Z" w:author="Yuriy Lebid">
        <w:r>
          <w:rPr>
            <w:rtl w:val="0"/>
          </w:rPr>
          <w:delText xml:space="preserve">; </w:delText>
        </w:r>
      </w:del>
      <w:del w:id="11657" w:date="2019-06-22T23:07:00Z" w:author="Yuriy Lebid">
        <w:r>
          <w:rPr>
            <w:rtl w:val="0"/>
          </w:rPr>
          <w:delText xml:space="preserve">голохронная многоформность Фокусной Динамики </w:delText>
        </w:r>
      </w:del>
      <w:del w:id="11658" w:date="2019-06-22T23:07:00Z" w:author="Yuriy Lebid">
        <w:r>
          <w:rPr>
            <w:rtl w:val="0"/>
          </w:rPr>
          <w:delText>(</w:delText>
        </w:r>
      </w:del>
      <w:del w:id="11659" w:date="2019-06-22T23:07:00Z" w:author="Yuriy Lebid">
        <w:r>
          <w:rPr>
            <w:rtl w:val="0"/>
          </w:rPr>
          <w:delText>ФД</w:delText>
        </w:r>
      </w:del>
      <w:del w:id="11660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1661" w:date="2019-06-22T23:07:00Z" w:author="Yuriy Lebid"/>
          <w:rStyle w:val="Нет"/>
          <w:color w:val="000000"/>
          <w:u w:color="000000"/>
        </w:rPr>
      </w:pPr>
      <w:del w:id="1166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поллюцерность </w:delText>
        </w:r>
      </w:del>
      <w:del w:id="116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16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16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166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polluctum</w:delText>
        </w:r>
      </w:del>
      <w:del w:id="116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жертвенная трапеза</w:delText>
        </w:r>
      </w:del>
      <w:del w:id="116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1669" w:date="2019-06-22T23:07:00Z" w:author="Yuriy Lebid"/>
        </w:rPr>
      </w:pPr>
      <w:del w:id="11670" w:date="2019-06-22T23:07:00Z" w:author="Yuriy Lebid">
        <w:r>
          <w:rPr>
            <w:rtl w:val="0"/>
          </w:rPr>
          <w:delText>способность к самопожертвенности ради духовных Идеалов</w:delText>
        </w:r>
      </w:del>
      <w:del w:id="11671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1672" w:date="2019-06-22T23:07:00Z" w:author="Yuriy Lebid"/>
        </w:rPr>
      </w:pPr>
      <w:del w:id="1167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</w:delText>
        </w:r>
      </w:del>
      <w:del w:id="1167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1675" w:date="2019-06-22T23:07:00Z" w:author="Yuriy Lebid">
        <w:r>
          <w:rPr>
            <w:rStyle w:val="Нет"/>
            <w:rFonts w:ascii="Times New Roman" w:hAnsi="Times New Roman" w:hint="default"/>
            <w:b w:val="1"/>
            <w:bCs w:val="1"/>
            <w:rtl w:val="0"/>
            <w:lang w:val="ru-RU"/>
          </w:rPr>
          <w:delText>поллюцерный</w:delText>
        </w:r>
      </w:del>
      <w:del w:id="11676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 – самопожертвенный</w:delText>
        </w:r>
      </w:del>
      <w:del w:id="11677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, </w:delText>
        </w:r>
      </w:del>
      <w:del w:id="11678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жертвенный</w:delText>
        </w:r>
      </w:del>
      <w:del w:id="11679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.</w:delText>
        </w:r>
      </w:del>
    </w:p>
    <w:p>
      <w:pPr>
        <w:pStyle w:val="heading 4"/>
        <w:rPr>
          <w:del w:id="1168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168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Поля Сознания </w:delText>
        </w:r>
      </w:del>
      <w:del w:id="1168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1683" w:date="2019-06-22T23:07:00Z" w:author="Yuriy Lebid"/>
        </w:rPr>
      </w:pPr>
      <w:del w:id="11684" w:date="2019-06-22T23:07:00Z" w:author="Yuriy Lebid">
        <w:r>
          <w:rPr>
            <w:rtl w:val="0"/>
          </w:rPr>
          <w:delText>применительно к фокусируемым нами резопазонам мерности</w:delText>
        </w:r>
      </w:del>
      <w:del w:id="11685" w:date="2019-06-22T23:07:00Z" w:author="Yuriy Lebid">
        <w:r>
          <w:rPr>
            <w:rtl w:val="0"/>
          </w:rPr>
          <w:delText xml:space="preserve">, </w:delText>
        </w:r>
      </w:del>
      <w:del w:id="11686" w:date="2019-06-22T23:07:00Z" w:author="Yuriy Lebid">
        <w:r>
          <w:rPr>
            <w:rtl w:val="0"/>
          </w:rPr>
          <w:delText>Поля</w:delText>
        </w:r>
      </w:del>
      <w:del w:id="11687" w:date="2019-06-22T23:07:00Z" w:author="Yuriy Lebid">
        <w:r>
          <w:rPr>
            <w:rtl w:val="0"/>
          </w:rPr>
          <w:delText>-</w:delText>
        </w:r>
      </w:del>
      <w:del w:id="11688" w:date="2019-06-22T23:07:00Z" w:author="Yuriy Lebid">
        <w:r>
          <w:rPr>
            <w:rtl w:val="0"/>
          </w:rPr>
          <w:delText xml:space="preserve">Сознания – это эфирные эманации и психонации </w:delText>
        </w:r>
      </w:del>
      <w:del w:id="11689" w:date="2019-06-22T23:07:00Z" w:author="Yuriy Lebid">
        <w:r>
          <w:rPr>
            <w:rtl w:val="0"/>
          </w:rPr>
          <w:delText>(</w:delText>
        </w:r>
      </w:del>
      <w:del w:id="11690" w:date="2019-06-22T23:07:00Z" w:author="Yuriy Lebid">
        <w:r>
          <w:rPr>
            <w:rtl w:val="0"/>
          </w:rPr>
          <w:delText>МЫСЛЕ</w:delText>
        </w:r>
      </w:del>
      <w:del w:id="11691" w:date="2019-06-22T23:07:00Z" w:author="Yuriy Lebid">
        <w:r>
          <w:rPr>
            <w:rtl w:val="0"/>
          </w:rPr>
          <w:delText>-</w:delText>
        </w:r>
      </w:del>
      <w:del w:id="11692" w:date="2019-06-22T23:07:00Z" w:author="Yuriy Lebid">
        <w:r>
          <w:rPr>
            <w:rtl w:val="0"/>
          </w:rPr>
          <w:delText>Формы и ЧУВСТВО</w:delText>
        </w:r>
      </w:del>
      <w:del w:id="11693" w:date="2019-06-22T23:07:00Z" w:author="Yuriy Lebid">
        <w:r>
          <w:rPr>
            <w:rtl w:val="0"/>
          </w:rPr>
          <w:delText>-</w:delText>
        </w:r>
      </w:del>
      <w:del w:id="11694" w:date="2019-06-22T23:07:00Z" w:author="Yuriy Lebid">
        <w:r>
          <w:rPr>
            <w:rtl w:val="0"/>
          </w:rPr>
          <w:delText>Формы</w:delText>
        </w:r>
      </w:del>
      <w:del w:id="11695" w:date="2019-06-22T23:07:00Z" w:author="Yuriy Lebid">
        <w:r>
          <w:rPr>
            <w:rtl w:val="0"/>
          </w:rPr>
          <w:delText xml:space="preserve">) </w:delText>
        </w:r>
      </w:del>
      <w:del w:id="11696" w:date="2019-06-22T23:07:00Z" w:author="Yuriy Lebid">
        <w:r>
          <w:rPr>
            <w:rtl w:val="0"/>
          </w:rPr>
          <w:delText>– автоматически конвертирующиеся Формо</w:delText>
        </w:r>
      </w:del>
      <w:del w:id="11697" w:date="2019-06-22T23:07:00Z" w:author="Yuriy Lebid">
        <w:r>
          <w:rPr>
            <w:rtl w:val="0"/>
          </w:rPr>
          <w:delText>-</w:delText>
        </w:r>
      </w:del>
      <w:del w:id="11698" w:date="2019-06-22T23:07:00Z" w:author="Yuriy Lebid">
        <w:r>
          <w:rPr>
            <w:rtl w:val="0"/>
          </w:rPr>
          <w:delText xml:space="preserve">Творцами </w:delText>
        </w:r>
      </w:del>
      <w:del w:id="11699" w:date="2019-06-22T23:07:00Z" w:author="Yuriy Lebid">
        <w:r>
          <w:rPr>
            <w:rtl w:val="0"/>
          </w:rPr>
          <w:delText>(</w:delText>
        </w:r>
      </w:del>
      <w:del w:id="11700" w:date="2019-06-22T23:07:00Z" w:author="Yuriy Lebid">
        <w:r>
          <w:rPr>
            <w:rtl w:val="0"/>
          </w:rPr>
          <w:delText>Творцами КАРМО</w:delText>
        </w:r>
      </w:del>
      <w:del w:id="11701" w:date="2019-06-22T23:07:00Z" w:author="Yuriy Lebid">
        <w:r>
          <w:rPr>
            <w:rtl w:val="0"/>
          </w:rPr>
          <w:delText>-</w:delText>
        </w:r>
      </w:del>
      <w:del w:id="11702" w:date="2019-06-22T23:07:00Z" w:author="Yuriy Lebid">
        <w:r>
          <w:rPr>
            <w:rtl w:val="0"/>
          </w:rPr>
          <w:delText>Форм</w:delText>
        </w:r>
      </w:del>
      <w:del w:id="11703" w:date="2019-06-22T23:07:00Z" w:author="Yuriy Lebid">
        <w:r>
          <w:rPr>
            <w:rtl w:val="0"/>
          </w:rPr>
          <w:delText xml:space="preserve">) </w:delText>
        </w:r>
      </w:del>
      <w:del w:id="11704" w:date="2019-06-22T23:07:00Z" w:author="Yuriy Lebid">
        <w:r>
          <w:rPr>
            <w:rtl w:val="0"/>
          </w:rPr>
          <w:delText>в электромагнитные Поля</w:delText>
        </w:r>
      </w:del>
      <w:del w:id="11705" w:date="2019-06-22T23:07:00Z" w:author="Yuriy Lebid">
        <w:r>
          <w:rPr>
            <w:rtl w:val="0"/>
          </w:rPr>
          <w:delText>-</w:delText>
        </w:r>
      </w:del>
      <w:del w:id="11706" w:date="2019-06-22T23:07:00Z" w:author="Yuriy Lebid">
        <w:r>
          <w:rPr>
            <w:rtl w:val="0"/>
          </w:rPr>
          <w:delText>Сознания — СФУУРММ</w:delText>
        </w:r>
      </w:del>
      <w:del w:id="11707" w:date="2019-06-22T23:07:00Z" w:author="Yuriy Lebid">
        <w:r>
          <w:rPr>
            <w:rtl w:val="0"/>
          </w:rPr>
          <w:delText>-</w:delText>
        </w:r>
      </w:del>
      <w:del w:id="11708" w:date="2019-06-22T23:07:00Z" w:author="Yuriy Lebid">
        <w:r>
          <w:rPr>
            <w:rtl w:val="0"/>
          </w:rPr>
          <w:delText>Формы</w:delText>
        </w:r>
      </w:del>
      <w:del w:id="11709" w:date="2019-06-22T23:07:00Z" w:author="Yuriy Lebid">
        <w:r>
          <w:rPr>
            <w:rtl w:val="0"/>
          </w:rPr>
          <w:delText xml:space="preserve">, </w:delText>
        </w:r>
      </w:del>
      <w:del w:id="11710" w:date="2019-06-22T23:07:00Z" w:author="Yuriy Lebid">
        <w:r>
          <w:rPr>
            <w:rtl w:val="0"/>
          </w:rPr>
          <w:delText>которыми манипулируют все Творцы нашей системы восприятия</w:delText>
        </w:r>
      </w:del>
      <w:del w:id="11711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1712" w:date="2019-06-22T23:07:00Z" w:author="Yuriy Lebid"/>
          <w:rStyle w:val="Нет"/>
          <w:rFonts w:ascii="Times" w:cs="Times" w:hAnsi="Times" w:eastAsia="Times"/>
        </w:rPr>
      </w:pPr>
      <w:del w:id="1171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11714" w:date="2019-06-22T23:07:00Z" w:author="Yuriy Lebid">
        <w:r>
          <w:rPr>
            <w:rStyle w:val="Нет"/>
            <w:rFonts w:ascii="Times" w:hAnsi="Times"/>
            <w:i w:val="1"/>
            <w:iCs w:val="1"/>
            <w:rtl w:val="0"/>
            <w:lang w:val="ru-RU"/>
          </w:rPr>
          <w:delText>:</w:delText>
        </w:r>
      </w:del>
      <w:del w:id="11715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 xml:space="preserve"> ПС</w:delText>
        </w:r>
      </w:del>
      <w:del w:id="11716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 xml:space="preserve">. </w:delText>
        </w:r>
      </w:del>
    </w:p>
    <w:p>
      <w:pPr>
        <w:pStyle w:val="Определение"/>
        <w:rPr>
          <w:del w:id="11717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171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171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1720" w:date="2019-06-22T23:07:00Z" w:author="Yuriy Lebid">
        <w:r>
          <w:rPr>
            <w:rStyle w:val="Hyperlink.1"/>
            <w:rtl w:val="0"/>
          </w:rPr>
          <w:delText>адсупердивинусные ПС</w:delText>
        </w:r>
      </w:del>
      <w:del w:id="1172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– </w:delText>
        </w:r>
      </w:del>
      <w:del w:id="11722" w:date="2019-06-22T23:07:00Z" w:author="Yuriy Lebid">
        <w:r>
          <w:rPr>
            <w:rtl w:val="0"/>
          </w:rPr>
          <w:delText xml:space="preserve">представляют Интересы Творцов Синтетической Ветви всех микстумных Форм Самосознаний </w:delText>
        </w:r>
      </w:del>
      <w:del w:id="11723" w:date="2019-06-22T23:07:00Z" w:author="Yuriy Lebid">
        <w:r>
          <w:rPr>
            <w:rtl w:val="0"/>
          </w:rPr>
          <w:delText>(</w:delText>
        </w:r>
      </w:del>
      <w:del w:id="11724" w:date="2019-06-22T23:07:00Z" w:author="Yuriy Lebid">
        <w:r>
          <w:rPr>
            <w:rtl w:val="0"/>
          </w:rPr>
          <w:delText>ФС</w:delText>
        </w:r>
      </w:del>
      <w:del w:id="11725" w:date="2019-06-22T23:07:00Z" w:author="Yuriy Lebid">
        <w:r>
          <w:rPr>
            <w:rtl w:val="0"/>
          </w:rPr>
          <w:delText xml:space="preserve">) </w:delText>
        </w:r>
      </w:del>
      <w:del w:id="11726" w:date="2019-06-22T23:07:00Z" w:author="Yuriy Lebid">
        <w:r>
          <w:rPr>
            <w:rtl w:val="0"/>
          </w:rPr>
          <w:delText>системы Восприятия</w:delText>
        </w:r>
      </w:del>
      <w:del w:id="11727" w:date="2019-06-22T23:07:00Z" w:author="Yuriy Lebid">
        <w:r>
          <w:rPr>
            <w:rtl w:val="0"/>
          </w:rPr>
          <w:delText xml:space="preserve">, </w:delText>
        </w:r>
      </w:del>
      <w:del w:id="11728" w:date="2019-06-22T23:07:00Z" w:author="Yuriy Lebid">
        <w:r>
          <w:rPr>
            <w:rtl w:val="0"/>
          </w:rPr>
          <w:delText xml:space="preserve">формирующих нашу Фокусную Динамику </w:delText>
        </w:r>
      </w:del>
      <w:del w:id="11729" w:date="2019-06-22T23:07:00Z" w:author="Yuriy Lebid">
        <w:r>
          <w:rPr>
            <w:rtl w:val="0"/>
          </w:rPr>
          <w:delText>(</w:delText>
        </w:r>
      </w:del>
      <w:del w:id="11730" w:date="2019-06-22T23:07:00Z" w:author="Yuriy Lebid">
        <w:r>
          <w:rPr>
            <w:rtl w:val="0"/>
          </w:rPr>
          <w:delText>ФД</w:delText>
        </w:r>
      </w:del>
      <w:del w:id="11731" w:date="2019-06-22T23:07:00Z" w:author="Yuriy Lebid">
        <w:r>
          <w:rPr>
            <w:rtl w:val="0"/>
          </w:rPr>
          <w:delText>);</w:delText>
        </w:r>
      </w:del>
    </w:p>
    <w:p>
      <w:pPr>
        <w:pStyle w:val="Определение"/>
        <w:rPr>
          <w:del w:id="11732" w:date="2019-06-22T23:07:00Z" w:author="Yuriy Lebid"/>
        </w:rPr>
      </w:pPr>
      <w:del w:id="11733" w:date="2019-06-22T23:07:00Z" w:author="Yuriy Lebid">
        <w:r>
          <w:rPr>
            <w:rStyle w:val="Hyperlink.1"/>
            <w:rtl w:val="0"/>
          </w:rPr>
          <w:delText>амборутерные ПС</w:delText>
        </w:r>
      </w:del>
      <w:del w:id="11734" w:date="2019-06-22T23:07:00Z" w:author="Yuriy Lebid">
        <w:r>
          <w:rPr>
            <w:rtl w:val="0"/>
          </w:rPr>
          <w:delText xml:space="preserve"> – обеспечивают функции Той физической Космической Сущности</w:delText>
        </w:r>
      </w:del>
      <w:del w:id="11735" w:date="2019-06-22T23:07:00Z" w:author="Yuriy Lebid">
        <w:r>
          <w:rPr>
            <w:rtl w:val="0"/>
          </w:rPr>
          <w:delText xml:space="preserve">, </w:delText>
        </w:r>
      </w:del>
      <w:del w:id="11736" w:date="2019-06-22T23:07:00Z" w:author="Yuriy Lebid">
        <w:r>
          <w:rPr>
            <w:rtl w:val="0"/>
          </w:rPr>
          <w:delText>которую мы с вами упрощ</w:delText>
        </w:r>
      </w:del>
      <w:del w:id="11737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1738" w:date="2019-06-22T23:07:00Z" w:author="Yuriy Lebid">
        <w:r>
          <w:rPr>
            <w:rtl w:val="0"/>
          </w:rPr>
          <w:delText xml:space="preserve">нно определяем как «электромагнитное поле» </w:delText>
        </w:r>
      </w:del>
      <w:del w:id="11739" w:date="2019-06-22T23:07:00Z" w:author="Yuriy Lebid">
        <w:r>
          <w:rPr>
            <w:rtl w:val="0"/>
          </w:rPr>
          <w:delText>(</w:delText>
        </w:r>
      </w:del>
      <w:del w:id="11740" w:date="2019-06-22T23:07:00Z" w:author="Yuriy Lebid">
        <w:r>
          <w:rPr>
            <w:rtl w:val="0"/>
          </w:rPr>
          <w:delText>ЭМПС</w:delText>
        </w:r>
      </w:del>
      <w:del w:id="11741" w:date="2019-06-22T23:07:00Z" w:author="Yuriy Lebid">
        <w:r>
          <w:rPr>
            <w:rtl w:val="0"/>
          </w:rPr>
          <w:delText xml:space="preserve">), </w:delText>
        </w:r>
      </w:del>
      <w:del w:id="11742" w:date="2019-06-22T23:07:00Z" w:author="Yuriy Lebid">
        <w:r>
          <w:rPr>
            <w:rtl w:val="0"/>
          </w:rPr>
          <w:delText>взаимоувязывая деятельность Творцов всего множества других типов ПС</w:delText>
        </w:r>
      </w:del>
      <w:del w:id="11743" w:date="2019-06-22T23:07:00Z" w:author="Yuriy Lebid">
        <w:r>
          <w:rPr>
            <w:rtl w:val="0"/>
          </w:rPr>
          <w:delText xml:space="preserve">, </w:delText>
        </w:r>
      </w:del>
      <w:del w:id="11744" w:date="2019-06-22T23:07:00Z" w:author="Yuriy Lebid">
        <w:r>
          <w:rPr>
            <w:rtl w:val="0"/>
          </w:rPr>
          <w:delText>обусловливая таким образом функционирование множества разновидностей физических Вселенных</w:delText>
        </w:r>
      </w:del>
      <w:del w:id="11745" w:date="2019-06-22T23:07:00Z" w:author="Yuriy Lebid">
        <w:r>
          <w:rPr>
            <w:rtl w:val="0"/>
          </w:rPr>
          <w:delText xml:space="preserve">; </w:delText>
        </w:r>
      </w:del>
    </w:p>
    <w:p>
      <w:pPr>
        <w:pStyle w:val="Определение"/>
        <w:rPr>
          <w:del w:id="11746" w:date="2019-06-22T23:07:00Z" w:author="Yuriy Lebid"/>
        </w:rPr>
      </w:pPr>
      <w:del w:id="11747" w:date="2019-06-22T23:07:00Z" w:author="Yuriy Lebid">
        <w:r>
          <w:rPr>
            <w:rStyle w:val="Hyperlink.1"/>
            <w:rtl w:val="0"/>
          </w:rPr>
          <w:delText xml:space="preserve">глусстационные ПС </w:delText>
        </w:r>
      </w:del>
      <w:del w:id="11748" w:date="2019-06-22T23:07:00Z" w:author="Yuriy Lebid">
        <w:r>
          <w:rPr>
            <w:rtl w:val="0"/>
          </w:rPr>
          <w:delText xml:space="preserve">- </w:delText>
        </w:r>
      </w:del>
      <w:del w:id="11749" w:date="2019-06-22T23:07:00Z" w:author="Yuriy Lebid">
        <w:r>
          <w:rPr>
            <w:rtl w:val="0"/>
          </w:rPr>
          <w:delText>неволновые типы ПС</w:delText>
        </w:r>
      </w:del>
      <w:del w:id="11750" w:date="2019-06-22T23:07:00Z" w:author="Yuriy Lebid">
        <w:r>
          <w:rPr>
            <w:rtl w:val="0"/>
          </w:rPr>
          <w:delText xml:space="preserve">; </w:delText>
        </w:r>
      </w:del>
    </w:p>
    <w:p>
      <w:pPr>
        <w:pStyle w:val="Определение"/>
        <w:rPr>
          <w:del w:id="11751" w:date="2019-06-22T23:07:00Z" w:author="Yuriy Lebid"/>
        </w:rPr>
      </w:pPr>
      <w:del w:id="11752" w:date="2019-06-22T23:07:00Z" w:author="Yuriy Lebid">
        <w:r>
          <w:rPr>
            <w:rStyle w:val="Hyperlink.1"/>
            <w:rtl w:val="0"/>
          </w:rPr>
          <w:delText xml:space="preserve">интераструмные ПС </w:delText>
        </w:r>
      </w:del>
      <w:del w:id="11753" w:date="2019-06-22T23:07:00Z" w:author="Yuriy Lebid">
        <w:r>
          <w:rPr>
            <w:rtl w:val="0"/>
          </w:rPr>
          <w:delText>-</w:delText>
        </w:r>
      </w:del>
      <w:del w:id="11754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11755" w:date="2019-06-22T23:07:00Z" w:author="Yuriy Lebid">
        <w:r>
          <w:rPr>
            <w:rtl w:val="0"/>
          </w:rPr>
          <w:delText>ближние ПС межзв</w:delText>
        </w:r>
      </w:del>
      <w:del w:id="11756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1757" w:date="2019-06-22T23:07:00Z" w:author="Yuriy Lebid">
        <w:r>
          <w:rPr>
            <w:rtl w:val="0"/>
          </w:rPr>
          <w:delText>здных излучений</w:delText>
        </w:r>
      </w:del>
      <w:del w:id="11758" w:date="2019-06-22T23:07:00Z" w:author="Yuriy Lebid">
        <w:r>
          <w:rPr>
            <w:rtl w:val="0"/>
          </w:rPr>
          <w:delText xml:space="preserve">, </w:delText>
        </w:r>
      </w:del>
      <w:del w:id="11759" w:date="2019-06-22T23:07:00Z" w:author="Yuriy Lebid">
        <w:r>
          <w:rPr>
            <w:rtl w:val="0"/>
          </w:rPr>
          <w:delText>обусловливающие развитие всех Физических Глобусов нашей Планетарной Сущности</w:delText>
        </w:r>
      </w:del>
      <w:del w:id="11760" w:date="2019-06-22T23:07:00Z" w:author="Yuriy Lebid">
        <w:r>
          <w:rPr>
            <w:rtl w:val="0"/>
          </w:rPr>
          <w:delText xml:space="preserve">; </w:delText>
        </w:r>
      </w:del>
    </w:p>
    <w:p>
      <w:pPr>
        <w:pStyle w:val="Определение"/>
        <w:rPr>
          <w:del w:id="11761" w:date="2019-06-22T23:07:00Z" w:author="Yuriy Lebid"/>
        </w:rPr>
      </w:pPr>
      <w:del w:id="11762" w:date="2019-06-22T23:07:00Z" w:author="Yuriy Lebid">
        <w:r>
          <w:rPr>
            <w:rStyle w:val="Hyperlink.1"/>
            <w:rtl w:val="0"/>
          </w:rPr>
          <w:delText xml:space="preserve">интерсхордовые ПС </w:delText>
        </w:r>
      </w:del>
      <w:del w:id="11763" w:date="2019-06-22T23:07:00Z" w:author="Yuriy Lebid">
        <w:r>
          <w:rPr>
            <w:rtl w:val="0"/>
          </w:rPr>
          <w:delText xml:space="preserve">- </w:delText>
        </w:r>
      </w:del>
      <w:del w:id="11764" w:date="2019-06-22T23:07:00Z" w:author="Yuriy Lebid">
        <w:r>
          <w:rPr>
            <w:rtl w:val="0"/>
          </w:rPr>
          <w:delText>межструнные типы ПС</w:delText>
        </w:r>
      </w:del>
      <w:del w:id="11765" w:date="2019-06-22T23:07:00Z" w:author="Yuriy Lebid">
        <w:r>
          <w:rPr>
            <w:rtl w:val="0"/>
          </w:rPr>
          <w:delText xml:space="preserve">; </w:delText>
        </w:r>
      </w:del>
    </w:p>
    <w:p>
      <w:pPr>
        <w:pStyle w:val="Определение"/>
        <w:rPr>
          <w:del w:id="11766" w:date="2019-06-22T23:07:00Z" w:author="Yuriy Lebid"/>
        </w:rPr>
      </w:pPr>
      <w:del w:id="11767" w:date="2019-06-22T23:07:00Z" w:author="Yuriy Lebid">
        <w:r>
          <w:rPr>
            <w:rStyle w:val="Hyperlink.1"/>
            <w:rtl w:val="0"/>
          </w:rPr>
          <w:delText xml:space="preserve">корпоральные ПС </w:delText>
        </w:r>
      </w:del>
      <w:del w:id="11768" w:date="2019-06-22T23:07:00Z" w:author="Yuriy Lebid">
        <w:r>
          <w:rPr>
            <w:rtl w:val="0"/>
          </w:rPr>
          <w:delText xml:space="preserve">- </w:delText>
        </w:r>
      </w:del>
      <w:del w:id="11769" w:date="2019-06-22T23:07:00Z" w:author="Yuriy Lebid">
        <w:r>
          <w:rPr>
            <w:rtl w:val="0"/>
          </w:rPr>
          <w:delText>совокупность силовых полей</w:delText>
        </w:r>
      </w:del>
      <w:del w:id="11770" w:date="2019-06-22T23:07:00Z" w:author="Yuriy Lebid">
        <w:r>
          <w:rPr>
            <w:rtl w:val="0"/>
          </w:rPr>
          <w:delText xml:space="preserve">, </w:delText>
        </w:r>
      </w:del>
      <w:del w:id="11771" w:date="2019-06-22T23:07:00Z" w:author="Yuriy Lebid">
        <w:r>
          <w:rPr>
            <w:rtl w:val="0"/>
          </w:rPr>
          <w:delText>обеспечивающих наш тип Формо</w:delText>
        </w:r>
      </w:del>
      <w:del w:id="11772" w:date="2019-06-22T23:07:00Z" w:author="Yuriy Lebid">
        <w:r>
          <w:rPr>
            <w:rtl w:val="0"/>
          </w:rPr>
          <w:delText>-</w:delText>
        </w:r>
      </w:del>
      <w:del w:id="11773" w:date="2019-06-22T23:07:00Z" w:author="Yuriy Lebid">
        <w:r>
          <w:rPr>
            <w:rtl w:val="0"/>
          </w:rPr>
          <w:delText>Материи</w:delText>
        </w:r>
      </w:del>
      <w:del w:id="11774" w:date="2019-06-22T23:07:00Z" w:author="Yuriy Lebid">
        <w:r>
          <w:rPr>
            <w:rtl w:val="0"/>
          </w:rPr>
          <w:delText xml:space="preserve">; </w:delText>
        </w:r>
      </w:del>
    </w:p>
    <w:p>
      <w:pPr>
        <w:pStyle w:val="Определение"/>
        <w:rPr>
          <w:del w:id="11775" w:date="2019-06-22T23:07:00Z" w:author="Yuriy Lebid"/>
        </w:rPr>
      </w:pPr>
      <w:del w:id="11776" w:date="2019-06-22T23:07:00Z" w:author="Yuriy Lebid">
        <w:r>
          <w:rPr>
            <w:rStyle w:val="Hyperlink.1"/>
            <w:rtl w:val="0"/>
          </w:rPr>
          <w:delText xml:space="preserve">морфогенные ПС </w:delText>
        </w:r>
      </w:del>
      <w:del w:id="11777" w:date="2019-06-22T23:07:00Z" w:author="Yuriy Lebid">
        <w:r>
          <w:rPr>
            <w:rtl w:val="0"/>
          </w:rPr>
          <w:delText xml:space="preserve">- </w:delText>
        </w:r>
      </w:del>
      <w:del w:id="11778" w:date="2019-06-22T23:07:00Z" w:author="Yuriy Lebid">
        <w:r>
          <w:rPr>
            <w:rtl w:val="0"/>
          </w:rPr>
          <w:delText>объединяют в себе множество разнообразных «Полей</w:delText>
        </w:r>
      </w:del>
      <w:del w:id="11779" w:date="2019-06-22T23:07:00Z" w:author="Yuriy Lebid">
        <w:r>
          <w:rPr>
            <w:rtl w:val="0"/>
          </w:rPr>
          <w:delText>-</w:delText>
        </w:r>
      </w:del>
      <w:del w:id="11780" w:date="2019-06-22T23:07:00Z" w:author="Yuriy Lebid">
        <w:r>
          <w:rPr>
            <w:rtl w:val="0"/>
          </w:rPr>
          <w:delText>Сознаний»</w:delText>
        </w:r>
      </w:del>
      <w:del w:id="11781" w:date="2019-06-22T23:07:00Z" w:author="Yuriy Lebid">
        <w:r>
          <w:rPr>
            <w:rtl w:val="0"/>
          </w:rPr>
          <w:delText xml:space="preserve">, </w:delText>
        </w:r>
      </w:del>
      <w:del w:id="11782" w:date="2019-06-22T23:07:00Z" w:author="Yuriy Lebid">
        <w:r>
          <w:rPr>
            <w:rtl w:val="0"/>
          </w:rPr>
          <w:delText xml:space="preserve">представляющих своими силовыми взаимосвязями коллективное Творчество всех Аспектов </w:delText>
        </w:r>
      </w:del>
      <w:del w:id="11783" w:date="2019-06-22T23:07:00Z" w:author="Yuriy Lebid">
        <w:r>
          <w:rPr>
            <w:rtl w:val="0"/>
          </w:rPr>
          <w:delText>12-</w:delText>
        </w:r>
      </w:del>
      <w:del w:id="11784" w:date="2019-06-22T23:07:00Z" w:author="Yuriy Lebid">
        <w:r>
          <w:rPr>
            <w:rtl w:val="0"/>
          </w:rPr>
          <w:delText>ти Чистых Качеств</w:delText>
        </w:r>
      </w:del>
      <w:del w:id="11785" w:date="2019-06-22T23:07:00Z" w:author="Yuriy Lebid">
        <w:r>
          <w:rPr>
            <w:rtl w:val="0"/>
          </w:rPr>
          <w:delText xml:space="preserve">; </w:delText>
        </w:r>
      </w:del>
    </w:p>
    <w:p>
      <w:pPr>
        <w:pStyle w:val="Определение"/>
        <w:rPr>
          <w:del w:id="11786" w:date="2019-06-22T23:07:00Z" w:author="Yuriy Lebid"/>
        </w:rPr>
      </w:pPr>
      <w:del w:id="11787" w:date="2019-06-22T23:07:00Z" w:author="Yuriy Lebid">
        <w:r>
          <w:rPr>
            <w:rStyle w:val="Hyperlink.1"/>
            <w:rtl w:val="0"/>
          </w:rPr>
          <w:delText xml:space="preserve">нутационные ПС </w:delText>
        </w:r>
      </w:del>
      <w:del w:id="11788" w:date="2019-06-22T23:07:00Z" w:author="Yuriy Lebid">
        <w:r>
          <w:rPr>
            <w:rtl w:val="0"/>
          </w:rPr>
          <w:delText xml:space="preserve">- </w:delText>
        </w:r>
      </w:del>
      <w:del w:id="11789" w:date="2019-06-22T23:07:00Z" w:author="Yuriy Lebid">
        <w:r>
          <w:rPr>
            <w:rtl w:val="0"/>
          </w:rPr>
          <w:delText>волновые типы ПС</w:delText>
        </w:r>
      </w:del>
      <w:del w:id="11790" w:date="2019-06-22T23:07:00Z" w:author="Yuriy Lebid">
        <w:r>
          <w:rPr>
            <w:rtl w:val="0"/>
          </w:rPr>
          <w:delText xml:space="preserve">; </w:delText>
        </w:r>
      </w:del>
    </w:p>
    <w:p>
      <w:pPr>
        <w:pStyle w:val="Определение"/>
        <w:rPr>
          <w:del w:id="11791" w:date="2019-06-22T23:07:00Z" w:author="Yuriy Lebid"/>
        </w:rPr>
      </w:pPr>
      <w:del w:id="11792" w:date="2019-06-22T23:07:00Z" w:author="Yuriy Lebid">
        <w:r>
          <w:rPr>
            <w:rStyle w:val="Hyperlink.1"/>
            <w:rtl w:val="0"/>
          </w:rPr>
          <w:delText xml:space="preserve">офферретурбальные </w:delText>
        </w:r>
      </w:del>
      <w:del w:id="11793" w:date="2019-06-22T23:07:00Z" w:author="Yuriy Lebid">
        <w:r>
          <w:rPr>
            <w:rStyle w:val="Нет"/>
            <w:rFonts w:ascii="Times" w:hAnsi="Times" w:hint="default"/>
            <w:b w:val="1"/>
            <w:bCs w:val="1"/>
            <w:rtl w:val="0"/>
            <w:lang w:val="ru-RU"/>
          </w:rPr>
          <w:delText xml:space="preserve">ПС </w:delText>
        </w:r>
      </w:del>
      <w:del w:id="11794" w:date="2019-06-22T23:07:00Z" w:author="Yuriy Lebid">
        <w:r>
          <w:rPr>
            <w:rtl w:val="0"/>
          </w:rPr>
          <w:delText xml:space="preserve">- </w:delText>
        </w:r>
      </w:del>
      <w:del w:id="11795" w:date="2019-06-22T23:07:00Z" w:author="Yuriy Lebid">
        <w:r>
          <w:rPr>
            <w:rtl w:val="0"/>
          </w:rPr>
          <w:delText>состоящие из множества разнопротоформных генераций</w:delText>
        </w:r>
      </w:del>
      <w:del w:id="11796" w:date="2019-06-22T23:07:00Z" w:author="Yuriy Lebid">
        <w:r>
          <w:rPr>
            <w:rtl w:val="0"/>
          </w:rPr>
          <w:delText xml:space="preserve">, </w:delText>
        </w:r>
      </w:del>
      <w:del w:id="11797" w:date="2019-06-22T23:07:00Z" w:author="Yuriy Lebid">
        <w:r>
          <w:rPr>
            <w:rtl w:val="0"/>
          </w:rPr>
          <w:delText xml:space="preserve">представляющих собой сочетания всех </w:delText>
        </w:r>
      </w:del>
      <w:del w:id="11798" w:date="2019-06-22T23:07:00Z" w:author="Yuriy Lebid">
        <w:r>
          <w:rPr>
            <w:rtl w:val="0"/>
          </w:rPr>
          <w:delText xml:space="preserve">12 </w:delText>
        </w:r>
      </w:del>
      <w:del w:id="11799" w:date="2019-06-22T23:07:00Z" w:author="Yuriy Lebid">
        <w:r>
          <w:rPr>
            <w:rtl w:val="0"/>
          </w:rPr>
          <w:delText>ЧКК</w:delText>
        </w:r>
      </w:del>
      <w:del w:id="11800" w:date="2019-06-22T23:07:00Z" w:author="Yuriy Lebid">
        <w:r>
          <w:rPr>
            <w:rtl w:val="0"/>
          </w:rPr>
          <w:delText xml:space="preserve">; </w:delText>
        </w:r>
      </w:del>
      <w:del w:id="11801" w:date="2019-06-22T23:07:00Z" w:author="Yuriy Lebid">
        <w:r>
          <w:rPr>
            <w:rtl w:val="0"/>
          </w:rPr>
          <w:delText>представляют Интересы Творцов Резосконцеонной Ветви развития всех Уровней Нашего Самосознания</w:delText>
        </w:r>
      </w:del>
      <w:del w:id="11802" w:date="2019-06-22T23:07:00Z" w:author="Yuriy Lebid">
        <w:r>
          <w:rPr>
            <w:rtl w:val="0"/>
          </w:rPr>
          <w:delText xml:space="preserve">, </w:delText>
        </w:r>
      </w:del>
      <w:del w:id="11803" w:date="2019-06-22T23:07:00Z" w:author="Yuriy Lebid">
        <w:r>
          <w:rPr>
            <w:rtl w:val="0"/>
          </w:rPr>
          <w:delText xml:space="preserve">обусловливая и обеспечивая именно </w:delText>
        </w:r>
      </w:del>
      <w:del w:id="11804" w:date="2019-06-22T23:07:00Z" w:author="Yuriy Lebid">
        <w:r>
          <w:rPr>
            <w:rStyle w:val="Нет"/>
            <w:u w:val="single"/>
            <w:rtl w:val="0"/>
            <w:lang w:val="ru-RU"/>
          </w:rPr>
          <w:delText>электромагнитный</w:delText>
        </w:r>
      </w:del>
      <w:del w:id="11805" w:date="2019-06-22T23:07:00Z" w:author="Yuriy Lebid">
        <w:r>
          <w:rPr>
            <w:rtl w:val="0"/>
          </w:rPr>
          <w:delText xml:space="preserve"> принцип нашей эксгиберации</w:delText>
        </w:r>
      </w:del>
      <w:del w:id="11806" w:date="2019-06-22T23:07:00Z" w:author="Yuriy Lebid">
        <w:r>
          <w:rPr>
            <w:rtl w:val="0"/>
          </w:rPr>
          <w:delText xml:space="preserve">; </w:delText>
        </w:r>
      </w:del>
      <w:del w:id="11807" w:date="2019-06-22T23:07:00Z" w:author="Yuriy Lebid">
        <w:r>
          <w:rPr>
            <w:rStyle w:val="Hyperlink.1"/>
            <w:rtl w:val="0"/>
          </w:rPr>
          <w:delText>сигнорсиноптические ПС</w:delText>
        </w:r>
      </w:del>
      <w:del w:id="11808" w:date="2019-06-22T23:07:00Z" w:author="Yuriy Lebid">
        <w:r>
          <w:rPr>
            <w:rtl w:val="0"/>
          </w:rPr>
          <w:delText xml:space="preserve"> - </w:delText>
        </w:r>
      </w:del>
      <w:del w:id="11809" w:date="2019-06-22T23:07:00Z" w:author="Yuriy Lebid">
        <w:r>
          <w:rPr>
            <w:rtl w:val="0"/>
          </w:rPr>
          <w:delText>совокупность множества информационно узкоспецифических</w:delText>
        </w:r>
      </w:del>
      <w:del w:id="11810" w:date="2019-06-22T23:07:00Z" w:author="Yuriy Lebid">
        <w:r>
          <w:rPr>
            <w:rtl w:val="0"/>
          </w:rPr>
          <w:delText xml:space="preserve">, </w:delText>
        </w:r>
      </w:del>
      <w:del w:id="11811" w:date="2019-06-22T23:07:00Z" w:author="Yuriy Lebid">
        <w:r>
          <w:rPr>
            <w:rtl w:val="0"/>
          </w:rPr>
          <w:delText>разнопротоформных ПС</w:delText>
        </w:r>
      </w:del>
      <w:del w:id="11812" w:date="2019-06-22T23:07:00Z" w:author="Yuriy Lebid">
        <w:r>
          <w:rPr>
            <w:rtl w:val="0"/>
          </w:rPr>
          <w:delText xml:space="preserve">, </w:delText>
        </w:r>
      </w:del>
      <w:del w:id="11813" w:date="2019-06-22T23:07:00Z" w:author="Yuriy Lebid">
        <w:r>
          <w:rPr>
            <w:rtl w:val="0"/>
          </w:rPr>
          <w:delText xml:space="preserve">одновременно генерируемых Творцами всех молекул ДНК и хроматина ядра </w:delText>
        </w:r>
      </w:del>
      <w:del w:id="11814" w:date="2019-06-22T23:07:00Z" w:author="Yuriy Lebid">
        <w:r>
          <w:rPr>
            <w:rtl w:val="0"/>
          </w:rPr>
          <w:delText>(</w:delText>
        </w:r>
      </w:del>
      <w:del w:id="11815" w:date="2019-06-22T23:07:00Z" w:author="Yuriy Lebid">
        <w:r>
          <w:rPr>
            <w:rtl w:val="0"/>
          </w:rPr>
          <w:delText>включая ФД молекулярных Творцов гистоновых ФС и ФС негистоновых хромосомных белков</w:delText>
        </w:r>
      </w:del>
      <w:del w:id="11816" w:date="2019-06-22T23:07:00Z" w:author="Yuriy Lebid">
        <w:r>
          <w:rPr>
            <w:rtl w:val="0"/>
          </w:rPr>
          <w:delText xml:space="preserve">), </w:delText>
        </w:r>
      </w:del>
      <w:del w:id="11817" w:date="2019-06-22T23:07:00Z" w:author="Yuriy Lebid">
        <w:r>
          <w:rPr>
            <w:rtl w:val="0"/>
          </w:rPr>
          <w:delText>структурирующих клетки нашего биологического организма</w:delText>
        </w:r>
      </w:del>
      <w:del w:id="11818" w:date="2019-06-22T23:07:00Z" w:author="Yuriy Lebid">
        <w:r>
          <w:rPr>
            <w:rtl w:val="0"/>
          </w:rPr>
          <w:delText xml:space="preserve">; </w:delText>
        </w:r>
      </w:del>
    </w:p>
    <w:p>
      <w:pPr>
        <w:pStyle w:val="Определение"/>
        <w:rPr>
          <w:del w:id="11819" w:date="2019-06-22T23:07:00Z" w:author="Yuriy Lebid"/>
        </w:rPr>
      </w:pPr>
      <w:del w:id="11820" w:date="2019-06-22T23:07:00Z" w:author="Yuriy Lebid">
        <w:r>
          <w:rPr>
            <w:rStyle w:val="Hyperlink.1"/>
            <w:rtl w:val="0"/>
          </w:rPr>
          <w:delText xml:space="preserve">сидуспатиумные ПС </w:delText>
        </w:r>
      </w:del>
      <w:del w:id="11821" w:date="2019-06-22T23:07:00Z" w:author="Yuriy Lebid">
        <w:r>
          <w:rPr>
            <w:rtl w:val="0"/>
          </w:rPr>
          <w:delText xml:space="preserve">- </w:delText>
        </w:r>
      </w:del>
      <w:del w:id="11822" w:date="2019-06-22T23:07:00Z" w:author="Yuriy Lebid">
        <w:r>
          <w:rPr>
            <w:rtl w:val="0"/>
          </w:rPr>
          <w:delText>дальние ПС межзв</w:delText>
        </w:r>
      </w:del>
      <w:del w:id="11823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1824" w:date="2019-06-22T23:07:00Z" w:author="Yuriy Lebid">
        <w:r>
          <w:rPr>
            <w:rtl w:val="0"/>
          </w:rPr>
          <w:delText>здных излучений</w:delText>
        </w:r>
      </w:del>
      <w:del w:id="11825" w:date="2019-06-22T23:07:00Z" w:author="Yuriy Lebid">
        <w:r>
          <w:rPr>
            <w:rtl w:val="0"/>
          </w:rPr>
          <w:delText xml:space="preserve">, </w:delText>
        </w:r>
      </w:del>
      <w:del w:id="11826" w:date="2019-06-22T23:07:00Z" w:author="Yuriy Lebid">
        <w:r>
          <w:rPr>
            <w:rtl w:val="0"/>
          </w:rPr>
          <w:delText>обусловливающие развитие всех Физических Глобусов нашей Планетарной Сущности</w:delText>
        </w:r>
      </w:del>
      <w:del w:id="11827" w:date="2019-06-22T23:07:00Z" w:author="Yuriy Lebid">
        <w:r>
          <w:rPr>
            <w:rtl w:val="0"/>
          </w:rPr>
          <w:delText>;</w:delText>
        </w:r>
      </w:del>
      <w:del w:id="11828" w:date="2019-06-22T23:07:00Z" w:author="Yuriy Lebid">
        <w:r>
          <w:rPr>
            <w:rStyle w:val="Hyperlink.1"/>
            <w:rtl w:val="0"/>
          </w:rPr>
          <w:delText xml:space="preserve"> экселлерегнарные ПС </w:delText>
        </w:r>
      </w:del>
      <w:del w:id="11829" w:date="2019-06-22T23:07:00Z" w:author="Yuriy Lebid">
        <w:r>
          <w:rPr>
            <w:rStyle w:val="Hyperlink.1"/>
            <w:rtl w:val="0"/>
          </w:rPr>
          <w:delText xml:space="preserve">- </w:delText>
        </w:r>
      </w:del>
      <w:del w:id="11830" w:date="2019-06-22T23:07:00Z" w:author="Yuriy Lebid">
        <w:r>
          <w:rPr>
            <w:rtl w:val="0"/>
          </w:rPr>
          <w:delText>НЕволновые</w:delText>
        </w:r>
      </w:del>
      <w:del w:id="11831" w:date="2019-06-22T23:07:00Z" w:author="Yuriy Lebid">
        <w:r>
          <w:rPr>
            <w:rtl w:val="0"/>
          </w:rPr>
          <w:delText xml:space="preserve">, </w:delText>
        </w:r>
      </w:del>
      <w:del w:id="11832" w:date="2019-06-22T23:07:00Z" w:author="Yuriy Lebid">
        <w:r>
          <w:rPr>
            <w:rtl w:val="0"/>
          </w:rPr>
          <w:delText>НЕэлектромагнитные типы ПС</w:delText>
        </w:r>
      </w:del>
      <w:del w:id="11833" w:date="2019-06-22T23:07:00Z" w:author="Yuriy Lebid">
        <w:r>
          <w:rPr>
            <w:rtl w:val="0"/>
          </w:rPr>
          <w:delText xml:space="preserve">; </w:delText>
        </w:r>
      </w:del>
      <w:del w:id="11834" w:date="2019-06-22T23:07:00Z" w:author="Yuriy Lebid">
        <w:r>
          <w:rPr>
            <w:rStyle w:val="Hyperlink.1"/>
            <w:rtl w:val="0"/>
          </w:rPr>
          <w:delText xml:space="preserve">эксимирегерные ПС </w:delText>
        </w:r>
      </w:del>
      <w:del w:id="11835" w:date="2019-06-22T23:07:00Z" w:author="Yuriy Lebid">
        <w:r>
          <w:rPr>
            <w:rStyle w:val="Hyperlink.1"/>
            <w:rtl w:val="0"/>
          </w:rPr>
          <w:delText xml:space="preserve">- </w:delText>
        </w:r>
      </w:del>
      <w:del w:id="11836" w:date="2019-06-22T23:07:00Z" w:author="Yuriy Lebid">
        <w:r>
          <w:rPr>
            <w:rtl w:val="0"/>
          </w:rPr>
          <w:delText>генерируются СБОАЛЛГСС</w:delText>
        </w:r>
      </w:del>
      <w:del w:id="11837" w:date="2019-06-22T23:07:00Z" w:author="Yuriy Lebid">
        <w:r>
          <w:rPr>
            <w:rtl w:val="0"/>
          </w:rPr>
          <w:delText>-</w:delText>
        </w:r>
      </w:del>
      <w:del w:id="11838" w:date="2019-06-22T23:07:00Z" w:author="Yuriy Lebid">
        <w:r>
          <w:rPr>
            <w:rtl w:val="0"/>
          </w:rPr>
          <w:delText>Сущностями</w:delText>
        </w:r>
      </w:del>
      <w:del w:id="11839" w:date="2019-06-22T23:07:00Z" w:author="Yuriy Lebid">
        <w:r>
          <w:rPr>
            <w:rtl w:val="0"/>
          </w:rPr>
          <w:delText xml:space="preserve">, </w:delText>
        </w:r>
      </w:del>
      <w:del w:id="11840" w:date="2019-06-22T23:07:00Z" w:author="Yuriy Lebid">
        <w:r>
          <w:rPr>
            <w:rtl w:val="0"/>
          </w:rPr>
          <w:delText xml:space="preserve">которые обусловливают Фокусную Динамику </w:delText>
        </w:r>
      </w:del>
      <w:del w:id="11841" w:date="2019-06-22T23:07:00Z" w:author="Yuriy Lebid">
        <w:r>
          <w:rPr>
            <w:rtl w:val="0"/>
          </w:rPr>
          <w:delText>(</w:delText>
        </w:r>
      </w:del>
      <w:del w:id="11842" w:date="2019-06-22T23:07:00Z" w:author="Yuriy Lebid">
        <w:r>
          <w:rPr>
            <w:rtl w:val="0"/>
          </w:rPr>
          <w:delText>ФД</w:delText>
        </w:r>
      </w:del>
      <w:del w:id="11843" w:date="2019-06-22T23:07:00Z" w:author="Yuriy Lebid">
        <w:r>
          <w:rPr>
            <w:rtl w:val="0"/>
          </w:rPr>
          <w:delText xml:space="preserve">) </w:delText>
        </w:r>
      </w:del>
      <w:del w:id="11844" w:date="2019-06-22T23:07:00Z" w:author="Yuriy Lebid">
        <w:r>
          <w:rPr>
            <w:rtl w:val="0"/>
          </w:rPr>
          <w:delText xml:space="preserve">Коллективных Космических Разумов </w:delText>
        </w:r>
      </w:del>
      <w:del w:id="11845" w:date="2019-06-22T23:07:00Z" w:author="Yuriy Lebid">
        <w:r>
          <w:rPr>
            <w:rtl w:val="0"/>
          </w:rPr>
          <w:delText>(</w:delText>
        </w:r>
      </w:del>
      <w:del w:id="11846" w:date="2019-06-22T23:07:00Z" w:author="Yuriy Lebid">
        <w:r>
          <w:rPr>
            <w:rtl w:val="0"/>
          </w:rPr>
          <w:delText>ККР</w:delText>
        </w:r>
      </w:del>
      <w:del w:id="11847" w:date="2019-06-22T23:07:00Z" w:author="Yuriy Lebid">
        <w:r>
          <w:rPr>
            <w:rtl w:val="0"/>
          </w:rPr>
          <w:delText xml:space="preserve">) </w:delText>
        </w:r>
      </w:del>
      <w:del w:id="11848" w:date="2019-06-22T23:07:00Z" w:author="Yuriy Lebid">
        <w:r>
          <w:rPr>
            <w:rtl w:val="0"/>
          </w:rPr>
          <w:delText>каждого Уровня проявления в каждом типе бирвуляртности и компонуют эти ФД в некое Единое</w:delText>
        </w:r>
      </w:del>
      <w:del w:id="11849" w:date="2019-06-22T23:07:00Z" w:author="Yuriy Lebid">
        <w:r>
          <w:rPr>
            <w:rtl w:val="0"/>
          </w:rPr>
          <w:delText xml:space="preserve">, </w:delText>
        </w:r>
      </w:del>
      <w:del w:id="11850" w:date="2019-06-22T23:07:00Z" w:author="Yuriy Lebid">
        <w:r>
          <w:rPr>
            <w:rtl w:val="0"/>
          </w:rPr>
          <w:delText xml:space="preserve">более упорядоченное Целое </w:delText>
        </w:r>
      </w:del>
      <w:del w:id="11851" w:date="2019-06-22T23:07:00Z" w:author="Yuriy Lebid">
        <w:r>
          <w:rPr>
            <w:rtl w:val="0"/>
          </w:rPr>
          <w:delText>(</w:delText>
        </w:r>
      </w:del>
      <w:del w:id="11852" w:date="2019-06-22T23:07:00Z" w:author="Yuriy Lebid">
        <w:r>
          <w:rPr>
            <w:rtl w:val="0"/>
          </w:rPr>
          <w:delText>служат той особой реализационной «средой»</w:delText>
        </w:r>
      </w:del>
      <w:del w:id="11853" w:date="2019-06-22T23:07:00Z" w:author="Yuriy Lebid">
        <w:r>
          <w:rPr>
            <w:rtl w:val="0"/>
          </w:rPr>
          <w:delText xml:space="preserve">, </w:delText>
        </w:r>
      </w:del>
      <w:del w:id="11854" w:date="2019-06-22T23:07:00Z" w:author="Yuriy Lebid">
        <w:r>
          <w:rPr>
            <w:rtl w:val="0"/>
          </w:rPr>
          <w:delText>через которую Творцы</w:delText>
        </w:r>
      </w:del>
      <w:del w:id="11855" w:date="2019-06-22T23:07:00Z" w:author="Yuriy Lebid">
        <w:r>
          <w:rPr>
            <w:rtl w:val="0"/>
          </w:rPr>
          <w:delText>-</w:delText>
        </w:r>
      </w:del>
      <w:del w:id="11856" w:date="2019-06-22T23:07:00Z" w:author="Yuriy Lebid">
        <w:r>
          <w:rPr>
            <w:rtl w:val="0"/>
          </w:rPr>
          <w:delText>конфектоны и Творцы</w:delText>
        </w:r>
      </w:del>
      <w:del w:id="11857" w:date="2019-06-22T23:07:00Z" w:author="Yuriy Lebid">
        <w:r>
          <w:rPr>
            <w:rtl w:val="0"/>
          </w:rPr>
          <w:delText>-</w:delText>
        </w:r>
      </w:del>
      <w:del w:id="11858" w:date="2019-06-22T23:07:00Z" w:author="Yuriy Lebid">
        <w:r>
          <w:rPr>
            <w:rtl w:val="0"/>
          </w:rPr>
          <w:delText>лйюйюссигмы совместно осуществляют прямое воздействие на формирование и реализацию фокусно</w:delText>
        </w:r>
      </w:del>
      <w:del w:id="11859" w:date="2019-06-22T23:07:00Z" w:author="Yuriy Lebid">
        <w:r>
          <w:rPr>
            <w:rtl w:val="0"/>
          </w:rPr>
          <w:delText>-</w:delText>
        </w:r>
      </w:del>
      <w:del w:id="11860" w:date="2019-06-22T23:07:00Z" w:author="Yuriy Lebid">
        <w:r>
          <w:rPr>
            <w:rtl w:val="0"/>
          </w:rPr>
          <w:delText>эфирных взаимосвязей между Формо</w:delText>
        </w:r>
      </w:del>
      <w:del w:id="11861" w:date="2019-06-22T23:07:00Z" w:author="Yuriy Lebid">
        <w:r>
          <w:rPr>
            <w:rtl w:val="0"/>
          </w:rPr>
          <w:delText xml:space="preserve">- </w:delText>
        </w:r>
      </w:del>
      <w:del w:id="11862" w:date="2019-06-22T23:07:00Z" w:author="Yuriy Lebid">
        <w:r>
          <w:rPr>
            <w:rtl w:val="0"/>
          </w:rPr>
          <w:delText>и Инфо</w:delText>
        </w:r>
      </w:del>
      <w:del w:id="11863" w:date="2019-06-22T23:07:00Z" w:author="Yuriy Lebid">
        <w:r>
          <w:rPr>
            <w:rtl w:val="0"/>
          </w:rPr>
          <w:delText>-</w:delText>
        </w:r>
      </w:del>
      <w:del w:id="11864" w:date="2019-06-22T23:07:00Z" w:author="Yuriy Lebid">
        <w:r>
          <w:rPr>
            <w:rtl w:val="0"/>
          </w:rPr>
          <w:delText>Творцами – основой всей электромагнитной системы микстумного Механизма нашего Восприятия</w:delText>
        </w:r>
      </w:del>
      <w:del w:id="11865" w:date="2019-06-22T23:07:00Z" w:author="Yuriy Lebid">
        <w:r>
          <w:rPr>
            <w:rtl w:val="0"/>
          </w:rPr>
          <w:delText xml:space="preserve">); </w:delText>
        </w:r>
      </w:del>
      <w:del w:id="11866" w:date="2019-06-22T23:07:00Z" w:author="Yuriy Lebid">
        <w:r>
          <w:rPr>
            <w:rtl w:val="0"/>
          </w:rPr>
          <w:delText xml:space="preserve">существует </w:delText>
        </w:r>
      </w:del>
      <w:del w:id="11867" w:date="2019-06-22T23:07:00Z" w:author="Yuriy Lebid">
        <w:r>
          <w:rPr>
            <w:rtl w:val="0"/>
          </w:rPr>
          <w:delText xml:space="preserve">80-90 </w:delText>
        </w:r>
      </w:del>
      <w:del w:id="11868" w:date="2019-06-22T23:07:00Z" w:author="Yuriy Lebid">
        <w:r>
          <w:rPr>
            <w:rtl w:val="0"/>
          </w:rPr>
          <w:delText>различных типов эксимирегерных ПС</w:delText>
        </w:r>
      </w:del>
      <w:del w:id="11869" w:date="2019-06-22T23:07:00Z" w:author="Yuriy Lebid">
        <w:r>
          <w:rPr>
            <w:rtl w:val="0"/>
          </w:rPr>
          <w:delText xml:space="preserve">; </w:delText>
        </w:r>
      </w:del>
    </w:p>
    <w:p>
      <w:pPr>
        <w:pStyle w:val="Определение"/>
        <w:rPr>
          <w:del w:id="11870" w:date="2019-06-22T23:07:00Z" w:author="Yuriy Lebid"/>
          <w:rStyle w:val="Hyperlink.1"/>
        </w:rPr>
      </w:pPr>
      <w:del w:id="11871" w:date="2019-06-22T23:07:00Z" w:author="Yuriy Lebid">
        <w:r>
          <w:rPr>
            <w:rStyle w:val="Hyperlink.1"/>
            <w:rtl w:val="0"/>
          </w:rPr>
          <w:delText xml:space="preserve">экстракаелестисные ПС </w:delText>
        </w:r>
      </w:del>
      <w:del w:id="11872" w:date="2019-06-22T23:07:00Z" w:author="Yuriy Lebid">
        <w:r>
          <w:rPr>
            <w:rStyle w:val="Hyperlink.1"/>
            <w:rtl w:val="0"/>
          </w:rPr>
          <w:delText xml:space="preserve">- </w:delText>
        </w:r>
      </w:del>
      <w:del w:id="11873" w:date="2019-06-22T23:07:00Z" w:author="Yuriy Lebid">
        <w:r>
          <w:rPr>
            <w:rtl w:val="0"/>
          </w:rPr>
          <w:delText>типы</w:delText>
        </w:r>
      </w:del>
      <w:del w:id="11874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11875" w:date="2019-06-22T23:07:00Z" w:author="Yuriy Lebid">
        <w:r>
          <w:rPr>
            <w:rtl w:val="0"/>
          </w:rPr>
          <w:delText xml:space="preserve">ПС </w:delText>
        </w:r>
      </w:del>
      <w:del w:id="1187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экселлерегнарного</w:delText>
        </w:r>
      </w:del>
      <w:del w:id="11877" w:date="2019-06-22T23:07:00Z" w:author="Yuriy Lebid">
        <w:r>
          <w:rPr>
            <w:rtl w:val="0"/>
          </w:rPr>
          <w:delText xml:space="preserve"> типа</w:delText>
        </w:r>
      </w:del>
      <w:del w:id="11878" w:date="2019-06-22T23:07:00Z" w:author="Yuriy Lebid">
        <w:r>
          <w:rPr>
            <w:rtl w:val="0"/>
          </w:rPr>
          <w:delText xml:space="preserve">, </w:delText>
        </w:r>
      </w:del>
      <w:del w:id="11879" w:date="2019-06-22T23:07:00Z" w:author="Yuriy Lebid">
        <w:r>
          <w:rPr>
            <w:rtl w:val="0"/>
          </w:rPr>
          <w:delText>т</w:delText>
        </w:r>
      </w:del>
      <w:del w:id="11880" w:date="2019-06-22T23:07:00Z" w:author="Yuriy Lebid">
        <w:r>
          <w:rPr>
            <w:rtl w:val="0"/>
          </w:rPr>
          <w:delText>.</w:delText>
        </w:r>
      </w:del>
      <w:del w:id="11881" w:date="2019-06-22T23:07:00Z" w:author="Yuriy Lebid">
        <w:r>
          <w:rPr>
            <w:rtl w:val="0"/>
          </w:rPr>
          <w:delText>е</w:delText>
        </w:r>
      </w:del>
      <w:del w:id="11882" w:date="2019-06-22T23:07:00Z" w:author="Yuriy Lebid">
        <w:r>
          <w:rPr>
            <w:rtl w:val="0"/>
          </w:rPr>
          <w:delText xml:space="preserve">. </w:delText>
        </w:r>
      </w:del>
      <w:del w:id="11883" w:date="2019-06-22T23:07:00Z" w:author="Yuriy Lebid">
        <w:r>
          <w:rPr>
            <w:rtl w:val="0"/>
          </w:rPr>
          <w:delText>– НЕволновые</w:delText>
        </w:r>
      </w:del>
      <w:del w:id="11884" w:date="2019-06-22T23:07:00Z" w:author="Yuriy Lebid">
        <w:r>
          <w:rPr>
            <w:rtl w:val="0"/>
          </w:rPr>
          <w:delText xml:space="preserve">, </w:delText>
        </w:r>
      </w:del>
      <w:del w:id="11885" w:date="2019-06-22T23:07:00Z" w:author="Yuriy Lebid">
        <w:r>
          <w:rPr>
            <w:rtl w:val="0"/>
          </w:rPr>
          <w:delText>НЕэлектромагнитные переносчики энергоинформационных взаимодействий</w:delText>
        </w:r>
      </w:del>
      <w:del w:id="11886" w:date="2019-06-22T23:07:00Z" w:author="Yuriy Lebid">
        <w:r>
          <w:rPr>
            <w:rtl w:val="0"/>
          </w:rPr>
          <w:delText xml:space="preserve">, </w:delText>
        </w:r>
      </w:del>
      <w:del w:id="11887" w:date="2019-06-22T23:07:00Z" w:author="Yuriy Lebid">
        <w:r>
          <w:rPr>
            <w:rtl w:val="0"/>
          </w:rPr>
          <w:delText>которые обеспечивают фокусно</w:delText>
        </w:r>
      </w:del>
      <w:del w:id="11888" w:date="2019-06-22T23:07:00Z" w:author="Yuriy Lebid">
        <w:r>
          <w:rPr>
            <w:rtl w:val="0"/>
          </w:rPr>
          <w:delText>-</w:delText>
        </w:r>
      </w:del>
      <w:del w:id="11889" w:date="2019-06-22T23:07:00Z" w:author="Yuriy Lebid">
        <w:r>
          <w:rPr>
            <w:rtl w:val="0"/>
          </w:rPr>
          <w:delText xml:space="preserve">эфирные взаимосвязи между разнопротоформными клеточными и внутриклеточными Формами Самосознаний </w:delText>
        </w:r>
      </w:del>
      <w:del w:id="11890" w:date="2019-06-22T23:07:00Z" w:author="Yuriy Lebid">
        <w:r>
          <w:rPr>
            <w:rtl w:val="0"/>
          </w:rPr>
          <w:delText>(</w:delText>
        </w:r>
      </w:del>
      <w:del w:id="11891" w:date="2019-06-22T23:07:00Z" w:author="Yuriy Lebid">
        <w:r>
          <w:rPr>
            <w:rtl w:val="0"/>
          </w:rPr>
          <w:delText>ФС</w:delText>
        </w:r>
      </w:del>
      <w:del w:id="11892" w:date="2019-06-22T23:07:00Z" w:author="Yuriy Lebid">
        <w:r>
          <w:rPr>
            <w:rtl w:val="0"/>
          </w:rPr>
          <w:delText xml:space="preserve">) </w:delText>
        </w:r>
      </w:del>
      <w:del w:id="11893" w:date="2019-06-22T23:07:00Z" w:author="Yuriy Lebid">
        <w:r>
          <w:rPr>
            <w:rtl w:val="0"/>
          </w:rPr>
          <w:delText>всего нашего белково</w:delText>
        </w:r>
      </w:del>
      <w:del w:id="11894" w:date="2019-06-22T23:07:00Z" w:author="Yuriy Lebid">
        <w:r>
          <w:rPr>
            <w:rtl w:val="0"/>
          </w:rPr>
          <w:delText>-</w:delText>
        </w:r>
      </w:del>
      <w:del w:id="11895" w:date="2019-06-22T23:07:00Z" w:author="Yuriy Lebid">
        <w:r>
          <w:rPr>
            <w:rtl w:val="0"/>
          </w:rPr>
          <w:delText xml:space="preserve">нуклеинового комплекса с их собственными Сферами Творчества ноовременного Континуума </w:delText>
        </w:r>
      </w:del>
      <w:del w:id="11896" w:date="2019-06-22T23:07:00Z" w:author="Yuriy Lebid">
        <w:r>
          <w:rPr>
            <w:rtl w:val="0"/>
          </w:rPr>
          <w:delText>(</w:delText>
        </w:r>
      </w:del>
      <w:del w:id="11897" w:date="2019-06-22T23:07:00Z" w:author="Yuriy Lebid">
        <w:r>
          <w:rPr>
            <w:rtl w:val="0"/>
          </w:rPr>
          <w:delText>НВК</w:delText>
        </w:r>
      </w:del>
      <w:del w:id="11898" w:date="2019-06-22T23:07:00Z" w:author="Yuriy Lebid">
        <w:r>
          <w:rPr>
            <w:rtl w:val="0"/>
          </w:rPr>
          <w:delText>).</w:delText>
        </w:r>
      </w:del>
    </w:p>
    <w:p>
      <w:pPr>
        <w:pStyle w:val="heading 4"/>
        <w:rPr>
          <w:del w:id="1189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190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порруминс </w:delText>
        </w:r>
      </w:del>
      <w:del w:id="1190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1902" w:date="2019-06-22T23:07:00Z" w:author="Yuriy Lebid"/>
          <w:rStyle w:val="Hyperlink.1"/>
        </w:rPr>
      </w:pPr>
      <w:del w:id="1190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плеядианских цивилизациях</w:delText>
        </w:r>
      </w:del>
      <w:del w:id="1190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1905" w:date="2019-06-22T23:07:00Z" w:author="Yuriy Lebid">
        <w:r>
          <w:rPr>
            <w:rtl w:val="0"/>
          </w:rPr>
          <w:delText xml:space="preserve">детское учреждение высшего возрастного предела детского обучения </w:delText>
        </w:r>
      </w:del>
      <w:del w:id="11906" w:date="2019-06-22T23:07:00Z" w:author="Yuriy Lebid">
        <w:r>
          <w:rPr>
            <w:rtl w:val="0"/>
          </w:rPr>
          <w:delText xml:space="preserve">(13-14 </w:delText>
        </w:r>
      </w:del>
      <w:del w:id="11907" w:date="2019-06-22T23:07:00Z" w:author="Yuriy Lebid">
        <w:r>
          <w:rPr>
            <w:rtl w:val="0"/>
          </w:rPr>
          <w:delText>лет</w:delText>
        </w:r>
      </w:del>
      <w:del w:id="11908" w:date="2019-06-22T23:07:00Z" w:author="Yuriy Lebid">
        <w:r>
          <w:rPr>
            <w:rtl w:val="0"/>
          </w:rPr>
          <w:delText xml:space="preserve">), </w:delText>
        </w:r>
      </w:del>
      <w:del w:id="11909" w:date="2019-06-22T23:07:00Z" w:author="Yuriy Lebid">
        <w:r>
          <w:rPr>
            <w:rtl w:val="0"/>
          </w:rPr>
          <w:delText>профессионально занимающиеся воспитанием и целенаправленным развитием врожд</w:delText>
        </w:r>
      </w:del>
      <w:del w:id="11910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1911" w:date="2019-06-22T23:07:00Z" w:author="Yuriy Lebid">
        <w:r>
          <w:rPr>
            <w:rtl w:val="0"/>
          </w:rPr>
          <w:delText>нных способностей у детей</w:delText>
        </w:r>
      </w:del>
    </w:p>
    <w:p>
      <w:pPr>
        <w:pStyle w:val="heading 4"/>
        <w:rPr>
          <w:del w:id="1191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191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портиллумы </w:delText>
        </w:r>
      </w:del>
      <w:del w:id="119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1915" w:date="2019-06-22T23:07:00Z" w:author="Yuriy Lebid"/>
        </w:rPr>
      </w:pPr>
      <w:del w:id="11916" w:date="2019-06-22T23:07:00Z" w:author="Yuriy Lebid">
        <w:r>
          <w:rPr>
            <w:rtl w:val="0"/>
          </w:rPr>
          <w:delText>Инфо</w:delText>
        </w:r>
      </w:del>
      <w:del w:id="11917" w:date="2019-06-22T23:07:00Z" w:author="Yuriy Lebid">
        <w:r>
          <w:rPr>
            <w:rtl w:val="0"/>
          </w:rPr>
          <w:delText>-</w:delText>
        </w:r>
      </w:del>
      <w:del w:id="11918" w:date="2019-06-22T23:07:00Z" w:author="Yuriy Lebid">
        <w:r>
          <w:rPr>
            <w:rtl w:val="0"/>
          </w:rPr>
          <w:delText>Формы сущностей</w:delText>
        </w:r>
      </w:del>
      <w:del w:id="11919" w:date="2019-06-22T23:07:00Z" w:author="Yuriy Lebid">
        <w:r>
          <w:rPr>
            <w:rtl w:val="0"/>
          </w:rPr>
          <w:delText xml:space="preserve">, </w:delText>
        </w:r>
      </w:del>
      <w:del w:id="11920" w:date="2019-06-22T23:07:00Z" w:author="Yuriy Lebid">
        <w:r>
          <w:rPr>
            <w:rtl w:val="0"/>
          </w:rPr>
          <w:delText>специализирующиеся на таких видах удовольствия</w:delText>
        </w:r>
      </w:del>
      <w:del w:id="11921" w:date="2019-06-22T23:07:00Z" w:author="Yuriy Lebid">
        <w:r>
          <w:rPr>
            <w:rtl w:val="0"/>
          </w:rPr>
          <w:delText xml:space="preserve">, </w:delText>
        </w:r>
      </w:del>
      <w:del w:id="11922" w:date="2019-06-22T23:07:00Z" w:author="Yuriy Lebid">
        <w:r>
          <w:rPr>
            <w:rtl w:val="0"/>
          </w:rPr>
          <w:delText>как спорт</w:delText>
        </w:r>
      </w:del>
      <w:del w:id="11923" w:date="2019-06-22T23:07:00Z" w:author="Yuriy Lebid">
        <w:r>
          <w:rPr>
            <w:rtl w:val="0"/>
          </w:rPr>
          <w:delText xml:space="preserve">, </w:delText>
        </w:r>
      </w:del>
      <w:del w:id="11924" w:date="2019-06-22T23:07:00Z" w:author="Yuriy Lebid">
        <w:r>
          <w:rPr>
            <w:rtl w:val="0"/>
          </w:rPr>
          <w:delText>работа</w:delText>
        </w:r>
      </w:del>
      <w:del w:id="11925" w:date="2019-06-22T23:07:00Z" w:author="Yuriy Lebid">
        <w:r>
          <w:rPr>
            <w:rtl w:val="0"/>
          </w:rPr>
          <w:delText xml:space="preserve">, </w:delText>
        </w:r>
      </w:del>
      <w:del w:id="11926" w:date="2019-06-22T23:07:00Z" w:author="Yuriy Lebid">
        <w:r>
          <w:rPr>
            <w:rtl w:val="0"/>
          </w:rPr>
          <w:delText>профессия</w:delText>
        </w:r>
      </w:del>
      <w:del w:id="11927" w:date="2019-06-22T23:07:00Z" w:author="Yuriy Lebid">
        <w:r>
          <w:rPr>
            <w:rtl w:val="0"/>
          </w:rPr>
          <w:delText xml:space="preserve">, </w:delText>
        </w:r>
      </w:del>
      <w:del w:id="11928" w:date="2019-06-22T23:07:00Z" w:author="Yuriy Lebid">
        <w:r>
          <w:rPr>
            <w:rtl w:val="0"/>
          </w:rPr>
          <w:delText>производство</w:delText>
        </w:r>
      </w:del>
    </w:p>
    <w:p>
      <w:pPr>
        <w:pStyle w:val="heading 4"/>
        <w:rPr>
          <w:del w:id="1192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193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портуллосты </w:delText>
        </w:r>
      </w:del>
      <w:del w:id="1193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1932" w:date="2019-06-22T23:07:00Z" w:author="Yuriy Lebid"/>
        </w:rPr>
      </w:pPr>
      <w:del w:id="11933" w:date="2019-06-22T23:07:00Z" w:author="Yuriy Lebid">
        <w:r>
          <w:rPr>
            <w:rtl w:val="0"/>
          </w:rPr>
          <w:delText>Поля</w:delText>
        </w:r>
      </w:del>
      <w:del w:id="11934" w:date="2019-06-22T23:07:00Z" w:author="Yuriy Lebid">
        <w:r>
          <w:rPr>
            <w:rtl w:val="0"/>
          </w:rPr>
          <w:delText>-</w:delText>
        </w:r>
      </w:del>
      <w:del w:id="11935" w:date="2019-06-22T23:07:00Z" w:author="Yuriy Lebid">
        <w:r>
          <w:rPr>
            <w:rtl w:val="0"/>
          </w:rPr>
          <w:delText xml:space="preserve">Сознания </w:delText>
        </w:r>
      </w:del>
      <w:del w:id="11936" w:date="2019-06-22T23:07:00Z" w:author="Yuriy Lebid">
        <w:r>
          <w:rPr>
            <w:rtl w:val="0"/>
          </w:rPr>
          <w:delText>(</w:delText>
        </w:r>
      </w:del>
      <w:del w:id="11937" w:date="2019-06-22T23:07:00Z" w:author="Yuriy Lebid">
        <w:r>
          <w:rPr>
            <w:rtl w:val="0"/>
          </w:rPr>
          <w:delText>ПС</w:delText>
        </w:r>
      </w:del>
      <w:del w:id="11938" w:date="2019-06-22T23:07:00Z" w:author="Yuriy Lebid">
        <w:r>
          <w:rPr>
            <w:rtl w:val="0"/>
          </w:rPr>
          <w:delText xml:space="preserve">), </w:delText>
        </w:r>
      </w:del>
      <w:del w:id="11939" w:date="2019-06-22T23:07:00Z" w:author="Yuriy Lebid">
        <w:r>
          <w:rPr>
            <w:rtl w:val="0"/>
          </w:rPr>
          <w:delText>Инфо</w:delText>
        </w:r>
      </w:del>
      <w:del w:id="11940" w:date="2019-06-22T23:07:00Z" w:author="Yuriy Lebid">
        <w:r>
          <w:rPr>
            <w:rtl w:val="0"/>
          </w:rPr>
          <w:delText>-</w:delText>
        </w:r>
      </w:del>
      <w:del w:id="11941" w:date="2019-06-22T23:07:00Z" w:author="Yuriy Lebid">
        <w:r>
          <w:rPr>
            <w:rtl w:val="0"/>
          </w:rPr>
          <w:delText>Формы сущностей</w:delText>
        </w:r>
      </w:del>
      <w:del w:id="11942" w:date="2019-06-22T23:07:00Z" w:author="Yuriy Lebid">
        <w:r>
          <w:rPr>
            <w:rtl w:val="0"/>
          </w:rPr>
          <w:delText xml:space="preserve">, </w:delText>
        </w:r>
      </w:del>
      <w:del w:id="11943" w:date="2019-06-22T23:07:00Z" w:author="Yuriy Lebid">
        <w:r>
          <w:rPr>
            <w:rtl w:val="0"/>
          </w:rPr>
          <w:delText>активизирующие спонтанную агрессию</w:delText>
        </w:r>
      </w:del>
      <w:del w:id="11944" w:date="2019-06-22T23:07:00Z" w:author="Yuriy Lebid">
        <w:r>
          <w:rPr>
            <w:rtl w:val="0"/>
          </w:rPr>
          <w:delText xml:space="preserve">, </w:delText>
        </w:r>
      </w:del>
      <w:del w:id="11945" w:date="2019-06-22T23:07:00Z" w:author="Yuriy Lebid">
        <w:r>
          <w:rPr>
            <w:rtl w:val="0"/>
          </w:rPr>
          <w:delText>желание вс</w:delText>
        </w:r>
      </w:del>
      <w:del w:id="11946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1947" w:date="2019-06-22T23:07:00Z" w:author="Yuriy Lebid">
        <w:r>
          <w:rPr>
            <w:rtl w:val="0"/>
          </w:rPr>
          <w:delText xml:space="preserve"> крушить и громить</w:delText>
        </w:r>
      </w:del>
    </w:p>
    <w:p>
      <w:pPr>
        <w:pStyle w:val="heading 4"/>
        <w:rPr>
          <w:del w:id="1194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194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Потенциальная Информационная Симультанность </w:delText>
        </w:r>
      </w:del>
      <w:del w:id="119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1951" w:date="2019-06-22T23:07:00Z" w:author="Yuriy Lebid"/>
        </w:rPr>
      </w:pPr>
      <w:del w:id="11952" w:date="2019-06-22T23:07:00Z" w:author="Yuriy Lebid">
        <w:r>
          <w:rPr>
            <w:rtl w:val="0"/>
          </w:rPr>
          <w:delText>свойство любой из информационных взаимосвязей к одномоментно мультипараллельной активности с возможностью взаимодействовать по типу «всегда</w:delText>
        </w:r>
      </w:del>
      <w:del w:id="11953" w:date="2019-06-22T23:07:00Z" w:author="Yuriy Lebid">
        <w:r>
          <w:rPr>
            <w:rtl w:val="0"/>
          </w:rPr>
          <w:delText>-</w:delText>
        </w:r>
      </w:del>
      <w:del w:id="11954" w:date="2019-06-22T23:07:00Z" w:author="Yuriy Lebid">
        <w:r>
          <w:rPr>
            <w:rtl w:val="0"/>
          </w:rPr>
          <w:delText>со всем» и «везде</w:delText>
        </w:r>
      </w:del>
      <w:del w:id="11955" w:date="2019-06-22T23:07:00Z" w:author="Yuriy Lebid">
        <w:r>
          <w:rPr>
            <w:rtl w:val="0"/>
          </w:rPr>
          <w:delText>-</w:delText>
        </w:r>
      </w:del>
      <w:del w:id="11956" w:date="2019-06-22T23:07:00Z" w:author="Yuriy Lebid">
        <w:r>
          <w:rPr>
            <w:rtl w:val="0"/>
          </w:rPr>
          <w:delText>во все</w:delText>
        </w:r>
      </w:del>
      <w:del w:id="11957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̈</w:delText>
        </w:r>
      </w:del>
      <w:del w:id="11958" w:date="2019-06-22T23:07:00Z" w:author="Yuriy Lebid">
        <w:r>
          <w:rPr>
            <w:rtl w:val="0"/>
          </w:rPr>
          <w:delText>м»</w:delText>
        </w:r>
      </w:del>
    </w:p>
    <w:p>
      <w:pPr>
        <w:pStyle w:val="heading 4"/>
        <w:rPr>
          <w:del w:id="11959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1196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правусный </w:delText>
        </w:r>
      </w:del>
      <w:del w:id="1196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196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19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19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pravus</w:delText>
        </w:r>
      </w:del>
      <w:del w:id="119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неправильный</w:delText>
        </w:r>
      </w:del>
      <w:del w:id="1196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19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негодный</w:delText>
        </w:r>
      </w:del>
      <w:del w:id="119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196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порочный</w:delText>
        </w:r>
      </w:del>
      <w:del w:id="1197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197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дурной</w:delText>
        </w:r>
      </w:del>
      <w:del w:id="1197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Normal.0"/>
        <w:rPr>
          <w:del w:id="11973" w:date="2019-06-22T23:07:00Z" w:author="Yuriy Lebid"/>
          <w:rStyle w:val="Нет"/>
          <w:rFonts w:ascii="Times New Roman" w:cs="Times New Roman" w:hAnsi="Times New Roman" w:eastAsia="Times New Roman"/>
        </w:rPr>
      </w:pPr>
      <w:del w:id="11974" w:date="2019-06-22T23:07:00Z" w:author="Yuriy Lebid">
        <w:r>
          <w:rPr>
            <w:rtl w:val="0"/>
          </w:rPr>
          <w:delText xml:space="preserve">            деплиативный</w:delText>
        </w:r>
      </w:del>
      <w:del w:id="11975" w:date="2019-06-22T23:07:00Z" w:author="Yuriy Lebid">
        <w:r>
          <w:rPr>
            <w:rtl w:val="0"/>
          </w:rPr>
          <w:delText xml:space="preserve">, </w:delText>
        </w:r>
      </w:del>
      <w:del w:id="11976" w:date="2019-06-22T23:07:00Z" w:author="Yuriy Lebid">
        <w:r>
          <w:rPr>
            <w:rStyle w:val="Hyperlink.2"/>
            <w:rtl w:val="0"/>
          </w:rPr>
          <w:delText>низко качественный</w:delText>
        </w:r>
      </w:del>
      <w:del w:id="11977" w:date="2019-06-22T23:07:00Z" w:author="Yuriy Lebid">
        <w:r>
          <w:rPr>
            <w:rStyle w:val="Hyperlink.2"/>
            <w:rtl w:val="0"/>
          </w:rPr>
          <w:delText xml:space="preserve">, </w:delText>
        </w:r>
      </w:del>
      <w:del w:id="11978" w:date="2019-06-22T23:07:00Z" w:author="Yuriy Lebid">
        <w:r>
          <w:rPr>
            <w:rStyle w:val="Hyperlink.2"/>
            <w:rtl w:val="0"/>
          </w:rPr>
          <w:delText>низко вибрационный</w:delText>
        </w:r>
      </w:del>
    </w:p>
    <w:p>
      <w:pPr>
        <w:pStyle w:val="Определение"/>
        <w:rPr>
          <w:del w:id="11979" w:date="2019-06-22T23:07:00Z" w:author="Yuriy Lebid"/>
          <w:rStyle w:val="Нет"/>
          <w:rFonts w:ascii="Times" w:cs="Times" w:hAnsi="Times" w:eastAsia="Times"/>
        </w:rPr>
      </w:pPr>
    </w:p>
    <w:p>
      <w:pPr>
        <w:pStyle w:val="heading 4"/>
        <w:rPr>
          <w:del w:id="11980" w:date="2019-06-22T23:07:00Z" w:author="Yuriy Lebid"/>
          <w:rStyle w:val="Нет"/>
          <w:color w:val="000000"/>
          <w:u w:color="000000"/>
        </w:rPr>
      </w:pPr>
      <w:del w:id="1198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праестантивность </w:delText>
        </w:r>
      </w:del>
      <w:del w:id="1198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198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198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198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praesto</w:delText>
        </w:r>
      </w:del>
      <w:del w:id="1198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быть лучше</w:delText>
        </w:r>
      </w:del>
      <w:del w:id="1198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198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превосходить кого</w:delText>
        </w:r>
      </w:del>
      <w:del w:id="1198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-</w:delText>
        </w:r>
      </w:del>
      <w:del w:id="1199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либо</w:delText>
        </w:r>
      </w:del>
      <w:del w:id="1199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1992" w:date="2019-06-22T23:07:00Z" w:author="Yuriy Lebid"/>
        </w:rPr>
      </w:pPr>
      <w:del w:id="11993" w:date="2019-06-22T23:07:00Z" w:author="Yuriy Lebid">
        <w:r>
          <w:rPr>
            <w:rtl w:val="0"/>
          </w:rPr>
          <w:delText>однозначная приоритетность</w:delText>
        </w:r>
      </w:del>
      <w:del w:id="11994" w:date="2019-06-22T23:07:00Z" w:author="Yuriy Lebid">
        <w:r>
          <w:rPr>
            <w:rtl w:val="0"/>
          </w:rPr>
          <w:delText xml:space="preserve">, </w:delText>
        </w:r>
      </w:del>
      <w:del w:id="11995" w:date="2019-06-22T23:07:00Z" w:author="Yuriy Lebid">
        <w:r>
          <w:rPr>
            <w:rtl w:val="0"/>
          </w:rPr>
          <w:delText>безусловная предпочтительность</w:delText>
        </w:r>
      </w:del>
    </w:p>
    <w:p>
      <w:pPr>
        <w:pStyle w:val="heading 4"/>
        <w:rPr>
          <w:del w:id="11996" w:date="2019-06-22T23:07:00Z" w:author="Yuriy Lebid"/>
          <w:rStyle w:val="Нет"/>
          <w:color w:val="000000"/>
          <w:u w:color="000000"/>
        </w:rPr>
      </w:pPr>
      <w:del w:id="1199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праецепторный </w:delText>
        </w:r>
      </w:del>
      <w:del w:id="1199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199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200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200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praeceptio</w:delText>
        </w:r>
      </w:del>
      <w:del w:id="1200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наставление</w:delText>
        </w:r>
      </w:del>
      <w:del w:id="120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200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указание</w:delText>
        </w:r>
      </w:del>
      <w:del w:id="120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200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предписание</w:delText>
        </w:r>
      </w:del>
      <w:del w:id="120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2008" w:date="2019-06-22T23:07:00Z" w:author="Yuriy Lebid"/>
        </w:rPr>
      </w:pPr>
      <w:del w:id="12009" w:date="2019-06-22T23:07:00Z" w:author="Yuriy Lebid">
        <w:r>
          <w:rPr>
            <w:rtl w:val="0"/>
          </w:rPr>
          <w:delText>руководящий</w:delText>
        </w:r>
      </w:del>
      <w:del w:id="12010" w:date="2019-06-22T23:07:00Z" w:author="Yuriy Lebid">
        <w:r>
          <w:rPr>
            <w:rtl w:val="0"/>
          </w:rPr>
          <w:delText xml:space="preserve">, </w:delText>
        </w:r>
      </w:del>
      <w:del w:id="12011" w:date="2019-06-22T23:07:00Z" w:author="Yuriy Lebid">
        <w:r>
          <w:rPr>
            <w:rtl w:val="0"/>
          </w:rPr>
          <w:delText>управляющий</w:delText>
        </w:r>
      </w:del>
      <w:del w:id="12012" w:date="2019-06-22T23:07:00Z" w:author="Yuriy Lebid">
        <w:r>
          <w:rPr>
            <w:rtl w:val="0"/>
          </w:rPr>
          <w:delText xml:space="preserve">, </w:delText>
        </w:r>
      </w:del>
      <w:del w:id="12013" w:date="2019-06-22T23:07:00Z" w:author="Yuriy Lebid">
        <w:r>
          <w:rPr>
            <w:rtl w:val="0"/>
          </w:rPr>
          <w:delText>обеспечивающий процесс</w:delText>
        </w:r>
      </w:del>
    </w:p>
    <w:p>
      <w:pPr>
        <w:pStyle w:val="heading 4"/>
        <w:rPr>
          <w:del w:id="1201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201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Прасознание </w:delText>
        </w:r>
      </w:del>
      <w:del w:id="1201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- </w:delText>
        </w:r>
      </w:del>
    </w:p>
    <w:p>
      <w:pPr>
        <w:pStyle w:val="Определение"/>
        <w:rPr>
          <w:del w:id="12017" w:date="2019-06-22T23:07:00Z" w:author="Yuriy Lebid"/>
        </w:rPr>
      </w:pPr>
      <w:del w:id="12018" w:date="2019-06-22T23:07:00Z" w:author="Yuriy Lebid">
        <w:r>
          <w:rPr>
            <w:rtl w:val="0"/>
          </w:rPr>
          <w:delText>информационная составляющая о вс</w:delText>
        </w:r>
      </w:del>
      <w:del w:id="12019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2020" w:date="2019-06-22T23:07:00Z" w:author="Yuriy Lebid">
        <w:r>
          <w:rPr>
            <w:rtl w:val="0"/>
          </w:rPr>
          <w:delText>м многообразии «сценариев развития» всех ЛЛУУ</w:delText>
        </w:r>
      </w:del>
      <w:del w:id="12021" w:date="2019-06-22T23:07:00Z" w:author="Yuriy Lebid">
        <w:r>
          <w:rPr>
            <w:rtl w:val="0"/>
          </w:rPr>
          <w:delText>-</w:delText>
        </w:r>
      </w:del>
      <w:del w:id="12022" w:date="2019-06-22T23:07:00Z" w:author="Yuriy Lebid">
        <w:r>
          <w:rPr>
            <w:rtl w:val="0"/>
          </w:rPr>
          <w:delText>ВВУ</w:delText>
        </w:r>
      </w:del>
      <w:del w:id="12023" w:date="2019-06-22T23:07:00Z" w:author="Yuriy Lebid">
        <w:r>
          <w:rPr>
            <w:rtl w:val="0"/>
          </w:rPr>
          <w:delText>-</w:delText>
        </w:r>
      </w:del>
      <w:del w:id="12024" w:date="2019-06-22T23:07:00Z" w:author="Yuriy Lebid">
        <w:r>
          <w:rPr>
            <w:rtl w:val="0"/>
          </w:rPr>
          <w:delText>Форм одной ГООЛГАМАА</w:delText>
        </w:r>
      </w:del>
      <w:del w:id="12025" w:date="2019-06-22T23:07:00Z" w:author="Yuriy Lebid">
        <w:r>
          <w:rPr>
            <w:rtl w:val="0"/>
          </w:rPr>
          <w:delText>-</w:delText>
        </w:r>
      </w:del>
      <w:del w:id="12026" w:date="2019-06-22T23:07:00Z" w:author="Yuriy Lebid">
        <w:r>
          <w:rPr>
            <w:rtl w:val="0"/>
          </w:rPr>
          <w:delText>А</w:delText>
        </w:r>
      </w:del>
      <w:del w:id="12027" w:date="2019-06-22T23:07:00Z" w:author="Yuriy Lebid">
        <w:r>
          <w:rPr>
            <w:rtl w:val="0"/>
          </w:rPr>
          <w:delText xml:space="preserve">, </w:delText>
        </w:r>
      </w:del>
      <w:del w:id="12028" w:date="2019-06-22T23:07:00Z" w:author="Yuriy Lebid">
        <w:r>
          <w:rPr>
            <w:rtl w:val="0"/>
          </w:rPr>
          <w:delText>одновременно проявленных в абсолютно всех многомерных Уровнях пространственно</w:delText>
        </w:r>
      </w:del>
      <w:del w:id="12029" w:date="2019-06-22T23:07:00Z" w:author="Yuriy Lebid">
        <w:r>
          <w:rPr>
            <w:rtl w:val="0"/>
          </w:rPr>
          <w:delText>-</w:delText>
        </w:r>
      </w:del>
      <w:del w:id="12030" w:date="2019-06-22T23:07:00Z" w:author="Yuriy Lebid">
        <w:r>
          <w:rPr>
            <w:rtl w:val="0"/>
          </w:rPr>
          <w:delText>временных структур данной Планетарной Сущности</w:delText>
        </w:r>
      </w:del>
    </w:p>
    <w:p>
      <w:pPr>
        <w:pStyle w:val="heading 4"/>
        <w:rPr>
          <w:del w:id="1203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203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Працитурролла УЛГРУУ </w:delText>
        </w:r>
      </w:del>
      <w:del w:id="1203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2034" w:date="2019-06-22T23:07:00Z" w:author="Yuriy Lebid"/>
        </w:rPr>
      </w:pPr>
      <w:del w:id="12035" w:date="2019-06-22T23:07:00Z" w:author="Yuriy Lebid">
        <w:r>
          <w:rPr>
            <w:rtl w:val="0"/>
          </w:rPr>
          <w:delText>свод Законов Сосуществования рас в Галактике «Млечный Путь»</w:delText>
        </w:r>
      </w:del>
    </w:p>
    <w:p>
      <w:pPr>
        <w:pStyle w:val="heading 4"/>
        <w:rPr>
          <w:del w:id="12036" w:date="2019-06-22T23:07:00Z" w:author="Yuriy Lebid"/>
          <w:rStyle w:val="Нет"/>
          <w:color w:val="000000"/>
          <w:u w:color="000000"/>
        </w:rPr>
      </w:pPr>
      <w:del w:id="1203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прест </w:delText>
        </w:r>
      </w:del>
      <w:del w:id="1203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2039" w:date="2019-06-22T23:07:00Z" w:author="Yuriy Lebid"/>
        </w:rPr>
      </w:pPr>
      <w:del w:id="1204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1204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2042" w:date="2019-06-22T23:07:00Z" w:author="Yuriy Lebid">
        <w:r>
          <w:rPr>
            <w:rtl w:val="0"/>
          </w:rPr>
          <w:delText xml:space="preserve"> аналог «минуты» в исчислении времени на планете ЮУЙ</w:delText>
        </w:r>
      </w:del>
      <w:del w:id="12043" w:date="2019-06-22T23:07:00Z" w:author="Yuriy Lebid">
        <w:r>
          <w:rPr>
            <w:rtl w:val="0"/>
          </w:rPr>
          <w:delText>-</w:delText>
        </w:r>
      </w:del>
      <w:del w:id="12044" w:date="2019-06-22T23:07:00Z" w:author="Yuriy Lebid">
        <w:r>
          <w:rPr>
            <w:rtl w:val="0"/>
          </w:rPr>
          <w:delText>ИЙЛЛССМ из системы АЛЛГС</w:delText>
        </w:r>
      </w:del>
      <w:del w:id="12045" w:date="2019-06-22T23:07:00Z" w:author="Yuriy Lebid">
        <w:r>
          <w:rPr>
            <w:rtl w:val="0"/>
          </w:rPr>
          <w:delText>-</w:delText>
        </w:r>
      </w:del>
      <w:del w:id="12046" w:date="2019-06-22T23:07:00Z" w:author="Yuriy Lebid">
        <w:r>
          <w:rPr>
            <w:rtl w:val="0"/>
          </w:rPr>
          <w:delText>СИЙЯ фотонного пояса Звезды Альционы</w:delText>
        </w:r>
      </w:del>
    </w:p>
    <w:p>
      <w:pPr>
        <w:pStyle w:val="heading 4"/>
        <w:rPr>
          <w:del w:id="12047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1204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примариусивность </w:delText>
        </w:r>
      </w:del>
      <w:del w:id="120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20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205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205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primarius</w:delText>
        </w:r>
      </w:del>
      <w:del w:id="1205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один из первых</w:delText>
        </w:r>
      </w:del>
      <w:del w:id="1205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205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влиятельный</w:delText>
        </w:r>
      </w:del>
      <w:del w:id="1205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2057" w:date="2019-06-22T23:07:00Z" w:author="Yuriy Lebid"/>
        </w:rPr>
      </w:pPr>
      <w:del w:id="12058" w:date="2019-06-22T23:07:00Z" w:author="Yuriy Lebid">
        <w:r>
          <w:rPr>
            <w:rtl w:val="0"/>
          </w:rPr>
          <w:delText>доминантность</w:delText>
        </w:r>
      </w:del>
      <w:del w:id="12059" w:date="2019-06-22T23:07:00Z" w:author="Yuriy Lebid">
        <w:r>
          <w:rPr>
            <w:rtl w:val="0"/>
          </w:rPr>
          <w:delText xml:space="preserve">, </w:delText>
        </w:r>
      </w:del>
      <w:del w:id="12060" w:date="2019-06-22T23:07:00Z" w:author="Yuriy Lebid">
        <w:r>
          <w:rPr>
            <w:rtl w:val="0"/>
          </w:rPr>
          <w:delText>состояние повышенной активности в Фокусной Динамике признаков какого</w:delText>
        </w:r>
      </w:del>
      <w:del w:id="12061" w:date="2019-06-22T23:07:00Z" w:author="Yuriy Lebid">
        <w:r>
          <w:rPr>
            <w:rtl w:val="0"/>
          </w:rPr>
          <w:delText>-</w:delText>
        </w:r>
      </w:del>
      <w:del w:id="12062" w:date="2019-06-22T23:07:00Z" w:author="Yuriy Lebid">
        <w:r>
          <w:rPr>
            <w:rtl w:val="0"/>
          </w:rPr>
          <w:delText>то из Чистых Космических Качеств</w:delText>
        </w:r>
      </w:del>
      <w:del w:id="12063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2064" w:date="2019-06-22T23:07:00Z" w:author="Yuriy Lebid"/>
        </w:rPr>
      </w:pPr>
      <w:del w:id="1206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Ииссиидиологический синоним</w:delText>
        </w:r>
      </w:del>
      <w:del w:id="1206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2067" w:date="2019-06-22T23:07:00Z" w:author="Yuriy Lebid">
        <w:r>
          <w:rPr>
            <w:rtl w:val="0"/>
          </w:rPr>
          <w:delText xml:space="preserve"> инвадерентность</w:delText>
        </w:r>
      </w:del>
      <w:del w:id="12068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Определение"/>
        <w:rPr>
          <w:del w:id="12069" w:date="2019-06-22T23:07:00Z" w:author="Yuriy Lebid"/>
        </w:rPr>
      </w:pPr>
      <w:del w:id="1207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</w:delText>
        </w:r>
      </w:del>
      <w:del w:id="1207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2072" w:date="2019-06-22T23:07:00Z" w:author="Yuriy Lebid">
        <w:r>
          <w:rPr>
            <w:rtl w:val="0"/>
          </w:rPr>
          <w:delText xml:space="preserve"> </w:delText>
        </w:r>
      </w:del>
      <w:del w:id="12073" w:date="2019-06-22T23:07:00Z" w:author="Yuriy Lebid">
        <w:r>
          <w:rPr>
            <w:rStyle w:val="Hyperlink.1"/>
            <w:rtl w:val="0"/>
          </w:rPr>
          <w:delText>примариусивно</w:delText>
        </w:r>
      </w:del>
      <w:del w:id="12074" w:date="2019-06-22T23:07:00Z" w:author="Yuriy Lebid">
        <w:r>
          <w:rPr>
            <w:rtl w:val="0"/>
          </w:rPr>
          <w:delText xml:space="preserve"> - </w:delText>
        </w:r>
      </w:del>
      <w:del w:id="12075" w:date="2019-06-22T23:07:00Z" w:author="Yuriy Lebid">
        <w:r>
          <w:rPr>
            <w:rtl w:val="0"/>
          </w:rPr>
          <w:delText>действовать доминантно в данном фокусно</w:delText>
        </w:r>
      </w:del>
      <w:del w:id="12076" w:date="2019-06-22T23:07:00Z" w:author="Yuriy Lebid">
        <w:r>
          <w:rPr>
            <w:rtl w:val="0"/>
          </w:rPr>
          <w:delText>-</w:delText>
        </w:r>
      </w:del>
      <w:del w:id="12077" w:date="2019-06-22T23:07:00Z" w:author="Yuriy Lebid">
        <w:r>
          <w:rPr>
            <w:rtl w:val="0"/>
          </w:rPr>
          <w:delText>эфирном сочетании</w:delText>
        </w:r>
      </w:del>
      <w:del w:id="12078" w:date="2019-06-22T23:07:00Z" w:author="Yuriy Lebid">
        <w:r>
          <w:rPr>
            <w:rtl w:val="0"/>
          </w:rPr>
          <w:delText xml:space="preserve">, </w:delText>
        </w:r>
      </w:del>
      <w:del w:id="12079" w:date="2019-06-22T23:07:00Z" w:author="Yuriy Lebid">
        <w:r>
          <w:rPr>
            <w:rtl w:val="0"/>
          </w:rPr>
          <w:delText>подавляюще по отношению ко всему множеству других признаков</w:delText>
        </w:r>
      </w:del>
      <w:del w:id="12080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2081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1208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примогенитация </w:delText>
        </w:r>
      </w:del>
      <w:del w:id="1208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208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208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208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р</w:delText>
        </w:r>
      </w:del>
      <w:del w:id="1208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rimogenitus</w:delText>
        </w:r>
      </w:del>
      <w:del w:id="1208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первородный</w:delText>
        </w:r>
      </w:del>
      <w:del w:id="1208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2090" w:date="2019-06-22T23:07:00Z" w:author="Yuriy Lebid"/>
        </w:rPr>
      </w:pPr>
      <w:del w:id="12091" w:date="2019-06-22T23:07:00Z" w:author="Yuriy Lebid">
        <w:r>
          <w:rPr>
            <w:rtl w:val="0"/>
          </w:rPr>
          <w:delText>абсолютно никак и нигде не проявленное</w:delText>
        </w:r>
      </w:del>
      <w:del w:id="12092" w:date="2019-06-22T23:07:00Z" w:author="Yuriy Lebid">
        <w:r>
          <w:rPr>
            <w:rtl w:val="0"/>
          </w:rPr>
          <w:delText xml:space="preserve">, </w:delText>
        </w:r>
      </w:del>
      <w:del w:id="12093" w:date="2019-06-22T23:07:00Z" w:author="Yuriy Lebid">
        <w:r>
          <w:rPr>
            <w:rtl w:val="0"/>
          </w:rPr>
          <w:delText>потенциально возможное и абсолютно гармонизированное по всем межскунккциональным взаимосвязям Состояние Мироздания</w:delText>
        </w:r>
      </w:del>
    </w:p>
    <w:p>
      <w:pPr>
        <w:pStyle w:val="heading 4"/>
        <w:rPr>
          <w:del w:id="1209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209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примогенитивное Состояние Информации </w:delText>
        </w:r>
      </w:del>
      <w:del w:id="1209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2097" w:date="2019-06-22T23:07:00Z" w:author="Yuriy Lebid"/>
        </w:rPr>
      </w:pPr>
      <w:del w:id="12098" w:date="2019-06-22T23:07:00Z" w:author="Yuriy Lebid">
        <w:r>
          <w:rPr>
            <w:rtl w:val="0"/>
          </w:rPr>
          <w:delText>абсолютно уравновешенное</w:delText>
        </w:r>
      </w:del>
      <w:del w:id="12099" w:date="2019-06-22T23:07:00Z" w:author="Yuriy Lebid">
        <w:r>
          <w:rPr>
            <w:rtl w:val="0"/>
          </w:rPr>
          <w:delText xml:space="preserve">, </w:delText>
        </w:r>
      </w:del>
      <w:del w:id="12100" w:date="2019-06-22T23:07:00Z" w:author="Yuriy Lebid">
        <w:r>
          <w:rPr>
            <w:rtl w:val="0"/>
          </w:rPr>
          <w:delText>первопричинное</w:delText>
        </w:r>
      </w:del>
      <w:del w:id="12101" w:date="2019-06-22T23:07:00Z" w:author="Yuriy Lebid">
        <w:r>
          <w:rPr>
            <w:rtl w:val="0"/>
          </w:rPr>
          <w:delText xml:space="preserve">, </w:delText>
        </w:r>
      </w:del>
      <w:del w:id="12102" w:date="2019-06-22T23:07:00Z" w:author="Yuriy Lebid">
        <w:r>
          <w:rPr>
            <w:rtl w:val="0"/>
          </w:rPr>
          <w:delText>домеркавгнационное ССС</w:delText>
        </w:r>
      </w:del>
      <w:del w:id="12103" w:date="2019-06-22T23:07:00Z" w:author="Yuriy Lebid">
        <w:r>
          <w:rPr>
            <w:rtl w:val="0"/>
          </w:rPr>
          <w:delText>-</w:delText>
        </w:r>
      </w:del>
      <w:del w:id="12104" w:date="2019-06-22T23:07:00Z" w:author="Yuriy Lebid">
        <w:r>
          <w:rPr>
            <w:rtl w:val="0"/>
          </w:rPr>
          <w:delText>Состояние Информации</w:delText>
        </w:r>
      </w:del>
    </w:p>
    <w:p>
      <w:pPr>
        <w:pStyle w:val="heading 4"/>
        <w:rPr>
          <w:del w:id="12105" w:date="2019-06-22T23:07:00Z" w:author="Yuriy Lebid"/>
          <w:rStyle w:val="Нет"/>
          <w:color w:val="000000"/>
          <w:u w:color="000000"/>
        </w:rPr>
      </w:pPr>
      <w:del w:id="1210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Примордиум </w:delText>
        </w:r>
      </w:del>
      <w:del w:id="121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210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o</w:delText>
        </w:r>
      </w:del>
      <w:del w:id="1210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т лат</w:delText>
        </w:r>
      </w:del>
      <w:del w:id="1211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211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primordium</w:delText>
        </w:r>
      </w:del>
      <w:del w:id="1211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начало</w:delText>
        </w:r>
      </w:del>
      <w:del w:id="1211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21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первоначало</w:delText>
        </w:r>
      </w:del>
      <w:del w:id="1211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211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возникновение</w:delText>
        </w:r>
      </w:del>
      <w:del w:id="121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2118" w:date="2019-06-22T23:07:00Z" w:author="Yuriy Lebid"/>
        </w:rPr>
      </w:pPr>
      <w:del w:id="12119" w:date="2019-06-22T23:07:00Z" w:author="Yuriy Lebid">
        <w:r>
          <w:rPr>
            <w:rtl w:val="0"/>
          </w:rPr>
          <w:delText>ключевой Центр Управления в Едином Суперуниверсальном Импульс</w:delText>
        </w:r>
      </w:del>
      <w:del w:id="12120" w:date="2019-06-22T23:07:00Z" w:author="Yuriy Lebid">
        <w:r>
          <w:rPr>
            <w:rtl w:val="0"/>
          </w:rPr>
          <w:delText>-</w:delText>
        </w:r>
      </w:del>
      <w:del w:id="12121" w:date="2019-06-22T23:07:00Z" w:author="Yuriy Lebid">
        <w:r>
          <w:rPr>
            <w:rtl w:val="0"/>
          </w:rPr>
          <w:delText xml:space="preserve">Потенциале </w:delText>
        </w:r>
      </w:del>
      <w:del w:id="12122" w:date="2019-06-22T23:07:00Z" w:author="Yuriy Lebid">
        <w:r>
          <w:rPr>
            <w:rtl w:val="0"/>
          </w:rPr>
          <w:delText>(</w:delText>
        </w:r>
      </w:del>
      <w:del w:id="12123" w:date="2019-06-22T23:07:00Z" w:author="Yuriy Lebid">
        <w:r>
          <w:rPr>
            <w:rtl w:val="0"/>
          </w:rPr>
          <w:delText>ЕСИП</w:delText>
        </w:r>
      </w:del>
      <w:del w:id="12124" w:date="2019-06-22T23:07:00Z" w:author="Yuriy Lebid">
        <w:r>
          <w:rPr>
            <w:rtl w:val="0"/>
          </w:rPr>
          <w:delText xml:space="preserve">) </w:delText>
        </w:r>
      </w:del>
      <w:del w:id="12125" w:date="2019-06-22T23:07:00Z" w:author="Yuriy Lebid">
        <w:r>
          <w:rPr>
            <w:rtl w:val="0"/>
          </w:rPr>
          <w:delText>всеми функциями Сентентиты</w:delText>
        </w:r>
      </w:del>
      <w:del w:id="12126" w:date="2019-06-22T23:07:00Z" w:author="Yuriy Lebid">
        <w:r>
          <w:rPr>
            <w:rtl w:val="0"/>
          </w:rPr>
          <w:delText xml:space="preserve">; </w:delText>
        </w:r>
      </w:del>
      <w:del w:id="12127" w:date="2019-06-22T23:07:00Z" w:author="Yuriy Lebid">
        <w:r>
          <w:rPr>
            <w:rtl w:val="0"/>
          </w:rPr>
          <w:delText>контролирует работу Инсентикулярного Аппликатора</w:delText>
        </w:r>
      </w:del>
      <w:del w:id="12128" w:date="2019-06-22T23:07:00Z" w:author="Yuriy Lebid">
        <w:r>
          <w:rPr>
            <w:rtl w:val="0"/>
          </w:rPr>
          <w:delText xml:space="preserve">; </w:delText>
        </w:r>
      </w:del>
      <w:del w:id="12129" w:date="2019-06-22T23:07:00Z" w:author="Yuriy Lebid">
        <w:r>
          <w:rPr>
            <w:rtl w:val="0"/>
          </w:rPr>
          <w:delText>Перво</w:delText>
        </w:r>
      </w:del>
      <w:del w:id="12130" w:date="2019-06-22T23:07:00Z" w:author="Yuriy Lebid">
        <w:r>
          <w:rPr>
            <w:rtl w:val="0"/>
          </w:rPr>
          <w:delText>-</w:delText>
        </w:r>
      </w:del>
      <w:del w:id="12131" w:date="2019-06-22T23:07:00Z" w:author="Yuriy Lebid">
        <w:r>
          <w:rPr>
            <w:rtl w:val="0"/>
          </w:rPr>
          <w:delText xml:space="preserve">Причина образования каждой версии Универсального Конклюзиуса </w:delText>
        </w:r>
      </w:del>
      <w:del w:id="12132" w:date="2019-06-22T23:07:00Z" w:author="Yuriy Lebid">
        <w:r>
          <w:rPr>
            <w:rtl w:val="0"/>
          </w:rPr>
          <w:delText>(</w:delText>
        </w:r>
      </w:del>
      <w:del w:id="12133" w:date="2019-06-22T23:07:00Z" w:author="Yuriy Lebid">
        <w:r>
          <w:rPr>
            <w:rtl w:val="0"/>
          </w:rPr>
          <w:delText>всех Мирозданий</w:delText>
        </w:r>
      </w:del>
      <w:del w:id="12134" w:date="2019-06-22T23:07:00Z" w:author="Yuriy Lebid">
        <w:r>
          <w:rPr>
            <w:rtl w:val="0"/>
          </w:rPr>
          <w:delText xml:space="preserve">); </w:delText>
        </w:r>
      </w:del>
      <w:del w:id="12135" w:date="2019-06-22T23:07:00Z" w:author="Yuriy Lebid">
        <w:r>
          <w:rPr>
            <w:rtl w:val="0"/>
          </w:rPr>
          <w:delText>обеспечивает примордиумацию Импульс</w:delText>
        </w:r>
      </w:del>
      <w:del w:id="12136" w:date="2019-06-22T23:07:00Z" w:author="Yuriy Lebid">
        <w:r>
          <w:rPr>
            <w:rtl w:val="0"/>
          </w:rPr>
          <w:delText>-</w:delText>
        </w:r>
      </w:del>
      <w:del w:id="12137" w:date="2019-06-22T23:07:00Z" w:author="Yuriy Lebid">
        <w:r>
          <w:rPr>
            <w:rtl w:val="0"/>
          </w:rPr>
          <w:delText>Потенциала и меркавгнацию Самосознания ССС</w:delText>
        </w:r>
      </w:del>
      <w:del w:id="12138" w:date="2019-06-22T23:07:00Z" w:author="Yuriy Lebid">
        <w:r>
          <w:rPr>
            <w:rtl w:val="0"/>
          </w:rPr>
          <w:delText>-</w:delText>
        </w:r>
      </w:del>
      <w:del w:id="12139" w:date="2019-06-22T23:07:00Z" w:author="Yuriy Lebid">
        <w:r>
          <w:rPr>
            <w:rtl w:val="0"/>
          </w:rPr>
          <w:delText>Сущности</w:delText>
        </w:r>
      </w:del>
      <w:del w:id="12140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2141" w:date="2019-06-22T23:07:00Z" w:author="Yuriy Lebid"/>
          <w:rStyle w:val="Нет"/>
          <w:rFonts w:ascii="SchoolBook" w:cs="SchoolBook" w:hAnsi="SchoolBook" w:eastAsia="SchoolBook"/>
          <w:b w:val="1"/>
          <w:bCs w:val="1"/>
          <w:i w:val="1"/>
          <w:iCs w:val="1"/>
        </w:rPr>
      </w:pPr>
      <w:del w:id="1214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</w:delText>
        </w:r>
      </w:del>
      <w:del w:id="1214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2144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shd w:val="clear" w:color="auto" w:fill="ffffff"/>
            <w:rtl w:val="0"/>
            <w:lang w:val="ru-RU"/>
          </w:rPr>
          <w:delText xml:space="preserve">примордиумация </w:delText>
        </w:r>
      </w:del>
      <w:del w:id="12145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i w:val="1"/>
            <w:iCs w:val="1"/>
            <w:rtl w:val="0"/>
            <w:lang w:val="ru-RU"/>
          </w:rPr>
          <w:delText xml:space="preserve">- </w:delText>
        </w:r>
      </w:del>
      <w:del w:id="12146" w:date="2019-06-22T23:07:00Z" w:author="Yuriy Lebid">
        <w:r>
          <w:rPr>
            <w:rStyle w:val="Нет"/>
            <w:rFonts w:ascii="Times" w:hAnsi="Times" w:hint="default"/>
            <w:shd w:val="clear" w:color="auto" w:fill="ffffff"/>
            <w:rtl w:val="0"/>
            <w:lang w:val="ru-RU"/>
          </w:rPr>
          <w:delText>перенос сатискаусов в конфективную ЕСИП</w:delText>
        </w:r>
      </w:del>
      <w:del w:id="12147" w:date="2019-06-22T23:07:00Z" w:author="Yuriy Lebid">
        <w:r>
          <w:rPr>
            <w:rStyle w:val="Нет"/>
            <w:rFonts w:ascii="Times" w:hAnsi="Times"/>
            <w:shd w:val="clear" w:color="auto" w:fill="ffffff"/>
            <w:rtl w:val="0"/>
            <w:lang w:val="ru-RU"/>
          </w:rPr>
          <w:delText>-</w:delText>
        </w:r>
      </w:del>
      <w:del w:id="12148" w:date="2019-06-22T23:07:00Z" w:author="Yuriy Lebid">
        <w:r>
          <w:rPr>
            <w:rStyle w:val="Нет"/>
            <w:rFonts w:ascii="Times" w:hAnsi="Times" w:hint="default"/>
            <w:shd w:val="clear" w:color="auto" w:fill="ffffff"/>
            <w:rtl w:val="0"/>
            <w:lang w:val="ru-RU"/>
          </w:rPr>
          <w:delText>Версию</w:delText>
        </w:r>
      </w:del>
      <w:del w:id="12149" w:date="2019-06-22T23:07:00Z" w:author="Yuriy Lebid">
        <w:r>
          <w:rPr>
            <w:rStyle w:val="Нет"/>
            <w:rFonts w:ascii="Times" w:hAnsi="Times"/>
            <w:shd w:val="clear" w:color="auto" w:fill="ffffff"/>
            <w:rtl w:val="0"/>
            <w:lang w:val="ru-RU"/>
          </w:rPr>
          <w:delText xml:space="preserve">: </w:delText>
        </w:r>
      </w:del>
      <w:del w:id="12150" w:date="2019-06-22T23:07:00Z" w:author="Yuriy Lebid">
        <w:r>
          <w:rPr>
            <w:rtl w:val="0"/>
          </w:rPr>
          <w:delText>начало генерации и выброса внутри структур Сентентиты ЕСИП</w:delText>
        </w:r>
      </w:del>
      <w:del w:id="12151" w:date="2019-06-22T23:07:00Z" w:author="Yuriy Lebid">
        <w:r>
          <w:rPr>
            <w:rtl w:val="0"/>
          </w:rPr>
          <w:delText>-</w:delText>
        </w:r>
      </w:del>
      <w:del w:id="12152" w:date="2019-06-22T23:07:00Z" w:author="Yuriy Lebid">
        <w:r>
          <w:rPr>
            <w:rtl w:val="0"/>
          </w:rPr>
          <w:delText>Сознания очередной порции Импульс</w:delText>
        </w:r>
      </w:del>
      <w:del w:id="12153" w:date="2019-06-22T23:07:00Z" w:author="Yuriy Lebid">
        <w:r>
          <w:rPr>
            <w:rtl w:val="0"/>
          </w:rPr>
          <w:delText>-</w:delText>
        </w:r>
      </w:del>
      <w:del w:id="12154" w:date="2019-06-22T23:07:00Z" w:author="Yuriy Lebid">
        <w:r>
          <w:rPr>
            <w:rtl w:val="0"/>
          </w:rPr>
          <w:delText>Потенциалов</w:delText>
        </w:r>
      </w:del>
      <w:del w:id="12155" w:date="2019-06-22T23:07:00Z" w:author="Yuriy Lebid">
        <w:r>
          <w:rPr>
            <w:rtl w:val="0"/>
          </w:rPr>
          <w:delText xml:space="preserve">; </w:delText>
        </w:r>
      </w:del>
      <w:del w:id="12156" w:date="2019-06-22T23:07:00Z" w:author="Yuriy Lebid">
        <w:r>
          <w:rPr>
            <w:rtl w:val="0"/>
          </w:rPr>
          <w:delText>условно – «вливание» и «взбалтывание» реконверстных Конфигураций всех ССС</w:delText>
        </w:r>
      </w:del>
      <w:del w:id="12157" w:date="2019-06-22T23:07:00Z" w:author="Yuriy Lebid">
        <w:r>
          <w:rPr>
            <w:rtl w:val="0"/>
          </w:rPr>
          <w:delText>-</w:delText>
        </w:r>
      </w:del>
      <w:del w:id="12158" w:date="2019-06-22T23:07:00Z" w:author="Yuriy Lebid">
        <w:r>
          <w:rPr>
            <w:rtl w:val="0"/>
          </w:rPr>
          <w:delText>фрагментов</w:delText>
        </w:r>
      </w:del>
      <w:del w:id="12159" w:date="2019-06-22T23:07:00Z" w:author="Yuriy Lebid">
        <w:r>
          <w:rPr>
            <w:rtl w:val="0"/>
          </w:rPr>
          <w:delText xml:space="preserve">, </w:delText>
        </w:r>
      </w:del>
      <w:del w:id="12160" w:date="2019-06-22T23:07:00Z" w:author="Yuriy Lebid">
        <w:r>
          <w:rPr>
            <w:rtl w:val="0"/>
          </w:rPr>
          <w:delText>приводящее в «смысловое» соответствие скунккциональные связи предыдущей версии ССС</w:delText>
        </w:r>
      </w:del>
      <w:del w:id="12161" w:date="2019-06-22T23:07:00Z" w:author="Yuriy Lebid">
        <w:r>
          <w:rPr>
            <w:rtl w:val="0"/>
          </w:rPr>
          <w:delText>-</w:delText>
        </w:r>
      </w:del>
      <w:del w:id="12162" w:date="2019-06-22T23:07:00Z" w:author="Yuriy Lebid">
        <w:r>
          <w:rPr>
            <w:rtl w:val="0"/>
          </w:rPr>
          <w:delText>конфектизации с новой версией ЕСИП</w:delText>
        </w:r>
      </w:del>
      <w:del w:id="12163" w:date="2019-06-22T23:07:00Z" w:author="Yuriy Lebid">
        <w:r>
          <w:rPr>
            <w:rtl w:val="0"/>
          </w:rPr>
          <w:delText>-</w:delText>
        </w:r>
      </w:del>
      <w:del w:id="12164" w:date="2019-06-22T23:07:00Z" w:author="Yuriy Lebid">
        <w:r>
          <w:rPr>
            <w:rtl w:val="0"/>
          </w:rPr>
          <w:delText>меркавгнации</w:delText>
        </w:r>
      </w:del>
      <w:del w:id="12165" w:date="2019-06-22T23:07:00Z" w:author="Yuriy Lebid">
        <w:r>
          <w:rPr>
            <w:rStyle w:val="Hyperlink.1"/>
            <w:rtl w:val="0"/>
          </w:rPr>
          <w:delText>.</w:delText>
        </w:r>
      </w:del>
    </w:p>
    <w:p>
      <w:pPr>
        <w:pStyle w:val="heading 4"/>
        <w:rPr>
          <w:del w:id="1216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216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прискусные</w:delText>
        </w:r>
      </w:del>
      <w:del w:id="1216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color w:val="000000"/>
            <w:u w:color="000000"/>
            <w:rtl w:val="0"/>
            <w:lang w:val="ru-RU"/>
          </w:rPr>
          <w:delText xml:space="preserve"> </w:delText>
        </w:r>
      </w:del>
      <w:del w:id="1216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Импульс</w:delText>
        </w:r>
      </w:del>
      <w:del w:id="1217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217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Потенциалы </w:delText>
        </w:r>
      </w:del>
      <w:del w:id="1217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- </w:delText>
        </w:r>
      </w:del>
    </w:p>
    <w:p>
      <w:pPr>
        <w:pStyle w:val="Определение"/>
        <w:rPr>
          <w:del w:id="12173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2174" w:date="2019-06-22T23:07:00Z" w:author="Yuriy Lebid">
        <w:r>
          <w:rPr>
            <w:rtl w:val="0"/>
          </w:rPr>
          <w:delText>Информационный Поток</w:delText>
        </w:r>
      </w:del>
      <w:del w:id="12175" w:date="2019-06-22T23:07:00Z" w:author="Yuriy Lebid">
        <w:r>
          <w:rPr>
            <w:rtl w:val="0"/>
          </w:rPr>
          <w:delText xml:space="preserve">, </w:delText>
        </w:r>
      </w:del>
      <w:del w:id="12176" w:date="2019-06-22T23:07:00Z" w:author="Yuriy Lebid">
        <w:r>
          <w:rPr>
            <w:rtl w:val="0"/>
          </w:rPr>
          <w:delText xml:space="preserve">меркавгнация для которого  начинается с абсолютной конфектизации и мгновенного выхода на примогенитивное Состояние </w:delText>
        </w:r>
      </w:del>
      <w:del w:id="12177" w:date="2019-06-22T23:07:00Z" w:author="Yuriy Lebid">
        <w:r>
          <w:rPr>
            <w:rtl w:val="0"/>
          </w:rPr>
          <w:delText>12-</w:delText>
        </w:r>
      </w:del>
      <w:del w:id="12178" w:date="2019-06-22T23:07:00Z" w:author="Yuriy Lebid">
        <w:r>
          <w:rPr>
            <w:rtl w:val="0"/>
          </w:rPr>
          <w:delText xml:space="preserve">ти Чистых Космических Качеств </w:delText>
        </w:r>
      </w:del>
      <w:del w:id="12179" w:date="2019-06-22T23:07:00Z" w:author="Yuriy Lebid">
        <w:r>
          <w:rPr>
            <w:rtl w:val="0"/>
          </w:rPr>
          <w:delText>(</w:delText>
        </w:r>
      </w:del>
      <w:del w:id="12180" w:date="2019-06-22T23:07:00Z" w:author="Yuriy Lebid">
        <w:r>
          <w:rPr>
            <w:rtl w:val="0"/>
          </w:rPr>
          <w:delText>ЧКК</w:delText>
        </w:r>
      </w:del>
      <w:del w:id="12181" w:date="2019-06-22T23:07:00Z" w:author="Yuriy Lebid">
        <w:r>
          <w:rPr>
            <w:rtl w:val="0"/>
          </w:rPr>
          <w:delText xml:space="preserve">) </w:delText>
        </w:r>
      </w:del>
      <w:del w:id="12182" w:date="2019-06-22T23:07:00Z" w:author="Yuriy Lebid">
        <w:r>
          <w:rPr>
            <w:rtl w:val="0"/>
          </w:rPr>
          <w:delText>с параллельным его обновлением вне Универсального Плазменно</w:delText>
        </w:r>
      </w:del>
      <w:del w:id="12183" w:date="2019-06-22T23:07:00Z" w:author="Yuriy Lebid">
        <w:r>
          <w:rPr>
            <w:rtl w:val="0"/>
          </w:rPr>
          <w:delText>-</w:delText>
        </w:r>
      </w:del>
      <w:del w:id="12184" w:date="2019-06-22T23:07:00Z" w:author="Yuriy Lebid">
        <w:r>
          <w:rPr>
            <w:rtl w:val="0"/>
          </w:rPr>
          <w:delText xml:space="preserve">Дифференциационного Излучения </w:delText>
        </w:r>
      </w:del>
      <w:del w:id="12185" w:date="2019-06-22T23:07:00Z" w:author="Yuriy Lebid">
        <w:r>
          <w:rPr>
            <w:rtl w:val="0"/>
          </w:rPr>
          <w:delText>(</w:delText>
        </w:r>
      </w:del>
      <w:del w:id="12186" w:date="2019-06-22T23:07:00Z" w:author="Yuriy Lebid">
        <w:r>
          <w:rPr>
            <w:rtl w:val="0"/>
          </w:rPr>
          <w:delText>УПДИ</w:delText>
        </w:r>
      </w:del>
      <w:del w:id="12187" w:date="2019-06-22T23:07:00Z" w:author="Yuriy Lebid">
        <w:r>
          <w:rPr>
            <w:rtl w:val="0"/>
          </w:rPr>
          <w:delText xml:space="preserve">), </w:delText>
        </w:r>
      </w:del>
      <w:del w:id="12188" w:date="2019-06-22T23:07:00Z" w:author="Yuriy Lebid">
        <w:r>
          <w:rPr>
            <w:rtl w:val="0"/>
          </w:rPr>
          <w:delText>которое продолжает использоваться Формо</w:delText>
        </w:r>
      </w:del>
      <w:del w:id="12189" w:date="2019-06-22T23:07:00Z" w:author="Yuriy Lebid">
        <w:r>
          <w:rPr>
            <w:rtl w:val="0"/>
          </w:rPr>
          <w:delText>-</w:delText>
        </w:r>
      </w:del>
      <w:del w:id="12190" w:date="2019-06-22T23:07:00Z" w:author="Yuriy Lebid">
        <w:r>
          <w:rPr>
            <w:rtl w:val="0"/>
          </w:rPr>
          <w:delText>Творцами тиросных Импульс</w:delText>
        </w:r>
      </w:del>
      <w:del w:id="12191" w:date="2019-06-22T23:07:00Z" w:author="Yuriy Lebid">
        <w:r>
          <w:rPr>
            <w:rtl w:val="0"/>
          </w:rPr>
          <w:delText>-</w:delText>
        </w:r>
      </w:del>
      <w:del w:id="12192" w:date="2019-06-22T23:07:00Z" w:author="Yuriy Lebid">
        <w:r>
          <w:rPr>
            <w:rtl w:val="0"/>
          </w:rPr>
          <w:delText xml:space="preserve">Потенциалов для реализации амплификационной Фокусной Динамики </w:delText>
        </w:r>
      </w:del>
      <w:del w:id="12193" w:date="2019-06-22T23:07:00Z" w:author="Yuriy Lebid">
        <w:r>
          <w:rPr>
            <w:rtl w:val="0"/>
          </w:rPr>
          <w:delText>(</w:delText>
        </w:r>
      </w:del>
      <w:del w:id="12194" w:date="2019-06-22T23:07:00Z" w:author="Yuriy Lebid">
        <w:r>
          <w:rPr>
            <w:rtl w:val="0"/>
          </w:rPr>
          <w:delText>ФД</w:delText>
        </w:r>
      </w:del>
      <w:del w:id="12195" w:date="2019-06-22T23:07:00Z" w:author="Yuriy Lebid">
        <w:r>
          <w:rPr>
            <w:rtl w:val="0"/>
          </w:rPr>
          <w:delText xml:space="preserve">) </w:delText>
        </w:r>
      </w:del>
      <w:del w:id="12196" w:date="2019-06-22T23:07:00Z" w:author="Yuriy Lebid">
        <w:r>
          <w:rPr>
            <w:rtl w:val="0"/>
          </w:rPr>
          <w:delText xml:space="preserve">всех Форм Самосознаний </w:delText>
        </w:r>
      </w:del>
      <w:del w:id="12197" w:date="2019-06-22T23:07:00Z" w:author="Yuriy Lebid">
        <w:r>
          <w:rPr>
            <w:rtl w:val="0"/>
          </w:rPr>
          <w:delText>(</w:delText>
        </w:r>
      </w:del>
      <w:del w:id="12198" w:date="2019-06-22T23:07:00Z" w:author="Yuriy Lebid">
        <w:r>
          <w:rPr>
            <w:rtl w:val="0"/>
          </w:rPr>
          <w:delText>то есть Инфо</w:delText>
        </w:r>
      </w:del>
      <w:del w:id="12199" w:date="2019-06-22T23:07:00Z" w:author="Yuriy Lebid">
        <w:r>
          <w:rPr>
            <w:rtl w:val="0"/>
          </w:rPr>
          <w:delText>-</w:delText>
        </w:r>
      </w:del>
      <w:del w:id="12200" w:date="2019-06-22T23:07:00Z" w:author="Yuriy Lebid">
        <w:r>
          <w:rPr>
            <w:rtl w:val="0"/>
          </w:rPr>
          <w:delText>Творцы</w:delText>
        </w:r>
      </w:del>
      <w:del w:id="12201" w:date="2019-06-22T23:07:00Z" w:author="Yuriy Lebid">
        <w:r>
          <w:rPr>
            <w:rtl w:val="0"/>
          </w:rPr>
          <w:delText xml:space="preserve">, </w:delText>
        </w:r>
      </w:del>
      <w:del w:id="12202" w:date="2019-06-22T23:07:00Z" w:author="Yuriy Lebid">
        <w:r>
          <w:rPr>
            <w:rtl w:val="0"/>
          </w:rPr>
          <w:delText>проявленные с помощью прискусных Импульс</w:delText>
        </w:r>
      </w:del>
      <w:del w:id="12203" w:date="2019-06-22T23:07:00Z" w:author="Yuriy Lebid">
        <w:r>
          <w:rPr>
            <w:rtl w:val="0"/>
          </w:rPr>
          <w:delText>-</w:delText>
        </w:r>
      </w:del>
      <w:del w:id="12204" w:date="2019-06-22T23:07:00Z" w:author="Yuriy Lebid">
        <w:r>
          <w:rPr>
            <w:rtl w:val="0"/>
          </w:rPr>
          <w:delText>Потенциалов</w:delText>
        </w:r>
      </w:del>
      <w:del w:id="12205" w:date="2019-06-22T23:07:00Z" w:author="Yuriy Lebid">
        <w:r>
          <w:rPr>
            <w:rtl w:val="0"/>
          </w:rPr>
          <w:delText xml:space="preserve">, </w:delText>
        </w:r>
      </w:del>
      <w:del w:id="12206" w:date="2019-06-22T23:07:00Z" w:author="Yuriy Lebid">
        <w:r>
          <w:rPr>
            <w:rtl w:val="0"/>
          </w:rPr>
          <w:delText>никак не привязанные к инерции и гравитации</w:delText>
        </w:r>
      </w:del>
      <w:del w:id="12207" w:date="2019-06-22T23:07:00Z" w:author="Yuriy Lebid">
        <w:r>
          <w:rPr>
            <w:rtl w:val="0"/>
          </w:rPr>
          <w:delText xml:space="preserve">, </w:delText>
        </w:r>
      </w:del>
      <w:del w:id="12208" w:date="2019-06-22T23:07:00Z" w:author="Yuriy Lebid">
        <w:r>
          <w:rPr>
            <w:rtl w:val="0"/>
          </w:rPr>
          <w:delText>уже изначально «осведомлены» о том</w:delText>
        </w:r>
      </w:del>
      <w:del w:id="12209" w:date="2019-06-22T23:07:00Z" w:author="Yuriy Lebid">
        <w:r>
          <w:rPr>
            <w:rtl w:val="0"/>
          </w:rPr>
          <w:delText xml:space="preserve">, </w:delText>
        </w:r>
      </w:del>
      <w:del w:id="12210" w:date="2019-06-22T23:07:00Z" w:author="Yuriy Lebid">
        <w:r>
          <w:rPr>
            <w:rtl w:val="0"/>
          </w:rPr>
          <w:delText>чем этот Акт завершился вне Пространства</w:delText>
        </w:r>
      </w:del>
      <w:del w:id="12211" w:date="2019-06-22T23:07:00Z" w:author="Yuriy Lebid">
        <w:r>
          <w:rPr>
            <w:rtl w:val="0"/>
          </w:rPr>
          <w:delText>-</w:delText>
        </w:r>
      </w:del>
      <w:del w:id="12212" w:date="2019-06-22T23:07:00Z" w:author="Yuriy Lebid">
        <w:r>
          <w:rPr>
            <w:rtl w:val="0"/>
          </w:rPr>
          <w:delText>Времени</w:delText>
        </w:r>
      </w:del>
      <w:del w:id="12213" w:date="2019-06-22T23:07:00Z" w:author="Yuriy Lebid">
        <w:r>
          <w:rPr>
            <w:rtl w:val="0"/>
          </w:rPr>
          <w:delText xml:space="preserve">, </w:delText>
        </w:r>
      </w:del>
      <w:del w:id="12214" w:date="2019-06-22T23:07:00Z" w:author="Yuriy Lebid">
        <w:r>
          <w:rPr>
            <w:rtl w:val="0"/>
          </w:rPr>
          <w:delText>и в сво</w:delText>
        </w:r>
      </w:del>
      <w:del w:id="12215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2216" w:date="2019-06-22T23:07:00Z" w:author="Yuriy Lebid">
        <w:r>
          <w:rPr>
            <w:rtl w:val="0"/>
          </w:rPr>
          <w:delText>м квалитационном «движении» мгновенно привнесли в примогенитивное Состояние все нужные изменения – для них меркавгнация</w:delText>
        </w:r>
      </w:del>
      <w:del w:id="12217" w:date="2019-06-22T23:07:00Z" w:author="Yuriy Lebid">
        <w:r>
          <w:rPr>
            <w:rtl w:val="0"/>
          </w:rPr>
          <w:delText xml:space="preserve">, </w:delText>
        </w:r>
      </w:del>
      <w:del w:id="12218" w:date="2019-06-22T23:07:00Z" w:author="Yuriy Lebid">
        <w:r>
          <w:rPr>
            <w:rtl w:val="0"/>
          </w:rPr>
          <w:delText>едва успев начаться</w:delText>
        </w:r>
      </w:del>
      <w:del w:id="12219" w:date="2019-06-22T23:07:00Z" w:author="Yuriy Lebid">
        <w:r>
          <w:rPr>
            <w:rtl w:val="0"/>
          </w:rPr>
          <w:delText xml:space="preserve">, </w:delText>
        </w:r>
      </w:del>
      <w:del w:id="12220" w:date="2019-06-22T23:07:00Z" w:author="Yuriy Lebid">
        <w:r>
          <w:rPr>
            <w:rtl w:val="0"/>
          </w:rPr>
          <w:delText>тут же и завершилась</w:delText>
        </w:r>
      </w:del>
      <w:del w:id="12221" w:date="2019-06-22T23:07:00Z" w:author="Yuriy Lebid">
        <w:r>
          <w:rPr>
            <w:rtl w:val="0"/>
          </w:rPr>
          <w:delText xml:space="preserve">); </w:delText>
        </w:r>
      </w:del>
      <w:del w:id="12222" w:date="2019-06-22T23:07:00Z" w:author="Yuriy Lebid">
        <w:r>
          <w:rPr>
            <w:rtl w:val="0"/>
          </w:rPr>
          <w:delText>обеспечивают сохранность связей последней конфективной версии Информации</w:delText>
        </w:r>
      </w:del>
    </w:p>
    <w:p>
      <w:pPr>
        <w:pStyle w:val="heading 4"/>
        <w:rPr>
          <w:del w:id="12223" w:date="2019-06-22T23:07:00Z" w:author="Yuriy Lebid"/>
          <w:rStyle w:val="Нет"/>
          <w:color w:val="000000"/>
          <w:u w:color="000000"/>
        </w:rPr>
      </w:pPr>
      <w:del w:id="1222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провенация </w:delText>
        </w:r>
      </w:del>
      <w:del w:id="1222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222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222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222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provenio</w:delText>
        </w:r>
      </w:del>
      <w:del w:id="1222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появляться</w:delText>
        </w:r>
      </w:del>
      <w:del w:id="1223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223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происходить</w:delText>
        </w:r>
      </w:del>
      <w:del w:id="1223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2233" w:date="2019-06-22T23:07:00Z" w:author="Yuriy Lebid"/>
        </w:rPr>
      </w:pPr>
      <w:del w:id="12234" w:date="2019-06-22T23:07:00Z" w:author="Yuriy Lebid">
        <w:r>
          <w:rPr>
            <w:rtl w:val="0"/>
          </w:rPr>
          <w:delText xml:space="preserve">универсальная способность сллоогрентной Фокусной Динамики </w:delText>
        </w:r>
      </w:del>
      <w:del w:id="12235" w:date="2019-06-22T23:07:00Z" w:author="Yuriy Lebid">
        <w:r>
          <w:rPr>
            <w:rtl w:val="0"/>
          </w:rPr>
          <w:delText>(</w:delText>
        </w:r>
      </w:del>
      <w:del w:id="12236" w:date="2019-06-22T23:07:00Z" w:author="Yuriy Lebid">
        <w:r>
          <w:rPr>
            <w:rtl w:val="0"/>
          </w:rPr>
          <w:delText>ФД</w:delText>
        </w:r>
      </w:del>
      <w:del w:id="12237" w:date="2019-06-22T23:07:00Z" w:author="Yuriy Lebid">
        <w:r>
          <w:rPr>
            <w:rtl w:val="0"/>
          </w:rPr>
          <w:delText xml:space="preserve">) </w:delText>
        </w:r>
      </w:del>
      <w:del w:id="12238" w:date="2019-06-22T23:07:00Z" w:author="Yuriy Lebid">
        <w:r>
          <w:rPr>
            <w:rtl w:val="0"/>
          </w:rPr>
          <w:delText>Формо</w:delText>
        </w:r>
      </w:del>
      <w:del w:id="12239" w:date="2019-06-22T23:07:00Z" w:author="Yuriy Lebid">
        <w:r>
          <w:rPr>
            <w:rtl w:val="0"/>
          </w:rPr>
          <w:delText>-</w:delText>
        </w:r>
      </w:del>
      <w:del w:id="12240" w:date="2019-06-22T23:07:00Z" w:author="Yuriy Lebid">
        <w:r>
          <w:rPr>
            <w:rtl w:val="0"/>
          </w:rPr>
          <w:delText>Творцов к голохронно</w:delText>
        </w:r>
      </w:del>
      <w:del w:id="12241" w:date="2019-06-22T23:07:00Z" w:author="Yuriy Lebid">
        <w:r>
          <w:rPr>
            <w:rtl w:val="0"/>
          </w:rPr>
          <w:delText>-</w:delText>
        </w:r>
      </w:del>
      <w:del w:id="12242" w:date="2019-06-22T23:07:00Z" w:author="Yuriy Lebid">
        <w:r>
          <w:rPr>
            <w:rtl w:val="0"/>
          </w:rPr>
          <w:delText>симультанному проявлению во всех Уровнях мерности Мироздания</w:delText>
        </w:r>
      </w:del>
    </w:p>
    <w:p>
      <w:pPr>
        <w:pStyle w:val="heading 4"/>
        <w:rPr>
          <w:del w:id="12243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1224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провенироваться </w:delText>
        </w:r>
      </w:del>
      <w:del w:id="122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224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22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224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provenio</w:delText>
        </w:r>
      </w:del>
      <w:del w:id="122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появляться</w:delText>
        </w:r>
      </w:del>
      <w:del w:id="122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225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происходить</w:delText>
        </w:r>
      </w:del>
      <w:del w:id="1225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225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родиться</w:delText>
        </w:r>
      </w:del>
      <w:del w:id="1225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2255" w:date="2019-06-22T23:07:00Z" w:author="Yuriy Lebid"/>
        </w:rPr>
      </w:pPr>
      <w:del w:id="12256" w:date="2019-06-22T23:07:00Z" w:author="Yuriy Lebid">
        <w:r>
          <w:rPr>
            <w:rtl w:val="0"/>
          </w:rPr>
          <w:delText>голохронно</w:delText>
        </w:r>
      </w:del>
      <w:del w:id="12257" w:date="2019-06-22T23:07:00Z" w:author="Yuriy Lebid">
        <w:r>
          <w:rPr>
            <w:rtl w:val="0"/>
          </w:rPr>
          <w:delText>-</w:delText>
        </w:r>
      </w:del>
      <w:del w:id="12258" w:date="2019-06-22T23:07:00Z" w:author="Yuriy Lebid">
        <w:r>
          <w:rPr>
            <w:rtl w:val="0"/>
          </w:rPr>
          <w:delText>симультанно проявляться абсолютно везде во вс</w:delText>
        </w:r>
      </w:del>
      <w:del w:id="12259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2260" w:date="2019-06-22T23:07:00Z" w:author="Yuriy Lebid">
        <w:r>
          <w:rPr>
            <w:rtl w:val="0"/>
          </w:rPr>
          <w:delText xml:space="preserve">м многообразии Форм Самосознаний </w:delText>
        </w:r>
      </w:del>
      <w:del w:id="12261" w:date="2019-06-22T23:07:00Z" w:author="Yuriy Lebid">
        <w:r>
          <w:rPr>
            <w:rtl w:val="0"/>
          </w:rPr>
          <w:delText>(</w:delText>
        </w:r>
      </w:del>
      <w:del w:id="12262" w:date="2019-06-22T23:07:00Z" w:author="Yuriy Lebid">
        <w:r>
          <w:rPr>
            <w:rtl w:val="0"/>
          </w:rPr>
          <w:delText>ФС</w:delText>
        </w:r>
      </w:del>
      <w:del w:id="12263" w:date="2019-06-22T23:07:00Z" w:author="Yuriy Lebid">
        <w:r>
          <w:rPr>
            <w:rtl w:val="0"/>
          </w:rPr>
          <w:delText xml:space="preserve">) </w:delText>
        </w:r>
      </w:del>
      <w:del w:id="12264" w:date="2019-06-22T23:07:00Z" w:author="Yuriy Lebid">
        <w:r>
          <w:rPr>
            <w:rtl w:val="0"/>
          </w:rPr>
          <w:delText xml:space="preserve">и типов Коллективных Космических Разумов </w:delText>
        </w:r>
      </w:del>
      <w:del w:id="12265" w:date="2019-06-22T23:07:00Z" w:author="Yuriy Lebid">
        <w:r>
          <w:rPr>
            <w:rtl w:val="0"/>
          </w:rPr>
          <w:delText>(</w:delText>
        </w:r>
      </w:del>
      <w:del w:id="12266" w:date="2019-06-22T23:07:00Z" w:author="Yuriy Lebid">
        <w:r>
          <w:rPr>
            <w:rtl w:val="0"/>
          </w:rPr>
          <w:delText>ККР</w:delText>
        </w:r>
      </w:del>
      <w:del w:id="12267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226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226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прозоативные </w:delText>
        </w:r>
      </w:del>
      <w:del w:id="1227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2271" w:date="2019-06-22T23:07:00Z" w:author="Yuriy Lebid"/>
        </w:rPr>
      </w:pPr>
      <w:del w:id="12272" w:date="2019-06-22T23:07:00Z" w:author="Yuriy Lebid">
        <w:r>
          <w:rPr>
            <w:rtl w:val="0"/>
          </w:rPr>
          <w:delText>простейшие для рассматриваемого диапазона или Уровня эксгиберации Формо</w:delText>
        </w:r>
      </w:del>
      <w:del w:id="12273" w:date="2019-06-22T23:07:00Z" w:author="Yuriy Lebid">
        <w:r>
          <w:rPr>
            <w:rtl w:val="0"/>
          </w:rPr>
          <w:delText>-</w:delText>
        </w:r>
      </w:del>
      <w:del w:id="12274" w:date="2019-06-22T23:07:00Z" w:author="Yuriy Lebid">
        <w:r>
          <w:rPr>
            <w:rtl w:val="0"/>
          </w:rPr>
          <w:delText>системы</w:delText>
        </w:r>
      </w:del>
      <w:del w:id="12275" w:date="2019-06-22T23:07:00Z" w:author="Yuriy Lebid">
        <w:r>
          <w:rPr>
            <w:rtl w:val="0"/>
          </w:rPr>
          <w:delText xml:space="preserve">; </w:delText>
        </w:r>
      </w:del>
      <w:del w:id="12276" w:date="2019-06-22T23:07:00Z" w:author="Yuriy Lebid">
        <w:r>
          <w:rPr>
            <w:rtl w:val="0"/>
          </w:rPr>
          <w:delText>наиболее элементарные взаимосвязи в конкретно рассматриваемой Формо</w:delText>
        </w:r>
      </w:del>
      <w:del w:id="12277" w:date="2019-06-22T23:07:00Z" w:author="Yuriy Lebid">
        <w:r>
          <w:rPr>
            <w:rtl w:val="0"/>
          </w:rPr>
          <w:delText>-</w:delText>
        </w:r>
      </w:del>
      <w:del w:id="12278" w:date="2019-06-22T23:07:00Z" w:author="Yuriy Lebid">
        <w:r>
          <w:rPr>
            <w:rtl w:val="0"/>
          </w:rPr>
          <w:delText>системе</w:delText>
        </w:r>
      </w:del>
    </w:p>
    <w:p>
      <w:pPr>
        <w:pStyle w:val="heading 4"/>
        <w:rPr>
          <w:del w:id="12279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228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проманбус </w:delText>
        </w:r>
      </w:del>
      <w:del w:id="1228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2282" w:date="2019-06-22T23:07:00Z" w:author="Yuriy Lebid"/>
        </w:rPr>
      </w:pPr>
      <w:del w:id="12283" w:date="2019-06-22T23:07:00Z" w:author="Yuriy Lebid">
        <w:r>
          <w:rPr>
            <w:rtl w:val="0"/>
          </w:rPr>
          <w:delText>плазменный энергозаборный орган в виде паутинного жгута на уровне лопаток</w:delText>
        </w:r>
      </w:del>
      <w:del w:id="12284" w:date="2019-06-22T23:07:00Z" w:author="Yuriy Lebid">
        <w:r>
          <w:rPr>
            <w:rtl w:val="0"/>
          </w:rPr>
          <w:delText xml:space="preserve">, </w:delText>
        </w:r>
      </w:del>
      <w:del w:id="12285" w:date="2019-06-22T23:07:00Z" w:author="Yuriy Lebid">
        <w:r>
          <w:rPr>
            <w:rtl w:val="0"/>
          </w:rPr>
          <w:delText>способный «самолонгироваться» в пространстве до бесконечности</w:delText>
        </w:r>
      </w:del>
      <w:del w:id="12286" w:date="2019-06-22T23:07:00Z" w:author="Yuriy Lebid">
        <w:r>
          <w:rPr>
            <w:rtl w:val="0"/>
          </w:rPr>
          <w:delText xml:space="preserve">, </w:delText>
        </w:r>
      </w:del>
      <w:del w:id="12287" w:date="2019-06-22T23:07:00Z" w:author="Yuriy Lebid">
        <w:r>
          <w:rPr>
            <w:rtl w:val="0"/>
          </w:rPr>
          <w:delText xml:space="preserve">предназначенный для осуществления селлссумации </w:delText>
        </w:r>
      </w:del>
      <w:del w:id="12288" w:date="2019-06-22T23:07:00Z" w:author="Yuriy Lebid">
        <w:r>
          <w:rPr>
            <w:rtl w:val="0"/>
          </w:rPr>
          <w:delText>(</w:delText>
        </w:r>
      </w:del>
      <w:del w:id="12289" w:date="2019-06-22T23:07:00Z" w:author="Yuriy Lebid">
        <w:r>
          <w:rPr>
            <w:rtl w:val="0"/>
          </w:rPr>
          <w:delText>«подсадки»</w:delText>
        </w:r>
      </w:del>
      <w:del w:id="12290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2291" w:date="2019-06-22T23:07:00Z" w:author="Yuriy Lebid"/>
          <w:rStyle w:val="Нет"/>
          <w:color w:val="000000"/>
          <w:u w:color="000000"/>
        </w:rPr>
      </w:pPr>
      <w:del w:id="1229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промискуусные Формы Самосознаний </w:delText>
        </w:r>
      </w:del>
      <w:del w:id="1229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(</w:delText>
        </w:r>
      </w:del>
      <w:del w:id="1229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ФС</w:delText>
        </w:r>
      </w:del>
      <w:del w:id="1229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2296" w:date="2019-06-22T23:07:00Z" w:author="Yuriy Lebid"/>
        </w:rPr>
      </w:pPr>
      <w:del w:id="12297" w:date="2019-06-22T23:07:00Z" w:author="Yuriy Lebid">
        <w:r>
          <w:rPr>
            <w:rtl w:val="0"/>
          </w:rPr>
          <w:delText>смешанные</w:delText>
        </w:r>
      </w:del>
      <w:del w:id="12298" w:date="2019-06-22T23:07:00Z" w:author="Yuriy Lebid">
        <w:r>
          <w:rPr>
            <w:rtl w:val="0"/>
          </w:rPr>
          <w:delText xml:space="preserve">, </w:delText>
        </w:r>
      </w:del>
      <w:del w:id="12299" w:date="2019-06-22T23:07:00Z" w:author="Yuriy Lebid">
        <w:r>
          <w:rPr>
            <w:rtl w:val="0"/>
          </w:rPr>
          <w:delText>в большей степени абиотические</w:delText>
        </w:r>
      </w:del>
      <w:del w:id="12300" w:date="2019-06-22T23:07:00Z" w:author="Yuriy Lebid">
        <w:r>
          <w:rPr>
            <w:rtl w:val="0"/>
          </w:rPr>
          <w:delText xml:space="preserve">, </w:delText>
        </w:r>
      </w:del>
      <w:del w:id="12301" w:date="2019-06-22T23:07:00Z" w:author="Yuriy Lebid">
        <w:r>
          <w:rPr>
            <w:rtl w:val="0"/>
          </w:rPr>
          <w:delText>но имеющие также и некоторые биологические признаки</w:delText>
        </w:r>
      </w:del>
      <w:del w:id="12302" w:date="2019-06-22T23:07:00Z" w:author="Yuriy Lebid">
        <w:r>
          <w:rPr>
            <w:rtl w:val="0"/>
          </w:rPr>
          <w:delText xml:space="preserve">, </w:delText>
        </w:r>
      </w:del>
      <w:del w:id="12303" w:date="2019-06-22T23:07:00Z" w:author="Yuriy Lebid">
        <w:r>
          <w:rPr>
            <w:rtl w:val="0"/>
          </w:rPr>
          <w:delText>например</w:delText>
        </w:r>
      </w:del>
      <w:del w:id="12304" w:date="2019-06-22T23:07:00Z" w:author="Yuriy Lebid">
        <w:r>
          <w:rPr>
            <w:rtl w:val="0"/>
          </w:rPr>
          <w:delText xml:space="preserve">, </w:delText>
        </w:r>
      </w:del>
      <w:del w:id="12305" w:date="2019-06-22T23:07:00Z" w:author="Yuriy Lebid">
        <w:r>
          <w:rPr>
            <w:rtl w:val="0"/>
          </w:rPr>
          <w:delText>Планеты</w:delText>
        </w:r>
      </w:del>
      <w:del w:id="12306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2307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1230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пронунтивность </w:delText>
        </w:r>
      </w:del>
      <w:del w:id="1230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231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231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231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pronuntiatio</w:delText>
        </w:r>
      </w:del>
      <w:del w:id="1231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объявление</w:delText>
        </w:r>
      </w:del>
      <w:del w:id="123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231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уведомление</w:delText>
        </w:r>
      </w:del>
      <w:del w:id="1231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23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положение</w:delText>
        </w:r>
      </w:del>
      <w:del w:id="1231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2319" w:date="2019-06-22T23:07:00Z" w:author="Yuriy Lebid"/>
        </w:rPr>
      </w:pPr>
      <w:del w:id="12320" w:date="2019-06-22T23:07:00Z" w:author="Yuriy Lebid">
        <w:r>
          <w:rPr>
            <w:rtl w:val="0"/>
          </w:rPr>
          <w:delText xml:space="preserve">акцентирование Фокусной Динамики </w:delText>
        </w:r>
      </w:del>
      <w:del w:id="12321" w:date="2019-06-22T23:07:00Z" w:author="Yuriy Lebid">
        <w:r>
          <w:rPr>
            <w:rtl w:val="0"/>
          </w:rPr>
          <w:delText>(</w:delText>
        </w:r>
      </w:del>
      <w:del w:id="12322" w:date="2019-06-22T23:07:00Z" w:author="Yuriy Lebid">
        <w:r>
          <w:rPr>
            <w:rtl w:val="0"/>
          </w:rPr>
          <w:delText>ФД</w:delText>
        </w:r>
      </w:del>
      <w:del w:id="12323" w:date="2019-06-22T23:07:00Z" w:author="Yuriy Lebid">
        <w:r>
          <w:rPr>
            <w:rtl w:val="0"/>
          </w:rPr>
          <w:delText xml:space="preserve">) </w:delText>
        </w:r>
      </w:del>
      <w:del w:id="12324" w:date="2019-06-22T23:07:00Z" w:author="Yuriy Lebid">
        <w:r>
          <w:rPr>
            <w:rtl w:val="0"/>
          </w:rPr>
          <w:delText>Формо</w:delText>
        </w:r>
      </w:del>
      <w:del w:id="12325" w:date="2019-06-22T23:07:00Z" w:author="Yuriy Lebid">
        <w:r>
          <w:rPr>
            <w:rtl w:val="0"/>
          </w:rPr>
          <w:delText>-</w:delText>
        </w:r>
      </w:del>
      <w:del w:id="12326" w:date="2019-06-22T23:07:00Z" w:author="Yuriy Lebid">
        <w:r>
          <w:rPr>
            <w:rtl w:val="0"/>
          </w:rPr>
          <w:delText>Творцов какого</w:delText>
        </w:r>
      </w:del>
      <w:del w:id="12327" w:date="2019-06-22T23:07:00Z" w:author="Yuriy Lebid">
        <w:r>
          <w:rPr>
            <w:rtl w:val="0"/>
          </w:rPr>
          <w:delText>-</w:delText>
        </w:r>
      </w:del>
      <w:del w:id="12328" w:date="2019-06-22T23:07:00Z" w:author="Yuriy Lebid">
        <w:r>
          <w:rPr>
            <w:rtl w:val="0"/>
          </w:rPr>
          <w:delText>то типа бирвуляртности на СФУУРММ</w:delText>
        </w:r>
      </w:del>
      <w:del w:id="12329" w:date="2019-06-22T23:07:00Z" w:author="Yuriy Lebid">
        <w:r>
          <w:rPr>
            <w:rtl w:val="0"/>
          </w:rPr>
          <w:delText>-</w:delText>
        </w:r>
      </w:del>
      <w:del w:id="12330" w:date="2019-06-22T23:07:00Z" w:author="Yuriy Lebid">
        <w:r>
          <w:rPr>
            <w:rtl w:val="0"/>
          </w:rPr>
          <w:delText>Формах определе</w:delText>
        </w:r>
      </w:del>
      <w:del w:id="12331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̈</w:delText>
        </w:r>
      </w:del>
      <w:del w:id="12332" w:date="2019-06-22T23:07:00Z" w:author="Yuriy Lebid">
        <w:r>
          <w:rPr>
            <w:rtl w:val="0"/>
          </w:rPr>
          <w:delText>нного протоформного Направления развития</w:delText>
        </w:r>
      </w:del>
    </w:p>
    <w:p>
      <w:pPr>
        <w:pStyle w:val="heading 4"/>
        <w:rPr>
          <w:del w:id="12333" w:date="2019-06-22T23:07:00Z" w:author="Yuriy Lebid"/>
          <w:rStyle w:val="Нет"/>
          <w:color w:val="000000"/>
          <w:u w:color="000000"/>
        </w:rPr>
      </w:pPr>
      <w:del w:id="1233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ПРООФФ</w:delText>
        </w:r>
      </w:del>
      <w:del w:id="1233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233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РРУ </w:delText>
        </w:r>
      </w:del>
      <w:del w:id="1233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2338" w:date="2019-06-22T23:07:00Z" w:author="Yuriy Lebid"/>
        </w:rPr>
      </w:pPr>
      <w:del w:id="12339" w:date="2019-06-22T23:07:00Z" w:author="Yuriy Lebid">
        <w:r>
          <w:rPr>
            <w:rtl w:val="0"/>
          </w:rPr>
          <w:delText>Коллективный Разум человечества Реальности данного типа — совокупность абсолютно всех «человеческих» реализационных Форм</w:delText>
        </w:r>
      </w:del>
      <w:del w:id="12340" w:date="2019-06-22T23:07:00Z" w:author="Yuriy Lebid">
        <w:r>
          <w:rPr>
            <w:rtl w:val="0"/>
          </w:rPr>
          <w:delText xml:space="preserve">, </w:delText>
        </w:r>
      </w:del>
      <w:del w:id="12341" w:date="2019-06-22T23:07:00Z" w:author="Yuriy Lebid">
        <w:r>
          <w:rPr>
            <w:rtl w:val="0"/>
          </w:rPr>
          <w:delText>относящихся к «Синтетической» или «ГУМАНОИДНОЙ» Ветви Эволюции</w:delText>
        </w:r>
      </w:del>
    </w:p>
    <w:p>
      <w:pPr>
        <w:pStyle w:val="heading 4"/>
        <w:rPr>
          <w:del w:id="12342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1234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проприусальные </w:delText>
        </w:r>
      </w:del>
      <w:del w:id="1234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23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234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23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proprius</w:delText>
        </w:r>
      </w:del>
      <w:del w:id="1234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собственный</w:delText>
        </w:r>
      </w:del>
      <w:del w:id="123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23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свойстве</w:delText>
        </w:r>
      </w:del>
      <w:del w:id="1235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sz w:val="20"/>
            <w:szCs w:val="20"/>
            <w:u w:color="000000"/>
            <w:rtl w:val="0"/>
            <w:lang w:val="ru-RU"/>
          </w:rPr>
          <w:delText>н</w:delText>
        </w:r>
      </w:del>
      <w:del w:id="1235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ный</w:delText>
        </w:r>
      </w:del>
      <w:del w:id="1235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235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своеобразный</w:delText>
        </w:r>
      </w:del>
      <w:del w:id="1235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235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особенный</w:delText>
        </w:r>
      </w:del>
      <w:del w:id="1235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235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подлинный</w:delText>
        </w:r>
      </w:del>
      <w:del w:id="1235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2360" w:date="2019-06-22T23:07:00Z" w:author="Yuriy Lebid"/>
        </w:rPr>
      </w:pPr>
      <w:del w:id="12361" w:date="2019-06-22T23:07:00Z" w:author="Yuriy Lebid">
        <w:r>
          <w:rPr>
            <w:rtl w:val="0"/>
          </w:rPr>
          <w:delText>различные типы амициссимных информационных взаимодействий</w:delText>
        </w:r>
      </w:del>
      <w:del w:id="12362" w:date="2019-06-22T23:07:00Z" w:author="Yuriy Lebid">
        <w:r>
          <w:rPr>
            <w:rtl w:val="0"/>
          </w:rPr>
          <w:delText xml:space="preserve">, </w:delText>
        </w:r>
      </w:del>
      <w:del w:id="12363" w:date="2019-06-22T23:07:00Z" w:author="Yuriy Lebid">
        <w:r>
          <w:rPr>
            <w:rtl w:val="0"/>
          </w:rPr>
          <w:delText xml:space="preserve">лежащие в основе образования Фокусной Динамики </w:delText>
        </w:r>
      </w:del>
      <w:del w:id="12364" w:date="2019-06-22T23:07:00Z" w:author="Yuriy Lebid">
        <w:r>
          <w:rPr>
            <w:rtl w:val="0"/>
          </w:rPr>
          <w:delText>(</w:delText>
        </w:r>
      </w:del>
      <w:del w:id="12365" w:date="2019-06-22T23:07:00Z" w:author="Yuriy Lebid">
        <w:r>
          <w:rPr>
            <w:rtl w:val="0"/>
          </w:rPr>
          <w:delText>ФД</w:delText>
        </w:r>
      </w:del>
      <w:del w:id="12366" w:date="2019-06-22T23:07:00Z" w:author="Yuriy Lebid">
        <w:r>
          <w:rPr>
            <w:rtl w:val="0"/>
          </w:rPr>
          <w:delText xml:space="preserve">) </w:delText>
        </w:r>
      </w:del>
      <w:del w:id="12367" w:date="2019-06-22T23:07:00Z" w:author="Yuriy Lebid">
        <w:r>
          <w:rPr>
            <w:rtl w:val="0"/>
          </w:rPr>
          <w:delText>Формо</w:delText>
        </w:r>
      </w:del>
      <w:del w:id="12368" w:date="2019-06-22T23:07:00Z" w:author="Yuriy Lebid">
        <w:r>
          <w:rPr>
            <w:rtl w:val="0"/>
          </w:rPr>
          <w:delText>-</w:delText>
        </w:r>
      </w:del>
      <w:del w:id="12369" w:date="2019-06-22T23:07:00Z" w:author="Yuriy Lebid">
        <w:r>
          <w:rPr>
            <w:rtl w:val="0"/>
          </w:rPr>
          <w:delText>Творцов оригинальных и уникальных несинтетических</w:delText>
        </w:r>
      </w:del>
      <w:del w:id="1237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12371" w:date="2019-06-22T23:07:00Z" w:author="Yuriy Lebid">
        <w:r>
          <w:rPr>
            <w:rtl w:val="0"/>
          </w:rPr>
          <w:delText>типов Мирозданий</w:delText>
        </w:r>
      </w:del>
    </w:p>
    <w:p>
      <w:pPr>
        <w:pStyle w:val="heading 4"/>
        <w:rPr>
          <w:del w:id="12372" w:date="2019-06-22T23:07:00Z" w:author="Yuriy Lebid"/>
          <w:rStyle w:val="Нет"/>
          <w:color w:val="000000"/>
          <w:u w:color="000000"/>
        </w:rPr>
      </w:pPr>
      <w:del w:id="1237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просперативность </w:delText>
        </w:r>
      </w:del>
      <w:del w:id="1237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237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237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237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prosperus</w:delText>
        </w:r>
      </w:del>
      <w:del w:id="1237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успешный</w:delText>
        </w:r>
      </w:del>
      <w:del w:id="1237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2380" w:date="2019-06-22T23:07:00Z" w:author="Yuriy Lebid"/>
        </w:rPr>
      </w:pPr>
      <w:del w:id="12381" w:date="2019-06-22T23:07:00Z" w:author="Yuriy Lebid">
        <w:r>
          <w:rPr>
            <w:rtl w:val="0"/>
          </w:rPr>
          <w:delText>качественность</w:delText>
        </w:r>
      </w:del>
      <w:del w:id="12382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2383" w:date="2019-06-22T23:07:00Z" w:author="Yuriy Lebid"/>
        </w:rPr>
      </w:pPr>
      <w:del w:id="1238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</w:delText>
        </w:r>
      </w:del>
      <w:del w:id="1238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2386" w:date="2019-06-22T23:07:00Z" w:author="Yuriy Lebid">
        <w:r>
          <w:rPr>
            <w:rStyle w:val="Hyperlink.1"/>
            <w:rtl w:val="0"/>
          </w:rPr>
          <w:delText>просперативный</w:delText>
        </w:r>
      </w:del>
      <w:del w:id="12387" w:date="2019-06-22T23:07:00Z" w:author="Yuriy Lebid">
        <w:r>
          <w:rPr>
            <w:rtl w:val="0"/>
          </w:rPr>
          <w:delText xml:space="preserve"> – благоприятный</w:delText>
        </w:r>
      </w:del>
      <w:del w:id="12388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2389" w:date="2019-06-22T23:07:00Z" w:author="Yuriy Lebid"/>
        </w:rPr>
      </w:pPr>
      <w:del w:id="1239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239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2392" w:date="2019-06-22T23:07:00Z" w:author="Yuriy Lebid">
        <w:r>
          <w:rPr>
            <w:rtl w:val="0"/>
          </w:rPr>
          <w:delText xml:space="preserve"> </w:delText>
        </w:r>
      </w:del>
      <w:del w:id="12393" w:date="2019-06-22T23:07:00Z" w:author="Yuriy Lebid">
        <w:r>
          <w:rPr>
            <w:rStyle w:val="Hyperlink.1"/>
            <w:rtl w:val="0"/>
          </w:rPr>
          <w:delText>просперативные условия</w:delText>
        </w:r>
      </w:del>
      <w:del w:id="12394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2395" w:date="2019-06-22T23:07:00Z" w:author="Yuriy Lebid"/>
          <w:rStyle w:val="Нет"/>
          <w:color w:val="000000"/>
          <w:u w:color="000000"/>
        </w:rPr>
      </w:pPr>
      <w:del w:id="1239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Пространственно</w:delText>
        </w:r>
      </w:del>
      <w:del w:id="1239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239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временной Континуум </w:delText>
        </w:r>
      </w:del>
      <w:del w:id="1239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2400" w:date="2019-06-22T23:07:00Z" w:author="Yuriy Lebid"/>
        </w:rPr>
      </w:pPr>
      <w:del w:id="12401" w:date="2019-06-22T23:07:00Z" w:author="Yuriy Lebid">
        <w:r>
          <w:rPr>
            <w:rtl w:val="0"/>
          </w:rPr>
          <w:delText>взаимозависимая система коллективного Творчества разнокачественных Форм Коллективных Разумов</w:delText>
        </w:r>
      </w:del>
      <w:del w:id="12402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2403" w:date="2019-06-22T23:07:00Z" w:author="Yuriy Lebid"/>
        </w:rPr>
      </w:pPr>
      <w:del w:id="1240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1240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2406" w:date="2019-06-22T23:07:00Z" w:author="Yuriy Lebid">
        <w:r>
          <w:rPr>
            <w:rtl w:val="0"/>
          </w:rPr>
          <w:delText>ПВК</w:delText>
        </w:r>
      </w:del>
      <w:del w:id="12407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2408" w:date="2019-06-22T23:07:00Z" w:author="Yuriy Lebid"/>
          <w:rStyle w:val="Нет"/>
          <w:color w:val="000000"/>
          <w:u w:color="000000"/>
        </w:rPr>
      </w:pPr>
      <w:del w:id="1240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протоинверсионная синхромодуляция</w:delText>
        </w:r>
      </w:del>
      <w:del w:id="1241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12411" w:date="2019-06-22T23:07:00Z" w:author="Yuriy Lebid"/>
        </w:rPr>
      </w:pPr>
      <w:del w:id="12412" w:date="2019-06-22T23:07:00Z" w:author="Yuriy Lebid">
        <w:r>
          <w:rPr>
            <w:rtl w:val="0"/>
          </w:rPr>
          <w:delText>процесс симультанного модулирования СФУУРММ</w:delText>
        </w:r>
      </w:del>
      <w:del w:id="12413" w:date="2019-06-22T23:07:00Z" w:author="Yuriy Lebid">
        <w:r>
          <w:rPr>
            <w:rtl w:val="0"/>
          </w:rPr>
          <w:delText xml:space="preserve">- </w:delText>
        </w:r>
      </w:del>
      <w:del w:id="12414" w:date="2019-06-22T23:07:00Z" w:author="Yuriy Lebid">
        <w:r>
          <w:rPr>
            <w:rtl w:val="0"/>
          </w:rPr>
          <w:delText>или ЛЛААСС</w:delText>
        </w:r>
      </w:del>
      <w:del w:id="12415" w:date="2019-06-22T23:07:00Z" w:author="Yuriy Lebid">
        <w:r>
          <w:rPr>
            <w:rtl w:val="0"/>
          </w:rPr>
          <w:delText>-</w:delText>
        </w:r>
      </w:del>
      <w:del w:id="12416" w:date="2019-06-22T23:07:00Z" w:author="Yuriy Lebid">
        <w:r>
          <w:rPr>
            <w:rtl w:val="0"/>
          </w:rPr>
          <w:delText xml:space="preserve">Формы Формами Самосознаний </w:delText>
        </w:r>
      </w:del>
      <w:del w:id="12417" w:date="2019-06-22T23:07:00Z" w:author="Yuriy Lebid">
        <w:r>
          <w:rPr>
            <w:rtl w:val="0"/>
          </w:rPr>
          <w:delText>(</w:delText>
        </w:r>
      </w:del>
      <w:del w:id="12418" w:date="2019-06-22T23:07:00Z" w:author="Yuriy Lebid">
        <w:r>
          <w:rPr>
            <w:rtl w:val="0"/>
          </w:rPr>
          <w:delText>ФС</w:delText>
        </w:r>
      </w:del>
      <w:del w:id="12419" w:date="2019-06-22T23:07:00Z" w:author="Yuriy Lebid">
        <w:r>
          <w:rPr>
            <w:rtl w:val="0"/>
          </w:rPr>
          <w:delText xml:space="preserve">) </w:delText>
        </w:r>
      </w:del>
      <w:del w:id="12420" w:date="2019-06-22T23:07:00Z" w:author="Yuriy Lebid">
        <w:r>
          <w:rPr>
            <w:rtl w:val="0"/>
          </w:rPr>
          <w:delText>в разных с</w:delText>
        </w:r>
      </w:del>
      <w:del w:id="12421" w:date="2019-06-22T23:07:00Z" w:author="Yuriy Lebid">
        <w:r>
          <w:rPr>
            <w:rtl w:val="0"/>
          </w:rPr>
          <w:delText>-</w:delText>
        </w:r>
      </w:del>
      <w:del w:id="12422" w:date="2019-06-22T23:07:00Z" w:author="Yuriy Lebid">
        <w:r>
          <w:rPr>
            <w:rtl w:val="0"/>
          </w:rPr>
          <w:delText xml:space="preserve">Реальностях и проецирование в Фокусную Динамику </w:delText>
        </w:r>
      </w:del>
      <w:del w:id="12423" w:date="2019-06-22T23:07:00Z" w:author="Yuriy Lebid">
        <w:r>
          <w:rPr>
            <w:rtl w:val="0"/>
          </w:rPr>
          <w:delText>(</w:delText>
        </w:r>
      </w:del>
      <w:del w:id="12424" w:date="2019-06-22T23:07:00Z" w:author="Yuriy Lebid">
        <w:r>
          <w:rPr>
            <w:rtl w:val="0"/>
          </w:rPr>
          <w:delText>ФД</w:delText>
        </w:r>
      </w:del>
      <w:del w:id="12425" w:date="2019-06-22T23:07:00Z" w:author="Yuriy Lebid">
        <w:r>
          <w:rPr>
            <w:rtl w:val="0"/>
          </w:rPr>
          <w:delText xml:space="preserve">) </w:delText>
        </w:r>
      </w:del>
      <w:del w:id="12426" w:date="2019-06-22T23:07:00Z" w:author="Yuriy Lebid">
        <w:r>
          <w:rPr>
            <w:rtl w:val="0"/>
          </w:rPr>
          <w:delText>«личности» сведений</w:delText>
        </w:r>
      </w:del>
      <w:del w:id="12427" w:date="2019-06-22T23:07:00Z" w:author="Yuriy Lebid">
        <w:r>
          <w:rPr>
            <w:rtl w:val="0"/>
          </w:rPr>
          <w:delText xml:space="preserve">, </w:delText>
        </w:r>
      </w:del>
      <w:del w:id="12428" w:date="2019-06-22T23:07:00Z" w:author="Yuriy Lebid">
        <w:r>
          <w:rPr>
            <w:rtl w:val="0"/>
          </w:rPr>
          <w:delText>не свойственных структурируемой ею с</w:delText>
        </w:r>
      </w:del>
      <w:del w:id="12429" w:date="2019-06-22T23:07:00Z" w:author="Yuriy Lebid">
        <w:r>
          <w:rPr>
            <w:rtl w:val="0"/>
          </w:rPr>
          <w:delText>-</w:delText>
        </w:r>
      </w:del>
      <w:del w:id="12430" w:date="2019-06-22T23:07:00Z" w:author="Yuriy Lebid">
        <w:r>
          <w:rPr>
            <w:rtl w:val="0"/>
          </w:rPr>
          <w:delText>Реальности</w:delText>
        </w:r>
      </w:del>
    </w:p>
    <w:p>
      <w:pPr>
        <w:pStyle w:val="heading 4"/>
        <w:rPr>
          <w:del w:id="1243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243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Протосознание </w:delText>
        </w:r>
      </w:del>
      <w:del w:id="1243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2434" w:date="2019-06-22T23:07:00Z" w:author="Yuriy Lebid"/>
        </w:rPr>
      </w:pPr>
      <w:del w:id="12435" w:date="2019-06-22T23:07:00Z" w:author="Yuriy Lebid">
        <w:r>
          <w:rPr>
            <w:rtl w:val="0"/>
          </w:rPr>
          <w:delText>абсолютно вс</w:delText>
        </w:r>
      </w:del>
      <w:del w:id="12436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2437" w:date="2019-06-22T23:07:00Z" w:author="Yuriy Lebid">
        <w:r>
          <w:rPr>
            <w:rtl w:val="0"/>
          </w:rPr>
          <w:delText xml:space="preserve"> Знание объективного Опыта одновременного Существования ГООЛГАМАА</w:delText>
        </w:r>
      </w:del>
      <w:del w:id="12438" w:date="2019-06-22T23:07:00Z" w:author="Yuriy Lebid">
        <w:r>
          <w:rPr>
            <w:rtl w:val="0"/>
          </w:rPr>
          <w:delText>-</w:delText>
        </w:r>
      </w:del>
      <w:del w:id="12439" w:date="2019-06-22T23:07:00Z" w:author="Yuriy Lebid">
        <w:r>
          <w:rPr>
            <w:rtl w:val="0"/>
          </w:rPr>
          <w:delText>А во вс</w:delText>
        </w:r>
      </w:del>
      <w:del w:id="12440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2441" w:date="2019-06-22T23:07:00Z" w:author="Yuriy Lebid">
        <w:r>
          <w:rPr>
            <w:rtl w:val="0"/>
          </w:rPr>
          <w:delText>м многообразии своих Прото</w:delText>
        </w:r>
      </w:del>
      <w:del w:id="12442" w:date="2019-06-22T23:07:00Z" w:author="Yuriy Lebid">
        <w:r>
          <w:rPr>
            <w:rtl w:val="0"/>
          </w:rPr>
          <w:delText>-</w:delText>
        </w:r>
      </w:del>
      <w:del w:id="12443" w:date="2019-06-22T23:07:00Z" w:author="Yuriy Lebid">
        <w:r>
          <w:rPr>
            <w:rtl w:val="0"/>
          </w:rPr>
          <w:delText>Форм</w:delText>
        </w:r>
      </w:del>
      <w:del w:id="12444" w:date="2019-06-22T23:07:00Z" w:author="Yuriy Lebid">
        <w:r>
          <w:rPr>
            <w:rtl w:val="0"/>
          </w:rPr>
          <w:delText xml:space="preserve">, </w:delText>
        </w:r>
      </w:del>
      <w:del w:id="12445" w:date="2019-06-22T23:07:00Z" w:author="Yuriy Lebid">
        <w:r>
          <w:rPr>
            <w:rtl w:val="0"/>
          </w:rPr>
          <w:delText>проявленных в специфических пространственно</w:delText>
        </w:r>
      </w:del>
      <w:del w:id="12446" w:date="2019-06-22T23:07:00Z" w:author="Yuriy Lebid">
        <w:r>
          <w:rPr>
            <w:rtl w:val="0"/>
          </w:rPr>
          <w:delText>-</w:delText>
        </w:r>
      </w:del>
      <w:del w:id="12447" w:date="2019-06-22T23:07:00Z" w:author="Yuriy Lebid">
        <w:r>
          <w:rPr>
            <w:rtl w:val="0"/>
          </w:rPr>
          <w:delText>временных структурах не только ГРЭИЙСЛИИСС</w:delText>
        </w:r>
      </w:del>
      <w:del w:id="12448" w:date="2019-06-22T23:07:00Z" w:author="Yuriy Lebid">
        <w:r>
          <w:rPr>
            <w:rtl w:val="0"/>
          </w:rPr>
          <w:delText xml:space="preserve">, </w:delText>
        </w:r>
      </w:del>
      <w:del w:id="12449" w:date="2019-06-22T23:07:00Z" w:author="Yuriy Lebid">
        <w:r>
          <w:rPr>
            <w:rtl w:val="0"/>
          </w:rPr>
          <w:delText>но также и множества различных других Планетарных Сущностей данной Зв</w:delText>
        </w:r>
      </w:del>
      <w:del w:id="12450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2451" w:date="2019-06-22T23:07:00Z" w:author="Yuriy Lebid">
        <w:r>
          <w:rPr>
            <w:rtl w:val="0"/>
          </w:rPr>
          <w:delText>здной системы</w:delText>
        </w:r>
      </w:del>
    </w:p>
    <w:p>
      <w:pPr>
        <w:pStyle w:val="heading 4"/>
        <w:rPr>
          <w:del w:id="1245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245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Прото</w:delText>
        </w:r>
      </w:del>
      <w:del w:id="1245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245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Форма </w:delText>
        </w:r>
      </w:del>
      <w:del w:id="1245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2457" w:date="2019-06-22T23:07:00Z" w:author="Yuriy Lebid"/>
        </w:rPr>
      </w:pPr>
      <w:del w:id="12458" w:date="2019-06-22T23:07:00Z" w:author="Yuriy Lebid">
        <w:r>
          <w:rPr>
            <w:rtl w:val="0"/>
          </w:rPr>
          <w:delText>любая реализационная Форма Души</w:delText>
        </w:r>
      </w:del>
      <w:del w:id="12459" w:date="2019-06-22T23:07:00Z" w:author="Yuriy Lebid">
        <w:r>
          <w:rPr>
            <w:rtl w:val="0"/>
          </w:rPr>
          <w:delText>-</w:delText>
        </w:r>
      </w:del>
      <w:del w:id="12460" w:date="2019-06-22T23:07:00Z" w:author="Yuriy Lebid">
        <w:r>
          <w:rPr>
            <w:rtl w:val="0"/>
          </w:rPr>
          <w:delText xml:space="preserve">Аспекта </w:delText>
        </w:r>
      </w:del>
      <w:del w:id="12461" w:date="2019-06-22T23:07:00Z" w:author="Yuriy Lebid">
        <w:r>
          <w:rPr>
            <w:rtl w:val="0"/>
          </w:rPr>
          <w:delText>(</w:delText>
        </w:r>
      </w:del>
      <w:del w:id="12462" w:date="2019-06-22T23:07:00Z" w:author="Yuriy Lebid">
        <w:r>
          <w:rPr>
            <w:rtl w:val="0"/>
          </w:rPr>
          <w:delText>ГООЛГАМАА</w:delText>
        </w:r>
      </w:del>
      <w:del w:id="12463" w:date="2019-06-22T23:07:00Z" w:author="Yuriy Lebid">
        <w:r>
          <w:rPr>
            <w:rtl w:val="0"/>
          </w:rPr>
          <w:delText>-</w:delText>
        </w:r>
      </w:del>
      <w:del w:id="12464" w:date="2019-06-22T23:07:00Z" w:author="Yuriy Lebid">
        <w:r>
          <w:rPr>
            <w:rtl w:val="0"/>
          </w:rPr>
          <w:delText>А</w:delText>
        </w:r>
      </w:del>
      <w:del w:id="12465" w:date="2019-06-22T23:07:00Z" w:author="Yuriy Lebid">
        <w:r>
          <w:rPr>
            <w:rtl w:val="0"/>
          </w:rPr>
          <w:delText xml:space="preserve">); </w:delText>
        </w:r>
      </w:del>
      <w:del w:id="12466" w:date="2019-06-22T23:07:00Z" w:author="Yuriy Lebid">
        <w:r>
          <w:rPr>
            <w:rtl w:val="0"/>
          </w:rPr>
          <w:delText>является волновым отражением инерционно происходящих в ней Процессов одновременного и абсолютного разнокачественного Синтеза</w:delText>
        </w:r>
      </w:del>
    </w:p>
    <w:p>
      <w:pPr>
        <w:pStyle w:val="heading 4"/>
        <w:rPr>
          <w:del w:id="12467" w:date="2019-06-22T23:07:00Z" w:author="Yuriy Lebid"/>
          <w:rStyle w:val="Нет"/>
          <w:color w:val="000000"/>
          <w:u w:color="000000"/>
        </w:rPr>
      </w:pPr>
      <w:del w:id="1246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профективный </w:delText>
        </w:r>
      </w:del>
      <w:del w:id="1246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247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247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247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profecto</w:delText>
        </w:r>
      </w:del>
      <w:del w:id="1247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конечно</w:delText>
        </w:r>
      </w:del>
      <w:del w:id="1247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247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на самом деле</w:delText>
        </w:r>
      </w:del>
      <w:del w:id="1247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2477" w:date="2019-06-22T23:07:00Z" w:author="Yuriy Lebid"/>
        </w:rPr>
      </w:pPr>
      <w:del w:id="12478" w:date="2019-06-22T23:07:00Z" w:author="Yuriy Lebid">
        <w:r>
          <w:rPr>
            <w:rtl w:val="0"/>
          </w:rPr>
          <w:delText>истинный</w:delText>
        </w:r>
      </w:del>
      <w:del w:id="12479" w:date="2019-06-22T23:07:00Z" w:author="Yuriy Lebid">
        <w:r>
          <w:rPr>
            <w:rtl w:val="0"/>
          </w:rPr>
          <w:delText xml:space="preserve">, </w:delText>
        </w:r>
      </w:del>
      <w:del w:id="12480" w:date="2019-06-22T23:07:00Z" w:author="Yuriy Lebid">
        <w:r>
          <w:rPr>
            <w:rtl w:val="0"/>
          </w:rPr>
          <w:delText>неискаж</w:delText>
        </w:r>
      </w:del>
      <w:del w:id="12481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2482" w:date="2019-06-22T23:07:00Z" w:author="Yuriy Lebid">
        <w:r>
          <w:rPr>
            <w:rtl w:val="0"/>
          </w:rPr>
          <w:delText>нный</w:delText>
        </w:r>
      </w:del>
      <w:del w:id="12483" w:date="2019-06-22T23:07:00Z" w:author="Yuriy Lebid">
        <w:r>
          <w:rPr>
            <w:rtl w:val="0"/>
          </w:rPr>
          <w:delText xml:space="preserve">, </w:delText>
        </w:r>
      </w:del>
      <w:del w:id="12484" w:date="2019-06-22T23:07:00Z" w:author="Yuriy Lebid">
        <w:r>
          <w:rPr>
            <w:rtl w:val="0"/>
          </w:rPr>
          <w:delText>лиш</w:delText>
        </w:r>
      </w:del>
      <w:del w:id="12485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2486" w:date="2019-06-22T23:07:00Z" w:author="Yuriy Lebid">
        <w:r>
          <w:rPr>
            <w:rtl w:val="0"/>
          </w:rPr>
          <w:delText>нный субъективных домыслов</w:delText>
        </w:r>
      </w:del>
    </w:p>
    <w:p>
      <w:pPr>
        <w:pStyle w:val="heading 4"/>
        <w:rPr>
          <w:del w:id="1248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248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психонация </w:delText>
        </w:r>
      </w:del>
      <w:del w:id="1248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2490" w:date="2019-06-22T23:07:00Z" w:author="Yuriy Lebid"/>
          <w:rStyle w:val="Нет"/>
          <w:u w:val="single"/>
        </w:rPr>
      </w:pPr>
      <w:del w:id="12491" w:date="2019-06-22T23:07:00Z" w:author="Yuriy Lebid">
        <w:r>
          <w:rPr>
            <w:rtl w:val="0"/>
          </w:rPr>
          <w:delText>главная энергоинформационная основа Астро</w:delText>
        </w:r>
      </w:del>
      <w:del w:id="12492" w:date="2019-06-22T23:07:00Z" w:author="Yuriy Lebid">
        <w:r>
          <w:rPr>
            <w:rtl w:val="0"/>
          </w:rPr>
          <w:delText>-</w:delText>
        </w:r>
      </w:del>
      <w:del w:id="12493" w:date="2019-06-22T23:07:00Z" w:author="Yuriy Lebid">
        <w:r>
          <w:rPr>
            <w:rtl w:val="0"/>
          </w:rPr>
          <w:delText>Плазмы</w:delText>
        </w:r>
      </w:del>
      <w:del w:id="12494" w:date="2019-06-22T23:07:00Z" w:author="Yuriy Lebid">
        <w:r>
          <w:rPr>
            <w:rtl w:val="0"/>
          </w:rPr>
          <w:delText xml:space="preserve">; </w:delText>
        </w:r>
      </w:del>
      <w:del w:id="12495" w:date="2019-06-22T23:07:00Z" w:author="Yuriy Lebid">
        <w:r>
          <w:rPr>
            <w:rtl w:val="0"/>
          </w:rPr>
          <w:delText>в пространственно</w:delText>
        </w:r>
      </w:del>
      <w:del w:id="12496" w:date="2019-06-22T23:07:00Z" w:author="Yuriy Lebid">
        <w:r>
          <w:rPr>
            <w:rtl w:val="0"/>
          </w:rPr>
          <w:delText>-</w:delText>
        </w:r>
      </w:del>
      <w:del w:id="12497" w:date="2019-06-22T23:07:00Z" w:author="Yuriy Lebid">
        <w:r>
          <w:rPr>
            <w:rtl w:val="0"/>
          </w:rPr>
          <w:delText>временных Формах тр</w:delText>
        </w:r>
      </w:del>
      <w:del w:id="12498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2499" w:date="2019-06-22T23:07:00Z" w:author="Yuriy Lebid">
        <w:r>
          <w:rPr>
            <w:rtl w:val="0"/>
          </w:rPr>
          <w:delText>х</w:delText>
        </w:r>
      </w:del>
      <w:del w:id="12500" w:date="2019-06-22T23:07:00Z" w:author="Yuriy Lebid">
        <w:r>
          <w:rPr>
            <w:rtl w:val="0"/>
          </w:rPr>
          <w:delText>-</w:delText>
        </w:r>
      </w:del>
      <w:del w:id="12501" w:date="2019-06-22T23:07:00Z" w:author="Yuriy Lebid">
        <w:r>
          <w:rPr>
            <w:rtl w:val="0"/>
          </w:rPr>
          <w:delText>четыр</w:delText>
        </w:r>
      </w:del>
      <w:del w:id="12502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2503" w:date="2019-06-22T23:07:00Z" w:author="Yuriy Lebid">
        <w:r>
          <w:rPr>
            <w:rtl w:val="0"/>
          </w:rPr>
          <w:delText xml:space="preserve">хмерных Континуумов представлена в виде </w:delText>
        </w:r>
      </w:del>
      <w:del w:id="12504" w:date="2019-06-22T23:07:00Z" w:author="Yuriy Lebid">
        <w:r>
          <w:rPr>
            <w:rStyle w:val="Нет"/>
            <w:u w:val="single"/>
            <w:rtl w:val="0"/>
            <w:lang w:val="ru-RU"/>
          </w:rPr>
          <w:delText>психотонов</w:delText>
        </w:r>
      </w:del>
      <w:del w:id="12505" w:date="2019-06-22T23:07:00Z" w:author="Yuriy Lebid">
        <w:r>
          <w:rPr>
            <w:rStyle w:val="Нет"/>
            <w:u w:val="single"/>
            <w:rtl w:val="0"/>
            <w:lang w:val="ru-RU"/>
          </w:rPr>
          <w:delText xml:space="preserve">, </w:delText>
        </w:r>
      </w:del>
      <w:del w:id="12506" w:date="2019-06-22T23:07:00Z" w:author="Yuriy Lebid">
        <w:r>
          <w:rPr>
            <w:rStyle w:val="Нет"/>
            <w:u w:val="single"/>
            <w:rtl w:val="0"/>
            <w:lang w:val="ru-RU"/>
          </w:rPr>
          <w:delText>псиризонов</w:delText>
        </w:r>
      </w:del>
      <w:del w:id="12507" w:date="2019-06-22T23:07:00Z" w:author="Yuriy Lebid">
        <w:r>
          <w:rPr>
            <w:rStyle w:val="Нет"/>
            <w:u w:val="single"/>
            <w:rtl w:val="0"/>
            <w:lang w:val="ru-RU"/>
          </w:rPr>
          <w:delText xml:space="preserve">, </w:delText>
        </w:r>
      </w:del>
      <w:del w:id="12508" w:date="2019-06-22T23:07:00Z" w:author="Yuriy Lebid">
        <w:r>
          <w:rPr>
            <w:rStyle w:val="Нет"/>
            <w:u w:val="single"/>
            <w:rtl w:val="0"/>
            <w:lang w:val="ru-RU"/>
          </w:rPr>
          <w:delText>псиазонов</w:delText>
        </w:r>
      </w:del>
      <w:del w:id="12509" w:date="2019-06-22T23:07:00Z" w:author="Yuriy Lebid">
        <w:r>
          <w:rPr>
            <w:rStyle w:val="Нет"/>
            <w:u w:val="single"/>
            <w:rtl w:val="0"/>
            <w:lang w:val="ru-RU"/>
          </w:rPr>
          <w:delText xml:space="preserve">, </w:delText>
        </w:r>
      </w:del>
      <w:del w:id="12510" w:date="2019-06-22T23:07:00Z" w:author="Yuriy Lebid">
        <w:r>
          <w:rPr>
            <w:rStyle w:val="Нет"/>
            <w:u w:val="single"/>
            <w:rtl w:val="0"/>
            <w:lang w:val="ru-RU"/>
          </w:rPr>
          <w:delText>флюотонов и вьюлонов</w:delText>
        </w:r>
      </w:del>
      <w:del w:id="12511" w:date="2019-06-22T23:07:00Z" w:author="Yuriy Lebid">
        <w:r>
          <w:rPr>
            <w:rtl w:val="0"/>
          </w:rPr>
          <w:delText>.</w:delText>
        </w:r>
      </w:del>
    </w:p>
    <w:p>
      <w:pPr>
        <w:pStyle w:val="Normal.0"/>
        <w:widowControl w:val="0"/>
        <w:spacing w:before="0" w:after="240" w:line="259" w:lineRule="auto"/>
        <w:rPr>
          <w:del w:id="12512" w:date="2019-06-22T23:07:00Z" w:author="Yuriy Lebid"/>
          <w:rStyle w:val="Нет"/>
          <w:rFonts w:ascii="Times" w:cs="Times" w:hAnsi="Times" w:eastAsia="Times"/>
          <w:i w:val="1"/>
          <w:iCs w:val="1"/>
          <w:sz w:val="22"/>
          <w:szCs w:val="22"/>
        </w:rPr>
      </w:pPr>
    </w:p>
    <w:p>
      <w:pPr>
        <w:pStyle w:val="Normal.0"/>
        <w:widowControl w:val="0"/>
        <w:spacing w:before="0" w:after="240" w:line="259" w:lineRule="auto"/>
        <w:rPr>
          <w:del w:id="12513" w:date="2019-06-22T23:07:00Z" w:author="Yuriy Lebid"/>
          <w:rStyle w:val="Нет"/>
          <w:rFonts w:ascii="Times" w:cs="Times" w:hAnsi="Times" w:eastAsia="Times"/>
          <w:i w:val="1"/>
          <w:iCs w:val="1"/>
          <w:sz w:val="22"/>
          <w:szCs w:val="22"/>
        </w:rPr>
      </w:pPr>
    </w:p>
    <w:p>
      <w:pPr>
        <w:pStyle w:val="Normal.0"/>
      </w:pPr>
      <w:del w:id="12514" w:date="2019-06-22T23:07:00Z" w:author="Yuriy Lebid">
        <w:r>
          <w:rPr/>
          <w:br w:type="page"/>
        </w:r>
      </w:del>
    </w:p>
    <w:p>
      <w:pPr>
        <w:pStyle w:val="heading 3"/>
        <w:rPr>
          <w:del w:id="12515" w:date="2019-06-22T23:07:00Z" w:author="Yuriy Lebid"/>
          <w:rStyle w:val="Нет"/>
          <w:color w:val="000000"/>
          <w:u w:color="000000"/>
        </w:rPr>
      </w:pPr>
      <w:del w:id="1251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Р</w:delText>
        </w:r>
      </w:del>
    </w:p>
    <w:p>
      <w:pPr>
        <w:pStyle w:val="heading 4"/>
        <w:rPr>
          <w:del w:id="1251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  <w:shd w:val="clear" w:color="auto" w:fill="ffffff"/>
        </w:rPr>
      </w:pPr>
      <w:del w:id="12518" w:date="2019-06-22T23:07:00Z" w:author="Yuriy Lebid">
        <w:r>
          <w:rPr>
            <w:rStyle w:val="Нет"/>
            <w:color w:val="000000"/>
            <w:u w:color="000000"/>
            <w:shd w:val="clear" w:color="auto" w:fill="ffffff"/>
            <w:rtl w:val="0"/>
            <w:lang w:val="ru-RU"/>
          </w:rPr>
          <w:delText>РАА</w:delText>
        </w:r>
      </w:del>
      <w:del w:id="12519" w:date="2019-06-22T23:07:00Z" w:author="Yuriy Lebid">
        <w:r>
          <w:rPr>
            <w:rStyle w:val="Нет"/>
            <w:color w:val="000000"/>
            <w:u w:color="000000"/>
            <w:shd w:val="clear" w:color="auto" w:fill="ffffff"/>
            <w:rtl w:val="0"/>
            <w:lang w:val="ru-RU"/>
          </w:rPr>
          <w:delText>-</w:delText>
        </w:r>
      </w:del>
      <w:del w:id="12520" w:date="2019-06-22T23:07:00Z" w:author="Yuriy Lebid">
        <w:r>
          <w:rPr>
            <w:rStyle w:val="Нет"/>
            <w:color w:val="000000"/>
            <w:u w:color="000000"/>
            <w:shd w:val="clear" w:color="auto" w:fill="ffffff"/>
            <w:rtl w:val="0"/>
            <w:lang w:val="ru-RU"/>
          </w:rPr>
          <w:delText>А</w:delText>
        </w:r>
      </w:del>
      <w:del w:id="12521" w:date="2019-06-22T23:07:00Z" w:author="Yuriy Lebid">
        <w:r>
          <w:rPr>
            <w:rStyle w:val="Нет"/>
            <w:color w:val="000000"/>
            <w:u w:color="000000"/>
            <w:shd w:val="clear" w:color="auto" w:fill="ffffff"/>
            <w:rtl w:val="0"/>
            <w:lang w:val="ru-RU"/>
          </w:rPr>
          <w:delText>-</w:delText>
        </w:r>
      </w:del>
      <w:del w:id="12522" w:date="2019-06-22T23:07:00Z" w:author="Yuriy Lebid">
        <w:r>
          <w:rPr>
            <w:rStyle w:val="Нет"/>
            <w:color w:val="000000"/>
            <w:u w:color="000000"/>
            <w:shd w:val="clear" w:color="auto" w:fill="ffffff"/>
            <w:rtl w:val="0"/>
            <w:lang w:val="ru-RU"/>
          </w:rPr>
          <w:delText xml:space="preserve">виваксы </w:delText>
        </w:r>
      </w:del>
      <w:del w:id="1252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shd w:val="clear" w:color="auto" w:fill="ffffff"/>
            <w:rtl w:val="0"/>
            <w:lang w:val="ru-RU"/>
          </w:rPr>
          <w:delText xml:space="preserve">- </w:delText>
        </w:r>
      </w:del>
    </w:p>
    <w:p>
      <w:pPr>
        <w:pStyle w:val="Определение"/>
        <w:rPr>
          <w:del w:id="12524" w:date="2019-06-22T23:07:00Z" w:author="Yuriy Lebid"/>
        </w:rPr>
      </w:pPr>
      <w:del w:id="12525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основные информационные «строители» эксгиберационных процессов абсолютно всех Форм Самосознаний </w:delText>
        </w:r>
      </w:del>
      <w:del w:id="12526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(</w:delText>
        </w:r>
      </w:del>
      <w:del w:id="12527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ФС</w:delText>
        </w:r>
      </w:del>
      <w:del w:id="12528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) </w:delText>
        </w:r>
      </w:del>
      <w:del w:id="12529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ллуувву</w:delText>
        </w:r>
      </w:del>
      <w:del w:id="12530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-</w:delText>
        </w:r>
      </w:del>
      <w:del w:id="12531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ллаайммаического типа бирвуляртности</w:delText>
        </w:r>
      </w:del>
      <w:del w:id="12532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, </w:delText>
        </w:r>
      </w:del>
      <w:del w:id="12533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основа условной субтеррантизации </w:delText>
        </w:r>
      </w:del>
      <w:del w:id="12534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(</w:delText>
        </w:r>
      </w:del>
      <w:del w:id="12535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«индивидуализации»</w:delText>
        </w:r>
      </w:del>
      <w:del w:id="12536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) </w:delText>
        </w:r>
      </w:del>
      <w:del w:id="12537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Самосознаний СЛУИ</w:delText>
        </w:r>
      </w:del>
      <w:del w:id="12538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-</w:delText>
        </w:r>
      </w:del>
      <w:del w:id="12539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СЛУУ</w:delText>
        </w:r>
      </w:del>
      <w:del w:id="12540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-</w:delText>
        </w:r>
      </w:del>
      <w:del w:id="12541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Творцов</w:delText>
        </w:r>
      </w:del>
    </w:p>
    <w:p>
      <w:pPr>
        <w:pStyle w:val="heading 4"/>
        <w:rPr>
          <w:del w:id="12542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254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РАА</w:delText>
        </w:r>
      </w:del>
      <w:del w:id="1254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254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А</w:delText>
        </w:r>
      </w:del>
      <w:del w:id="1254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254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флооллгссы </w:delText>
        </w:r>
      </w:del>
      <w:del w:id="1254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2549" w:date="2019-06-22T23:07:00Z" w:author="Yuriy Lebid"/>
        </w:rPr>
      </w:pPr>
      <w:del w:id="12550" w:date="2019-06-22T23:07:00Z" w:author="Yuriy Lebid">
        <w:r>
          <w:rPr>
            <w:rtl w:val="0"/>
          </w:rPr>
          <w:delText>первая условная категория РАА</w:delText>
        </w:r>
      </w:del>
      <w:del w:id="12551" w:date="2019-06-22T23:07:00Z" w:author="Yuriy Lebid">
        <w:r>
          <w:rPr>
            <w:rtl w:val="0"/>
          </w:rPr>
          <w:delText>-</w:delText>
        </w:r>
      </w:del>
      <w:del w:id="12552" w:date="2019-06-22T23:07:00Z" w:author="Yuriy Lebid">
        <w:r>
          <w:rPr>
            <w:rtl w:val="0"/>
          </w:rPr>
          <w:delText>А</w:delText>
        </w:r>
      </w:del>
      <w:del w:id="12553" w:date="2019-06-22T23:07:00Z" w:author="Yuriy Lebid">
        <w:r>
          <w:rPr>
            <w:rtl w:val="0"/>
          </w:rPr>
          <w:delText>-</w:delText>
        </w:r>
      </w:del>
      <w:del w:id="12554" w:date="2019-06-22T23:07:00Z" w:author="Yuriy Lebid">
        <w:r>
          <w:rPr>
            <w:rtl w:val="0"/>
          </w:rPr>
          <w:delText>Творцов</w:delText>
        </w:r>
      </w:del>
      <w:del w:id="12555" w:date="2019-06-22T23:07:00Z" w:author="Yuriy Lebid">
        <w:r>
          <w:rPr>
            <w:rtl w:val="0"/>
          </w:rPr>
          <w:delText xml:space="preserve">, </w:delText>
        </w:r>
      </w:del>
      <w:del w:id="12556" w:date="2019-06-22T23:07:00Z" w:author="Yuriy Lebid">
        <w:r>
          <w:rPr>
            <w:rtl w:val="0"/>
          </w:rPr>
          <w:delText>которые тесно связывают формо</w:delText>
        </w:r>
      </w:del>
      <w:del w:id="12557" w:date="2019-06-22T23:07:00Z" w:author="Yuriy Lebid">
        <w:r>
          <w:rPr>
            <w:rtl w:val="0"/>
          </w:rPr>
          <w:delText>-</w:delText>
        </w:r>
      </w:del>
      <w:del w:id="12558" w:date="2019-06-22T23:07:00Z" w:author="Yuriy Lebid">
        <w:r>
          <w:rPr>
            <w:rtl w:val="0"/>
          </w:rPr>
          <w:delText xml:space="preserve">структуры нашего «личностного» Самосознания </w:delText>
        </w:r>
      </w:del>
      <w:del w:id="12559" w:date="2019-06-22T23:07:00Z" w:author="Yuriy Lebid">
        <w:r>
          <w:rPr>
            <w:rtl w:val="0"/>
          </w:rPr>
          <w:delText>(</w:delText>
        </w:r>
      </w:del>
      <w:del w:id="12560" w:date="2019-06-22T23:07:00Z" w:author="Yuriy Lebid">
        <w:r>
          <w:rPr>
            <w:rtl w:val="0"/>
          </w:rPr>
          <w:delText>клауструмы</w:delText>
        </w:r>
      </w:del>
      <w:del w:id="12561" w:date="2019-06-22T23:07:00Z" w:author="Yuriy Lebid">
        <w:r>
          <w:rPr>
            <w:rtl w:val="0"/>
          </w:rPr>
          <w:delText xml:space="preserve">, </w:delText>
        </w:r>
      </w:del>
      <w:del w:id="12562" w:date="2019-06-22T23:07:00Z" w:author="Yuriy Lebid">
        <w:r>
          <w:rPr>
            <w:rtl w:val="0"/>
          </w:rPr>
          <w:delText>ретикулярную формацию</w:delText>
        </w:r>
      </w:del>
      <w:del w:id="12563" w:date="2019-06-22T23:07:00Z" w:author="Yuriy Lebid">
        <w:r>
          <w:rPr>
            <w:rtl w:val="0"/>
          </w:rPr>
          <w:delText xml:space="preserve">, </w:delText>
        </w:r>
      </w:del>
      <w:del w:id="12564" w:date="2019-06-22T23:07:00Z" w:author="Yuriy Lebid">
        <w:r>
          <w:rPr>
            <w:rtl w:val="0"/>
          </w:rPr>
          <w:delText>эпифиз и латеральные области префронтальной коры</w:delText>
        </w:r>
      </w:del>
      <w:del w:id="12565" w:date="2019-06-22T23:07:00Z" w:author="Yuriy Lebid">
        <w:r>
          <w:rPr>
            <w:rtl w:val="0"/>
          </w:rPr>
          <w:delText xml:space="preserve">) </w:delText>
        </w:r>
      </w:del>
      <w:del w:id="12566" w:date="2019-06-22T23:07:00Z" w:author="Yuriy Lebid">
        <w:r>
          <w:rPr>
            <w:rtl w:val="0"/>
          </w:rPr>
          <w:delText>с АСТТМАЙ</w:delText>
        </w:r>
      </w:del>
      <w:del w:id="12567" w:date="2019-06-22T23:07:00Z" w:author="Yuriy Lebid">
        <w:r>
          <w:rPr>
            <w:rtl w:val="0"/>
          </w:rPr>
          <w:delText>-</w:delText>
        </w:r>
      </w:del>
      <w:del w:id="12568" w:date="2019-06-22T23:07:00Z" w:author="Yuriy Lebid">
        <w:r>
          <w:rPr>
            <w:rtl w:val="0"/>
          </w:rPr>
          <w:delText>Парвулами множества других наших разномерностных Интерпретаций</w:delText>
        </w:r>
      </w:del>
      <w:del w:id="12569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2570" w:date="2019-06-22T23:07:00Z" w:author="Yuriy Lebid"/>
        </w:rPr>
      </w:pPr>
      <w:del w:id="1257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1257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2573" w:date="2019-06-22T23:07:00Z" w:author="Yuriy Lebid">
        <w:r>
          <w:rPr>
            <w:rtl w:val="0"/>
          </w:rPr>
          <w:delText xml:space="preserve"> флооллгссы</w:delText>
        </w:r>
      </w:del>
      <w:del w:id="12574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257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257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рарриукары </w:delText>
        </w:r>
      </w:del>
      <w:del w:id="1257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2578" w:date="2019-06-22T23:07:00Z" w:author="Yuriy Lebid"/>
        </w:rPr>
      </w:pPr>
      <w:del w:id="12579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макро</w:delText>
        </w:r>
      </w:del>
      <w:del w:id="12580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-</w:delText>
        </w:r>
      </w:del>
      <w:del w:id="12581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эгрегоры</w:delText>
        </w:r>
      </w:del>
      <w:del w:id="12582" w:date="2019-06-22T23:07:00Z" w:author="Yuriy Lebid">
        <w:r>
          <w:rPr>
            <w:rStyle w:val="Нет"/>
            <w:rFonts w:ascii="Calibri" w:cs="Calibri" w:hAnsi="Calibri" w:eastAsia="Calibri"/>
            <w:rtl w:val="0"/>
            <w:lang w:val="ru-RU"/>
          </w:rPr>
          <w:delText xml:space="preserve">, </w:delText>
        </w:r>
      </w:del>
      <w:del w:id="12583" w:date="2019-06-22T23:07:00Z" w:author="Yuriy Lebid">
        <w:r>
          <w:rPr>
            <w:rtl w:val="0"/>
          </w:rPr>
          <w:delText>Инфо</w:delText>
        </w:r>
      </w:del>
      <w:del w:id="12584" w:date="2019-06-22T23:07:00Z" w:author="Yuriy Lebid">
        <w:r>
          <w:rPr>
            <w:rtl w:val="0"/>
          </w:rPr>
          <w:delText>-</w:delText>
        </w:r>
      </w:del>
      <w:del w:id="12585" w:date="2019-06-22T23:07:00Z" w:author="Yuriy Lebid">
        <w:r>
          <w:rPr>
            <w:rtl w:val="0"/>
          </w:rPr>
          <w:delText>Формы сущностей</w:delText>
        </w:r>
      </w:del>
      <w:del w:id="12586" w:date="2019-06-22T23:07:00Z" w:author="Yuriy Lebid">
        <w:r>
          <w:rPr>
            <w:rtl w:val="0"/>
          </w:rPr>
          <w:delText xml:space="preserve">, </w:delText>
        </w:r>
      </w:del>
      <w:del w:id="12587" w:date="2019-06-22T23:07:00Z" w:author="Yuriy Lebid">
        <w:r>
          <w:rPr>
            <w:rtl w:val="0"/>
          </w:rPr>
          <w:delText>специализирующиеся на таких видах удовольствия</w:delText>
        </w:r>
      </w:del>
      <w:del w:id="12588" w:date="2019-06-22T23:07:00Z" w:author="Yuriy Lebid">
        <w:r>
          <w:rPr>
            <w:rtl w:val="0"/>
          </w:rPr>
          <w:delText xml:space="preserve">, </w:delText>
        </w:r>
      </w:del>
      <w:del w:id="12589" w:date="2019-06-22T23:07:00Z" w:author="Yuriy Lebid">
        <w:r>
          <w:rPr>
            <w:rtl w:val="0"/>
          </w:rPr>
          <w:delText>как разные степени чувственности</w:delText>
        </w:r>
      </w:del>
      <w:del w:id="12590" w:date="2019-06-22T23:07:00Z" w:author="Yuriy Lebid">
        <w:r>
          <w:rPr>
            <w:rtl w:val="0"/>
          </w:rPr>
          <w:delText xml:space="preserve">, </w:delText>
        </w:r>
      </w:del>
      <w:del w:id="12591" w:date="2019-06-22T23:07:00Z" w:author="Yuriy Lebid">
        <w:r>
          <w:rPr>
            <w:rtl w:val="0"/>
          </w:rPr>
          <w:delText>романтики</w:delText>
        </w:r>
      </w:del>
      <w:del w:id="12592" w:date="2019-06-22T23:07:00Z" w:author="Yuriy Lebid">
        <w:r>
          <w:rPr>
            <w:rtl w:val="0"/>
          </w:rPr>
          <w:delText xml:space="preserve">, </w:delText>
        </w:r>
      </w:del>
      <w:del w:id="12593" w:date="2019-06-22T23:07:00Z" w:author="Yuriy Lebid">
        <w:r>
          <w:rPr>
            <w:rtl w:val="0"/>
          </w:rPr>
          <w:delText>высокой эмоциональности</w:delText>
        </w:r>
      </w:del>
      <w:del w:id="12594" w:date="2019-06-22T23:07:00Z" w:author="Yuriy Lebid">
        <w:r>
          <w:rPr>
            <w:rtl w:val="0"/>
          </w:rPr>
          <w:delText xml:space="preserve">, </w:delText>
        </w:r>
      </w:del>
      <w:del w:id="12595" w:date="2019-06-22T23:07:00Z" w:author="Yuriy Lebid">
        <w:r>
          <w:rPr>
            <w:rtl w:val="0"/>
          </w:rPr>
          <w:delText>включая духовность</w:delText>
        </w:r>
      </w:del>
    </w:p>
    <w:p>
      <w:pPr>
        <w:pStyle w:val="heading 4"/>
        <w:rPr>
          <w:del w:id="1259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259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ратурссборры </w:delText>
        </w:r>
      </w:del>
      <w:del w:id="1259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2599" w:date="2019-06-22T23:07:00Z" w:author="Yuriy Lebid"/>
        </w:rPr>
      </w:pPr>
      <w:del w:id="12600" w:date="2019-06-22T23:07:00Z" w:author="Yuriy Lebid">
        <w:r>
          <w:rPr>
            <w:rtl w:val="0"/>
          </w:rPr>
          <w:delText>Эфирные Сущности</w:delText>
        </w:r>
      </w:del>
      <w:del w:id="12601" w:date="2019-06-22T23:07:00Z" w:author="Yuriy Lebid">
        <w:r>
          <w:rPr>
            <w:rtl w:val="0"/>
          </w:rPr>
          <w:delText xml:space="preserve">, </w:delText>
        </w:r>
      </w:del>
      <w:del w:id="12602" w:date="2019-06-22T23:07:00Z" w:author="Yuriy Lebid">
        <w:r>
          <w:rPr>
            <w:rtl w:val="0"/>
          </w:rPr>
          <w:delText xml:space="preserve">аггермиррированные в ноовременном Континууме </w:delText>
        </w:r>
      </w:del>
      <w:del w:id="12603" w:date="2019-06-22T23:07:00Z" w:author="Yuriy Lebid">
        <w:r>
          <w:rPr>
            <w:rtl w:val="0"/>
          </w:rPr>
          <w:delText>(</w:delText>
        </w:r>
      </w:del>
      <w:del w:id="12604" w:date="2019-06-22T23:07:00Z" w:author="Yuriy Lebid">
        <w:r>
          <w:rPr>
            <w:rtl w:val="0"/>
          </w:rPr>
          <w:delText>НВК</w:delText>
        </w:r>
      </w:del>
      <w:del w:id="12605" w:date="2019-06-22T23:07:00Z" w:author="Yuriy Lebid">
        <w:r>
          <w:rPr>
            <w:rtl w:val="0"/>
          </w:rPr>
          <w:delText xml:space="preserve">) </w:delText>
        </w:r>
      </w:del>
      <w:del w:id="12606" w:date="2019-06-22T23:07:00Z" w:author="Yuriy Lebid">
        <w:r>
          <w:rPr>
            <w:rtl w:val="0"/>
          </w:rPr>
          <w:delText>из мощных анклавов бесчисленного множества Инфо</w:delText>
        </w:r>
      </w:del>
      <w:del w:id="12607" w:date="2019-06-22T23:07:00Z" w:author="Yuriy Lebid">
        <w:r>
          <w:rPr>
            <w:rtl w:val="0"/>
          </w:rPr>
          <w:delText>-</w:delText>
        </w:r>
      </w:del>
      <w:del w:id="12608" w:date="2019-06-22T23:07:00Z" w:author="Yuriy Lebid">
        <w:r>
          <w:rPr>
            <w:rtl w:val="0"/>
          </w:rPr>
          <w:delText>Форм анссаллмерсов и представляющие эгрегоры денег</w:delText>
        </w:r>
      </w:del>
      <w:del w:id="12609" w:date="2019-06-22T23:07:00Z" w:author="Yuriy Lebid">
        <w:r>
          <w:rPr>
            <w:rtl w:val="0"/>
          </w:rPr>
          <w:delText xml:space="preserve">, </w:delText>
        </w:r>
      </w:del>
      <w:del w:id="12610" w:date="2019-06-22T23:07:00Z" w:author="Yuriy Lebid">
        <w:r>
          <w:rPr>
            <w:rtl w:val="0"/>
          </w:rPr>
          <w:delText>материального достатка и бизнеса</w:delText>
        </w:r>
      </w:del>
    </w:p>
    <w:p>
      <w:pPr>
        <w:pStyle w:val="heading 4"/>
        <w:rPr>
          <w:del w:id="1261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261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реверсный </w:delText>
        </w:r>
      </w:del>
      <w:del w:id="1261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2614" w:date="2019-06-22T23:07:00Z" w:author="Yuriy Lebid"/>
        </w:rPr>
      </w:pPr>
      <w:del w:id="1261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ииссиидиологическом значении</w:delText>
        </w:r>
      </w:del>
      <w:del w:id="1261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2617" w:date="2019-06-22T23:07:00Z" w:author="Yuriy Lebid">
        <w:r>
          <w:rPr>
            <w:rtl w:val="0"/>
          </w:rPr>
          <w:delText>процесс</w:delText>
        </w:r>
      </w:del>
      <w:del w:id="12618" w:date="2019-06-22T23:07:00Z" w:author="Yuriy Lebid">
        <w:r>
          <w:rPr>
            <w:rtl w:val="0"/>
          </w:rPr>
          <w:delText xml:space="preserve">, </w:delText>
        </w:r>
      </w:del>
      <w:del w:id="12619" w:date="2019-06-22T23:07:00Z" w:author="Yuriy Lebid">
        <w:r>
          <w:rPr>
            <w:rtl w:val="0"/>
          </w:rPr>
          <w:delText>когда «одно порождает другое</w:delText>
        </w:r>
      </w:del>
      <w:del w:id="12620" w:date="2019-06-22T23:07:00Z" w:author="Yuriy Lebid">
        <w:r>
          <w:rPr>
            <w:rtl w:val="0"/>
          </w:rPr>
          <w:delText xml:space="preserve">, </w:delText>
        </w:r>
      </w:del>
      <w:del w:id="12621" w:date="2019-06-22T23:07:00Z" w:author="Yuriy Lebid">
        <w:r>
          <w:rPr>
            <w:rtl w:val="0"/>
          </w:rPr>
          <w:delText>которое</w:delText>
        </w:r>
      </w:del>
      <w:del w:id="12622" w:date="2019-06-22T23:07:00Z" w:author="Yuriy Lebid">
        <w:r>
          <w:rPr>
            <w:rtl w:val="0"/>
          </w:rPr>
          <w:delText xml:space="preserve">, </w:delText>
        </w:r>
      </w:del>
      <w:del w:id="12623" w:date="2019-06-22T23:07:00Z" w:author="Yuriy Lebid">
        <w:r>
          <w:rPr>
            <w:rtl w:val="0"/>
          </w:rPr>
          <w:delText>в свою очередь</w:delText>
        </w:r>
      </w:del>
      <w:del w:id="12624" w:date="2019-06-22T23:07:00Z" w:author="Yuriy Lebid">
        <w:r>
          <w:rPr>
            <w:rtl w:val="0"/>
          </w:rPr>
          <w:delText xml:space="preserve">, </w:delText>
        </w:r>
      </w:del>
      <w:del w:id="12625" w:date="2019-06-22T23:07:00Z" w:author="Yuriy Lebid">
        <w:r>
          <w:rPr>
            <w:rtl w:val="0"/>
          </w:rPr>
          <w:delText>порождает первое</w:delText>
        </w:r>
      </w:del>
      <w:del w:id="12626" w:date="2019-06-22T23:07:00Z" w:author="Yuriy Lebid">
        <w:r>
          <w:rPr>
            <w:rtl w:val="0"/>
          </w:rPr>
          <w:delText xml:space="preserve">, </w:delText>
        </w:r>
      </w:del>
      <w:del w:id="12627" w:date="2019-06-22T23:07:00Z" w:author="Yuriy Lebid">
        <w:r>
          <w:rPr>
            <w:rtl w:val="0"/>
          </w:rPr>
          <w:delText>из которого оно же и рождается»</w:delText>
        </w:r>
      </w:del>
    </w:p>
    <w:p>
      <w:pPr>
        <w:pStyle w:val="Определение"/>
        <w:ind w:left="0" w:firstLine="0"/>
        <w:rPr>
          <w:del w:id="12628" w:date="2019-06-22T23:07:00Z" w:author="Yuriy Lebid"/>
        </w:rPr>
      </w:pPr>
    </w:p>
    <w:p>
      <w:pPr>
        <w:pStyle w:val="Normal.0"/>
        <w:spacing w:before="0" w:after="0"/>
        <w:jc w:val="left"/>
        <w:rPr>
          <w:del w:id="12629" w:date="2019-06-22T23:07:00Z" w:author="Yuriy Lebid"/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del w:id="12630" w:date="2019-06-22T23:07:00Z" w:author="Yuriy Lebid">
        <w:r>
          <w:rPr>
            <w:rStyle w:val="Нет"/>
            <w:rFonts w:ascii="Times New Roman" w:hAnsi="Times New Roman" w:hint="default"/>
            <w:b w:val="1"/>
            <w:bCs w:val="1"/>
            <w:sz w:val="28"/>
            <w:szCs w:val="28"/>
            <w:shd w:val="clear" w:color="auto" w:fill="ffffff"/>
            <w:rtl w:val="0"/>
            <w:lang w:val="ru-RU"/>
          </w:rPr>
          <w:delText>ревитализация</w:delText>
        </w:r>
      </w:del>
      <w:del w:id="12631" w:date="2019-06-22T23:07:00Z" w:author="Yuriy Lebid">
        <w:r>
          <w:rPr>
            <w:rStyle w:val="Нет"/>
            <w:rFonts w:ascii="Times New Roman" w:hAnsi="Times New Roman" w:hint="default"/>
            <w:sz w:val="28"/>
            <w:szCs w:val="28"/>
            <w:shd w:val="clear" w:color="auto" w:fill="ffffff"/>
            <w:rtl w:val="0"/>
            <w:lang w:val="ru-RU"/>
          </w:rPr>
          <w:delText xml:space="preserve"> – </w:delText>
        </w:r>
      </w:del>
    </w:p>
    <w:p>
      <w:pPr>
        <w:pStyle w:val="Normal.0"/>
        <w:spacing w:before="0" w:after="0"/>
        <w:jc w:val="left"/>
        <w:rPr>
          <w:del w:id="12632" w:date="2019-06-22T23:07:00Z" w:author="Yuriy Lebid"/>
          <w:rStyle w:val="Hyperlink.2"/>
        </w:rPr>
      </w:pPr>
      <w:del w:id="12633" w:date="2019-06-22T23:07:00Z" w:author="Yuriy Lebid">
        <w:r>
          <w:rPr>
            <w:rStyle w:val="Нет"/>
            <w:rFonts w:ascii="Times New Roman" w:hAnsi="Times New Roman"/>
            <w:sz w:val="28"/>
            <w:szCs w:val="28"/>
            <w:shd w:val="clear" w:color="auto" w:fill="ffffff"/>
            <w:rtl w:val="0"/>
            <w:lang w:val="ru-RU"/>
          </w:rPr>
          <w:delText xml:space="preserve">          </w:delText>
        </w:r>
      </w:del>
      <w:del w:id="12634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shd w:val="clear" w:color="auto" w:fill="ffffff"/>
            <w:rtl w:val="0"/>
            <w:lang w:val="ru-RU"/>
          </w:rPr>
          <w:delText>в ииссиидиологии</w:delText>
        </w:r>
      </w:del>
      <w:del w:id="12635" w:date="2019-06-22T23:07:00Z" w:author="Yuriy Lebid">
        <w:r>
          <w:rPr>
            <w:rStyle w:val="Нет"/>
            <w:rFonts w:ascii="Times New Roman" w:hAnsi="Times New Roman"/>
            <w:i w:val="1"/>
            <w:iCs w:val="1"/>
            <w:shd w:val="clear" w:color="auto" w:fill="ffffff"/>
            <w:rtl w:val="0"/>
            <w:lang w:val="ru-RU"/>
          </w:rPr>
          <w:delText xml:space="preserve">: </w:delText>
        </w:r>
      </w:del>
      <w:del w:id="12636" w:date="2019-06-22T23:07:00Z" w:author="Yuriy Lebid">
        <w:r>
          <w:rPr>
            <w:rStyle w:val="Hyperlink.2"/>
            <w:rtl w:val="0"/>
            <w:lang w:val="ru-RU"/>
          </w:rPr>
          <w:delText>посмертная перефокусировка</w:delText>
        </w:r>
      </w:del>
      <w:del w:id="12637" w:date="2019-06-22T23:07:00Z" w:author="Yuriy Lebid">
        <w:r>
          <w:rPr>
            <w:rStyle w:val="Hyperlink.2"/>
            <w:rtl w:val="0"/>
            <w:lang w:val="ru-RU"/>
          </w:rPr>
          <w:delText xml:space="preserve">; </w:delText>
        </w:r>
      </w:del>
      <w:del w:id="12638" w:date="2019-06-22T23:07:00Z" w:author="Yuriy Lebid">
        <w:r>
          <w:rPr>
            <w:rStyle w:val="Hyperlink.2"/>
            <w:rtl w:val="0"/>
            <w:lang w:val="ru-RU"/>
          </w:rPr>
          <w:delText xml:space="preserve">посмертный переход в другую  </w:delText>
        </w:r>
      </w:del>
    </w:p>
    <w:p>
      <w:pPr>
        <w:pStyle w:val="Normal.0"/>
        <w:spacing w:before="0" w:after="0"/>
        <w:jc w:val="left"/>
        <w:rPr>
          <w:del w:id="12639" w:date="2019-06-22T23:07:00Z" w:author="Yuriy Lebid"/>
          <w:rStyle w:val="Hyperlink.2"/>
        </w:rPr>
      </w:pPr>
      <w:del w:id="12640" w:date="2019-06-22T23:07:00Z" w:author="Yuriy Lebid">
        <w:r>
          <w:rPr>
            <w:rStyle w:val="Hyperlink.2"/>
            <w:rtl w:val="0"/>
            <w:lang w:val="ru-RU"/>
          </w:rPr>
          <w:delText xml:space="preserve">           Форму Самосознания </w:delText>
        </w:r>
      </w:del>
      <w:del w:id="12641" w:date="2019-06-22T23:07:00Z" w:author="Yuriy Lebid">
        <w:r>
          <w:rPr>
            <w:rStyle w:val="Hyperlink.2"/>
            <w:rtl w:val="0"/>
            <w:lang w:val="ru-RU"/>
          </w:rPr>
          <w:delText>(</w:delText>
        </w:r>
      </w:del>
      <w:del w:id="12642" w:date="2019-06-22T23:07:00Z" w:author="Yuriy Lebid">
        <w:r>
          <w:rPr>
            <w:rStyle w:val="Hyperlink.2"/>
            <w:rtl w:val="0"/>
            <w:lang w:val="ru-RU"/>
          </w:rPr>
          <w:delText>ФС</w:delText>
        </w:r>
      </w:del>
      <w:del w:id="12643" w:date="2019-06-22T23:07:00Z" w:author="Yuriy Lebid">
        <w:r>
          <w:rPr>
            <w:rStyle w:val="Hyperlink.2"/>
            <w:rtl w:val="0"/>
            <w:lang w:val="ru-RU"/>
          </w:rPr>
          <w:delText>).</w:delText>
        </w:r>
      </w:del>
    </w:p>
    <w:p>
      <w:pPr>
        <w:pStyle w:val="Normal.0"/>
        <w:spacing w:before="0" w:after="0"/>
        <w:jc w:val="left"/>
        <w:rPr>
          <w:del w:id="12644" w:date="2019-06-22T23:07:00Z" w:author="Yuriy Lebid"/>
          <w:rStyle w:val="Нет"/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del w:id="12645" w:date="2019-06-22T23:07:00Z" w:author="Yuriy Lebid">
        <w:r>
          <w:rPr>
            <w:rStyle w:val="Hyperlink.2"/>
            <w:rtl w:val="0"/>
            <w:lang w:val="ru-RU"/>
          </w:rPr>
          <w:delText xml:space="preserve">            </w:delText>
        </w:r>
      </w:del>
      <w:del w:id="12646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shd w:val="clear" w:color="auto" w:fill="ffffff"/>
            <w:rtl w:val="0"/>
            <w:lang w:val="ru-RU"/>
          </w:rPr>
          <w:delText>Синонимы</w:delText>
        </w:r>
      </w:del>
      <w:del w:id="12647" w:date="2019-06-22T23:07:00Z" w:author="Yuriy Lebid">
        <w:r>
          <w:rPr>
            <w:rStyle w:val="Нет"/>
            <w:rFonts w:ascii="Times New Roman" w:hAnsi="Times New Roman"/>
            <w:i w:val="1"/>
            <w:iCs w:val="1"/>
            <w:shd w:val="clear" w:color="auto" w:fill="ffffff"/>
            <w:rtl w:val="0"/>
            <w:lang w:val="ru-RU"/>
          </w:rPr>
          <w:delText xml:space="preserve">: </w:delText>
        </w:r>
      </w:del>
      <w:del w:id="12648" w:date="2019-06-22T23:07:00Z" w:author="Yuriy Lebid">
        <w:r>
          <w:rPr>
            <w:rStyle w:val="Hyperlink.1"/>
            <w:rtl w:val="0"/>
            <w:lang w:val="ru-RU"/>
          </w:rPr>
          <w:delText>амицирация</w:delText>
        </w:r>
      </w:del>
      <w:del w:id="12649" w:date="2019-06-22T23:07:00Z" w:author="Yuriy Lebid">
        <w:r>
          <w:rPr>
            <w:rStyle w:val="Hyperlink.1"/>
            <w:rtl w:val="0"/>
            <w:lang w:val="ru-RU"/>
          </w:rPr>
          <w:delText xml:space="preserve">, </w:delText>
        </w:r>
      </w:del>
      <w:del w:id="12650" w:date="2019-06-22T23:07:00Z" w:author="Yuriy Lebid">
        <w:r>
          <w:rPr>
            <w:rStyle w:val="Hyperlink.1"/>
            <w:rtl w:val="0"/>
            <w:lang w:val="ru-RU"/>
          </w:rPr>
          <w:delText>перефокусировка</w:delText>
        </w:r>
      </w:del>
      <w:del w:id="12651" w:date="2019-06-22T23:07:00Z" w:author="Yuriy Lebid">
        <w:r>
          <w:rPr>
            <w:rtl w:val="0"/>
            <w:lang w:val="ru-RU"/>
          </w:rPr>
          <w:delText>.</w:delText>
        </w:r>
      </w:del>
    </w:p>
    <w:p>
      <w:pPr>
        <w:pStyle w:val="heading 4"/>
        <w:rPr>
          <w:del w:id="1265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265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ревитальная конфлюенсия </w:delText>
        </w:r>
      </w:del>
      <w:del w:id="1265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2655" w:date="2019-06-22T23:07:00Z" w:author="Yuriy Lebid"/>
        </w:rPr>
      </w:pPr>
      <w:del w:id="12656" w:date="2019-06-22T23:07:00Z" w:author="Yuriy Lebid">
        <w:r>
          <w:rPr>
            <w:rtl w:val="0"/>
          </w:rPr>
          <w:delText xml:space="preserve">«посмертная» амицирация Фокусной Динамики </w:delText>
        </w:r>
      </w:del>
      <w:del w:id="12657" w:date="2019-06-22T23:07:00Z" w:author="Yuriy Lebid">
        <w:r>
          <w:rPr>
            <w:rtl w:val="0"/>
          </w:rPr>
          <w:delText>(</w:delText>
        </w:r>
      </w:del>
      <w:del w:id="12658" w:date="2019-06-22T23:07:00Z" w:author="Yuriy Lebid">
        <w:r>
          <w:rPr>
            <w:rtl w:val="0"/>
          </w:rPr>
          <w:delText>ФД</w:delText>
        </w:r>
      </w:del>
      <w:del w:id="12659" w:date="2019-06-22T23:07:00Z" w:author="Yuriy Lebid">
        <w:r>
          <w:rPr>
            <w:rtl w:val="0"/>
          </w:rPr>
          <w:delText xml:space="preserve">) </w:delText>
        </w:r>
      </w:del>
      <w:del w:id="12660" w:date="2019-06-22T23:07:00Z" w:author="Yuriy Lebid">
        <w:r>
          <w:rPr>
            <w:rtl w:val="0"/>
          </w:rPr>
          <w:delText>умершего в ННААССММ своей «личностной» Интерпретации</w:delText>
        </w:r>
      </w:del>
      <w:del w:id="12661" w:date="2019-06-22T23:07:00Z" w:author="Yuriy Lebid">
        <w:r>
          <w:rPr>
            <w:rtl w:val="0"/>
          </w:rPr>
          <w:delText xml:space="preserve">; </w:delText>
        </w:r>
      </w:del>
      <w:del w:id="12662" w:date="2019-06-22T23:07:00Z" w:author="Yuriy Lebid">
        <w:r>
          <w:rPr>
            <w:rtl w:val="0"/>
          </w:rPr>
          <w:delText>акцепторное слияние</w:delText>
        </w:r>
      </w:del>
    </w:p>
    <w:p>
      <w:pPr>
        <w:pStyle w:val="heading 4"/>
        <w:rPr>
          <w:del w:id="1266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266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реградация амплификационная </w:delText>
        </w:r>
      </w:del>
      <w:del w:id="126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2666" w:date="2019-06-22T23:07:00Z" w:author="Yuriy Lebid"/>
        </w:rPr>
      </w:pPr>
      <w:del w:id="12667" w:date="2019-06-22T23:07:00Z" w:author="Yuriy Lebid">
        <w:r>
          <w:rPr>
            <w:rtl w:val="0"/>
          </w:rPr>
          <w:delText>эгллеролифтивное развитие</w:delText>
        </w:r>
      </w:del>
      <w:del w:id="12668" w:date="2019-06-22T23:07:00Z" w:author="Yuriy Lebid">
        <w:r>
          <w:rPr>
            <w:rtl w:val="0"/>
          </w:rPr>
          <w:delText xml:space="preserve">, </w:delText>
        </w:r>
      </w:del>
      <w:del w:id="12669" w:date="2019-06-22T23:07:00Z" w:author="Yuriy Lebid">
        <w:r>
          <w:rPr>
            <w:rtl w:val="0"/>
          </w:rPr>
          <w:delText xml:space="preserve">качественное совершенствование Фокусной Динамики </w:delText>
        </w:r>
      </w:del>
      <w:del w:id="12670" w:date="2019-06-22T23:07:00Z" w:author="Yuriy Lebid">
        <w:r>
          <w:rPr>
            <w:rtl w:val="0"/>
          </w:rPr>
          <w:delText>(</w:delText>
        </w:r>
      </w:del>
      <w:del w:id="12671" w:date="2019-06-22T23:07:00Z" w:author="Yuriy Lebid">
        <w:r>
          <w:rPr>
            <w:rtl w:val="0"/>
          </w:rPr>
          <w:delText>ФД</w:delText>
        </w:r>
      </w:del>
      <w:del w:id="12672" w:date="2019-06-22T23:07:00Z" w:author="Yuriy Lebid">
        <w:r>
          <w:rPr>
            <w:rtl w:val="0"/>
          </w:rPr>
          <w:delText xml:space="preserve">); </w:delText>
        </w:r>
      </w:del>
      <w:del w:id="12673" w:date="2019-06-22T23:07:00Z" w:author="Yuriy Lebid">
        <w:r>
          <w:rPr>
            <w:rtl w:val="0"/>
          </w:rPr>
          <w:delText xml:space="preserve">конкатенационное культивирование в ФД Формы Самосознания </w:delText>
        </w:r>
      </w:del>
      <w:del w:id="12674" w:date="2019-06-22T23:07:00Z" w:author="Yuriy Lebid">
        <w:r>
          <w:rPr>
            <w:rtl w:val="0"/>
          </w:rPr>
          <w:delText>(</w:delText>
        </w:r>
      </w:del>
      <w:del w:id="12675" w:date="2019-06-22T23:07:00Z" w:author="Yuriy Lebid">
        <w:r>
          <w:rPr>
            <w:rtl w:val="0"/>
          </w:rPr>
          <w:delText>ФС</w:delText>
        </w:r>
      </w:del>
      <w:del w:id="12676" w:date="2019-06-22T23:07:00Z" w:author="Yuriy Lebid">
        <w:r>
          <w:rPr>
            <w:rtl w:val="0"/>
          </w:rPr>
          <w:delText xml:space="preserve">) </w:delText>
        </w:r>
      </w:del>
      <w:del w:id="12677" w:date="2019-06-22T23:07:00Z" w:author="Yuriy Lebid">
        <w:r>
          <w:rPr>
            <w:rtl w:val="0"/>
          </w:rPr>
          <w:delText>все</w:delText>
        </w:r>
      </w:del>
      <w:del w:id="12678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̈</w:delText>
        </w:r>
      </w:del>
      <w:del w:id="12679" w:date="2019-06-22T23:07:00Z" w:author="Yuriy Lebid">
        <w:r>
          <w:rPr>
            <w:rtl w:val="0"/>
          </w:rPr>
          <w:delText xml:space="preserve"> большего количества амплификационных признаков</w:delText>
        </w:r>
      </w:del>
      <w:del w:id="12680" w:date="2019-06-22T23:07:00Z" w:author="Yuriy Lebid">
        <w:r>
          <w:rPr>
            <w:rtl w:val="0"/>
          </w:rPr>
          <w:delText xml:space="preserve">, </w:delText>
        </w:r>
      </w:del>
      <w:del w:id="12681" w:date="2019-06-22T23:07:00Z" w:author="Yuriy Lebid">
        <w:r>
          <w:rPr>
            <w:rtl w:val="0"/>
          </w:rPr>
          <w:delText>свойственных данной Схеме Синтеза</w:delText>
        </w:r>
      </w:del>
    </w:p>
    <w:p>
      <w:pPr>
        <w:pStyle w:val="heading 4"/>
        <w:rPr>
          <w:del w:id="1268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268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резонационная Активность </w:delText>
        </w:r>
      </w:del>
      <w:del w:id="1268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2685" w:date="2019-06-22T23:07:00Z" w:author="Yuriy Lebid"/>
        </w:rPr>
      </w:pPr>
      <w:del w:id="12686" w:date="2019-06-22T23:07:00Z" w:author="Yuriy Lebid">
        <w:r>
          <w:rPr>
            <w:rtl w:val="0"/>
          </w:rPr>
          <w:delText>образование неких коварллертных сочетаний между скунккциями</w:delText>
        </w:r>
      </w:del>
      <w:del w:id="12687" w:date="2019-06-22T23:07:00Z" w:author="Yuriy Lebid">
        <w:r>
          <w:rPr>
            <w:rtl w:val="0"/>
          </w:rPr>
          <w:delText xml:space="preserve">, </w:delText>
        </w:r>
      </w:del>
      <w:del w:id="12688" w:date="2019-06-22T23:07:00Z" w:author="Yuriy Lebid">
        <w:r>
          <w:rPr>
            <w:rtl w:val="0"/>
          </w:rPr>
          <w:delText>представляющими в разных р</w:delText>
        </w:r>
      </w:del>
      <w:del w:id="12689" w:date="2019-06-22T23:07:00Z" w:author="Yuriy Lebid">
        <w:r>
          <w:rPr>
            <w:rtl w:val="0"/>
          </w:rPr>
          <w:delText>-</w:delText>
        </w:r>
      </w:del>
      <w:del w:id="12690" w:date="2019-06-22T23:07:00Z" w:author="Yuriy Lebid">
        <w:r>
          <w:rPr>
            <w:rtl w:val="0"/>
          </w:rPr>
          <w:delText>Конфигурациях очень похожую Информацию</w:delText>
        </w:r>
      </w:del>
    </w:p>
    <w:p>
      <w:pPr>
        <w:pStyle w:val="heading 4"/>
        <w:rPr>
          <w:del w:id="1269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269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резонационная зона </w:delText>
        </w:r>
      </w:del>
      <w:del w:id="1269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2694" w:date="2019-06-22T23:07:00Z" w:author="Yuriy Lebid"/>
        </w:rPr>
      </w:pPr>
      <w:del w:id="1269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1269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2697" w:date="2019-06-22T23:07:00Z" w:author="Yuriy Lebid">
        <w:r>
          <w:rPr>
            <w:rtl w:val="0"/>
          </w:rPr>
          <w:delText>зона Пространства</w:delText>
        </w:r>
      </w:del>
      <w:del w:id="12698" w:date="2019-06-22T23:07:00Z" w:author="Yuriy Lebid">
        <w:r>
          <w:rPr>
            <w:rtl w:val="0"/>
          </w:rPr>
          <w:delText>-</w:delText>
        </w:r>
      </w:del>
      <w:del w:id="12699" w:date="2019-06-22T23:07:00Z" w:author="Yuriy Lebid">
        <w:r>
          <w:rPr>
            <w:rtl w:val="0"/>
          </w:rPr>
          <w:delText>Времени</w:delText>
        </w:r>
      </w:del>
      <w:del w:id="12700" w:date="2019-06-22T23:07:00Z" w:author="Yuriy Lebid">
        <w:r>
          <w:rPr>
            <w:rtl w:val="0"/>
          </w:rPr>
          <w:delText xml:space="preserve">, </w:delText>
        </w:r>
      </w:del>
      <w:del w:id="12701" w:date="2019-06-22T23:07:00Z" w:author="Yuriy Lebid">
        <w:r>
          <w:rPr>
            <w:rtl w:val="0"/>
          </w:rPr>
          <w:delText>в которой происходит резонационное взаимодействие различных Полей</w:delText>
        </w:r>
      </w:del>
      <w:del w:id="12702" w:date="2019-06-22T23:07:00Z" w:author="Yuriy Lebid">
        <w:r>
          <w:rPr>
            <w:rtl w:val="0"/>
          </w:rPr>
          <w:delText>-</w:delText>
        </w:r>
      </w:del>
      <w:del w:id="12703" w:date="2019-06-22T23:07:00Z" w:author="Yuriy Lebid">
        <w:r>
          <w:rPr>
            <w:rtl w:val="0"/>
          </w:rPr>
          <w:delText xml:space="preserve">Сознаний </w:delText>
        </w:r>
      </w:del>
      <w:del w:id="12704" w:date="2019-06-22T23:07:00Z" w:author="Yuriy Lebid">
        <w:r>
          <w:rPr>
            <w:rtl w:val="0"/>
          </w:rPr>
          <w:delText>(</w:delText>
        </w:r>
      </w:del>
      <w:del w:id="12705" w:date="2019-06-22T23:07:00Z" w:author="Yuriy Lebid">
        <w:r>
          <w:rPr>
            <w:rtl w:val="0"/>
          </w:rPr>
          <w:delText>ПС</w:delText>
        </w:r>
      </w:del>
      <w:del w:id="12706" w:date="2019-06-22T23:07:00Z" w:author="Yuriy Lebid">
        <w:r>
          <w:rPr>
            <w:rtl w:val="0"/>
          </w:rPr>
          <w:delText xml:space="preserve">), </w:delText>
        </w:r>
      </w:del>
      <w:del w:id="12707" w:date="2019-06-22T23:07:00Z" w:author="Yuriy Lebid">
        <w:r>
          <w:rPr>
            <w:rtl w:val="0"/>
          </w:rPr>
          <w:delText>представляющих те или иные Аспекты Качеств</w:delText>
        </w:r>
      </w:del>
    </w:p>
    <w:p>
      <w:pPr>
        <w:pStyle w:val="heading 4"/>
        <w:rPr>
          <w:del w:id="12708" w:date="2019-06-22T23:07:00Z" w:author="Yuriy Lebid"/>
          <w:rStyle w:val="Нет"/>
          <w:color w:val="000000"/>
          <w:u w:color="000000"/>
        </w:rPr>
      </w:pPr>
      <w:del w:id="1270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резонационность </w:delText>
        </w:r>
      </w:del>
      <w:del w:id="1271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- </w:delText>
        </w:r>
      </w:del>
    </w:p>
    <w:p>
      <w:pPr>
        <w:pStyle w:val="Определение"/>
        <w:rPr>
          <w:del w:id="12711" w:date="2019-06-22T23:07:00Z" w:author="Yuriy Lebid"/>
        </w:rPr>
      </w:pPr>
      <w:del w:id="12712" w:date="2019-06-22T23:07:00Z" w:author="Yuriy Lebid">
        <w:r>
          <w:rPr>
            <w:rtl w:val="0"/>
          </w:rPr>
          <w:delText xml:space="preserve">Одно из ключевых понятий </w:delText>
        </w:r>
      </w:del>
      <w:del w:id="1271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12714" w:date="2019-06-22T23:07:00Z" w:author="Yuriy Lebid">
        <w:r>
          <w:rPr>
            <w:rtl w:val="0"/>
          </w:rPr>
          <w:delText xml:space="preserve">, </w:delText>
        </w:r>
      </w:del>
      <w:del w:id="12715" w:date="2019-06-22T23:07:00Z" w:author="Yuriy Lebid">
        <w:r>
          <w:rPr>
            <w:rtl w:val="0"/>
          </w:rPr>
          <w:delText>постулирующее</w:delText>
        </w:r>
      </w:del>
      <w:del w:id="12716" w:date="2019-06-22T23:07:00Z" w:author="Yuriy Lebid">
        <w:r>
          <w:rPr>
            <w:rtl w:val="0"/>
          </w:rPr>
          <w:delText xml:space="preserve">, </w:delText>
        </w:r>
      </w:del>
      <w:del w:id="12717" w:date="2019-06-22T23:07:00Z" w:author="Yuriy Lebid">
        <w:r>
          <w:rPr>
            <w:rtl w:val="0"/>
          </w:rPr>
          <w:delText>что вс</w:delText>
        </w:r>
      </w:del>
      <w:del w:id="12718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2719" w:date="2019-06-22T23:07:00Z" w:author="Yuriy Lebid">
        <w:r>
          <w:rPr>
            <w:rtl w:val="0"/>
          </w:rPr>
          <w:delText xml:space="preserve"> мироздание построено по принципу резонационности всех е</w:delText>
        </w:r>
      </w:del>
      <w:del w:id="12720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2721" w:date="2019-06-22T23:07:00Z" w:author="Yuriy Lebid">
        <w:r>
          <w:rPr>
            <w:rtl w:val="0"/>
          </w:rPr>
          <w:delText xml:space="preserve"> бесчисленных частей</w:delText>
        </w:r>
      </w:del>
      <w:del w:id="12722" w:date="2019-06-22T23:07:00Z" w:author="Yuriy Lebid">
        <w:r>
          <w:rPr>
            <w:rtl w:val="0"/>
          </w:rPr>
          <w:delText xml:space="preserve">. </w:delText>
        </w:r>
      </w:del>
      <w:del w:id="12723" w:date="2019-06-22T23:07:00Z" w:author="Yuriy Lebid">
        <w:r>
          <w:rPr>
            <w:rtl w:val="0"/>
          </w:rPr>
          <w:delText xml:space="preserve">Ииссиидиологический термин имеет глубокую смысловую аналогию с общепринятым понятием </w:delText>
        </w:r>
      </w:del>
      <w:del w:id="12724" w:date="2019-06-22T23:07:00Z" w:author="Yuriy Lebid">
        <w:r>
          <w:rPr>
            <w:rtl w:val="0"/>
          </w:rPr>
          <w:delText>"</w:delText>
        </w:r>
      </w:del>
      <w:del w:id="12725" w:date="2019-06-22T23:07:00Z" w:author="Yuriy Lebid">
        <w:r>
          <w:rPr>
            <w:rtl w:val="0"/>
          </w:rPr>
          <w:delText>резонанса</w:delText>
        </w:r>
      </w:del>
      <w:del w:id="12726" w:date="2019-06-22T23:07:00Z" w:author="Yuriy Lebid">
        <w:r>
          <w:rPr>
            <w:rtl w:val="0"/>
          </w:rPr>
          <w:delText>" (</w:delText>
        </w:r>
      </w:del>
      <w:del w:id="12727" w:date="2019-06-22T23:07:00Z" w:author="Yuriy Lebid">
        <w:r>
          <w:rPr>
            <w:rtl w:val="0"/>
          </w:rPr>
          <w:delText>способность вступать во взаимодействие</w:delText>
        </w:r>
      </w:del>
      <w:del w:id="12728" w:date="2019-06-22T23:07:00Z" w:author="Yuriy Lebid">
        <w:r>
          <w:rPr>
            <w:rtl w:val="0"/>
          </w:rPr>
          <w:delText xml:space="preserve">) </w:delText>
        </w:r>
      </w:del>
      <w:del w:id="12729" w:date="2019-06-22T23:07:00Z" w:author="Yuriy Lebid">
        <w:r>
          <w:rPr>
            <w:rtl w:val="0"/>
          </w:rPr>
          <w:delText>и также предполагает наличие у обоих сторон схожести</w:delText>
        </w:r>
      </w:del>
      <w:del w:id="12730" w:date="2019-06-22T23:07:00Z" w:author="Yuriy Lebid">
        <w:r>
          <w:rPr>
            <w:rtl w:val="0"/>
          </w:rPr>
          <w:delText xml:space="preserve">, </w:delText>
        </w:r>
      </w:del>
      <w:del w:id="12731" w:date="2019-06-22T23:07:00Z" w:author="Yuriy Lebid">
        <w:r>
          <w:rPr>
            <w:rtl w:val="0"/>
          </w:rPr>
          <w:delText>обеспечивающей способность активно взаимодействовать</w:delText>
        </w:r>
      </w:del>
      <w:del w:id="12732" w:date="2019-06-22T23:07:00Z" w:author="Yuriy Lebid">
        <w:r>
          <w:rPr>
            <w:rtl w:val="0"/>
          </w:rPr>
          <w:delText xml:space="preserve">. </w:delText>
        </w:r>
      </w:del>
      <w:del w:id="1273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Согласно ииссиидиологии</w:delText>
        </w:r>
      </w:del>
      <w:del w:id="1273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,</w:delText>
        </w:r>
      </w:del>
      <w:del w:id="12735" w:date="2019-06-22T23:07:00Z" w:author="Yuriy Lebid">
        <w:r>
          <w:rPr>
            <w:rtl w:val="0"/>
          </w:rPr>
          <w:delText xml:space="preserve"> резонационность обусловлена наличием схожих информационных элементов в Конфигурациях Самосознаний объектов</w:delText>
        </w:r>
      </w:del>
      <w:del w:id="12736" w:date="2019-06-22T23:07:00Z" w:author="Yuriy Lebid">
        <w:r>
          <w:rPr>
            <w:rtl w:val="0"/>
          </w:rPr>
          <w:delText xml:space="preserve">, </w:delText>
        </w:r>
      </w:del>
      <w:del w:id="12737" w:date="2019-06-22T23:07:00Z" w:author="Yuriy Lebid">
        <w:r>
          <w:rPr>
            <w:rtl w:val="0"/>
          </w:rPr>
          <w:delText>вступающих во взаимодействие</w:delText>
        </w:r>
      </w:del>
      <w:del w:id="12738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273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274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резопазон </w:delText>
        </w:r>
      </w:del>
      <w:del w:id="1274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2742" w:date="2019-06-22T23:07:00Z" w:author="Yuriy Lebid"/>
        </w:rPr>
      </w:pPr>
      <w:del w:id="12743" w:date="2019-06-22T23:07:00Z" w:author="Yuriy Lebid">
        <w:r>
          <w:rPr>
            <w:rtl w:val="0"/>
          </w:rPr>
          <w:delText>пограничный «резонационный» диапазон</w:delText>
        </w:r>
      </w:del>
    </w:p>
    <w:p>
      <w:pPr>
        <w:pStyle w:val="heading 4"/>
        <w:rPr>
          <w:del w:id="1274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274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резопазонные Формо</w:delText>
        </w:r>
      </w:del>
      <w:del w:id="1274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274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системы Миров </w:delText>
        </w:r>
      </w:del>
      <w:del w:id="1274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2749" w:date="2019-06-22T23:07:00Z" w:author="Yuriy Lebid"/>
        </w:rPr>
      </w:pPr>
      <w:del w:id="12750" w:date="2019-06-22T23:07:00Z" w:author="Yuriy Lebid">
        <w:r>
          <w:rPr>
            <w:rtl w:val="0"/>
          </w:rPr>
          <w:delText>общий принцип осуществления энергоинформационной динамики равночастотных реализационных Форм</w:delText>
        </w:r>
      </w:del>
      <w:del w:id="12751" w:date="2019-06-22T23:07:00Z" w:author="Yuriy Lebid">
        <w:r>
          <w:rPr>
            <w:rtl w:val="0"/>
          </w:rPr>
          <w:delText xml:space="preserve">, </w:delText>
        </w:r>
      </w:del>
      <w:del w:id="12752" w:date="2019-06-22T23:07:00Z" w:author="Yuriy Lebid">
        <w:r>
          <w:rPr>
            <w:rtl w:val="0"/>
          </w:rPr>
          <w:delText>одновременно проявленных в одних и тех же диапазонах мерности</w:delText>
        </w:r>
      </w:del>
      <w:del w:id="12753" w:date="2019-06-22T23:07:00Z" w:author="Yuriy Lebid">
        <w:r>
          <w:rPr>
            <w:rtl w:val="0"/>
          </w:rPr>
          <w:delText xml:space="preserve">, </w:delText>
        </w:r>
      </w:del>
      <w:del w:id="12754" w:date="2019-06-22T23:07:00Z" w:author="Yuriy Lebid">
        <w:r>
          <w:rPr>
            <w:rtl w:val="0"/>
          </w:rPr>
          <w:delText>но структурированных качественно разным Содержанием</w:delText>
        </w:r>
      </w:del>
    </w:p>
    <w:p>
      <w:pPr>
        <w:pStyle w:val="heading 4"/>
        <w:rPr>
          <w:del w:id="12755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1275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«РЕЗОСКОНЦЕОННАЯ» Инволюционная Ветвь </w:delText>
        </w:r>
      </w:del>
      <w:del w:id="1275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275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по смыслу образовано от слов «резонанс» и «концентрация»</w:delText>
        </w:r>
      </w:del>
      <w:del w:id="1275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2760" w:date="2019-06-22T23:07:00Z" w:author="Yuriy Lebid"/>
        </w:rPr>
      </w:pPr>
      <w:del w:id="12761" w:date="2019-06-22T23:07:00Z" w:author="Yuriy Lebid">
        <w:r>
          <w:rPr>
            <w:rtl w:val="0"/>
          </w:rPr>
          <w:delText xml:space="preserve">одна из </w:delText>
        </w:r>
      </w:del>
      <w:del w:id="12762" w:date="2019-06-22T23:07:00Z" w:author="Yuriy Lebid">
        <w:r>
          <w:rPr>
            <w:rtl w:val="0"/>
          </w:rPr>
          <w:delText>24-</w:delText>
        </w:r>
      </w:del>
      <w:del w:id="12763" w:date="2019-06-22T23:07:00Z" w:author="Yuriy Lebid">
        <w:r>
          <w:rPr>
            <w:rtl w:val="0"/>
          </w:rPr>
          <w:delText>х Ветвей одновременного Процесса Самопознания Высшего Разума</w:delText>
        </w:r>
      </w:del>
      <w:del w:id="12764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2765" w:date="2019-06-22T23:07:00Z" w:author="Yuriy Lebid"/>
        </w:rPr>
      </w:pPr>
      <w:del w:id="1276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276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276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276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</w:delText>
        </w:r>
      </w:del>
      <w:del w:id="12770" w:date="2019-06-22T23:07:00Z" w:author="Yuriy Lebid">
        <w:r>
          <w:rPr>
            <w:rtl w:val="0"/>
          </w:rPr>
          <w:delText>:</w:delText>
        </w:r>
      </w:del>
      <w:del w:id="1277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12772" w:date="2019-06-22T23:07:00Z" w:author="Yuriy Lebid">
        <w:r>
          <w:rPr>
            <w:rtl w:val="0"/>
          </w:rPr>
          <w:delText>ВКРЦЫЫЫЙЙ</w:delText>
        </w:r>
      </w:del>
      <w:del w:id="12773" w:date="2019-06-22T23:07:00Z" w:author="Yuriy Lebid">
        <w:r>
          <w:rPr>
            <w:rtl w:val="0"/>
          </w:rPr>
          <w:delText>-</w:delText>
        </w:r>
      </w:del>
      <w:del w:id="12774" w:date="2019-06-22T23:07:00Z" w:author="Yuriy Lebid">
        <w:r>
          <w:rPr>
            <w:rtl w:val="0"/>
          </w:rPr>
          <w:delText>ККР</w:delText>
        </w:r>
      </w:del>
      <w:del w:id="12775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12776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277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реквисфронк виллкри </w:delText>
        </w:r>
      </w:del>
      <w:del w:id="1277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2779" w:date="2019-06-22T23:07:00Z" w:author="Yuriy Lebid"/>
          <w:rStyle w:val="Нет"/>
          <w:rFonts w:ascii="Times" w:cs="Times" w:hAnsi="Times" w:eastAsia="Times"/>
        </w:rPr>
      </w:pPr>
      <w:del w:id="1278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1278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2782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 xml:space="preserve"> </w:delText>
        </w:r>
      </w:del>
      <w:del w:id="12783" w:date="2019-06-22T23:07:00Z" w:author="Yuriy Lebid">
        <w:r>
          <w:rPr>
            <w:rtl w:val="0"/>
          </w:rPr>
          <w:delText>флакглаассный периферический фалхатно</w:delText>
        </w:r>
      </w:del>
      <w:del w:id="12784" w:date="2019-06-22T23:07:00Z" w:author="Yuriy Lebid">
        <w:r>
          <w:rPr>
            <w:rtl w:val="0"/>
          </w:rPr>
          <w:delText>-</w:delText>
        </w:r>
      </w:del>
      <w:del w:id="12785" w:date="2019-06-22T23:07:00Z" w:author="Yuriy Lebid">
        <w:r>
          <w:rPr>
            <w:rtl w:val="0"/>
          </w:rPr>
          <w:delText>малсоновый излучатель</w:delText>
        </w:r>
      </w:del>
    </w:p>
    <w:p>
      <w:pPr>
        <w:pStyle w:val="heading 4"/>
        <w:rPr>
          <w:del w:id="12786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278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реконверстность </w:delText>
        </w:r>
      </w:del>
      <w:del w:id="1278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2789" w:date="2019-06-22T23:07:00Z" w:author="Yuriy Lebid"/>
        </w:rPr>
      </w:pPr>
      <w:del w:id="12790" w:date="2019-06-22T23:07:00Z" w:author="Yuriy Lebid">
        <w:r>
          <w:rPr>
            <w:rtl w:val="0"/>
          </w:rPr>
          <w:delText>свойство</w:delText>
        </w:r>
      </w:del>
      <w:del w:id="12791" w:date="2019-06-22T23:07:00Z" w:author="Yuriy Lebid">
        <w:r>
          <w:rPr>
            <w:rtl w:val="0"/>
          </w:rPr>
          <w:delText xml:space="preserve">, </w:delText>
        </w:r>
      </w:del>
      <w:del w:id="12792" w:date="2019-06-22T23:07:00Z" w:author="Yuriy Lebid">
        <w:r>
          <w:rPr>
            <w:rtl w:val="0"/>
          </w:rPr>
          <w:delText>которое позволяет каждому ССС</w:delText>
        </w:r>
      </w:del>
      <w:del w:id="12793" w:date="2019-06-22T23:07:00Z" w:author="Yuriy Lebid">
        <w:r>
          <w:rPr>
            <w:rtl w:val="0"/>
          </w:rPr>
          <w:delText>-</w:delText>
        </w:r>
      </w:del>
      <w:del w:id="12794" w:date="2019-06-22T23:07:00Z" w:author="Yuriy Lebid">
        <w:r>
          <w:rPr>
            <w:rtl w:val="0"/>
          </w:rPr>
          <w:delText>фрагменту</w:delText>
        </w:r>
      </w:del>
      <w:del w:id="12795" w:date="2019-06-22T23:07:00Z" w:author="Yuriy Lebid">
        <w:r>
          <w:rPr>
            <w:rtl w:val="0"/>
          </w:rPr>
          <w:delText xml:space="preserve">, </w:delText>
        </w:r>
      </w:del>
      <w:del w:id="12796" w:date="2019-06-22T23:07:00Z" w:author="Yuriy Lebid">
        <w:r>
          <w:rPr>
            <w:rtl w:val="0"/>
          </w:rPr>
          <w:delText xml:space="preserve">пребывая в состоянии неотрывного «слияния» </w:delText>
        </w:r>
      </w:del>
      <w:del w:id="12797" w:date="2019-06-22T23:07:00Z" w:author="Yuriy Lebid">
        <w:r>
          <w:rPr>
            <w:rtl w:val="0"/>
          </w:rPr>
          <w:delText>(</w:delText>
        </w:r>
      </w:del>
      <w:del w:id="12798" w:date="2019-06-22T23:07:00Z" w:author="Yuriy Lebid">
        <w:r>
          <w:rPr>
            <w:rtl w:val="0"/>
          </w:rPr>
          <w:delText>общности</w:delText>
        </w:r>
      </w:del>
      <w:del w:id="12799" w:date="2019-06-22T23:07:00Z" w:author="Yuriy Lebid">
        <w:r>
          <w:rPr>
            <w:rtl w:val="0"/>
          </w:rPr>
          <w:delText xml:space="preserve">) </w:delText>
        </w:r>
      </w:del>
      <w:del w:id="12800" w:date="2019-06-22T23:07:00Z" w:author="Yuriy Lebid">
        <w:r>
          <w:rPr>
            <w:rtl w:val="0"/>
          </w:rPr>
          <w:delText>со всей остальной частью Информации</w:delText>
        </w:r>
      </w:del>
      <w:del w:id="12801" w:date="2019-06-22T23:07:00Z" w:author="Yuriy Lebid">
        <w:r>
          <w:rPr>
            <w:rtl w:val="0"/>
          </w:rPr>
          <w:delText xml:space="preserve">, </w:delText>
        </w:r>
      </w:del>
      <w:del w:id="12802" w:date="2019-06-22T23:07:00Z" w:author="Yuriy Lebid">
        <w:r>
          <w:rPr>
            <w:rtl w:val="0"/>
          </w:rPr>
          <w:delText>всегда и неизменно проявлять лишь свойственные ему индивидуальные признаки</w:delText>
        </w:r>
      </w:del>
      <w:del w:id="12803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2804" w:date="2019-06-22T23:07:00Z" w:author="Yuriy Lebid"/>
        </w:rPr>
      </w:pPr>
      <w:del w:id="1280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</w:delText>
        </w:r>
      </w:del>
      <w:del w:id="1280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2807" w:date="2019-06-22T23:07:00Z" w:author="Yuriy Lebid">
        <w:r>
          <w:rPr>
            <w:rtl w:val="0"/>
          </w:rPr>
          <w:delText xml:space="preserve"> </w:delText>
        </w:r>
      </w:del>
      <w:del w:id="12808" w:date="2019-06-22T23:07:00Z" w:author="Yuriy Lebid">
        <w:r>
          <w:rPr>
            <w:rStyle w:val="Hyperlink.1"/>
            <w:rtl w:val="0"/>
          </w:rPr>
          <w:delText>реконверстный</w:delText>
        </w:r>
      </w:del>
      <w:del w:id="12809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2810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281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281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2813" w:date="2019-06-22T23:07:00Z" w:author="Yuriy Lebid">
        <w:r>
          <w:rPr>
            <w:rStyle w:val="Hyperlink.1"/>
            <w:rtl w:val="0"/>
          </w:rPr>
          <w:delText>реконверстные Конфигурации</w:delText>
        </w:r>
      </w:del>
      <w:del w:id="12814" w:date="2019-06-22T23:07:00Z" w:author="Yuriy Lebid">
        <w:r>
          <w:rPr>
            <w:rtl w:val="0"/>
          </w:rPr>
          <w:delText xml:space="preserve"> – абсолютно устойчивые и уникальные по своим характеристикам и свойствам соединения информационных взаимосвязей</w:delText>
        </w:r>
      </w:del>
      <w:del w:id="12815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2816" w:date="2019-06-22T23:07:00Z" w:author="Yuriy Lebid"/>
          <w:rStyle w:val="Нет"/>
          <w:color w:val="000000"/>
          <w:u w:color="000000"/>
        </w:rPr>
      </w:pPr>
      <w:del w:id="1281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рекондитивный </w:delText>
        </w:r>
      </w:del>
      <w:del w:id="1281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1281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от лат</w:delText>
        </w:r>
      </w:del>
      <w:del w:id="1282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.  </w:delText>
        </w:r>
      </w:del>
      <w:del w:id="1282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en-US"/>
          </w:rPr>
          <w:delText>reconditus</w:delText>
        </w:r>
      </w:del>
      <w:del w:id="1282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 – отделенный</w:delText>
        </w:r>
      </w:del>
      <w:del w:id="1282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, </w:delText>
        </w:r>
      </w:del>
      <w:del w:id="128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глубокий</w:delText>
        </w:r>
      </w:del>
      <w:del w:id="1282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, </w:delText>
        </w:r>
      </w:del>
      <w:del w:id="1282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тайный</w:delText>
        </w:r>
      </w:del>
      <w:del w:id="1282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2828" w:date="2019-06-22T23:07:00Z" w:author="Yuriy Lebid"/>
          <w:rStyle w:val="Нет"/>
          <w:rFonts w:ascii="Times New Roman" w:cs="Times New Roman" w:hAnsi="Times New Roman" w:eastAsia="Times New Roman"/>
          <w:b w:val="1"/>
          <w:bCs w:val="1"/>
          <w:i w:val="1"/>
          <w:iCs w:val="1"/>
          <w:sz w:val="20"/>
          <w:szCs w:val="20"/>
        </w:rPr>
      </w:pPr>
      <w:del w:id="12829" w:date="2019-06-22T23:07:00Z" w:author="Yuriy Lebid">
        <w:r>
          <w:rPr>
            <w:rtl w:val="0"/>
          </w:rPr>
          <w:delText>отдельный</w:delText>
        </w:r>
      </w:del>
      <w:del w:id="12830" w:date="2019-06-22T23:07:00Z" w:author="Yuriy Lebid">
        <w:r>
          <w:rPr>
            <w:rtl w:val="0"/>
          </w:rPr>
          <w:delText xml:space="preserve">, </w:delText>
        </w:r>
      </w:del>
      <w:del w:id="12831" w:date="2019-06-22T23:07:00Z" w:author="Yuriy Lebid">
        <w:r>
          <w:rPr>
            <w:rtl w:val="0"/>
          </w:rPr>
          <w:delText>самостоятельный</w:delText>
        </w:r>
      </w:del>
      <w:del w:id="12832" w:date="2019-06-22T23:07:00Z" w:author="Yuriy Lebid">
        <w:r>
          <w:rPr>
            <w:rtl w:val="0"/>
          </w:rPr>
          <w:delText xml:space="preserve">; </w:delText>
        </w:r>
      </w:del>
      <w:del w:id="12833" w:date="2019-06-22T23:07:00Z" w:author="Yuriy Lebid">
        <w:r>
          <w:rPr>
            <w:rtl w:val="0"/>
          </w:rPr>
          <w:delText>самодостаточный по каким</w:delText>
        </w:r>
      </w:del>
      <w:del w:id="12834" w:date="2019-06-22T23:07:00Z" w:author="Yuriy Lebid">
        <w:r>
          <w:rPr>
            <w:rtl w:val="0"/>
          </w:rPr>
          <w:delText>-</w:delText>
        </w:r>
      </w:del>
      <w:del w:id="12835" w:date="2019-06-22T23:07:00Z" w:author="Yuriy Lebid">
        <w:r>
          <w:rPr>
            <w:rtl w:val="0"/>
          </w:rPr>
          <w:delText>то свойствам или признакам</w:delText>
        </w:r>
      </w:del>
      <w:del w:id="12836" w:date="2019-06-22T23:07:00Z" w:author="Yuriy Lebid">
        <w:r>
          <w:rPr>
            <w:rtl w:val="0"/>
          </w:rPr>
          <w:delText xml:space="preserve">; </w:delText>
        </w:r>
      </w:del>
      <w:del w:id="12837" w:date="2019-06-22T23:07:00Z" w:author="Yuriy Lebid">
        <w:r>
          <w:rPr>
            <w:rtl w:val="0"/>
          </w:rPr>
          <w:delText>независящий от чего</w:delText>
        </w:r>
      </w:del>
      <w:del w:id="12838" w:date="2019-06-22T23:07:00Z" w:author="Yuriy Lebid">
        <w:r>
          <w:rPr>
            <w:rtl w:val="0"/>
          </w:rPr>
          <w:delText>-</w:delText>
        </w:r>
      </w:del>
      <w:del w:id="12839" w:date="2019-06-22T23:07:00Z" w:author="Yuriy Lebid">
        <w:r>
          <w:rPr>
            <w:rtl w:val="0"/>
          </w:rPr>
          <w:delText>либо</w:delText>
        </w:r>
      </w:del>
    </w:p>
    <w:p>
      <w:pPr>
        <w:pStyle w:val="heading 4"/>
        <w:rPr>
          <w:del w:id="1284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284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Рекордата</w:delText>
        </w:r>
      </w:del>
      <w:del w:id="128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</w:delText>
        </w:r>
      </w:del>
      <w:del w:id="1284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284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28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284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recordor</w:delText>
        </w:r>
      </w:del>
      <w:del w:id="128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вспоминать</w:delText>
        </w:r>
      </w:del>
      <w:del w:id="1284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28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думать</w:delText>
        </w:r>
      </w:del>
      <w:del w:id="128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Normal.0"/>
        <w:rPr>
          <w:del w:id="12851" w:date="2019-06-22T23:07:00Z" w:author="Yuriy Lebid"/>
          <w:rStyle w:val="Нет"/>
          <w:rFonts w:ascii="Times" w:cs="Times" w:hAnsi="Times" w:eastAsia="Times"/>
          <w:sz w:val="20"/>
          <w:szCs w:val="20"/>
        </w:rPr>
      </w:pPr>
      <w:del w:id="12852" w:date="2019-06-22T23:07:00Z" w:author="Yuriy Lebid">
        <w:r>
          <w:rPr>
            <w:rtl w:val="0"/>
          </w:rPr>
          <w:delText>«функциональная структура» ЕСИП</w:delText>
        </w:r>
      </w:del>
      <w:del w:id="12853" w:date="2019-06-22T23:07:00Z" w:author="Yuriy Lebid">
        <w:r>
          <w:rPr>
            <w:rtl w:val="0"/>
          </w:rPr>
          <w:delText>-</w:delText>
        </w:r>
      </w:del>
      <w:del w:id="12854" w:date="2019-06-22T23:07:00Z" w:author="Yuriy Lebid">
        <w:r>
          <w:rPr>
            <w:rtl w:val="0"/>
          </w:rPr>
          <w:delText>Сознания</w:delText>
        </w:r>
      </w:del>
      <w:del w:id="12855" w:date="2019-06-22T23:07:00Z" w:author="Yuriy Lebid">
        <w:r>
          <w:rPr>
            <w:rtl w:val="0"/>
          </w:rPr>
          <w:delText xml:space="preserve">: </w:delText>
        </w:r>
      </w:del>
      <w:del w:id="12856" w:date="2019-06-22T23:07:00Z" w:author="Yuriy Lebid">
        <w:r>
          <w:rPr>
            <w:rtl w:val="0"/>
          </w:rPr>
          <w:delText>абиссальный Аналог нашей «субтеррансивной ОДС</w:delText>
        </w:r>
      </w:del>
      <w:del w:id="12857" w:date="2019-06-22T23:07:00Z" w:author="Yuriy Lebid">
        <w:r>
          <w:rPr>
            <w:rtl w:val="0"/>
          </w:rPr>
          <w:delText>-</w:delText>
        </w:r>
      </w:del>
      <w:del w:id="12858" w:date="2019-06-22T23:07:00Z" w:author="Yuriy Lebid">
        <w:r>
          <w:rPr>
            <w:rtl w:val="0"/>
          </w:rPr>
          <w:delText xml:space="preserve">ФЛК» </w:delText>
        </w:r>
      </w:del>
      <w:del w:id="12859" w:date="2019-06-22T23:07:00Z" w:author="Yuriy Lebid">
        <w:r>
          <w:rPr>
            <w:rtl w:val="0"/>
          </w:rPr>
          <w:delText>(</w:delText>
        </w:r>
      </w:del>
      <w:del w:id="12860" w:date="2019-06-22T23:07:00Z" w:author="Yuriy Lebid">
        <w:r>
          <w:rPr>
            <w:rtl w:val="0"/>
          </w:rPr>
          <w:delText xml:space="preserve">индивидуальной </w:delText>
        </w:r>
      </w:del>
      <w:del w:id="12861" w:date="2019-06-22T23:07:00Z" w:author="Yuriy Lebid">
        <w:r>
          <w:rPr>
            <w:rStyle w:val="Hyperlink.2"/>
            <w:rtl w:val="0"/>
          </w:rPr>
          <w:delText xml:space="preserve">ОЛЛАКТ ДРУОТММ системы и </w:delText>
        </w:r>
      </w:del>
      <w:del w:id="12862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ФЛУУ</w:delText>
        </w:r>
      </w:del>
      <w:del w:id="12863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-</w:delText>
        </w:r>
      </w:del>
      <w:del w:id="12864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ЛУУ</w:delText>
        </w:r>
      </w:del>
      <w:del w:id="12865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-</w:delText>
        </w:r>
      </w:del>
      <w:del w:id="12866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комплекса</w:delText>
        </w:r>
      </w:del>
      <w:del w:id="12867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)</w:delText>
        </w:r>
      </w:del>
      <w:del w:id="12868" w:date="2019-06-22T23:07:00Z" w:author="Yuriy Lebid">
        <w:r>
          <w:rPr>
            <w:rtl w:val="0"/>
          </w:rPr>
          <w:delText xml:space="preserve">, </w:delText>
        </w:r>
      </w:del>
      <w:del w:id="12869" w:date="2019-06-22T23:07:00Z" w:author="Yuriy Lebid">
        <w:r>
          <w:rPr>
            <w:rtl w:val="0"/>
          </w:rPr>
          <w:delText>функционально выполняющий в ЕСИП</w:delText>
        </w:r>
      </w:del>
      <w:del w:id="12870" w:date="2019-06-22T23:07:00Z" w:author="Yuriy Lebid">
        <w:r>
          <w:rPr>
            <w:rtl w:val="0"/>
          </w:rPr>
          <w:delText>-</w:delText>
        </w:r>
      </w:del>
      <w:del w:id="12871" w:date="2019-06-22T23:07:00Z" w:author="Yuriy Lebid">
        <w:r>
          <w:rPr>
            <w:rtl w:val="0"/>
          </w:rPr>
          <w:delText>Сознании роль Памяти</w:delText>
        </w:r>
      </w:del>
    </w:p>
    <w:p>
      <w:pPr>
        <w:pStyle w:val="heading 4"/>
        <w:rPr>
          <w:del w:id="1287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287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реллгниссма </w:delText>
        </w:r>
      </w:del>
      <w:del w:id="1287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- </w:delText>
        </w:r>
      </w:del>
    </w:p>
    <w:p>
      <w:pPr>
        <w:pStyle w:val="Определение"/>
        <w:rPr>
          <w:del w:id="12875" w:date="2019-06-22T23:07:00Z" w:author="Yuriy Lebid"/>
        </w:rPr>
      </w:pPr>
      <w:del w:id="12876" w:date="2019-06-22T23:07:00Z" w:author="Yuriy Lebid">
        <w:r>
          <w:rPr>
            <w:rtl w:val="0"/>
          </w:rPr>
          <w:delText>индивидуальный ротационный Цикл личности</w:delText>
        </w:r>
      </w:del>
      <w:del w:id="12877" w:date="2019-06-22T23:07:00Z" w:author="Yuriy Lebid">
        <w:r>
          <w:rPr>
            <w:rtl w:val="0"/>
          </w:rPr>
          <w:delText>;</w:delText>
        </w:r>
      </w:del>
      <w:del w:id="12878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12879" w:date="2019-06-22T23:07:00Z" w:author="Yuriy Lebid">
        <w:r>
          <w:rPr>
            <w:rtl w:val="0"/>
          </w:rPr>
          <w:delText>«каузальная Картина» каждого человека</w:delText>
        </w:r>
      </w:del>
    </w:p>
    <w:p>
      <w:pPr>
        <w:pStyle w:val="heading 4"/>
        <w:rPr>
          <w:del w:id="1288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288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ремотсубессивный </w:delText>
        </w:r>
      </w:del>
      <w:del w:id="1288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2883" w:date="2019-06-22T23:07:00Z" w:author="Yuriy Lebid"/>
        </w:rPr>
      </w:pPr>
      <w:del w:id="12884" w:date="2019-06-22T23:07:00Z" w:author="Yuriy Lebid">
        <w:r>
          <w:rPr>
            <w:rtl w:val="0"/>
          </w:rPr>
          <w:delText>универсальный</w:delText>
        </w:r>
      </w:del>
      <w:del w:id="12885" w:date="2019-06-22T23:07:00Z" w:author="Yuriy Lebid">
        <w:r>
          <w:rPr>
            <w:rtl w:val="0"/>
          </w:rPr>
          <w:delText>;</w:delText>
        </w:r>
      </w:del>
      <w:del w:id="12886" w:date="2019-06-22T23:07:00Z" w:author="Yuriy Lebid">
        <w:r>
          <w:rPr>
            <w:rStyle w:val="Нет"/>
            <w:rFonts w:ascii="Calibri" w:cs="Calibri" w:hAnsi="Calibri" w:eastAsia="Calibri"/>
            <w:rtl w:val="0"/>
            <w:lang w:val="ru-RU"/>
          </w:rPr>
          <w:delText xml:space="preserve"> </w:delText>
        </w:r>
      </w:del>
      <w:del w:id="12887" w:date="2019-06-22T23:07:00Z" w:author="Yuriy Lebid">
        <w:r>
          <w:rPr>
            <w:rtl w:val="0"/>
          </w:rPr>
          <w:delText>находящийся как бы за пределами осознаваемого нами Существования</w:delText>
        </w:r>
      </w:del>
    </w:p>
    <w:p>
      <w:pPr>
        <w:pStyle w:val="heading 4"/>
        <w:rPr>
          <w:del w:id="12888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288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ренитивно </w:delText>
        </w:r>
      </w:del>
      <w:del w:id="1289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- </w:delText>
        </w:r>
      </w:del>
    </w:p>
    <w:p>
      <w:pPr>
        <w:pStyle w:val="Определение"/>
        <w:rPr>
          <w:del w:id="12891" w:date="2019-06-22T23:07:00Z" w:author="Yuriy Lebid"/>
        </w:rPr>
      </w:pPr>
      <w:del w:id="12892" w:date="2019-06-22T23:07:00Z" w:author="Yuriy Lebid">
        <w:r>
          <w:rPr>
            <w:rtl w:val="0"/>
          </w:rPr>
          <w:delText>действовать глубокомысленно</w:delText>
        </w:r>
      </w:del>
      <w:del w:id="12893" w:date="2019-06-22T23:07:00Z" w:author="Yuriy Lebid">
        <w:r>
          <w:rPr>
            <w:rtl w:val="0"/>
          </w:rPr>
          <w:delText xml:space="preserve">, </w:delText>
        </w:r>
      </w:del>
      <w:del w:id="12894" w:date="2019-06-22T23:07:00Z" w:author="Yuriy Lebid">
        <w:r>
          <w:rPr>
            <w:rtl w:val="0"/>
          </w:rPr>
          <w:delText>со всесторонним анализом</w:delText>
        </w:r>
      </w:del>
      <w:del w:id="12895" w:date="2019-06-22T23:07:00Z" w:author="Yuriy Lebid">
        <w:r>
          <w:rPr>
            <w:rtl w:val="0"/>
          </w:rPr>
          <w:delText xml:space="preserve">, </w:delText>
        </w:r>
      </w:del>
      <w:del w:id="12896" w:date="2019-06-22T23:07:00Z" w:author="Yuriy Lebid">
        <w:r>
          <w:rPr>
            <w:rtl w:val="0"/>
          </w:rPr>
          <w:delText>амплиативно</w:delText>
        </w:r>
      </w:del>
      <w:del w:id="12897" w:date="2019-06-22T23:07:00Z" w:author="Yuriy Lebid">
        <w:r>
          <w:rPr>
            <w:rtl w:val="0"/>
          </w:rPr>
          <w:delText xml:space="preserve">; </w:delText>
        </w:r>
      </w:del>
      <w:del w:id="12898" w:date="2019-06-22T23:07:00Z" w:author="Yuriy Lebid">
        <w:r>
          <w:rPr>
            <w:rtl w:val="0"/>
          </w:rPr>
          <w:delText>относиться к чему</w:delText>
        </w:r>
      </w:del>
      <w:del w:id="12899" w:date="2019-06-22T23:07:00Z" w:author="Yuriy Lebid">
        <w:r>
          <w:rPr>
            <w:rtl w:val="0"/>
          </w:rPr>
          <w:delText>-</w:delText>
        </w:r>
      </w:del>
      <w:del w:id="12900" w:date="2019-06-22T23:07:00Z" w:author="Yuriy Lebid">
        <w:r>
          <w:rPr>
            <w:rtl w:val="0"/>
          </w:rPr>
          <w:delText>то со всей ответственностью и скрупул</w:delText>
        </w:r>
      </w:del>
      <w:del w:id="12901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2902" w:date="2019-06-22T23:07:00Z" w:author="Yuriy Lebid">
        <w:r>
          <w:rPr>
            <w:rtl w:val="0"/>
          </w:rPr>
          <w:delText>зностью</w:delText>
        </w:r>
      </w:del>
    </w:p>
    <w:p>
      <w:pPr>
        <w:pStyle w:val="heading 4"/>
        <w:rPr>
          <w:del w:id="12903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290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ресоллссумы</w:delText>
        </w:r>
      </w:del>
      <w:del w:id="129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12906" w:date="2019-06-22T23:07:00Z" w:author="Yuriy Lebid"/>
        </w:rPr>
      </w:pPr>
      <w:del w:id="12907" w:date="2019-06-22T23:07:00Z" w:author="Yuriy Lebid">
        <w:r>
          <w:rPr>
            <w:rtl w:val="0"/>
          </w:rPr>
          <w:delText>детские учреждения</w:delText>
        </w:r>
      </w:del>
      <w:del w:id="12908" w:date="2019-06-22T23:07:00Z" w:author="Yuriy Lebid">
        <w:r>
          <w:rPr>
            <w:rtl w:val="0"/>
          </w:rPr>
          <w:delText>,</w:delText>
        </w:r>
      </w:del>
      <w:del w:id="1290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12910" w:date="2019-06-22T23:07:00Z" w:author="Yuriy Lebid">
        <w:r>
          <w:rPr>
            <w:rtl w:val="0"/>
          </w:rPr>
          <w:delText>профессионально занимающиеся воспитанием и целенаправленным развитием врожд</w:delText>
        </w:r>
      </w:del>
      <w:del w:id="12911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2912" w:date="2019-06-22T23:07:00Z" w:author="Yuriy Lebid">
        <w:r>
          <w:rPr>
            <w:rtl w:val="0"/>
          </w:rPr>
          <w:delText>нных способностей у детей</w:delText>
        </w:r>
      </w:del>
      <w:del w:id="12913" w:date="2019-06-22T23:07:00Z" w:author="Yuriy Lebid">
        <w:r>
          <w:rPr>
            <w:rtl w:val="0"/>
          </w:rPr>
          <w:delText xml:space="preserve">, </w:delText>
        </w:r>
      </w:del>
      <w:del w:id="12914" w:date="2019-06-22T23:07:00Z" w:author="Yuriy Lebid">
        <w:r>
          <w:rPr>
            <w:rtl w:val="0"/>
          </w:rPr>
          <w:delText>начиная с их эмбрионального состояния</w:delText>
        </w:r>
      </w:del>
    </w:p>
    <w:p>
      <w:pPr>
        <w:pStyle w:val="Определение"/>
        <w:ind w:left="0" w:firstLine="0"/>
        <w:rPr>
          <w:del w:id="12915" w:date="2019-06-22T23:07:00Z" w:author="Yuriy Lebid"/>
        </w:rPr>
      </w:pPr>
    </w:p>
    <w:p>
      <w:pPr>
        <w:pStyle w:val="Определение"/>
        <w:ind w:left="0" w:firstLine="0"/>
        <w:rPr>
          <w:del w:id="12916" w:date="2019-06-22T23:07:00Z" w:author="Yuriy Lebid"/>
          <w:rStyle w:val="Нет"/>
          <w:rFonts w:ascii="SchoolBook" w:cs="SchoolBook" w:hAnsi="SchoolBook" w:eastAsia="SchoolBook"/>
          <w:b w:val="1"/>
          <w:bCs w:val="1"/>
          <w:sz w:val="28"/>
          <w:szCs w:val="28"/>
        </w:rPr>
      </w:pPr>
      <w:del w:id="12917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sz w:val="28"/>
            <w:szCs w:val="28"/>
            <w:rtl w:val="0"/>
            <w:lang w:val="ru-RU"/>
          </w:rPr>
          <w:delText xml:space="preserve">ретардация </w:delText>
        </w:r>
      </w:del>
      <w:del w:id="1291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sz w:val="20"/>
            <w:szCs w:val="20"/>
            <w:rtl w:val="0"/>
            <w:lang w:val="ru-RU"/>
          </w:rPr>
          <w:delText>(</w:delText>
        </w:r>
      </w:del>
      <w:del w:id="1291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sz w:val="20"/>
            <w:szCs w:val="20"/>
            <w:rtl w:val="0"/>
            <w:lang w:val="ru-RU"/>
          </w:rPr>
          <w:delText>от лат</w:delText>
        </w:r>
      </w:del>
      <w:del w:id="1292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sz w:val="20"/>
            <w:szCs w:val="20"/>
            <w:rtl w:val="0"/>
            <w:lang w:val="ru-RU"/>
          </w:rPr>
          <w:delText xml:space="preserve">. </w:delText>
        </w:r>
      </w:del>
      <w:del w:id="1292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sz w:val="20"/>
            <w:szCs w:val="20"/>
            <w:rtl w:val="0"/>
            <w:lang w:val="en-US"/>
          </w:rPr>
          <w:delText>retardation</w:delText>
        </w:r>
      </w:del>
      <w:del w:id="1292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sz w:val="20"/>
            <w:szCs w:val="20"/>
            <w:rtl w:val="0"/>
            <w:lang w:val="ru-RU"/>
          </w:rPr>
          <w:delText xml:space="preserve"> – замедление</w:delText>
        </w:r>
      </w:del>
      <w:del w:id="12923" w:date="2019-06-22T23:07:00Z" w:author="Yuriy Lebid">
        <w:r>
          <w:rPr>
            <w:rStyle w:val="Нет"/>
            <w:sz w:val="20"/>
            <w:szCs w:val="20"/>
            <w:rtl w:val="0"/>
            <w:lang w:val="ru-RU"/>
          </w:rPr>
          <w:delText>,</w:delText>
        </w:r>
      </w:del>
      <w:del w:id="1292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sz w:val="20"/>
            <w:szCs w:val="20"/>
            <w:rtl w:val="0"/>
            <w:lang w:val="ru-RU"/>
          </w:rPr>
          <w:delText xml:space="preserve"> остановка</w:delText>
        </w:r>
      </w:del>
      <w:del w:id="1292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sz w:val="20"/>
            <w:szCs w:val="2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2926" w:date="2019-06-22T23:07:00Z" w:author="Yuriy Lebid"/>
        </w:rPr>
      </w:pPr>
      <w:del w:id="12927" w:date="2019-06-22T23:07:00Z" w:author="Yuriy Lebid">
        <w:r>
          <w:rPr>
            <w:rtl w:val="0"/>
          </w:rPr>
          <w:delText xml:space="preserve">замедление темпов развития Формы Самосознания </w:delText>
        </w:r>
      </w:del>
      <w:del w:id="12928" w:date="2019-06-22T23:07:00Z" w:author="Yuriy Lebid">
        <w:r>
          <w:rPr>
            <w:rtl w:val="0"/>
          </w:rPr>
          <w:delText>(</w:delText>
        </w:r>
      </w:del>
      <w:del w:id="12929" w:date="2019-06-22T23:07:00Z" w:author="Yuriy Lebid">
        <w:r>
          <w:rPr>
            <w:rtl w:val="0"/>
          </w:rPr>
          <w:delText>ФС</w:delText>
        </w:r>
      </w:del>
      <w:del w:id="12930" w:date="2019-06-22T23:07:00Z" w:author="Yuriy Lebid">
        <w:r>
          <w:rPr>
            <w:rtl w:val="0"/>
          </w:rPr>
          <w:delText xml:space="preserve">) </w:delText>
        </w:r>
      </w:del>
      <w:del w:id="12931" w:date="2019-06-22T23:07:00Z" w:author="Yuriy Lebid">
        <w:r>
          <w:rPr>
            <w:rtl w:val="0"/>
          </w:rPr>
          <w:delText>при избыточной активности в ее</w:delText>
        </w:r>
      </w:del>
      <w:del w:id="12932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̈</w:delText>
        </w:r>
      </w:del>
      <w:del w:id="12933" w:date="2019-06-22T23:07:00Z" w:author="Yuriy Lebid">
        <w:r>
          <w:rPr>
            <w:rtl w:val="0"/>
          </w:rPr>
          <w:delText xml:space="preserve"> Фокусной Динамике </w:delText>
        </w:r>
      </w:del>
      <w:del w:id="12934" w:date="2019-06-22T23:07:00Z" w:author="Yuriy Lebid">
        <w:r>
          <w:rPr>
            <w:rtl w:val="0"/>
          </w:rPr>
          <w:delText>(</w:delText>
        </w:r>
      </w:del>
      <w:del w:id="12935" w:date="2019-06-22T23:07:00Z" w:author="Yuriy Lebid">
        <w:r>
          <w:rPr>
            <w:rtl w:val="0"/>
          </w:rPr>
          <w:delText>ФД</w:delText>
        </w:r>
      </w:del>
      <w:del w:id="12936" w:date="2019-06-22T23:07:00Z" w:author="Yuriy Lebid">
        <w:r>
          <w:rPr>
            <w:rtl w:val="0"/>
          </w:rPr>
          <w:delText xml:space="preserve">) </w:delText>
        </w:r>
      </w:del>
      <w:del w:id="12937" w:date="2019-06-22T23:07:00Z" w:author="Yuriy Lebid">
        <w:r>
          <w:rPr>
            <w:rtl w:val="0"/>
          </w:rPr>
          <w:delText>СФУУРММ</w:delText>
        </w:r>
      </w:del>
      <w:del w:id="12938" w:date="2019-06-22T23:07:00Z" w:author="Yuriy Lebid">
        <w:r>
          <w:rPr>
            <w:rtl w:val="0"/>
          </w:rPr>
          <w:delText>-</w:delText>
        </w:r>
      </w:del>
      <w:del w:id="12939" w:date="2019-06-22T23:07:00Z" w:author="Yuriy Lebid">
        <w:r>
          <w:rPr>
            <w:rtl w:val="0"/>
          </w:rPr>
          <w:delText>Форм протоформных Направлений</w:delText>
        </w:r>
      </w:del>
      <w:del w:id="12940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2941" w:date="2019-06-22T23:07:00Z" w:author="Yuriy Lebid"/>
        </w:rPr>
      </w:pPr>
      <w:del w:id="1294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</w:delText>
        </w:r>
      </w:del>
      <w:del w:id="1294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2944" w:date="2019-06-22T23:07:00Z" w:author="Yuriy Lebid">
        <w:r>
          <w:rPr>
            <w:rtl w:val="0"/>
          </w:rPr>
          <w:delText xml:space="preserve"> деградация</w:delText>
        </w:r>
      </w:del>
      <w:del w:id="12945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12946" w:date="2019-06-22T23:07:00Z" w:author="Yuriy Lebid"/>
          <w:rStyle w:val="Нет"/>
          <w:color w:val="000000"/>
          <w:u w:color="000000"/>
        </w:rPr>
      </w:pPr>
      <w:del w:id="1294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рецептусность </w:delText>
        </w:r>
      </w:del>
      <w:del w:id="1294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29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29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295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receptus</w:delText>
        </w:r>
      </w:del>
      <w:del w:id="1295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общепринятый</w:delText>
        </w:r>
      </w:del>
      <w:del w:id="1295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2954" w:date="2019-06-22T23:07:00Z" w:author="Yuriy Lebid"/>
          <w:rStyle w:val="Нет"/>
          <w:rFonts w:ascii="Calibri" w:cs="Calibri" w:hAnsi="Calibri" w:eastAsia="Calibri"/>
        </w:rPr>
      </w:pPr>
      <w:del w:id="12955" w:date="2019-06-22T23:07:00Z" w:author="Yuriy Lebid">
        <w:r>
          <w:rPr>
            <w:rtl w:val="0"/>
          </w:rPr>
          <w:delText>естественность</w:delText>
        </w:r>
      </w:del>
      <w:del w:id="12956" w:date="2019-06-22T23:07:00Z" w:author="Yuriy Lebid">
        <w:r>
          <w:rPr>
            <w:rtl w:val="0"/>
          </w:rPr>
          <w:delText xml:space="preserve">, </w:delText>
        </w:r>
      </w:del>
      <w:del w:id="12957" w:date="2019-06-22T23:07:00Z" w:author="Yuriy Lebid">
        <w:r>
          <w:rPr>
            <w:rtl w:val="0"/>
          </w:rPr>
          <w:delText>предсказуемость</w:delText>
        </w:r>
      </w:del>
      <w:del w:id="12958" w:date="2019-06-22T23:07:00Z" w:author="Yuriy Lebid">
        <w:r>
          <w:rPr>
            <w:rStyle w:val="Нет"/>
            <w:rFonts w:ascii="Calibri" w:cs="Calibri" w:hAnsi="Calibri" w:eastAsia="Calibri"/>
            <w:rtl w:val="0"/>
            <w:lang w:val="ru-RU"/>
          </w:rPr>
          <w:delText>.</w:delText>
        </w:r>
      </w:del>
    </w:p>
    <w:p>
      <w:pPr>
        <w:pStyle w:val="Определение"/>
        <w:rPr>
          <w:del w:id="12959" w:date="2019-06-22T23:07:00Z" w:author="Yuriy Lebid"/>
          <w:rStyle w:val="Нет"/>
          <w:rFonts w:ascii="Calibri" w:cs="Calibri" w:hAnsi="Calibri" w:eastAsia="Calibri"/>
          <w:i w:val="1"/>
          <w:iCs w:val="1"/>
        </w:rPr>
      </w:pPr>
      <w:del w:id="1296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Производные</w:delText>
        </w:r>
      </w:del>
      <w:del w:id="1296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2962" w:date="2019-06-22T23:07:00Z" w:author="Yuriy Lebid">
        <w:r>
          <w:rPr>
            <w:rStyle w:val="Нет"/>
            <w:rFonts w:ascii="Calibri" w:cs="Calibri" w:hAnsi="Calibri" w:eastAsia="Calibri"/>
            <w:i w:val="1"/>
            <w:iCs w:val="1"/>
            <w:rtl w:val="0"/>
            <w:lang w:val="ru-RU"/>
          </w:rPr>
          <w:delText xml:space="preserve"> </w:delText>
        </w:r>
      </w:del>
      <w:del w:id="12963" w:date="2019-06-22T23:07:00Z" w:author="Yuriy Lebid">
        <w:r>
          <w:rPr>
            <w:rStyle w:val="Hyperlink.1"/>
            <w:rtl w:val="0"/>
          </w:rPr>
          <w:delText>рецептусно</w:delText>
        </w:r>
      </w:del>
      <w:del w:id="12964" w:date="2019-06-22T23:07:00Z" w:author="Yuriy Lebid">
        <w:r>
          <w:rPr>
            <w:rtl w:val="0"/>
          </w:rPr>
          <w:delText xml:space="preserve"> – естественным образом</w:delText>
        </w:r>
      </w:del>
      <w:del w:id="12965" w:date="2019-06-22T23:07:00Z" w:author="Yuriy Lebid">
        <w:r>
          <w:rPr>
            <w:rtl w:val="0"/>
          </w:rPr>
          <w:delText>;</w:delText>
        </w:r>
      </w:del>
    </w:p>
    <w:p>
      <w:pPr>
        <w:pStyle w:val="Определение"/>
        <w:rPr>
          <w:del w:id="12966" w:date="2019-06-22T23:07:00Z" w:author="Yuriy Lebid"/>
        </w:rPr>
      </w:pPr>
      <w:del w:id="12967" w:date="2019-06-22T23:07:00Z" w:author="Yuriy Lebid">
        <w:r>
          <w:rPr>
            <w:rStyle w:val="Hyperlink.1"/>
            <w:rtl w:val="0"/>
          </w:rPr>
          <w:delText>рецептусный</w:delText>
        </w:r>
      </w:del>
      <w:del w:id="12968" w:date="2019-06-22T23:07:00Z" w:author="Yuriy Lebid">
        <w:r>
          <w:rPr>
            <w:rtl w:val="0"/>
          </w:rPr>
          <w:delText xml:space="preserve"> – о процессе профективной </w:delText>
        </w:r>
      </w:del>
      <w:del w:id="12969" w:date="2019-06-22T23:07:00Z" w:author="Yuriy Lebid">
        <w:r>
          <w:rPr>
            <w:rtl w:val="0"/>
          </w:rPr>
          <w:delText>(</w:delText>
        </w:r>
      </w:del>
      <w:del w:id="12970" w:date="2019-06-22T23:07:00Z" w:author="Yuriy Lebid">
        <w:r>
          <w:rPr>
            <w:rtl w:val="0"/>
          </w:rPr>
          <w:delText>объективной</w:delText>
        </w:r>
      </w:del>
      <w:del w:id="12971" w:date="2019-06-22T23:07:00Z" w:author="Yuriy Lebid">
        <w:r>
          <w:rPr>
            <w:rtl w:val="0"/>
          </w:rPr>
          <w:delText xml:space="preserve">) </w:delText>
        </w:r>
      </w:del>
      <w:del w:id="12972" w:date="2019-06-22T23:07:00Z" w:author="Yuriy Lebid">
        <w:r>
          <w:rPr>
            <w:rtl w:val="0"/>
          </w:rPr>
          <w:delText xml:space="preserve">стимуляции каждого Фокуса скррууллерртной системы нашим Фокусом Пристального Внимания </w:delText>
        </w:r>
      </w:del>
      <w:del w:id="12973" w:date="2019-06-22T23:07:00Z" w:author="Yuriy Lebid">
        <w:r>
          <w:rPr>
            <w:rtl w:val="0"/>
          </w:rPr>
          <w:delText>(</w:delText>
        </w:r>
      </w:del>
      <w:del w:id="12974" w:date="2019-06-22T23:07:00Z" w:author="Yuriy Lebid">
        <w:r>
          <w:rPr>
            <w:rtl w:val="0"/>
          </w:rPr>
          <w:delText>ФПВ</w:delText>
        </w:r>
      </w:del>
      <w:del w:id="12975" w:date="2019-06-22T23:07:00Z" w:author="Yuriy Lebid">
        <w:r>
          <w:rPr>
            <w:rtl w:val="0"/>
          </w:rPr>
          <w:delText xml:space="preserve">) </w:delText>
        </w:r>
      </w:del>
      <w:del w:id="12976" w:date="2019-06-22T23:07:00Z" w:author="Yuriy Lebid">
        <w:r>
          <w:rPr>
            <w:rtl w:val="0"/>
          </w:rPr>
          <w:delText>за сч</w:delText>
        </w:r>
      </w:del>
      <w:del w:id="12977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2978" w:date="2019-06-22T23:07:00Z" w:author="Yuriy Lebid">
        <w:r>
          <w:rPr>
            <w:rtl w:val="0"/>
          </w:rPr>
          <w:delText>т наличия в н</w:delText>
        </w:r>
      </w:del>
      <w:del w:id="12979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2980" w:date="2019-06-22T23:07:00Z" w:author="Yuriy Lebid">
        <w:r>
          <w:rPr>
            <w:rtl w:val="0"/>
          </w:rPr>
          <w:delText>м определ</w:delText>
        </w:r>
      </w:del>
      <w:del w:id="12981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2982" w:date="2019-06-22T23:07:00Z" w:author="Yuriy Lebid">
        <w:r>
          <w:rPr>
            <w:rtl w:val="0"/>
          </w:rPr>
          <w:delText>нного нереализованного творческого Энерго</w:delText>
        </w:r>
      </w:del>
      <w:del w:id="12983" w:date="2019-06-22T23:07:00Z" w:author="Yuriy Lebid">
        <w:r>
          <w:rPr>
            <w:rtl w:val="0"/>
          </w:rPr>
          <w:delText>-</w:delText>
        </w:r>
      </w:del>
      <w:del w:id="12984" w:date="2019-06-22T23:07:00Z" w:author="Yuriy Lebid">
        <w:r>
          <w:rPr>
            <w:rtl w:val="0"/>
          </w:rPr>
          <w:delText>Потенциала</w:delText>
        </w:r>
      </w:del>
      <w:del w:id="12985" w:date="2019-06-22T23:07:00Z" w:author="Yuriy Lebid">
        <w:r>
          <w:rPr>
            <w:rtl w:val="0"/>
          </w:rPr>
          <w:delText xml:space="preserve">, </w:delText>
        </w:r>
      </w:del>
      <w:del w:id="12986" w:date="2019-06-22T23:07:00Z" w:author="Yuriy Lebid">
        <w:r>
          <w:rPr>
            <w:rtl w:val="0"/>
          </w:rPr>
          <w:delText>который обусловливает постоянную неуравновешенность ФПВ</w:delText>
        </w:r>
      </w:del>
      <w:del w:id="12987" w:date="2019-06-22T23:07:00Z" w:author="Yuriy Lebid">
        <w:r>
          <w:rPr>
            <w:rtl w:val="0"/>
          </w:rPr>
          <w:delText xml:space="preserve">, </w:delText>
        </w:r>
      </w:del>
      <w:del w:id="12988" w:date="2019-06-22T23:07:00Z" w:author="Yuriy Lebid">
        <w:r>
          <w:rPr>
            <w:rtl w:val="0"/>
          </w:rPr>
          <w:delText>побуждая его резонационно амицирировать в те Фокусы</w:delText>
        </w:r>
      </w:del>
      <w:del w:id="12989" w:date="2019-06-22T23:07:00Z" w:author="Yuriy Lebid">
        <w:r>
          <w:rPr>
            <w:rtl w:val="0"/>
          </w:rPr>
          <w:delText xml:space="preserve">, </w:delText>
        </w:r>
      </w:del>
      <w:del w:id="12990" w:date="2019-06-22T23:07:00Z" w:author="Yuriy Lebid">
        <w:r>
          <w:rPr>
            <w:rtl w:val="0"/>
          </w:rPr>
          <w:delText>где это состояние может гармонизироваться</w:delText>
        </w:r>
      </w:del>
      <w:del w:id="12991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2992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299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риккосы </w:delText>
        </w:r>
      </w:del>
      <w:del w:id="1299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2995" w:date="2019-06-22T23:07:00Z" w:author="Yuriy Lebid"/>
        </w:rPr>
      </w:pPr>
      <w:del w:id="12996" w:date="2019-06-22T23:07:00Z" w:author="Yuriy Lebid">
        <w:r>
          <w:rPr>
            <w:rtl w:val="0"/>
          </w:rPr>
          <w:delText xml:space="preserve">многогранники </w:delText>
        </w:r>
      </w:del>
      <w:del w:id="12997" w:date="2019-06-22T23:07:00Z" w:author="Yuriy Lebid">
        <w:r>
          <w:rPr>
            <w:rtl w:val="0"/>
          </w:rPr>
          <w:delText>(</w:delText>
        </w:r>
      </w:del>
      <w:del w:id="12998" w:date="2019-06-22T23:07:00Z" w:author="Yuriy Lebid">
        <w:r>
          <w:rPr>
            <w:rtl w:val="0"/>
          </w:rPr>
          <w:delText>октаэдры</w:delText>
        </w:r>
      </w:del>
      <w:del w:id="12999" w:date="2019-06-22T23:07:00Z" w:author="Yuriy Lebid">
        <w:r>
          <w:rPr>
            <w:rtl w:val="0"/>
          </w:rPr>
          <w:delText xml:space="preserve">, </w:delText>
        </w:r>
      </w:del>
      <w:del w:id="13000" w:date="2019-06-22T23:07:00Z" w:author="Yuriy Lebid">
        <w:r>
          <w:rPr>
            <w:rtl w:val="0"/>
          </w:rPr>
          <w:delText>гексаэдры</w:delText>
        </w:r>
      </w:del>
      <w:del w:id="13001" w:date="2019-06-22T23:07:00Z" w:author="Yuriy Lebid">
        <w:r>
          <w:rPr>
            <w:rtl w:val="0"/>
          </w:rPr>
          <w:delText xml:space="preserve">, </w:delText>
        </w:r>
      </w:del>
      <w:del w:id="13002" w:date="2019-06-22T23:07:00Z" w:author="Yuriy Lebid">
        <w:r>
          <w:rPr>
            <w:rtl w:val="0"/>
          </w:rPr>
          <w:delText>икосаэдры</w:delText>
        </w:r>
      </w:del>
      <w:del w:id="13003" w:date="2019-06-22T23:07:00Z" w:author="Yuriy Lebid">
        <w:r>
          <w:rPr>
            <w:rtl w:val="0"/>
          </w:rPr>
          <w:delText xml:space="preserve">, </w:delText>
        </w:r>
      </w:del>
      <w:del w:id="13004" w:date="2019-06-22T23:07:00Z" w:author="Yuriy Lebid">
        <w:r>
          <w:rPr>
            <w:rtl w:val="0"/>
          </w:rPr>
          <w:delText>додекаэдры</w:delText>
        </w:r>
      </w:del>
      <w:del w:id="13005" w:date="2019-06-22T23:07:00Z" w:author="Yuriy Lebid">
        <w:r>
          <w:rPr>
            <w:rtl w:val="0"/>
          </w:rPr>
          <w:delText xml:space="preserve">), </w:delText>
        </w:r>
      </w:del>
      <w:del w:id="13006" w:date="2019-06-22T23:07:00Z" w:author="Yuriy Lebid">
        <w:r>
          <w:rPr>
            <w:rtl w:val="0"/>
          </w:rPr>
          <w:delText>структурирующие абсолютно все квантовые Формо</w:delText>
        </w:r>
      </w:del>
      <w:del w:id="13007" w:date="2019-06-22T23:07:00Z" w:author="Yuriy Lebid">
        <w:r>
          <w:rPr>
            <w:rtl w:val="0"/>
          </w:rPr>
          <w:delText>-</w:delText>
        </w:r>
      </w:del>
      <w:del w:id="13008" w:date="2019-06-22T23:07:00Z" w:author="Yuriy Lebid">
        <w:r>
          <w:rPr>
            <w:rtl w:val="0"/>
          </w:rPr>
          <w:delText xml:space="preserve">системы </w:delText>
        </w:r>
      </w:del>
      <w:del w:id="13009" w:date="2019-06-22T23:07:00Z" w:author="Yuriy Lebid">
        <w:r>
          <w:rPr>
            <w:rtl w:val="0"/>
          </w:rPr>
          <w:delText>(</w:delText>
        </w:r>
      </w:del>
      <w:del w:id="13010" w:date="2019-06-22T23:07:00Z" w:author="Yuriy Lebid">
        <w:r>
          <w:rPr>
            <w:rtl w:val="0"/>
          </w:rPr>
          <w:delText>включая и наши клеточные Формы Самосознаний</w:delText>
        </w:r>
      </w:del>
      <w:del w:id="13011" w:date="2019-06-22T23:07:00Z" w:author="Yuriy Lebid">
        <w:r>
          <w:rPr>
            <w:rtl w:val="0"/>
          </w:rPr>
          <w:delText>)</w:delText>
        </w:r>
      </w:del>
    </w:p>
    <w:p>
      <w:pPr>
        <w:pStyle w:val="Normal.0"/>
        <w:rPr>
          <w:del w:id="13012" w:date="2019-06-22T23:07:00Z" w:author="Yuriy Lebid"/>
        </w:rPr>
      </w:pPr>
      <w:del w:id="13013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sz w:val="28"/>
            <w:szCs w:val="28"/>
            <w:rtl w:val="0"/>
            <w:lang w:val="ru-RU"/>
          </w:rPr>
          <w:delText>рикстерусная ДНК</w:delText>
        </w:r>
      </w:del>
      <w:del w:id="13014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13015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(</w:delText>
        </w:r>
      </w:del>
      <w:del w:id="13016" w:date="2019-06-22T23:07:00Z" w:author="Yuriy Lebid">
        <w:r>
          <w:rPr>
            <w:rStyle w:val="Hyperlink.2"/>
            <w:rtl w:val="0"/>
          </w:rPr>
          <w:delText>дезоксирибонуклеи́новая кислота́</w:delText>
        </w:r>
      </w:del>
      <w:del w:id="13017" w:date="2019-06-22T23:07:00Z" w:author="Yuriy Lebid">
        <w:r>
          <w:rPr>
            <w:rStyle w:val="Hyperlink.2"/>
            <w:rtl w:val="0"/>
          </w:rPr>
          <w:delText>)</w:delText>
        </w:r>
      </w:del>
      <w:del w:id="13018" w:date="2019-06-22T23:07:00Z" w:author="Yuriy Lebid">
        <w:r>
          <w:rPr>
            <w:rStyle w:val="Нет"/>
            <w:rFonts w:ascii="Arial" w:hAnsi="Arial"/>
            <w:shd w:val="clear" w:color="auto" w:fill="ffffff"/>
            <w:rtl w:val="0"/>
            <w:lang w:val="ru-RU"/>
          </w:rPr>
          <w:delText xml:space="preserve"> </w:delText>
        </w:r>
      </w:del>
      <w:del w:id="13019" w:date="2019-06-22T23:07:00Z" w:author="Yuriy Lebid">
        <w:r>
          <w:rPr>
            <w:rStyle w:val="Hyperlink.1"/>
            <w:rtl w:val="0"/>
          </w:rPr>
          <w:delText>-</w:delText>
        </w:r>
      </w:del>
    </w:p>
    <w:p>
      <w:pPr>
        <w:pStyle w:val="Определение"/>
        <w:rPr>
          <w:del w:id="13020" w:date="2019-06-22T23:07:00Z" w:author="Yuriy Lebid"/>
        </w:rPr>
      </w:pPr>
      <w:del w:id="13021" w:date="2019-06-22T23:07:00Z" w:author="Yuriy Lebid">
        <w:r>
          <w:rPr>
            <w:rtl w:val="0"/>
          </w:rPr>
          <w:delText>вариация структуры ДНК</w:delText>
        </w:r>
      </w:del>
      <w:del w:id="13022" w:date="2019-06-22T23:07:00Z" w:author="Yuriy Lebid">
        <w:r>
          <w:rPr>
            <w:rtl w:val="0"/>
          </w:rPr>
          <w:delText xml:space="preserve">, </w:delText>
        </w:r>
      </w:del>
      <w:del w:id="13023" w:date="2019-06-22T23:07:00Z" w:author="Yuriy Lebid">
        <w:r>
          <w:rPr>
            <w:rtl w:val="0"/>
          </w:rPr>
          <w:delText>отличная от</w:delText>
        </w:r>
      </w:del>
      <w:del w:id="1302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13025" w:date="2019-06-22T23:07:00Z" w:author="Yuriy Lebid">
        <w:r>
          <w:rPr>
            <w:rtl w:val="0"/>
          </w:rPr>
          <w:delText>характерной для нас двуспиральной</w:delText>
        </w:r>
      </w:del>
    </w:p>
    <w:p>
      <w:pPr>
        <w:pStyle w:val="heading 4"/>
        <w:rPr>
          <w:del w:id="1302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02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риллвессерисы </w:delText>
        </w:r>
      </w:del>
      <w:del w:id="1302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029" w:date="2019-06-22T23:07:00Z" w:author="Yuriy Lebid"/>
        </w:rPr>
      </w:pPr>
      <w:del w:id="13030" w:date="2019-06-22T23:07:00Z" w:author="Yuriy Lebid">
        <w:r>
          <w:rPr>
            <w:rtl w:val="0"/>
          </w:rPr>
          <w:delText>специфические Инфо</w:delText>
        </w:r>
      </w:del>
      <w:del w:id="13031" w:date="2019-06-22T23:07:00Z" w:author="Yuriy Lebid">
        <w:r>
          <w:rPr>
            <w:rtl w:val="0"/>
          </w:rPr>
          <w:delText>-</w:delText>
        </w:r>
      </w:del>
      <w:del w:id="13032" w:date="2019-06-22T23:07:00Z" w:author="Yuriy Lebid">
        <w:r>
          <w:rPr>
            <w:rtl w:val="0"/>
          </w:rPr>
          <w:delText xml:space="preserve">Формы – условно световые </w:delText>
        </w:r>
      </w:del>
      <w:del w:id="13033" w:date="2019-06-22T23:07:00Z" w:author="Yuriy Lebid">
        <w:r>
          <w:rPr>
            <w:rtl w:val="0"/>
          </w:rPr>
          <w:delText>(</w:delText>
        </w:r>
      </w:del>
      <w:del w:id="13034" w:date="2019-06-22T23:07:00Z" w:author="Yuriy Lebid">
        <w:r>
          <w:rPr>
            <w:rtl w:val="0"/>
          </w:rPr>
          <w:delText>поскольку состоят из фотино и гравитино</w:delText>
        </w:r>
      </w:del>
      <w:del w:id="13035" w:date="2019-06-22T23:07:00Z" w:author="Yuriy Lebid">
        <w:r>
          <w:rPr>
            <w:rtl w:val="0"/>
          </w:rPr>
          <w:delText xml:space="preserve">) </w:delText>
        </w:r>
      </w:del>
      <w:del w:id="13036" w:date="2019-06-22T23:07:00Z" w:author="Yuriy Lebid">
        <w:r>
          <w:rPr>
            <w:rtl w:val="0"/>
          </w:rPr>
          <w:delText xml:space="preserve">типы психоментальной субстанции Полей Сознаний </w:delText>
        </w:r>
      </w:del>
      <w:del w:id="13037" w:date="2019-06-22T23:07:00Z" w:author="Yuriy Lebid">
        <w:r>
          <w:rPr>
            <w:rtl w:val="0"/>
          </w:rPr>
          <w:delText>(</w:delText>
        </w:r>
      </w:del>
      <w:del w:id="13038" w:date="2019-06-22T23:07:00Z" w:author="Yuriy Lebid">
        <w:r>
          <w:rPr>
            <w:rtl w:val="0"/>
          </w:rPr>
          <w:delText>ПС</w:delText>
        </w:r>
      </w:del>
      <w:del w:id="13039" w:date="2019-06-22T23:07:00Z" w:author="Yuriy Lebid">
        <w:r>
          <w:rPr>
            <w:rtl w:val="0"/>
          </w:rPr>
          <w:delText xml:space="preserve">), </w:delText>
        </w:r>
      </w:del>
      <w:del w:id="13040" w:date="2019-06-22T23:07:00Z" w:author="Yuriy Lebid">
        <w:r>
          <w:rPr>
            <w:rtl w:val="0"/>
          </w:rPr>
          <w:delText xml:space="preserve">генерируемые представителями других </w:delText>
        </w:r>
      </w:del>
      <w:del w:id="13041" w:date="2019-06-22T23:07:00Z" w:author="Yuriy Lebid">
        <w:r>
          <w:rPr>
            <w:rtl w:val="0"/>
          </w:rPr>
          <w:delText>(</w:delText>
        </w:r>
      </w:del>
      <w:del w:id="13042" w:date="2019-06-22T23:07:00Z" w:author="Yuriy Lebid">
        <w:r>
          <w:rPr>
            <w:rtl w:val="0"/>
          </w:rPr>
          <w:delText>кроме людей</w:delText>
        </w:r>
      </w:del>
      <w:del w:id="13043" w:date="2019-06-22T23:07:00Z" w:author="Yuriy Lebid">
        <w:r>
          <w:rPr>
            <w:rtl w:val="0"/>
          </w:rPr>
          <w:delText xml:space="preserve">) </w:delText>
        </w:r>
      </w:del>
      <w:del w:id="13044" w:date="2019-06-22T23:07:00Z" w:author="Yuriy Lebid">
        <w:r>
          <w:rPr>
            <w:rtl w:val="0"/>
          </w:rPr>
          <w:delText>Прото</w:delText>
        </w:r>
      </w:del>
      <w:del w:id="13045" w:date="2019-06-22T23:07:00Z" w:author="Yuriy Lebid">
        <w:r>
          <w:rPr>
            <w:rtl w:val="0"/>
          </w:rPr>
          <w:delText>-</w:delText>
        </w:r>
      </w:del>
      <w:del w:id="13046" w:date="2019-06-22T23:07:00Z" w:author="Yuriy Lebid">
        <w:r>
          <w:rPr>
            <w:rtl w:val="0"/>
          </w:rPr>
          <w:delText>Форм</w:delText>
        </w:r>
      </w:del>
    </w:p>
    <w:p>
      <w:pPr>
        <w:pStyle w:val="heading 4"/>
        <w:rPr>
          <w:del w:id="1304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04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ротационный ноовременной сдвиг </w:delText>
        </w:r>
      </w:del>
      <w:del w:id="130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- </w:delText>
        </w:r>
      </w:del>
    </w:p>
    <w:p>
      <w:pPr>
        <w:pStyle w:val="Определение"/>
        <w:rPr>
          <w:del w:id="13050" w:date="2019-06-22T23:07:00Z" w:author="Yuriy Lebid"/>
        </w:rPr>
      </w:pPr>
      <w:del w:id="13051" w:date="2019-06-22T23:07:00Z" w:author="Yuriy Lebid">
        <w:r>
          <w:rPr>
            <w:rtl w:val="0"/>
          </w:rPr>
          <w:delText>индивидуальный показатель динамики инерционного линейного «смещения» всех пространственно</w:delText>
        </w:r>
      </w:del>
      <w:del w:id="13052" w:date="2019-06-22T23:07:00Z" w:author="Yuriy Lebid">
        <w:r>
          <w:rPr>
            <w:rtl w:val="0"/>
          </w:rPr>
          <w:delText>-</w:delText>
        </w:r>
      </w:del>
      <w:del w:id="13053" w:date="2019-06-22T23:07:00Z" w:author="Yuriy Lebid">
        <w:r>
          <w:rPr>
            <w:rtl w:val="0"/>
          </w:rPr>
          <w:delText>временных Формо</w:delText>
        </w:r>
      </w:del>
      <w:del w:id="13054" w:date="2019-06-22T23:07:00Z" w:author="Yuriy Lebid">
        <w:r>
          <w:rPr>
            <w:rtl w:val="0"/>
          </w:rPr>
          <w:delText>-</w:delText>
        </w:r>
      </w:del>
      <w:del w:id="13055" w:date="2019-06-22T23:07:00Z" w:author="Yuriy Lebid">
        <w:r>
          <w:rPr>
            <w:rtl w:val="0"/>
          </w:rPr>
          <w:delText>структур</w:delText>
        </w:r>
      </w:del>
      <w:del w:id="13056" w:date="2019-06-22T23:07:00Z" w:author="Yuriy Lebid">
        <w:r>
          <w:rPr>
            <w:rtl w:val="0"/>
          </w:rPr>
          <w:delText xml:space="preserve">, </w:delText>
        </w:r>
      </w:del>
      <w:del w:id="13057" w:date="2019-06-22T23:07:00Z" w:author="Yuriy Lebid">
        <w:r>
          <w:rPr>
            <w:rtl w:val="0"/>
          </w:rPr>
          <w:delText>организующих инерционное творчество Коллективных Разумов каждого типа тр</w:delText>
        </w:r>
      </w:del>
      <w:del w:id="13058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3059" w:date="2019-06-22T23:07:00Z" w:author="Yuriy Lebid">
        <w:r>
          <w:rPr>
            <w:rtl w:val="0"/>
          </w:rPr>
          <w:delText>х</w:delText>
        </w:r>
      </w:del>
      <w:del w:id="13060" w:date="2019-06-22T23:07:00Z" w:author="Yuriy Lebid">
        <w:r>
          <w:rPr>
            <w:rtl w:val="0"/>
          </w:rPr>
          <w:delText>-</w:delText>
        </w:r>
      </w:del>
      <w:del w:id="13061" w:date="2019-06-22T23:07:00Z" w:author="Yuriy Lebid">
        <w:r>
          <w:rPr>
            <w:rtl w:val="0"/>
          </w:rPr>
          <w:delText>четыр</w:delText>
        </w:r>
      </w:del>
      <w:del w:id="13062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3063" w:date="2019-06-22T23:07:00Z" w:author="Yuriy Lebid">
        <w:r>
          <w:rPr>
            <w:rtl w:val="0"/>
          </w:rPr>
          <w:delText>хмерной Реальности</w:delText>
        </w:r>
      </w:del>
      <w:del w:id="13064" w:date="2019-06-22T23:07:00Z" w:author="Yuriy Lebid">
        <w:r>
          <w:rPr>
            <w:rtl w:val="0"/>
          </w:rPr>
          <w:delText xml:space="preserve">, </w:delText>
        </w:r>
      </w:del>
      <w:del w:id="13065" w:date="2019-06-22T23:07:00Z" w:author="Yuriy Lebid">
        <w:r>
          <w:rPr>
            <w:rtl w:val="0"/>
          </w:rPr>
          <w:delText>по отношению друг к другу</w:delText>
        </w:r>
      </w:del>
      <w:del w:id="13066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3067" w:date="2019-06-22T23:07:00Z" w:author="Yuriy Lebid"/>
        </w:rPr>
      </w:pPr>
      <w:del w:id="1306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306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307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307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13072" w:date="2019-06-22T23:07:00Z" w:author="Yuriy Lebid">
        <w:r>
          <w:rPr>
            <w:rtl w:val="0"/>
          </w:rPr>
          <w:delText xml:space="preserve"> ФФЛУАРРС</w:delText>
        </w:r>
      </w:del>
      <w:del w:id="13073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13074" w:date="2019-06-22T23:07:00Z" w:author="Yuriy Lebid"/>
          <w:rStyle w:val="Нет"/>
          <w:color w:val="000000"/>
          <w:u w:color="000000"/>
        </w:rPr>
      </w:pPr>
      <w:del w:id="1307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ротационный цикл </w:delText>
        </w:r>
      </w:del>
      <w:del w:id="1307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077" w:date="2019-06-22T23:07:00Z" w:author="Yuriy Lebid"/>
        </w:rPr>
      </w:pPr>
      <w:del w:id="1307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в ииссиидиологии </w:delText>
        </w:r>
      </w:del>
      <w:del w:id="13079" w:date="2019-06-22T23:07:00Z" w:author="Yuriy Lebid">
        <w:r>
          <w:rPr>
            <w:rtl w:val="0"/>
          </w:rPr>
          <w:delText>это закономерный результат пространственного проявления в нашем Самосознании некой творческой динамики определ</w:delText>
        </w:r>
      </w:del>
      <w:del w:id="13080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3081" w:date="2019-06-22T23:07:00Z" w:author="Yuriy Lebid">
        <w:r>
          <w:rPr>
            <w:rtl w:val="0"/>
          </w:rPr>
          <w:delText>нных групп «чакрамных личностей»</w:delText>
        </w:r>
      </w:del>
      <w:del w:id="13082" w:date="2019-06-22T23:07:00Z" w:author="Yuriy Lebid">
        <w:r>
          <w:rPr>
            <w:rtl w:val="0"/>
          </w:rPr>
          <w:delText xml:space="preserve">, </w:delText>
        </w:r>
      </w:del>
      <w:del w:id="13083" w:date="2019-06-22T23:07:00Z" w:author="Yuriy Lebid">
        <w:r>
          <w:rPr>
            <w:rtl w:val="0"/>
          </w:rPr>
          <w:delText>а вернее</w:delText>
        </w:r>
      </w:del>
      <w:del w:id="13084" w:date="2019-06-22T23:07:00Z" w:author="Yuriy Lebid">
        <w:r>
          <w:rPr>
            <w:rtl w:val="0"/>
          </w:rPr>
          <w:delText xml:space="preserve">, </w:delText>
        </w:r>
      </w:del>
      <w:del w:id="13085" w:date="2019-06-22T23:07:00Z" w:author="Yuriy Lebid">
        <w:r>
          <w:rPr>
            <w:rtl w:val="0"/>
          </w:rPr>
          <w:delText>их УУ</w:delText>
        </w:r>
      </w:del>
      <w:del w:id="13086" w:date="2019-06-22T23:07:00Z" w:author="Yuriy Lebid">
        <w:r>
          <w:rPr>
            <w:rtl w:val="0"/>
          </w:rPr>
          <w:delText>-</w:delText>
        </w:r>
      </w:del>
      <w:del w:id="13087" w:date="2019-06-22T23:07:00Z" w:author="Yuriy Lebid">
        <w:r>
          <w:rPr>
            <w:rtl w:val="0"/>
          </w:rPr>
          <w:delText>ВВУ</w:delText>
        </w:r>
      </w:del>
      <w:del w:id="13088" w:date="2019-06-22T23:07:00Z" w:author="Yuriy Lebid">
        <w:r>
          <w:rPr>
            <w:rtl w:val="0"/>
          </w:rPr>
          <w:delText>-</w:delText>
        </w:r>
      </w:del>
      <w:del w:id="13089" w:date="2019-06-22T23:07:00Z" w:author="Yuriy Lebid">
        <w:r>
          <w:rPr>
            <w:rtl w:val="0"/>
          </w:rPr>
          <w:delText>копий</w:delText>
        </w:r>
      </w:del>
      <w:del w:id="13090" w:date="2019-06-22T23:07:00Z" w:author="Yuriy Lebid">
        <w:r>
          <w:rPr>
            <w:rtl w:val="0"/>
          </w:rPr>
          <w:delText xml:space="preserve">, </w:delText>
        </w:r>
      </w:del>
      <w:del w:id="13091" w:date="2019-06-22T23:07:00Z" w:author="Yuriy Lebid">
        <w:r>
          <w:rPr>
            <w:rtl w:val="0"/>
          </w:rPr>
          <w:delText>которые своими специфическими качествами и характером свойственной их творчеству динамики структурируют и определяют таким образом всю специфику свойств Сущностей Времени и Пространства каждой из Формо</w:delText>
        </w:r>
      </w:del>
      <w:del w:id="13092" w:date="2019-06-22T23:07:00Z" w:author="Yuriy Lebid">
        <w:r>
          <w:rPr>
            <w:rtl w:val="0"/>
          </w:rPr>
          <w:delText>-</w:delText>
        </w:r>
      </w:del>
      <w:del w:id="13093" w:date="2019-06-22T23:07:00Z" w:author="Yuriy Lebid">
        <w:r>
          <w:rPr>
            <w:rtl w:val="0"/>
          </w:rPr>
          <w:delText>систем Миров каждого из «Континуумов» в бесконечном Существовании Прото</w:delText>
        </w:r>
      </w:del>
      <w:del w:id="13094" w:date="2019-06-22T23:07:00Z" w:author="Yuriy Lebid">
        <w:r>
          <w:rPr>
            <w:rtl w:val="0"/>
          </w:rPr>
          <w:delText>-</w:delText>
        </w:r>
      </w:del>
      <w:del w:id="13095" w:date="2019-06-22T23:07:00Z" w:author="Yuriy Lebid">
        <w:r>
          <w:rPr>
            <w:rtl w:val="0"/>
          </w:rPr>
          <w:delText>Форм Коллективных Разумов</w:delText>
        </w:r>
      </w:del>
      <w:del w:id="13096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3097" w:date="2019-06-22T23:07:00Z" w:author="Yuriy Lebid"/>
        </w:rPr>
      </w:pPr>
      <w:del w:id="1309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309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310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310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13102" w:date="2019-06-22T23:07:00Z" w:author="Yuriy Lebid">
        <w:r>
          <w:rPr>
            <w:rtl w:val="0"/>
          </w:rPr>
          <w:delText xml:space="preserve"> СТААКЛАВВС</w:delText>
        </w:r>
      </w:del>
      <w:del w:id="13103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3104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310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РРГЛУУ</w:delText>
        </w:r>
      </w:del>
      <w:del w:id="1310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310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ВВУ </w:delText>
        </w:r>
      </w:del>
      <w:del w:id="1310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- </w:delText>
        </w:r>
      </w:del>
      <w:del w:id="1310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Звуковой Космический Код </w:delText>
        </w:r>
      </w:del>
      <w:del w:id="1311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1311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1311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3113" w:date="2019-06-22T23:07:00Z" w:author="Yuriy Lebid"/>
        </w:rPr>
      </w:pPr>
      <w:del w:id="13114" w:date="2019-06-22T23:07:00Z" w:author="Yuriy Lebid">
        <w:r>
          <w:rPr>
            <w:rtl w:val="0"/>
          </w:rPr>
          <w:delText>«Главная Временная Ось» всякой ЛЛУУ</w:delText>
        </w:r>
      </w:del>
      <w:del w:id="13115" w:date="2019-06-22T23:07:00Z" w:author="Yuriy Lebid">
        <w:r>
          <w:rPr>
            <w:rtl w:val="0"/>
          </w:rPr>
          <w:delText>-</w:delText>
        </w:r>
      </w:del>
      <w:del w:id="13116" w:date="2019-06-22T23:07:00Z" w:author="Yuriy Lebid">
        <w:r>
          <w:rPr>
            <w:rtl w:val="0"/>
          </w:rPr>
          <w:delText xml:space="preserve">ВВУ </w:delText>
        </w:r>
      </w:del>
      <w:del w:id="13117" w:date="2019-06-22T23:07:00Z" w:author="Yuriy Lebid">
        <w:r>
          <w:rPr>
            <w:rtl w:val="0"/>
          </w:rPr>
          <w:delText>-</w:delText>
        </w:r>
      </w:del>
      <w:del w:id="13118" w:date="2019-06-22T23:07:00Z" w:author="Yuriy Lebid">
        <w:r>
          <w:rPr>
            <w:rtl w:val="0"/>
          </w:rPr>
          <w:delText>Формы</w:delText>
        </w:r>
      </w:del>
      <w:del w:id="13119" w:date="2019-06-22T23:07:00Z" w:author="Yuriy Lebid">
        <w:r>
          <w:rPr>
            <w:rtl w:val="0"/>
          </w:rPr>
          <w:delText xml:space="preserve">, </w:delText>
        </w:r>
      </w:del>
      <w:del w:id="13120" w:date="2019-06-22T23:07:00Z" w:author="Yuriy Lebid">
        <w:r>
          <w:rPr>
            <w:rtl w:val="0"/>
          </w:rPr>
          <w:delText xml:space="preserve">структурирована множеством специфических эфирных образований </w:delText>
        </w:r>
      </w:del>
      <w:del w:id="13121" w:date="2019-06-22T23:07:00Z" w:author="Yuriy Lebid">
        <w:r>
          <w:rPr>
            <w:rtl w:val="0"/>
          </w:rPr>
          <w:delText>(</w:delText>
        </w:r>
      </w:del>
      <w:del w:id="13122" w:date="2019-06-22T23:07:00Z" w:author="Yuriy Lebid">
        <w:r>
          <w:rPr>
            <w:rtl w:val="0"/>
          </w:rPr>
          <w:delText>«факторными ноовременными осями»</w:delText>
        </w:r>
      </w:del>
      <w:del w:id="13123" w:date="2019-06-22T23:07:00Z" w:author="Yuriy Lebid">
        <w:r>
          <w:rPr>
            <w:rtl w:val="0"/>
          </w:rPr>
          <w:delText xml:space="preserve">), </w:delText>
        </w:r>
      </w:del>
      <w:del w:id="13124" w:date="2019-06-22T23:07:00Z" w:author="Yuriy Lebid">
        <w:r>
          <w:rPr>
            <w:rtl w:val="0"/>
          </w:rPr>
          <w:delText xml:space="preserve">функционально </w:delText>
        </w:r>
      </w:del>
      <w:del w:id="13125" w:date="2019-06-22T23:07:00Z" w:author="Yuriy Lebid">
        <w:r>
          <w:rPr>
            <w:rtl w:val="0"/>
          </w:rPr>
          <w:delText>(</w:delText>
        </w:r>
      </w:del>
      <w:del w:id="13126" w:date="2019-06-22T23:07:00Z" w:author="Yuriy Lebid">
        <w:r>
          <w:rPr>
            <w:rtl w:val="0"/>
          </w:rPr>
          <w:delText>и творчески</w:delText>
        </w:r>
      </w:del>
      <w:del w:id="13127" w:date="2019-06-22T23:07:00Z" w:author="Yuriy Lebid">
        <w:r>
          <w:rPr>
            <w:rtl w:val="0"/>
          </w:rPr>
          <w:delText xml:space="preserve">) </w:delText>
        </w:r>
      </w:del>
      <w:del w:id="13128" w:date="2019-06-22T23:07:00Z" w:author="Yuriy Lebid">
        <w:r>
          <w:rPr>
            <w:rtl w:val="0"/>
          </w:rPr>
          <w:delText>активизируемых из собственных «кармических Каналов» «чакрамными персоналиями»</w:delText>
        </w:r>
      </w:del>
    </w:p>
    <w:p>
      <w:pPr>
        <w:pStyle w:val="Normal.0"/>
        <w:spacing w:before="60" w:after="160" w:line="281" w:lineRule="atLeast"/>
        <w:rPr>
          <w:del w:id="13129" w:date="2019-06-22T23:07:00Z" w:author="Yuriy Lebid"/>
          <w:rStyle w:val="Нет"/>
          <w:rFonts w:ascii="Times" w:cs="Times" w:hAnsi="Times" w:eastAsia="Times"/>
          <w:sz w:val="22"/>
          <w:szCs w:val="22"/>
        </w:rPr>
      </w:pPr>
    </w:p>
    <w:p>
      <w:pPr>
        <w:pStyle w:val="Normal.0"/>
        <w:widowControl w:val="0"/>
        <w:spacing w:before="0" w:after="240" w:line="259" w:lineRule="auto"/>
        <w:ind w:firstLine="142"/>
        <w:rPr>
          <w:del w:id="13130" w:date="2019-06-22T23:07:00Z" w:author="Yuriy Lebid"/>
          <w:rStyle w:val="Нет"/>
          <w:rFonts w:ascii="Times" w:cs="Times" w:hAnsi="Times" w:eastAsia="Times"/>
          <w:sz w:val="22"/>
          <w:szCs w:val="22"/>
        </w:rPr>
      </w:pPr>
    </w:p>
    <w:p>
      <w:pPr>
        <w:pStyle w:val="Normal.0"/>
      </w:pPr>
      <w:del w:id="13131" w:date="2019-06-22T23:07:00Z" w:author="Yuriy Lebid">
        <w:r>
          <w:rPr/>
          <w:br w:type="page"/>
        </w:r>
      </w:del>
    </w:p>
    <w:p>
      <w:pPr>
        <w:pStyle w:val="heading 3"/>
        <w:rPr>
          <w:del w:id="13132" w:date="2019-06-22T23:07:00Z" w:author="Yuriy Lebid"/>
          <w:rStyle w:val="Нет"/>
          <w:color w:val="000000"/>
          <w:u w:color="000000"/>
        </w:rPr>
      </w:pPr>
      <w:del w:id="1313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</w:delText>
        </w:r>
      </w:del>
    </w:p>
    <w:p>
      <w:pPr>
        <w:pStyle w:val="heading 4"/>
        <w:rPr>
          <w:del w:id="1313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13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сайтусйерр </w:delText>
        </w:r>
      </w:del>
      <w:del w:id="1313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- </w:delText>
        </w:r>
      </w:del>
    </w:p>
    <w:p>
      <w:pPr>
        <w:pStyle w:val="Определение"/>
        <w:rPr>
          <w:del w:id="13137" w:date="2019-06-22T23:07:00Z" w:author="Yuriy Lebid"/>
          <w:rStyle w:val="Нет"/>
          <w:rFonts w:ascii="SchoolBook" w:cs="SchoolBook" w:hAnsi="SchoolBook" w:eastAsia="SchoolBook"/>
          <w:b w:val="1"/>
          <w:bCs w:val="1"/>
          <w:sz w:val="28"/>
          <w:szCs w:val="28"/>
        </w:rPr>
      </w:pPr>
      <w:del w:id="13138" w:date="2019-06-22T23:07:00Z" w:author="Yuriy Lebid">
        <w:r>
          <w:rPr>
            <w:rtl w:val="0"/>
          </w:rPr>
          <w:delText xml:space="preserve">учебное заведение </w:delText>
        </w:r>
      </w:del>
      <w:del w:id="1313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</w:delText>
        </w:r>
      </w:del>
      <w:del w:id="13140" w:date="2019-06-22T23:07:00Z" w:author="Yuriy Lebid">
        <w:r>
          <w:rPr>
            <w:rtl w:val="0"/>
          </w:rPr>
          <w:delText xml:space="preserve"> </w:delText>
        </w:r>
      </w:del>
      <w:del w:id="1314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плеядианских цивилизациях</w:delText>
        </w:r>
      </w:del>
      <w:del w:id="13142" w:date="2019-06-22T23:07:00Z" w:author="Yuriy Lebid">
        <w:r>
          <w:rPr>
            <w:rtl w:val="0"/>
          </w:rPr>
          <w:delText>,</w:delText>
        </w:r>
      </w:del>
      <w:del w:id="1314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13144" w:date="2019-06-22T23:07:00Z" w:author="Yuriy Lebid">
        <w:r>
          <w:rPr>
            <w:rtl w:val="0"/>
          </w:rPr>
          <w:delText>напоминающее наш университет</w:delText>
        </w:r>
      </w:del>
    </w:p>
    <w:p>
      <w:pPr>
        <w:pStyle w:val="heading 4"/>
        <w:rPr>
          <w:del w:id="1314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14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саллибрумусы </w:delText>
        </w:r>
      </w:del>
      <w:del w:id="131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- </w:delText>
        </w:r>
      </w:del>
    </w:p>
    <w:p>
      <w:pPr>
        <w:pStyle w:val="Определение"/>
        <w:rPr>
          <w:del w:id="13148" w:date="2019-06-22T23:07:00Z" w:author="Yuriy Lebid"/>
        </w:rPr>
      </w:pPr>
      <w:del w:id="13149" w:date="2019-06-22T23:07:00Z" w:author="Yuriy Lebid">
        <w:r>
          <w:rPr>
            <w:rtl w:val="0"/>
          </w:rPr>
          <w:delText>микро</w:delText>
        </w:r>
      </w:del>
      <w:del w:id="13150" w:date="2019-06-22T23:07:00Z" w:author="Yuriy Lebid">
        <w:r>
          <w:rPr>
            <w:rtl w:val="0"/>
          </w:rPr>
          <w:delText>-</w:delText>
        </w:r>
      </w:del>
      <w:del w:id="13151" w:date="2019-06-22T23:07:00Z" w:author="Yuriy Lebid">
        <w:r>
          <w:rPr>
            <w:rtl w:val="0"/>
          </w:rPr>
          <w:delText>эгрегоры разнопланетных типов человечеств</w:delText>
        </w:r>
      </w:del>
    </w:p>
    <w:p>
      <w:pPr>
        <w:pStyle w:val="heading 4"/>
        <w:rPr>
          <w:del w:id="1315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15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салликсгруум </w:delText>
        </w:r>
      </w:del>
      <w:del w:id="1315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- </w:delText>
        </w:r>
      </w:del>
    </w:p>
    <w:p>
      <w:pPr>
        <w:pStyle w:val="Определение"/>
        <w:rPr>
          <w:ins w:id="13155" w:date="2018-06-13T16:13:00Z" w:author="Natzar"/>
          <w:del w:id="13156" w:date="2019-06-22T23:07:00Z" w:author="Yuriy Lebid"/>
        </w:rPr>
      </w:pPr>
      <w:del w:id="13157" w:date="2019-06-22T23:07:00Z" w:author="Yuriy Lebid">
        <w:r>
          <w:rPr>
            <w:rtl w:val="0"/>
          </w:rPr>
          <w:delText>специфический</w:delText>
        </w:r>
      </w:del>
      <w:del w:id="13158" w:date="2019-06-22T23:07:00Z" w:author="Yuriy Lebid">
        <w:r>
          <w:rPr>
            <w:rtl w:val="0"/>
          </w:rPr>
          <w:delText xml:space="preserve">, </w:delText>
        </w:r>
      </w:del>
      <w:del w:id="13159" w:date="2019-06-22T23:07:00Z" w:author="Yuriy Lebid">
        <w:r>
          <w:rPr>
            <w:rtl w:val="0"/>
          </w:rPr>
          <w:delText xml:space="preserve">условно световой </w:delText>
        </w:r>
      </w:del>
      <w:del w:id="13160" w:date="2019-06-22T23:07:00Z" w:author="Yuriy Lebid">
        <w:r>
          <w:rPr>
            <w:rtl w:val="0"/>
          </w:rPr>
          <w:delText>(</w:delText>
        </w:r>
      </w:del>
      <w:del w:id="13161" w:date="2019-06-22T23:07:00Z" w:author="Yuriy Lebid">
        <w:r>
          <w:rPr>
            <w:rtl w:val="0"/>
          </w:rPr>
          <w:delText>поскольку состоит не из фотонов и гравитонов</w:delText>
        </w:r>
      </w:del>
      <w:del w:id="13162" w:date="2019-06-22T23:07:00Z" w:author="Yuriy Lebid">
        <w:r>
          <w:rPr>
            <w:rtl w:val="0"/>
          </w:rPr>
          <w:delText xml:space="preserve">, </w:delText>
        </w:r>
      </w:del>
      <w:del w:id="13163" w:date="2019-06-22T23:07:00Z" w:author="Yuriy Lebid">
        <w:r>
          <w:rPr>
            <w:rtl w:val="0"/>
          </w:rPr>
          <w:delText>а из фотино и гравитино</w:delText>
        </w:r>
      </w:del>
      <w:del w:id="13164" w:date="2019-06-22T23:07:00Z" w:author="Yuriy Lebid">
        <w:r>
          <w:rPr>
            <w:rtl w:val="0"/>
          </w:rPr>
          <w:delText xml:space="preserve">!) </w:delText>
        </w:r>
      </w:del>
      <w:del w:id="13165" w:date="2019-06-22T23:07:00Z" w:author="Yuriy Lebid">
        <w:r>
          <w:rPr>
            <w:rtl w:val="0"/>
          </w:rPr>
          <w:delText>тип психоментальной субстанции</w:delText>
        </w:r>
      </w:del>
      <w:del w:id="13166" w:date="2019-06-22T23:07:00Z" w:author="Yuriy Lebid">
        <w:r>
          <w:rPr>
            <w:rtl w:val="0"/>
          </w:rPr>
          <w:delText xml:space="preserve">, </w:delText>
        </w:r>
      </w:del>
      <w:del w:id="13167" w:date="2019-06-22T23:07:00Z" w:author="Yuriy Lebid">
        <w:r>
          <w:rPr>
            <w:rtl w:val="0"/>
          </w:rPr>
          <w:delText>отражающий абсолютно все возможные варианты витально</w:delText>
        </w:r>
      </w:del>
      <w:del w:id="13168" w:date="2019-06-22T23:07:00Z" w:author="Yuriy Lebid">
        <w:r>
          <w:rPr>
            <w:rtl w:val="0"/>
          </w:rPr>
          <w:delText>-</w:delText>
        </w:r>
      </w:del>
      <w:del w:id="13169" w:date="2019-06-22T23:07:00Z" w:author="Yuriy Lebid">
        <w:r>
          <w:rPr>
            <w:rtl w:val="0"/>
          </w:rPr>
          <w:delText>ментальных событий</w:delText>
        </w:r>
      </w:del>
      <w:del w:id="13170" w:date="2019-06-22T23:07:00Z" w:author="Yuriy Lebid">
        <w:r>
          <w:rPr>
            <w:rtl w:val="0"/>
          </w:rPr>
          <w:delText xml:space="preserve">, </w:delText>
        </w:r>
      </w:del>
      <w:del w:id="13171" w:date="2019-06-22T23:07:00Z" w:author="Yuriy Lebid">
        <w:r>
          <w:rPr>
            <w:rtl w:val="0"/>
          </w:rPr>
          <w:delText>симультанно переживаемых всеми микстумными и димидиомиттенсными НУУ</w:delText>
        </w:r>
      </w:del>
      <w:del w:id="13172" w:date="2019-06-22T23:07:00Z" w:author="Yuriy Lebid">
        <w:r>
          <w:rPr>
            <w:rtl w:val="0"/>
          </w:rPr>
          <w:delText>-</w:delText>
        </w:r>
      </w:del>
      <w:del w:id="13173" w:date="2019-06-22T23:07:00Z" w:author="Yuriy Lebid">
        <w:r>
          <w:rPr>
            <w:rtl w:val="0"/>
          </w:rPr>
          <w:delText>ВВУ</w:delText>
        </w:r>
      </w:del>
      <w:del w:id="13174" w:date="2019-06-22T23:07:00Z" w:author="Yuriy Lebid">
        <w:r>
          <w:rPr>
            <w:rtl w:val="0"/>
          </w:rPr>
          <w:delText>-</w:delText>
        </w:r>
      </w:del>
      <w:del w:id="13175" w:date="2019-06-22T23:07:00Z" w:author="Yuriy Lebid">
        <w:r>
          <w:rPr>
            <w:rtl w:val="0"/>
          </w:rPr>
          <w:delText>Формо</w:delText>
        </w:r>
      </w:del>
      <w:del w:id="13176" w:date="2019-06-22T23:07:00Z" w:author="Yuriy Lebid">
        <w:r>
          <w:rPr>
            <w:rtl w:val="0"/>
          </w:rPr>
          <w:delText>-</w:delText>
        </w:r>
      </w:del>
      <w:del w:id="13177" w:date="2019-06-22T23:07:00Z" w:author="Yuriy Lebid">
        <w:r>
          <w:rPr>
            <w:rtl w:val="0"/>
          </w:rPr>
          <w:delText>Типами в разнотипных полевых условиях физических Вселенных</w:delText>
        </w:r>
      </w:del>
      <w:del w:id="13178" w:date="2019-06-22T23:07:00Z" w:author="Yuriy Lebid">
        <w:r>
          <w:rPr>
            <w:rtl w:val="0"/>
          </w:rPr>
          <w:delText>;</w:delText>
        </w:r>
      </w:del>
      <w:del w:id="13179" w:date="2019-06-22T23:07:00Z" w:author="Yuriy Lebid">
        <w:r>
          <w:rPr>
            <w:rStyle w:val="Нет"/>
            <w:rFonts w:ascii="Calibri" w:cs="Calibri" w:hAnsi="Calibri" w:eastAsia="Calibri"/>
            <w:rtl w:val="0"/>
            <w:lang w:val="ru-RU"/>
          </w:rPr>
          <w:delText xml:space="preserve"> </w:delText>
        </w:r>
      </w:del>
      <w:del w:id="13180" w:date="2019-06-22T23:07:00Z" w:author="Yuriy Lebid">
        <w:r>
          <w:rPr>
            <w:rtl w:val="0"/>
          </w:rPr>
          <w:delText>одна из многочисленных Инфо</w:delText>
        </w:r>
      </w:del>
      <w:del w:id="13181" w:date="2019-06-22T23:07:00Z" w:author="Yuriy Lebid">
        <w:r>
          <w:rPr>
            <w:rtl w:val="0"/>
          </w:rPr>
          <w:delText>-</w:delText>
        </w:r>
      </w:del>
      <w:del w:id="13182" w:date="2019-06-22T23:07:00Z" w:author="Yuriy Lebid">
        <w:r>
          <w:rPr>
            <w:rtl w:val="0"/>
          </w:rPr>
          <w:delText xml:space="preserve">Форм виваксов Резосконцеонной Ветви </w:delText>
        </w:r>
      </w:del>
      <w:del w:id="13183" w:date="2019-06-22T23:07:00Z" w:author="Yuriy Lebid">
        <w:r>
          <w:rPr>
            <w:rtl w:val="0"/>
          </w:rPr>
          <w:delText>(</w:delText>
        </w:r>
      </w:del>
      <w:del w:id="13184" w:date="2019-06-22T23:07:00Z" w:author="Yuriy Lebid">
        <w:r>
          <w:rPr>
            <w:rtl w:val="0"/>
          </w:rPr>
          <w:delText>при взаимодействии их</w:delText>
        </w:r>
      </w:del>
      <w:del w:id="13185" w:date="2019-06-22T23:07:00Z" w:author="Yuriy Lebid">
        <w:r>
          <w:rPr>
            <w:rtl w:val="0"/>
          </w:rPr>
          <w:delText xml:space="preserve">, </w:delText>
        </w:r>
      </w:del>
      <w:del w:id="13186" w:date="2019-06-22T23:07:00Z" w:author="Yuriy Lebid">
        <w:r>
          <w:rPr>
            <w:rtl w:val="0"/>
          </w:rPr>
          <w:delText>например</w:delText>
        </w:r>
      </w:del>
      <w:del w:id="13187" w:date="2019-06-22T23:07:00Z" w:author="Yuriy Lebid">
        <w:r>
          <w:rPr>
            <w:rtl w:val="0"/>
          </w:rPr>
          <w:delText xml:space="preserve">, </w:delText>
        </w:r>
      </w:del>
      <w:del w:id="13188" w:date="2019-06-22T23:07:00Z" w:author="Yuriy Lebid">
        <w:r>
          <w:rPr>
            <w:rtl w:val="0"/>
          </w:rPr>
          <w:delText>с Фокусами Творцов экселлерегнарного и экстракаелестисного типов эксимирегерных Полей</w:delText>
        </w:r>
      </w:del>
      <w:del w:id="13189" w:date="2019-06-22T23:07:00Z" w:author="Yuriy Lebid">
        <w:r>
          <w:rPr>
            <w:rtl w:val="0"/>
          </w:rPr>
          <w:delText>-</w:delText>
        </w:r>
      </w:del>
      <w:del w:id="13190" w:date="2019-06-22T23:07:00Z" w:author="Yuriy Lebid">
        <w:r>
          <w:rPr>
            <w:rtl w:val="0"/>
          </w:rPr>
          <w:delText xml:space="preserve">Сознаний </w:delText>
        </w:r>
      </w:del>
      <w:del w:id="13191" w:date="2019-06-22T23:07:00Z" w:author="Yuriy Lebid">
        <w:r>
          <w:rPr>
            <w:rtl w:val="0"/>
          </w:rPr>
          <w:delText>(</w:delText>
        </w:r>
      </w:del>
      <w:del w:id="13192" w:date="2019-06-22T23:07:00Z" w:author="Yuriy Lebid">
        <w:r>
          <w:rPr>
            <w:rtl w:val="0"/>
          </w:rPr>
          <w:delText>ПС</w:delText>
        </w:r>
      </w:del>
      <w:del w:id="13193" w:date="2019-06-22T23:07:00Z" w:author="Yuriy Lebid">
        <w:r>
          <w:rPr>
            <w:rtl w:val="0"/>
          </w:rPr>
          <w:delText xml:space="preserve">), </w:delText>
        </w:r>
      </w:del>
      <w:del w:id="13194" w:date="2019-06-22T23:07:00Z" w:author="Yuriy Lebid">
        <w:r>
          <w:rPr>
            <w:rtl w:val="0"/>
          </w:rPr>
          <w:delText>структурирующих Синтетическую Ветвь</w:delText>
        </w:r>
      </w:del>
      <w:del w:id="13195" w:date="2019-06-22T23:07:00Z" w:author="Yuriy Lebid">
        <w:r>
          <w:rPr>
            <w:rtl w:val="0"/>
          </w:rPr>
          <w:delText xml:space="preserve">), </w:delText>
        </w:r>
      </w:del>
      <w:del w:id="13196" w:date="2019-06-22T23:07:00Z" w:author="Yuriy Lebid">
        <w:r>
          <w:rPr>
            <w:rtl w:val="0"/>
          </w:rPr>
          <w:delText>которую условно можно определить как «потенциально амплиативно Человеческую»</w:delText>
        </w:r>
      </w:del>
      <w:del w:id="13197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319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19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Самосознание </w:delText>
        </w:r>
      </w:del>
      <w:del w:id="1320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201" w:date="2019-06-22T23:07:00Z" w:author="Yuriy Lebid"/>
        </w:rPr>
      </w:pPr>
      <w:del w:id="1320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 ииссиидиологической точки зрения</w:delText>
        </w:r>
      </w:del>
      <w:del w:id="13203" w:date="2019-06-22T23:07:00Z" w:author="Yuriy Lebid">
        <w:r>
          <w:rPr>
            <w:rtl w:val="0"/>
          </w:rPr>
          <w:delText xml:space="preserve">, </w:delText>
        </w:r>
      </w:del>
      <w:del w:id="13204" w:date="2019-06-22T23:07:00Z" w:author="Yuriy Lebid">
        <w:r>
          <w:rPr>
            <w:rtl w:val="0"/>
          </w:rPr>
          <w:delText>единая</w:delText>
        </w:r>
      </w:del>
      <w:del w:id="13205" w:date="2019-06-22T23:07:00Z" w:author="Yuriy Lebid">
        <w:r>
          <w:rPr>
            <w:rtl w:val="0"/>
          </w:rPr>
          <w:delText xml:space="preserve">, </w:delText>
        </w:r>
      </w:del>
      <w:del w:id="13206" w:date="2019-06-22T23:07:00Z" w:author="Yuriy Lebid">
        <w:r>
          <w:rPr>
            <w:rtl w:val="0"/>
          </w:rPr>
          <w:delText>неотделимая от всей «остальной» динамики Мироздания</w:delText>
        </w:r>
      </w:del>
      <w:del w:id="13207" w:date="2019-06-22T23:07:00Z" w:author="Yuriy Lebid">
        <w:r>
          <w:rPr>
            <w:rtl w:val="0"/>
          </w:rPr>
          <w:delText xml:space="preserve">, </w:delText>
        </w:r>
      </w:del>
      <w:del w:id="13208" w:date="2019-06-22T23:07:00Z" w:author="Yuriy Lebid">
        <w:r>
          <w:rPr>
            <w:rtl w:val="0"/>
          </w:rPr>
          <w:delText>многофункциональная и многомерная система бесчисленных энергоинформационных взаимосвязей</w:delText>
        </w:r>
      </w:del>
      <w:del w:id="13209" w:date="2019-06-22T23:07:00Z" w:author="Yuriy Lebid">
        <w:r>
          <w:rPr>
            <w:rtl w:val="0"/>
          </w:rPr>
          <w:delText xml:space="preserve">, </w:delText>
        </w:r>
      </w:del>
      <w:del w:id="13210" w:date="2019-06-22T23:07:00Z" w:author="Yuriy Lebid">
        <w:r>
          <w:rPr>
            <w:rtl w:val="0"/>
          </w:rPr>
          <w:delText>одновременно осуществляющихся как через разноуровневых Формо</w:delText>
        </w:r>
      </w:del>
      <w:del w:id="13211" w:date="2019-06-22T23:07:00Z" w:author="Yuriy Lebid">
        <w:r>
          <w:rPr>
            <w:rtl w:val="0"/>
          </w:rPr>
          <w:delText>-</w:delText>
        </w:r>
      </w:del>
      <w:del w:id="13212" w:date="2019-06-22T23:07:00Z" w:author="Yuriy Lebid">
        <w:r>
          <w:rPr>
            <w:rtl w:val="0"/>
          </w:rPr>
          <w:delText>Творцов «Синтетической» Эволюционной Ветви</w:delText>
        </w:r>
      </w:del>
      <w:del w:id="13213" w:date="2019-06-22T23:07:00Z" w:author="Yuriy Lebid">
        <w:r>
          <w:rPr>
            <w:rtl w:val="0"/>
          </w:rPr>
          <w:delText xml:space="preserve">, </w:delText>
        </w:r>
      </w:del>
      <w:del w:id="13214" w:date="2019-06-22T23:07:00Z" w:author="Yuriy Lebid">
        <w:r>
          <w:rPr>
            <w:rtl w:val="0"/>
          </w:rPr>
          <w:delText>так и через СЛУИ</w:delText>
        </w:r>
      </w:del>
      <w:del w:id="13215" w:date="2019-06-22T23:07:00Z" w:author="Yuriy Lebid">
        <w:r>
          <w:rPr>
            <w:rtl w:val="0"/>
          </w:rPr>
          <w:delText>-</w:delText>
        </w:r>
      </w:del>
      <w:del w:id="13216" w:date="2019-06-22T23:07:00Z" w:author="Yuriy Lebid">
        <w:r>
          <w:rPr>
            <w:rtl w:val="0"/>
          </w:rPr>
          <w:delText>СЛУУ</w:delText>
        </w:r>
      </w:del>
      <w:del w:id="13217" w:date="2019-06-22T23:07:00Z" w:author="Yuriy Lebid">
        <w:r>
          <w:rPr>
            <w:rtl w:val="0"/>
          </w:rPr>
          <w:delText>-</w:delText>
        </w:r>
      </w:del>
      <w:del w:id="13218" w:date="2019-06-22T23:07:00Z" w:author="Yuriy Lebid">
        <w:r>
          <w:rPr>
            <w:rtl w:val="0"/>
          </w:rPr>
          <w:delText>Творцов «Резосконцеонной» Инволюционной Ветви</w:delText>
        </w:r>
      </w:del>
      <w:del w:id="13219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Определение"/>
        <w:rPr>
          <w:del w:id="13220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322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322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3223" w:date="2019-06-22T23:07:00Z" w:author="Yuriy Lebid">
        <w:r>
          <w:rPr>
            <w:rStyle w:val="Hyperlink.1"/>
            <w:rtl w:val="0"/>
          </w:rPr>
          <w:delText>личностное Самосознание –</w:delText>
        </w:r>
      </w:del>
      <w:del w:id="13224" w:date="2019-06-22T23:07:00Z" w:author="Yuriy Lebid">
        <w:r>
          <w:rPr>
            <w:rtl w:val="0"/>
          </w:rPr>
          <w:delText xml:space="preserve"> специальный ииссиидиологический термин</w:delText>
        </w:r>
      </w:del>
      <w:del w:id="13225" w:date="2019-06-22T23:07:00Z" w:author="Yuriy Lebid">
        <w:r>
          <w:rPr>
            <w:rtl w:val="0"/>
          </w:rPr>
          <w:delText xml:space="preserve">, </w:delText>
        </w:r>
      </w:del>
      <w:del w:id="13226" w:date="2019-06-22T23:07:00Z" w:author="Yuriy Lebid">
        <w:r>
          <w:rPr>
            <w:rtl w:val="0"/>
          </w:rPr>
          <w:delText xml:space="preserve">обозначающий часть Самосознания </w:delText>
        </w:r>
      </w:del>
      <w:del w:id="13227" w:date="2019-06-22T23:07:00Z" w:author="Yuriy Lebid">
        <w:r>
          <w:rPr>
            <w:rtl w:val="0"/>
          </w:rPr>
          <w:delText>(</w:delText>
        </w:r>
      </w:del>
      <w:del w:id="13228" w:date="2019-06-22T23:07:00Z" w:author="Yuriy Lebid">
        <w:r>
          <w:rPr>
            <w:rtl w:val="0"/>
          </w:rPr>
          <w:delText>Уровень Самосознания</w:delText>
        </w:r>
      </w:del>
      <w:del w:id="13229" w:date="2019-06-22T23:07:00Z" w:author="Yuriy Lebid">
        <w:r>
          <w:rPr>
            <w:rtl w:val="0"/>
          </w:rPr>
          <w:delText xml:space="preserve">), </w:delText>
        </w:r>
      </w:del>
      <w:del w:id="13230" w:date="2019-06-22T23:07:00Z" w:author="Yuriy Lebid">
        <w:r>
          <w:rPr>
            <w:rtl w:val="0"/>
          </w:rPr>
          <w:delText>расположенный между Уровнем Коллективного Бессознательного и Коллективного Подсознания</w:delText>
        </w:r>
      </w:del>
      <w:del w:id="13231" w:date="2019-06-22T23:07:00Z" w:author="Yuriy Lebid">
        <w:r>
          <w:rPr>
            <w:rtl w:val="0"/>
          </w:rPr>
          <w:delText xml:space="preserve">. </w:delText>
        </w:r>
      </w:del>
      <w:del w:id="13232" w:date="2019-06-22T23:07:00Z" w:author="Yuriy Lebid">
        <w:r>
          <w:rPr>
            <w:rtl w:val="0"/>
          </w:rPr>
          <w:delText>Уровень «личностного» Самосознания содержит информацию</w:delText>
        </w:r>
      </w:del>
      <w:del w:id="13233" w:date="2019-06-22T23:07:00Z" w:author="Yuriy Lebid">
        <w:r>
          <w:rPr>
            <w:rtl w:val="0"/>
          </w:rPr>
          <w:delText xml:space="preserve">, </w:delText>
        </w:r>
      </w:del>
      <w:del w:id="13234" w:date="2019-06-22T23:07:00Z" w:author="Yuriy Lebid">
        <w:r>
          <w:rPr>
            <w:rtl w:val="0"/>
          </w:rPr>
          <w:delText xml:space="preserve">позволяющему каждому из нас идентифицировать себя как человека </w:delText>
        </w:r>
      </w:del>
      <w:del w:id="13235" w:date="2019-06-22T23:07:00Z" w:author="Yuriy Lebid">
        <w:r>
          <w:rPr>
            <w:rtl w:val="0"/>
          </w:rPr>
          <w:delText>(</w:delText>
        </w:r>
      </w:del>
      <w:del w:id="13236" w:date="2019-06-22T23:07:00Z" w:author="Yuriy Lebid">
        <w:r>
          <w:rPr>
            <w:rtl w:val="0"/>
          </w:rPr>
          <w:delText>члена социума</w:delText>
        </w:r>
      </w:del>
      <w:del w:id="13237" w:date="2019-06-22T23:07:00Z" w:author="Yuriy Lebid">
        <w:r>
          <w:rPr>
            <w:rtl w:val="0"/>
          </w:rPr>
          <w:delText xml:space="preserve">), </w:delText>
        </w:r>
      </w:del>
      <w:del w:id="13238" w:date="2019-06-22T23:07:00Z" w:author="Yuriy Lebid">
        <w:r>
          <w:rPr>
            <w:rtl w:val="0"/>
          </w:rPr>
          <w:delText>со всеми психическими особенностями взаимодействия с внутренним и внешним миром</w:delText>
        </w:r>
      </w:del>
      <w:del w:id="13239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324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24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сампарита </w:delText>
        </w:r>
      </w:del>
      <w:del w:id="132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243" w:date="2019-06-22T23:07:00Z" w:author="Yuriy Lebid"/>
          <w:rStyle w:val="Нет"/>
          <w:sz w:val="20"/>
          <w:szCs w:val="20"/>
        </w:rPr>
      </w:pPr>
      <w:del w:id="13244" w:date="2019-06-22T23:07:00Z" w:author="Yuriy Lebid">
        <w:r>
          <w:rPr>
            <w:rtl w:val="0"/>
          </w:rPr>
          <w:delText>фотонная копия физического тела</w:delText>
        </w:r>
      </w:del>
    </w:p>
    <w:p>
      <w:pPr>
        <w:pStyle w:val="heading 4"/>
        <w:rPr>
          <w:del w:id="1324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24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сардикрисы </w:delText>
        </w:r>
      </w:del>
      <w:del w:id="132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248" w:date="2019-06-22T23:07:00Z" w:author="Yuriy Lebid"/>
        </w:rPr>
      </w:pPr>
      <w:del w:id="13249" w:date="2019-06-22T23:07:00Z" w:author="Yuriy Lebid">
        <w:r>
          <w:rPr>
            <w:rtl w:val="0"/>
          </w:rPr>
          <w:delText>эфирные сущности</w:delText>
        </w:r>
      </w:del>
      <w:del w:id="13250" w:date="2019-06-22T23:07:00Z" w:author="Yuriy Lebid">
        <w:r>
          <w:rPr>
            <w:rtl w:val="0"/>
          </w:rPr>
          <w:delText xml:space="preserve">, </w:delText>
        </w:r>
      </w:del>
      <w:del w:id="13251" w:date="2019-06-22T23:07:00Z" w:author="Yuriy Lebid">
        <w:r>
          <w:rPr>
            <w:rtl w:val="0"/>
          </w:rPr>
          <w:delText>обладающие фрагментированным</w:delText>
        </w:r>
      </w:del>
      <w:del w:id="13252" w:date="2019-06-22T23:07:00Z" w:author="Yuriy Lebid">
        <w:r>
          <w:rPr>
            <w:rtl w:val="0"/>
          </w:rPr>
          <w:delText xml:space="preserve">, </w:delText>
        </w:r>
      </w:del>
      <w:del w:id="13253" w:date="2019-06-22T23:07:00Z" w:author="Yuriy Lebid">
        <w:r>
          <w:rPr>
            <w:rtl w:val="0"/>
          </w:rPr>
          <w:delText>но достаточно устойчивым Самосознанием</w:delText>
        </w:r>
      </w:del>
      <w:del w:id="13254" w:date="2019-06-22T23:07:00Z" w:author="Yuriy Lebid">
        <w:r>
          <w:rPr>
            <w:rtl w:val="0"/>
          </w:rPr>
          <w:delText>;</w:delText>
        </w:r>
      </w:del>
      <w:del w:id="1325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13256" w:date="2019-06-22T23:07:00Z" w:author="Yuriy Lebid">
        <w:r>
          <w:rPr>
            <w:rtl w:val="0"/>
          </w:rPr>
          <w:delText>их</w:delText>
        </w:r>
      </w:del>
      <w:del w:id="1325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13258" w:date="2019-06-22T23:07:00Z" w:author="Yuriy Lebid">
        <w:r>
          <w:rPr>
            <w:rtl w:val="0"/>
          </w:rPr>
          <w:delText>проявления можно условно сопоставить с тем</w:delText>
        </w:r>
      </w:del>
      <w:del w:id="13259" w:date="2019-06-22T23:07:00Z" w:author="Yuriy Lebid">
        <w:r>
          <w:rPr>
            <w:rtl w:val="0"/>
          </w:rPr>
          <w:delText xml:space="preserve">, </w:delText>
        </w:r>
      </w:del>
      <w:del w:id="13260" w:date="2019-06-22T23:07:00Z" w:author="Yuriy Lebid">
        <w:r>
          <w:rPr>
            <w:rtl w:val="0"/>
          </w:rPr>
          <w:delText xml:space="preserve">что в оккультизме принято называть чертями </w:delText>
        </w:r>
      </w:del>
      <w:del w:id="13261" w:date="2019-06-22T23:07:00Z" w:author="Yuriy Lebid">
        <w:r>
          <w:rPr>
            <w:rtl w:val="0"/>
          </w:rPr>
          <w:delText>(</w:delText>
        </w:r>
      </w:del>
      <w:del w:id="13262" w:date="2019-06-22T23:07:00Z" w:author="Yuriy Lebid">
        <w:r>
          <w:rPr>
            <w:rtl w:val="0"/>
          </w:rPr>
          <w:delText>реализации страха и злости</w:delText>
        </w:r>
      </w:del>
      <w:del w:id="13263" w:date="2019-06-22T23:07:00Z" w:author="Yuriy Lebid">
        <w:r>
          <w:rPr>
            <w:rtl w:val="0"/>
          </w:rPr>
          <w:delText xml:space="preserve">), </w:delText>
        </w:r>
      </w:del>
      <w:del w:id="13264" w:date="2019-06-22T23:07:00Z" w:author="Yuriy Lebid">
        <w:r>
          <w:rPr>
            <w:rtl w:val="0"/>
          </w:rPr>
          <w:delText>суккубами</w:delText>
        </w:r>
      </w:del>
      <w:del w:id="13265" w:date="2019-06-22T23:07:00Z" w:author="Yuriy Lebid">
        <w:r>
          <w:rPr>
            <w:rtl w:val="0"/>
          </w:rPr>
          <w:delText>/</w:delText>
        </w:r>
      </w:del>
      <w:del w:id="13266" w:date="2019-06-22T23:07:00Z" w:author="Yuriy Lebid">
        <w:r>
          <w:rPr>
            <w:rtl w:val="0"/>
          </w:rPr>
          <w:delText xml:space="preserve">инкубами </w:delText>
        </w:r>
      </w:del>
      <w:del w:id="13267" w:date="2019-06-22T23:07:00Z" w:author="Yuriy Lebid">
        <w:r>
          <w:rPr>
            <w:rtl w:val="0"/>
          </w:rPr>
          <w:delText>(</w:delText>
        </w:r>
      </w:del>
      <w:del w:id="13268" w:date="2019-06-22T23:07:00Z" w:author="Yuriy Lebid">
        <w:r>
          <w:rPr>
            <w:rtl w:val="0"/>
          </w:rPr>
          <w:delText>реализации похоти</w:delText>
        </w:r>
      </w:del>
      <w:del w:id="13269" w:date="2019-06-22T23:07:00Z" w:author="Yuriy Lebid">
        <w:r>
          <w:rPr>
            <w:rtl w:val="0"/>
          </w:rPr>
          <w:delText xml:space="preserve">, </w:delText>
        </w:r>
      </w:del>
      <w:del w:id="13270" w:date="2019-06-22T23:07:00Z" w:author="Yuriy Lebid">
        <w:r>
          <w:rPr>
            <w:rtl w:val="0"/>
          </w:rPr>
          <w:delText>порочности</w:delText>
        </w:r>
      </w:del>
      <w:del w:id="13271" w:date="2019-06-22T23:07:00Z" w:author="Yuriy Lebid">
        <w:r>
          <w:rPr>
            <w:rtl w:val="0"/>
          </w:rPr>
          <w:delText xml:space="preserve">), </w:delText>
        </w:r>
      </w:del>
      <w:del w:id="13272" w:date="2019-06-22T23:07:00Z" w:author="Yuriy Lebid">
        <w:r>
          <w:rPr>
            <w:rtl w:val="0"/>
          </w:rPr>
          <w:delText xml:space="preserve">«сильфами» </w:delText>
        </w:r>
      </w:del>
      <w:del w:id="13273" w:date="2019-06-22T23:07:00Z" w:author="Yuriy Lebid">
        <w:r>
          <w:rPr>
            <w:rtl w:val="0"/>
          </w:rPr>
          <w:delText>(</w:delText>
        </w:r>
      </w:del>
      <w:del w:id="13274" w:date="2019-06-22T23:07:00Z" w:author="Yuriy Lebid">
        <w:r>
          <w:rPr>
            <w:rtl w:val="0"/>
          </w:rPr>
          <w:delText>проявления через мечты</w:delText>
        </w:r>
      </w:del>
      <w:del w:id="13275" w:date="2019-06-22T23:07:00Z" w:author="Yuriy Lebid">
        <w:r>
          <w:rPr>
            <w:rtl w:val="0"/>
          </w:rPr>
          <w:delText xml:space="preserve">, </w:delText>
        </w:r>
      </w:del>
      <w:del w:id="13276" w:date="2019-06-22T23:07:00Z" w:author="Yuriy Lebid">
        <w:r>
          <w:rPr>
            <w:rtl w:val="0"/>
          </w:rPr>
          <w:delText>сны</w:delText>
        </w:r>
      </w:del>
      <w:del w:id="13277" w:date="2019-06-22T23:07:00Z" w:author="Yuriy Lebid">
        <w:r>
          <w:rPr>
            <w:rtl w:val="0"/>
          </w:rPr>
          <w:delText xml:space="preserve">) </w:delText>
        </w:r>
      </w:del>
      <w:del w:id="13278" w:date="2019-06-22T23:07:00Z" w:author="Yuriy Lebid">
        <w:r>
          <w:rPr>
            <w:rtl w:val="0"/>
          </w:rPr>
          <w:delText>и тому подобными</w:delText>
        </w:r>
      </w:del>
    </w:p>
    <w:p>
      <w:pPr>
        <w:pStyle w:val="heading 4"/>
        <w:rPr>
          <w:del w:id="1327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28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сатискаусы </w:delText>
        </w:r>
      </w:del>
      <w:del w:id="1328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- </w:delText>
        </w:r>
      </w:del>
    </w:p>
    <w:p>
      <w:pPr>
        <w:pStyle w:val="Определение"/>
        <w:rPr>
          <w:del w:id="13282" w:date="2019-06-22T23:07:00Z" w:author="Yuriy Lebid"/>
        </w:rPr>
      </w:pPr>
      <w:del w:id="13283" w:date="2019-06-22T23:07:00Z" w:author="Yuriy Lebid">
        <w:r>
          <w:rPr>
            <w:rtl w:val="0"/>
          </w:rPr>
          <w:delText xml:space="preserve">вся диссипативная </w:delText>
        </w:r>
      </w:del>
      <w:del w:id="13284" w:date="2019-06-22T23:07:00Z" w:author="Yuriy Lebid">
        <w:r>
          <w:rPr>
            <w:rtl w:val="0"/>
          </w:rPr>
          <w:delText>(</w:delText>
        </w:r>
      </w:del>
      <w:del w:id="13285" w:date="2019-06-22T23:07:00Z" w:author="Yuriy Lebid">
        <w:r>
          <w:rPr>
            <w:rtl w:val="0"/>
          </w:rPr>
          <w:delText>нереализованная</w:delText>
        </w:r>
      </w:del>
      <w:del w:id="13286" w:date="2019-06-22T23:07:00Z" w:author="Yuriy Lebid">
        <w:r>
          <w:rPr>
            <w:rtl w:val="0"/>
          </w:rPr>
          <w:delText xml:space="preserve">) </w:delText>
        </w:r>
      </w:del>
      <w:del w:id="13287" w:date="2019-06-22T23:07:00Z" w:author="Yuriy Lebid">
        <w:r>
          <w:rPr>
            <w:rtl w:val="0"/>
          </w:rPr>
          <w:delText>Энергетическая часть вновь образовавшегося Опыта</w:delText>
        </w:r>
      </w:del>
      <w:del w:id="13288" w:date="2019-06-22T23:07:00Z" w:author="Yuriy Lebid">
        <w:r>
          <w:rPr>
            <w:rtl w:val="0"/>
          </w:rPr>
          <w:delText xml:space="preserve">, </w:delText>
        </w:r>
      </w:del>
      <w:del w:id="13289" w:date="2019-06-22T23:07:00Z" w:author="Yuriy Lebid">
        <w:r>
          <w:rPr>
            <w:rtl w:val="0"/>
          </w:rPr>
          <w:delText>которая в ч</w:delText>
        </w:r>
      </w:del>
      <w:del w:id="13290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3291" w:date="2019-06-22T23:07:00Z" w:author="Yuriy Lebid">
        <w:r>
          <w:rPr>
            <w:rtl w:val="0"/>
          </w:rPr>
          <w:delText>м</w:delText>
        </w:r>
      </w:del>
      <w:del w:id="13292" w:date="2019-06-22T23:07:00Z" w:author="Yuriy Lebid">
        <w:r>
          <w:rPr>
            <w:rtl w:val="0"/>
          </w:rPr>
          <w:delText>-</w:delText>
        </w:r>
      </w:del>
      <w:del w:id="13293" w:date="2019-06-22T23:07:00Z" w:author="Yuriy Lebid">
        <w:r>
          <w:rPr>
            <w:rtl w:val="0"/>
          </w:rPr>
          <w:delText>то не совпадает с предыдущей Версией Опыта в Сентентите</w:delText>
        </w:r>
      </w:del>
      <w:del w:id="13294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3295" w:date="2019-06-22T23:07:00Z" w:author="Yuriy Lebid"/>
          <w:rStyle w:val="Нет"/>
          <w:rFonts w:ascii="SchoolBook" w:cs="SchoolBook" w:hAnsi="SchoolBook" w:eastAsia="SchoolBook"/>
          <w:b w:val="1"/>
          <w:bCs w:val="1"/>
          <w:i w:val="1"/>
          <w:iCs w:val="1"/>
        </w:rPr>
      </w:pPr>
      <w:del w:id="1329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329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3298" w:date="2019-06-22T23:07:00Z" w:author="Yuriy Lebid">
        <w:r>
          <w:rPr>
            <w:rStyle w:val="Hyperlink.1"/>
            <w:rtl w:val="0"/>
          </w:rPr>
          <w:delText>сатискаусы скунккций</w:delText>
        </w:r>
      </w:del>
      <w:del w:id="13299" w:date="2019-06-22T23:07:00Z" w:author="Yuriy Lebid">
        <w:r>
          <w:rPr>
            <w:rStyle w:val="Hyperlink.1"/>
            <w:rtl w:val="0"/>
          </w:rPr>
          <w:delText>.</w:delText>
        </w:r>
      </w:del>
    </w:p>
    <w:p>
      <w:pPr>
        <w:pStyle w:val="heading 4"/>
        <w:rPr>
          <w:del w:id="1330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30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сатискаусация </w:delText>
        </w:r>
      </w:del>
      <w:del w:id="1330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303" w:date="2019-06-22T23:07:00Z" w:author="Yuriy Lebid"/>
          <w:rStyle w:val="Нет"/>
          <w:rFonts w:ascii="SchoolBook" w:cs="SchoolBook" w:hAnsi="SchoolBook" w:eastAsia="SchoolBook"/>
          <w:b w:val="1"/>
          <w:bCs w:val="1"/>
          <w:sz w:val="20"/>
          <w:szCs w:val="20"/>
        </w:rPr>
      </w:pPr>
      <w:del w:id="13304" w:date="2019-06-22T23:07:00Z" w:author="Yuriy Lebid">
        <w:r>
          <w:rPr>
            <w:rtl w:val="0"/>
          </w:rPr>
          <w:delText>фильтрация Опыта</w:delText>
        </w:r>
      </w:del>
      <w:del w:id="13305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 в процессе конфектизации</w:delText>
        </w:r>
      </w:del>
      <w:del w:id="13306" w:date="2019-06-22T23:07:00Z" w:author="Yuriy Lebid">
        <w:r>
          <w:rPr>
            <w:rtl w:val="0"/>
          </w:rPr>
          <w:delText xml:space="preserve"> ЕСИП</w:delText>
        </w:r>
      </w:del>
      <w:del w:id="13307" w:date="2019-06-22T23:07:00Z" w:author="Yuriy Lebid">
        <w:r>
          <w:rPr>
            <w:rtl w:val="0"/>
          </w:rPr>
          <w:delText>-</w:delText>
        </w:r>
      </w:del>
      <w:del w:id="13308" w:date="2019-06-22T23:07:00Z" w:author="Yuriy Lebid">
        <w:r>
          <w:rPr>
            <w:rtl w:val="0"/>
          </w:rPr>
          <w:delText>Сознания</w:delText>
        </w:r>
      </w:del>
    </w:p>
    <w:p>
      <w:pPr>
        <w:pStyle w:val="heading 4"/>
        <w:rPr>
          <w:del w:id="13309" w:date="2019-06-22T23:07:00Z" w:author="Yuriy Lebid"/>
          <w:rStyle w:val="Нет"/>
          <w:color w:val="000000"/>
          <w:u w:color="000000"/>
        </w:rPr>
      </w:pPr>
      <w:del w:id="1331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СБОАЛЛГСС</w:delText>
        </w:r>
      </w:del>
      <w:del w:id="1331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331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Сущность </w:delText>
        </w:r>
      </w:del>
      <w:del w:id="1331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ins w:id="13314" w:date="2018-06-13T16:11:00Z" w:author="Natzar"/>
          <w:del w:id="13315" w:date="2019-06-22T23:07:00Z" w:author="Yuriy Lebid"/>
        </w:rPr>
      </w:pPr>
      <w:del w:id="13316" w:date="2019-06-22T23:07:00Z" w:author="Yuriy Lebid">
        <w:r>
          <w:rPr>
            <w:rtl w:val="0"/>
          </w:rPr>
          <w:delText>особая Форма Коллективных Разумов</w:delText>
        </w:r>
      </w:del>
      <w:del w:id="13317" w:date="2019-06-22T23:07:00Z" w:author="Yuriy Lebid">
        <w:r>
          <w:rPr>
            <w:rtl w:val="0"/>
          </w:rPr>
          <w:delText xml:space="preserve">, </w:delText>
        </w:r>
      </w:del>
      <w:del w:id="13318" w:date="2019-06-22T23:07:00Z" w:author="Yuriy Lebid">
        <w:r>
          <w:rPr>
            <w:rtl w:val="0"/>
          </w:rPr>
          <w:delText>вносящая определ</w:delText>
        </w:r>
      </w:del>
      <w:del w:id="13319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3320" w:date="2019-06-22T23:07:00Z" w:author="Yuriy Lebid">
        <w:r>
          <w:rPr>
            <w:rtl w:val="0"/>
          </w:rPr>
          <w:delText>нный элемент хаоса в динамику перефокусировок Коллективных Разумов</w:delText>
        </w:r>
      </w:del>
      <w:del w:id="13321" w:date="2019-06-22T23:07:00Z" w:author="Yuriy Lebid">
        <w:r>
          <w:rPr>
            <w:rtl w:val="0"/>
          </w:rPr>
          <w:delText xml:space="preserve">, </w:delText>
        </w:r>
      </w:del>
      <w:del w:id="13322" w:date="2019-06-22T23:07:00Z" w:author="Yuriy Lebid">
        <w:r>
          <w:rPr>
            <w:rtl w:val="0"/>
          </w:rPr>
          <w:delText>«сценарии развития» которых несут в себе программу последовательного развития и дувуйллерртного перехода в более совершенные Формы других типов Коллективных Разумов</w:delText>
        </w:r>
      </w:del>
    </w:p>
    <w:p>
      <w:pPr>
        <w:pStyle w:val="heading 4"/>
        <w:rPr>
          <w:del w:id="13323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1332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сверхаддитивный эффект </w:delText>
        </w:r>
      </w:del>
      <w:del w:id="1332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332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производное от аддитивный </w:delText>
        </w:r>
      </w:del>
      <w:del w:id="1332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332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332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333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addere</w:delText>
        </w:r>
      </w:del>
      <w:del w:id="1333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добавлять</w:delText>
        </w:r>
      </w:del>
      <w:del w:id="1333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3333" w:date="2019-06-22T23:07:00Z" w:author="Yuriy Lebid"/>
        </w:rPr>
      </w:pPr>
      <w:del w:id="13334" w:date="2019-06-22T23:07:00Z" w:author="Yuriy Lebid">
        <w:r>
          <w:rPr>
            <w:rtl w:val="0"/>
          </w:rPr>
          <w:delText>суммарный результат согласованного коллективного действия</w:delText>
        </w:r>
      </w:del>
      <w:del w:id="13335" w:date="2019-06-22T23:07:00Z" w:author="Yuriy Lebid">
        <w:r>
          <w:rPr>
            <w:rtl w:val="0"/>
          </w:rPr>
          <w:delText xml:space="preserve">; </w:delText>
        </w:r>
      </w:del>
      <w:del w:id="13336" w:date="2019-06-22T23:07:00Z" w:author="Yuriy Lebid">
        <w:r>
          <w:rPr>
            <w:rtl w:val="0"/>
          </w:rPr>
          <w:delText>представляет собой способность коллектива как целого добиваться результатов в работе гораздо более высоких</w:delText>
        </w:r>
      </w:del>
      <w:del w:id="13337" w:date="2019-06-22T23:07:00Z" w:author="Yuriy Lebid">
        <w:r>
          <w:rPr>
            <w:rtl w:val="0"/>
          </w:rPr>
          <w:delText xml:space="preserve">, </w:delText>
        </w:r>
      </w:del>
      <w:del w:id="13338" w:date="2019-06-22T23:07:00Z" w:author="Yuriy Lebid">
        <w:r>
          <w:rPr>
            <w:rtl w:val="0"/>
          </w:rPr>
          <w:delText>чем это может сделать такая же по численности группа разрозненных людей</w:delText>
        </w:r>
      </w:del>
      <w:del w:id="13339" w:date="2019-06-22T23:07:00Z" w:author="Yuriy Lebid">
        <w:r>
          <w:rPr>
            <w:rtl w:val="0"/>
          </w:rPr>
          <w:delText xml:space="preserve">, </w:delText>
        </w:r>
      </w:del>
      <w:del w:id="13340" w:date="2019-06-22T23:07:00Z" w:author="Yuriy Lebid">
        <w:r>
          <w:rPr>
            <w:rtl w:val="0"/>
          </w:rPr>
          <w:delText>не объедин</w:delText>
        </w:r>
      </w:del>
      <w:del w:id="13341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3342" w:date="2019-06-22T23:07:00Z" w:author="Yuriy Lebid">
        <w:r>
          <w:rPr>
            <w:rtl w:val="0"/>
          </w:rPr>
          <w:delText>нных коллективными отношениями</w:delText>
        </w:r>
      </w:del>
    </w:p>
    <w:p>
      <w:pPr>
        <w:pStyle w:val="heading 4"/>
        <w:rPr>
          <w:del w:id="13343" w:date="2019-06-22T23:07:00Z" w:author="Yuriy Lebid"/>
          <w:rStyle w:val="Нет"/>
          <w:color w:val="000000"/>
          <w:u w:color="000000"/>
        </w:rPr>
      </w:pPr>
      <w:del w:id="1334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Сверхсознание </w:delText>
        </w:r>
      </w:del>
      <w:del w:id="133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346" w:date="2019-06-22T23:07:00Z" w:author="Yuriy Lebid"/>
        </w:rPr>
      </w:pPr>
      <w:del w:id="13347" w:date="2019-06-22T23:07:00Z" w:author="Yuriy Lebid">
        <w:r>
          <w:rPr>
            <w:rtl w:val="0"/>
          </w:rPr>
          <w:delText xml:space="preserve">представляет собой все возможные качественные Уровни одновременного проявления «Фокусов Творческой Активности» </w:delText>
        </w:r>
      </w:del>
      <w:del w:id="13348" w:date="2019-06-22T23:07:00Z" w:author="Yuriy Lebid">
        <w:r>
          <w:rPr>
            <w:rtl w:val="0"/>
          </w:rPr>
          <w:delText>(</w:delText>
        </w:r>
      </w:del>
      <w:del w:id="13349" w:date="2019-06-22T23:07:00Z" w:author="Yuriy Lebid">
        <w:r>
          <w:rPr>
            <w:rtl w:val="0"/>
          </w:rPr>
          <w:delText>ФТА</w:delText>
        </w:r>
      </w:del>
      <w:del w:id="13350" w:date="2019-06-22T23:07:00Z" w:author="Yuriy Lebid">
        <w:r>
          <w:rPr>
            <w:rtl w:val="0"/>
          </w:rPr>
          <w:delText xml:space="preserve">) </w:delText>
        </w:r>
      </w:del>
      <w:del w:id="13351" w:date="2019-06-22T23:07:00Z" w:author="Yuriy Lebid">
        <w:r>
          <w:rPr>
            <w:rtl w:val="0"/>
          </w:rPr>
          <w:delText>во всех Формо</w:delText>
        </w:r>
      </w:del>
      <w:del w:id="13352" w:date="2019-06-22T23:07:00Z" w:author="Yuriy Lebid">
        <w:r>
          <w:rPr>
            <w:rtl w:val="0"/>
          </w:rPr>
          <w:delText>-</w:delText>
        </w:r>
      </w:del>
      <w:del w:id="13353" w:date="2019-06-22T23:07:00Z" w:author="Yuriy Lebid">
        <w:r>
          <w:rPr>
            <w:rtl w:val="0"/>
          </w:rPr>
          <w:delText>Типах всех ЛЛУУ</w:delText>
        </w:r>
      </w:del>
      <w:del w:id="13354" w:date="2019-06-22T23:07:00Z" w:author="Yuriy Lebid">
        <w:r>
          <w:rPr>
            <w:rtl w:val="0"/>
          </w:rPr>
          <w:delText>-</w:delText>
        </w:r>
      </w:del>
      <w:del w:id="13355" w:date="2019-06-22T23:07:00Z" w:author="Yuriy Lebid">
        <w:r>
          <w:rPr>
            <w:rtl w:val="0"/>
          </w:rPr>
          <w:delText>ВВУ</w:delText>
        </w:r>
      </w:del>
      <w:del w:id="13356" w:date="2019-06-22T23:07:00Z" w:author="Yuriy Lebid">
        <w:r>
          <w:rPr>
            <w:rtl w:val="0"/>
          </w:rPr>
          <w:delText>-</w:delText>
        </w:r>
      </w:del>
      <w:del w:id="13357" w:date="2019-06-22T23:07:00Z" w:author="Yuriy Lebid">
        <w:r>
          <w:rPr>
            <w:rtl w:val="0"/>
          </w:rPr>
          <w:delText>Форм вне зависимости от качественной динамики Временных Потоков</w:delText>
        </w:r>
      </w:del>
      <w:del w:id="13358" w:date="2019-06-22T23:07:00Z" w:author="Yuriy Lebid">
        <w:r>
          <w:rPr>
            <w:rtl w:val="0"/>
          </w:rPr>
          <w:delText xml:space="preserve">, </w:delText>
        </w:r>
      </w:del>
      <w:del w:id="13359" w:date="2019-06-22T23:07:00Z" w:author="Yuriy Lebid">
        <w:r>
          <w:rPr>
            <w:rtl w:val="0"/>
          </w:rPr>
          <w:delText>которым принадлежат эти Формы</w:delText>
        </w:r>
      </w:del>
      <w:del w:id="13360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3361" w:date="2019-06-22T23:07:00Z" w:author="Yuriy Lebid"/>
          <w:rStyle w:val="Hyperlink.1"/>
        </w:rPr>
      </w:pPr>
      <w:del w:id="1336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</w:delText>
        </w:r>
      </w:del>
      <w:del w:id="1336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3364" w:date="2019-06-22T23:07:00Z" w:author="Yuriy Lebid">
        <w:r>
          <w:rPr>
            <w:rStyle w:val="Hyperlink.1"/>
            <w:rtl w:val="0"/>
          </w:rPr>
          <w:delText>Совокупное Сознание</w:delText>
        </w:r>
      </w:del>
      <w:del w:id="13365" w:date="2019-06-22T23:07:00Z" w:author="Yuriy Lebid">
        <w:r>
          <w:rPr>
            <w:rStyle w:val="Hyperlink.1"/>
            <w:rtl w:val="0"/>
          </w:rPr>
          <w:delText>.</w:delText>
        </w:r>
      </w:del>
    </w:p>
    <w:p>
      <w:pPr>
        <w:pStyle w:val="heading 4"/>
        <w:rPr>
          <w:del w:id="1336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36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свилгсоляция </w:delText>
        </w:r>
      </w:del>
      <w:del w:id="133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ins w:id="13369" w:date="2018-06-13T16:11:00Z" w:author="Natzar"/>
          <w:del w:id="13370" w:date="2019-06-22T23:07:00Z" w:author="Yuriy Lebid"/>
        </w:rPr>
      </w:pPr>
      <w:del w:id="1337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условная интерпретация</w:delText>
        </w:r>
      </w:del>
      <w:del w:id="1337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, </w:delText>
        </w:r>
      </w:del>
      <w:del w:id="1337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применяется только как ииссиидиологический термин</w:delText>
        </w:r>
      </w:del>
      <w:del w:id="1337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3375" w:date="2019-06-22T23:07:00Z" w:author="Yuriy Lebid">
        <w:r>
          <w:rPr>
            <w:rtl w:val="0"/>
          </w:rPr>
          <w:delText xml:space="preserve"> геометрия Пространства </w:delText>
        </w:r>
      </w:del>
    </w:p>
    <w:p>
      <w:pPr>
        <w:pStyle w:val="heading 4"/>
        <w:rPr>
          <w:del w:id="1337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  <w:shd w:val="clear" w:color="auto" w:fill="ffffff"/>
        </w:rPr>
      </w:pPr>
      <w:del w:id="13377" w:date="2019-06-22T23:07:00Z" w:author="Yuriy Lebid">
        <w:r>
          <w:rPr>
            <w:rStyle w:val="Нет"/>
            <w:color w:val="000000"/>
            <w:u w:color="000000"/>
            <w:shd w:val="clear" w:color="auto" w:fill="ffffff"/>
            <w:rtl w:val="0"/>
            <w:lang w:val="ru-RU"/>
          </w:rPr>
          <w:delText xml:space="preserve">свилгсоны </w:delText>
        </w:r>
      </w:del>
      <w:del w:id="1337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shd w:val="clear" w:color="auto" w:fill="ffffff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379" w:date="2019-06-22T23:07:00Z" w:author="Yuriy Lebid"/>
        </w:rPr>
      </w:pPr>
      <w:del w:id="13380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гравитон</w:delText>
        </w:r>
      </w:del>
      <w:del w:id="13381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-</w:delText>
        </w:r>
      </w:del>
      <w:del w:id="13382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аналоги</w:delText>
        </w:r>
      </w:del>
      <w:del w:id="13383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, </w:delText>
        </w:r>
      </w:del>
      <w:del w:id="13384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гипотетические безмассовые элементарные частицы – переносчики взаимодействий особого рода</w:delText>
        </w:r>
      </w:del>
    </w:p>
    <w:p>
      <w:pPr>
        <w:pStyle w:val="heading 4"/>
        <w:rPr>
          <w:del w:id="13385" w:date="2019-06-22T23:07:00Z" w:author="Yuriy Lebid"/>
          <w:rStyle w:val="Нет"/>
          <w:color w:val="000000"/>
          <w:u w:color="000000"/>
        </w:rPr>
      </w:pPr>
      <w:del w:id="1338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свилгсонные Формо</w:delText>
        </w:r>
      </w:del>
      <w:del w:id="1338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338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Творцы</w:delText>
        </w:r>
      </w:del>
      <w:del w:id="1338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339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интерпретаторы </w:delText>
        </w:r>
      </w:del>
      <w:del w:id="1339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392" w:date="2019-06-22T23:07:00Z" w:author="Yuriy Lebid"/>
        </w:rPr>
      </w:pPr>
      <w:del w:id="13393" w:date="2019-06-22T23:07:00Z" w:author="Yuriy Lebid">
        <w:r>
          <w:rPr>
            <w:rtl w:val="0"/>
          </w:rPr>
          <w:delText>создают степень субъективизма СФУУРММ</w:delText>
        </w:r>
      </w:del>
      <w:del w:id="13394" w:date="2019-06-22T23:07:00Z" w:author="Yuriy Lebid">
        <w:r>
          <w:rPr>
            <w:rtl w:val="0"/>
          </w:rPr>
          <w:delText>-</w:delText>
        </w:r>
      </w:del>
      <w:del w:id="13395" w:date="2019-06-22T23:07:00Z" w:author="Yuriy Lebid">
        <w:r>
          <w:rPr>
            <w:rtl w:val="0"/>
          </w:rPr>
          <w:delText>Форм</w:delText>
        </w:r>
      </w:del>
      <w:del w:id="13396" w:date="2019-06-22T23:07:00Z" w:author="Yuriy Lebid">
        <w:r>
          <w:rPr>
            <w:rtl w:val="0"/>
          </w:rPr>
          <w:delText xml:space="preserve">, </w:delText>
        </w:r>
      </w:del>
      <w:del w:id="13397" w:date="2019-06-22T23:07:00Z" w:author="Yuriy Lebid">
        <w:r>
          <w:rPr>
            <w:rtl w:val="0"/>
          </w:rPr>
          <w:delText xml:space="preserve">проявляющихся в Фокусной Динамике </w:delText>
        </w:r>
      </w:del>
      <w:del w:id="13398" w:date="2019-06-22T23:07:00Z" w:author="Yuriy Lebid">
        <w:r>
          <w:rPr>
            <w:rtl w:val="0"/>
          </w:rPr>
          <w:delText>(</w:delText>
        </w:r>
      </w:del>
      <w:del w:id="13399" w:date="2019-06-22T23:07:00Z" w:author="Yuriy Lebid">
        <w:r>
          <w:rPr>
            <w:rtl w:val="0"/>
          </w:rPr>
          <w:delText>ФД</w:delText>
        </w:r>
      </w:del>
      <w:del w:id="13400" w:date="2019-06-22T23:07:00Z" w:author="Yuriy Lebid">
        <w:r>
          <w:rPr>
            <w:rtl w:val="0"/>
          </w:rPr>
          <w:delText xml:space="preserve">) </w:delText>
        </w:r>
      </w:del>
      <w:del w:id="13401" w:date="2019-06-22T23:07:00Z" w:author="Yuriy Lebid">
        <w:r>
          <w:rPr>
            <w:rtl w:val="0"/>
          </w:rPr>
          <w:delText xml:space="preserve">Формы Самосознания </w:delText>
        </w:r>
      </w:del>
      <w:del w:id="13402" w:date="2019-06-22T23:07:00Z" w:author="Yuriy Lebid">
        <w:r>
          <w:rPr>
            <w:rtl w:val="0"/>
          </w:rPr>
          <w:delText>(</w:delText>
        </w:r>
      </w:del>
      <w:del w:id="13403" w:date="2019-06-22T23:07:00Z" w:author="Yuriy Lebid">
        <w:r>
          <w:rPr>
            <w:rtl w:val="0"/>
          </w:rPr>
          <w:delText>ФС</w:delText>
        </w:r>
      </w:del>
      <w:del w:id="13404" w:date="2019-06-22T23:07:00Z" w:author="Yuriy Lebid">
        <w:r>
          <w:rPr>
            <w:rtl w:val="0"/>
          </w:rPr>
          <w:delText xml:space="preserve">) </w:delText>
        </w:r>
      </w:del>
      <w:del w:id="13405" w:date="2019-06-22T23:07:00Z" w:author="Yuriy Lebid">
        <w:r>
          <w:rPr>
            <w:rtl w:val="0"/>
          </w:rPr>
          <w:delText>при интерпретации синтезирующими Формо</w:delText>
        </w:r>
      </w:del>
      <w:del w:id="13406" w:date="2019-06-22T23:07:00Z" w:author="Yuriy Lebid">
        <w:r>
          <w:rPr>
            <w:rtl w:val="0"/>
          </w:rPr>
          <w:delText>-</w:delText>
        </w:r>
      </w:del>
      <w:del w:id="13407" w:date="2019-06-22T23:07:00Z" w:author="Yuriy Lebid">
        <w:r>
          <w:rPr>
            <w:rtl w:val="0"/>
          </w:rPr>
          <w:delText>Творцами всей Информации</w:delText>
        </w:r>
      </w:del>
      <w:del w:id="13408" w:date="2019-06-22T23:07:00Z" w:author="Yuriy Lebid">
        <w:r>
          <w:rPr>
            <w:rtl w:val="0"/>
          </w:rPr>
          <w:delText xml:space="preserve">, </w:delText>
        </w:r>
      </w:del>
      <w:del w:id="13409" w:date="2019-06-22T23:07:00Z" w:author="Yuriy Lebid">
        <w:r>
          <w:rPr>
            <w:rtl w:val="0"/>
          </w:rPr>
          <w:delText xml:space="preserve">последовательно «распаковываемой» ими из Временной Эфирной Наполняющей </w:delText>
        </w:r>
      </w:del>
      <w:del w:id="13410" w:date="2019-06-22T23:07:00Z" w:author="Yuriy Lebid">
        <w:r>
          <w:rPr>
            <w:rtl w:val="0"/>
          </w:rPr>
          <w:delText>(</w:delText>
        </w:r>
      </w:del>
      <w:del w:id="13411" w:date="2019-06-22T23:07:00Z" w:author="Yuriy Lebid">
        <w:r>
          <w:rPr>
            <w:rtl w:val="0"/>
          </w:rPr>
          <w:delText>ВЭН</w:delText>
        </w:r>
      </w:del>
      <w:del w:id="13412" w:date="2019-06-22T23:07:00Z" w:author="Yuriy Lebid">
        <w:r>
          <w:rPr>
            <w:rtl w:val="0"/>
          </w:rPr>
          <w:delText xml:space="preserve">) </w:delText>
        </w:r>
      </w:del>
      <w:del w:id="13413" w:date="2019-06-22T23:07:00Z" w:author="Yuriy Lebid">
        <w:r>
          <w:rPr>
            <w:rtl w:val="0"/>
          </w:rPr>
          <w:delText xml:space="preserve">или Переменной Эфирной Составляющей </w:delText>
        </w:r>
      </w:del>
      <w:del w:id="13414" w:date="2019-06-22T23:07:00Z" w:author="Yuriy Lebid">
        <w:r>
          <w:rPr>
            <w:rtl w:val="0"/>
          </w:rPr>
          <w:delText>(</w:delText>
        </w:r>
      </w:del>
      <w:del w:id="13415" w:date="2019-06-22T23:07:00Z" w:author="Yuriy Lebid">
        <w:r>
          <w:rPr>
            <w:rtl w:val="0"/>
          </w:rPr>
          <w:delText>ПЭС</w:delText>
        </w:r>
      </w:del>
      <w:del w:id="13416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341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41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свилгсонные Формо</w:delText>
        </w:r>
      </w:del>
      <w:del w:id="1341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342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Творцы</w:delText>
        </w:r>
      </w:del>
      <w:del w:id="1342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342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регуляторы </w:delText>
        </w:r>
      </w:del>
      <w:del w:id="1342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Normal.0"/>
        <w:jc w:val="left"/>
        <w:rPr>
          <w:del w:id="13424" w:date="2019-06-22T23:07:00Z" w:author="Yuriy Lebid"/>
        </w:rPr>
      </w:pPr>
      <w:del w:id="13425" w:date="2019-06-22T23:07:00Z" w:author="Yuriy Lebid">
        <w:r>
          <w:rPr>
            <w:rtl w:val="0"/>
            <w:lang w:val="ru-RU"/>
          </w:rPr>
          <w:delText xml:space="preserve">            структурируют вс</w:delText>
        </w:r>
      </w:del>
      <w:del w:id="13426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ё</w:delText>
        </w:r>
      </w:del>
      <w:del w:id="13427" w:date="2019-06-22T23:07:00Z" w:author="Yuriy Lebid">
        <w:r>
          <w:rPr>
            <w:rtl w:val="0"/>
            <w:lang w:val="ru-RU"/>
          </w:rPr>
          <w:delText xml:space="preserve"> </w:delText>
        </w:r>
      </w:del>
      <w:del w:id="1342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диверсивное </w:delText>
        </w:r>
      </w:del>
      <w:del w:id="13429" w:date="2019-06-22T23:07:00Z" w:author="Yuriy Lebid">
        <w:r>
          <w:rPr>
            <w:rtl w:val="0"/>
            <w:lang w:val="ru-RU"/>
          </w:rPr>
          <w:delText>и</w:delText>
        </w:r>
      </w:del>
      <w:del w:id="13430" w:date="2019-06-22T23:07:00Z" w:author="Yuriy Lebid">
        <w:r>
          <w:rPr>
            <w:rtl w:val="0"/>
            <w:lang w:val="ru-RU"/>
          </w:rPr>
          <w:delText>/</w:delText>
        </w:r>
      </w:del>
      <w:del w:id="13431" w:date="2019-06-22T23:07:00Z" w:author="Yuriy Lebid">
        <w:r>
          <w:rPr>
            <w:rtl w:val="0"/>
            <w:lang w:val="ru-RU"/>
          </w:rPr>
          <w:delText xml:space="preserve">или «межгенное» пространство ДНК         </w:delText>
        </w:r>
      </w:del>
    </w:p>
    <w:p>
      <w:pPr>
        <w:pStyle w:val="Normal.0"/>
        <w:rPr>
          <w:del w:id="13432" w:date="2019-06-22T23:07:00Z" w:author="Yuriy Lebid"/>
        </w:rPr>
      </w:pPr>
      <w:del w:id="13433" w:date="2019-06-22T23:07:00Z" w:author="Yuriy Lebid">
        <w:r>
          <w:rPr>
            <w:rtl w:val="0"/>
          </w:rPr>
          <w:delText xml:space="preserve">            </w:delText>
        </w:r>
      </w:del>
      <w:del w:id="13434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(</w:delText>
        </w:r>
      </w:del>
      <w:del w:id="13435" w:date="2019-06-22T23:07:00Z" w:author="Yuriy Lebid">
        <w:r>
          <w:rPr>
            <w:rStyle w:val="Hyperlink.2"/>
            <w:rtl w:val="0"/>
          </w:rPr>
          <w:delText>дезоксирибонуклеи́новая кислота́</w:delText>
        </w:r>
      </w:del>
      <w:del w:id="13436" w:date="2019-06-22T23:07:00Z" w:author="Yuriy Lebid">
        <w:r>
          <w:rPr>
            <w:rStyle w:val="Hyperlink.2"/>
            <w:rtl w:val="0"/>
          </w:rPr>
          <w:delText>)</w:delText>
        </w:r>
      </w:del>
      <w:del w:id="13437" w:date="2019-06-22T23:07:00Z" w:author="Yuriy Lebid">
        <w:r>
          <w:rPr>
            <w:rtl w:val="0"/>
          </w:rPr>
          <w:delText xml:space="preserve"> напрямую не заняты в процессе кодирования </w:delText>
        </w:r>
      </w:del>
    </w:p>
    <w:p>
      <w:pPr>
        <w:pStyle w:val="Normal.0"/>
        <w:rPr>
          <w:del w:id="13438" w:date="2019-06-22T23:07:00Z" w:author="Yuriy Lebid"/>
        </w:rPr>
      </w:pPr>
      <w:del w:id="13439" w:date="2019-06-22T23:07:00Z" w:author="Yuriy Lebid">
        <w:r>
          <w:rPr>
            <w:rtl w:val="0"/>
          </w:rPr>
          <w:delText xml:space="preserve">            белков</w:delText>
        </w:r>
      </w:del>
      <w:del w:id="13440" w:date="2019-06-22T23:07:00Z" w:author="Yuriy Lebid">
        <w:r>
          <w:rPr>
            <w:rtl w:val="0"/>
          </w:rPr>
          <w:delText xml:space="preserve">, </w:delText>
        </w:r>
      </w:del>
      <w:del w:id="13441" w:date="2019-06-22T23:07:00Z" w:author="Yuriy Lebid">
        <w:r>
          <w:rPr>
            <w:rtl w:val="0"/>
          </w:rPr>
          <w:delText xml:space="preserve">а образуют собственные типы РНК </w:delText>
        </w:r>
      </w:del>
      <w:del w:id="13442" w:date="2019-06-22T23:07:00Z" w:author="Yuriy Lebid">
        <w:r>
          <w:rPr>
            <w:rtl w:val="0"/>
          </w:rPr>
          <w:delText>(</w:delText>
        </w:r>
      </w:del>
      <w:del w:id="13443" w:date="2019-06-22T23:07:00Z" w:author="Yuriy Lebid">
        <w:r>
          <w:rPr>
            <w:rStyle w:val="Hyperlink.2"/>
            <w:rtl w:val="0"/>
          </w:rPr>
          <w:delText>рибонуклеи́новая кислота́</w:delText>
        </w:r>
      </w:del>
      <w:del w:id="13444" w:date="2019-06-22T23:07:00Z" w:author="Yuriy Lebid">
        <w:r>
          <w:rPr>
            <w:rStyle w:val="Hyperlink.2"/>
            <w:rtl w:val="0"/>
          </w:rPr>
          <w:delText>)</w:delText>
        </w:r>
      </w:del>
      <w:del w:id="13445" w:date="2019-06-22T23:07:00Z" w:author="Yuriy Lebid">
        <w:r>
          <w:rPr>
            <w:rtl w:val="0"/>
          </w:rPr>
          <w:delText xml:space="preserve">, </w:delText>
        </w:r>
      </w:del>
      <w:del w:id="13446" w:date="2019-06-22T23:07:00Z" w:author="Yuriy Lebid">
        <w:r>
          <w:rPr>
            <w:rtl w:val="0"/>
          </w:rPr>
          <w:delText xml:space="preserve">которые не </w:delText>
        </w:r>
      </w:del>
    </w:p>
    <w:p>
      <w:pPr>
        <w:pStyle w:val="Normal.0"/>
        <w:rPr>
          <w:del w:id="13447" w:date="2019-06-22T23:07:00Z" w:author="Yuriy Lebid"/>
        </w:rPr>
      </w:pPr>
      <w:del w:id="13448" w:date="2019-06-22T23:07:00Z" w:author="Yuriy Lebid">
        <w:r>
          <w:rPr>
            <w:rtl w:val="0"/>
          </w:rPr>
          <w:delText xml:space="preserve">            несут в себе сведений</w:delText>
        </w:r>
      </w:del>
      <w:del w:id="13449" w:date="2019-06-22T23:07:00Z" w:author="Yuriy Lebid">
        <w:r>
          <w:rPr>
            <w:rtl w:val="0"/>
          </w:rPr>
          <w:delText xml:space="preserve">, </w:delText>
        </w:r>
      </w:del>
      <w:del w:id="13450" w:date="2019-06-22T23:07:00Z" w:author="Yuriy Lebid">
        <w:r>
          <w:rPr>
            <w:rtl w:val="0"/>
          </w:rPr>
          <w:delText>необходимых для самого процесса синтеза белков клетки</w:delText>
        </w:r>
      </w:del>
      <w:del w:id="13451" w:date="2019-06-22T23:07:00Z" w:author="Yuriy Lebid">
        <w:r>
          <w:rPr>
            <w:rtl w:val="0"/>
          </w:rPr>
          <w:delText xml:space="preserve">, </w:delText>
        </w:r>
      </w:del>
    </w:p>
    <w:p>
      <w:pPr>
        <w:pStyle w:val="Normal.0"/>
        <w:rPr>
          <w:del w:id="13452" w:date="2019-06-22T23:07:00Z" w:author="Yuriy Lebid"/>
        </w:rPr>
      </w:pPr>
      <w:del w:id="13453" w:date="2019-06-22T23:07:00Z" w:author="Yuriy Lebid">
        <w:r>
          <w:rPr>
            <w:rtl w:val="0"/>
          </w:rPr>
          <w:delText xml:space="preserve">            обеспечивая лишь координацию и регуляцию синтезирующих функций для каждого </w:delText>
        </w:r>
      </w:del>
    </w:p>
    <w:p>
      <w:pPr>
        <w:pStyle w:val="Normal.0"/>
        <w:rPr>
          <w:del w:id="13454" w:date="2019-06-22T23:07:00Z" w:author="Yuriy Lebid"/>
        </w:rPr>
      </w:pPr>
      <w:del w:id="13455" w:date="2019-06-22T23:07:00Z" w:author="Yuriy Lebid">
        <w:r>
          <w:rPr>
            <w:rtl w:val="0"/>
          </w:rPr>
          <w:delText xml:space="preserve">            из генных Формо</w:delText>
        </w:r>
      </w:del>
      <w:del w:id="13456" w:date="2019-06-22T23:07:00Z" w:author="Yuriy Lebid">
        <w:r>
          <w:rPr>
            <w:rtl w:val="0"/>
          </w:rPr>
          <w:delText>-</w:delText>
        </w:r>
      </w:del>
      <w:del w:id="13457" w:date="2019-06-22T23:07:00Z" w:author="Yuriy Lebid">
        <w:r>
          <w:rPr>
            <w:rtl w:val="0"/>
          </w:rPr>
          <w:delText xml:space="preserve">Творцов </w:delText>
        </w:r>
      </w:del>
      <w:del w:id="13458" w:date="2019-06-22T23:07:00Z" w:author="Yuriy Lebid">
        <w:r>
          <w:rPr>
            <w:rtl w:val="0"/>
          </w:rPr>
          <w:delText>(</w:delText>
        </w:r>
      </w:del>
      <w:del w:id="13459" w:date="2019-06-22T23:07:00Z" w:author="Yuriy Lebid">
        <w:r>
          <w:rPr>
            <w:rtl w:val="0"/>
          </w:rPr>
          <w:delText>усиление или ослабление свойственных ему качеств</w:delText>
        </w:r>
      </w:del>
      <w:del w:id="13460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346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46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свилгс</w:delText>
        </w:r>
      </w:del>
      <w:del w:id="1346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346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сферация </w:delText>
        </w:r>
      </w:del>
      <w:del w:id="134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466" w:date="2019-06-22T23:07:00Z" w:author="Yuriy Lebid"/>
        </w:rPr>
      </w:pPr>
      <w:del w:id="13467" w:date="2019-06-22T23:07:00Z" w:author="Yuriy Lebid">
        <w:r>
          <w:rPr>
            <w:rtl w:val="0"/>
          </w:rPr>
          <w:delText>процесс компенсации недостающих коварллертных взаимосвязей</w:delText>
        </w:r>
      </w:del>
      <w:del w:id="13468" w:date="2019-06-22T23:07:00Z" w:author="Yuriy Lebid">
        <w:r>
          <w:rPr>
            <w:rtl w:val="0"/>
          </w:rPr>
          <w:delText xml:space="preserve">, </w:delText>
        </w:r>
      </w:del>
      <w:del w:id="13469" w:date="2019-06-22T23:07:00Z" w:author="Yuriy Lebid">
        <w:r>
          <w:rPr>
            <w:rtl w:val="0"/>
          </w:rPr>
          <w:delText xml:space="preserve">позволяющий Фокусной Динамике </w:delText>
        </w:r>
      </w:del>
      <w:del w:id="13470" w:date="2019-06-22T23:07:00Z" w:author="Yuriy Lebid">
        <w:r>
          <w:rPr>
            <w:rtl w:val="0"/>
          </w:rPr>
          <w:delText>(</w:delText>
        </w:r>
      </w:del>
      <w:del w:id="13471" w:date="2019-06-22T23:07:00Z" w:author="Yuriy Lebid">
        <w:r>
          <w:rPr>
            <w:rtl w:val="0"/>
          </w:rPr>
          <w:delText>ФД</w:delText>
        </w:r>
      </w:del>
      <w:del w:id="13472" w:date="2019-06-22T23:07:00Z" w:author="Yuriy Lebid">
        <w:r>
          <w:rPr>
            <w:rtl w:val="0"/>
          </w:rPr>
          <w:delText xml:space="preserve">) </w:delText>
        </w:r>
      </w:del>
      <w:del w:id="13473" w:date="2019-06-22T23:07:00Z" w:author="Yuriy Lebid">
        <w:r>
          <w:rPr>
            <w:rtl w:val="0"/>
          </w:rPr>
          <w:delText>стать более гармоничной и уравновешенной</w:delText>
        </w:r>
      </w:del>
    </w:p>
    <w:p>
      <w:pPr>
        <w:pStyle w:val="heading 4"/>
        <w:rPr>
          <w:del w:id="1347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47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свилгс</w:delText>
        </w:r>
      </w:del>
      <w:del w:id="1347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347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фактор </w:delText>
        </w:r>
      </w:del>
      <w:del w:id="1347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479" w:date="2019-06-22T23:07:00Z" w:author="Yuriy Lebid"/>
        </w:rPr>
      </w:pPr>
      <w:del w:id="13480" w:date="2019-06-22T23:07:00Z" w:author="Yuriy Lebid">
        <w:r>
          <w:rPr>
            <w:rtl w:val="0"/>
          </w:rPr>
          <w:delText>момент разнокачественного «вращения» структурирующих элементов</w:delText>
        </w:r>
      </w:del>
    </w:p>
    <w:p>
      <w:pPr>
        <w:pStyle w:val="heading 4"/>
        <w:rPr>
          <w:del w:id="13481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348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СВУУЛЛ</w:delText>
        </w:r>
      </w:del>
      <w:del w:id="1348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348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ВВУ </w:delText>
        </w:r>
      </w:del>
      <w:del w:id="1348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- </w:delText>
        </w:r>
      </w:del>
      <w:del w:id="1348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Звуковой Космический Код </w:delText>
        </w:r>
      </w:del>
      <w:del w:id="1348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1348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1348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3490" w:date="2019-06-22T23:07:00Z" w:author="Yuriy Lebid"/>
          <w:rStyle w:val="Hyperlink.1"/>
        </w:rPr>
      </w:pPr>
      <w:del w:id="13491" w:date="2019-06-22T23:07:00Z" w:author="Yuriy Lebid">
        <w:r>
          <w:rPr>
            <w:rtl w:val="0"/>
          </w:rPr>
          <w:delText>«персонифицированный»</w:delText>
        </w:r>
      </w:del>
      <w:del w:id="13492" w:date="2019-06-22T23:07:00Z" w:author="Yuriy Lebid">
        <w:r>
          <w:rPr>
            <w:rtl w:val="0"/>
          </w:rPr>
          <w:delText xml:space="preserve">, </w:delText>
        </w:r>
      </w:del>
      <w:del w:id="13493" w:date="2019-06-22T23:07:00Z" w:author="Yuriy Lebid">
        <w:r>
          <w:rPr>
            <w:rtl w:val="0"/>
          </w:rPr>
          <w:delText>в большей степени чувственный</w:delText>
        </w:r>
      </w:del>
      <w:del w:id="13494" w:date="2019-06-22T23:07:00Z" w:author="Yuriy Lebid">
        <w:r>
          <w:rPr>
            <w:rtl w:val="0"/>
          </w:rPr>
          <w:delText xml:space="preserve">, </w:delText>
        </w:r>
      </w:del>
      <w:del w:id="13495" w:date="2019-06-22T23:07:00Z" w:author="Yuriy Lebid">
        <w:r>
          <w:rPr>
            <w:rtl w:val="0"/>
          </w:rPr>
          <w:delText>Формо</w:delText>
        </w:r>
      </w:del>
      <w:del w:id="13496" w:date="2019-06-22T23:07:00Z" w:author="Yuriy Lebid">
        <w:r>
          <w:rPr>
            <w:rtl w:val="0"/>
          </w:rPr>
          <w:delText>-</w:delText>
        </w:r>
      </w:del>
      <w:del w:id="13497" w:date="2019-06-22T23:07:00Z" w:author="Yuriy Lebid">
        <w:r>
          <w:rPr>
            <w:rtl w:val="0"/>
          </w:rPr>
          <w:delText>образ некой ВВУ</w:delText>
        </w:r>
      </w:del>
      <w:del w:id="13498" w:date="2019-06-22T23:07:00Z" w:author="Yuriy Lebid">
        <w:r>
          <w:rPr>
            <w:rtl w:val="0"/>
          </w:rPr>
          <w:delText xml:space="preserve">- </w:delText>
        </w:r>
      </w:del>
      <w:del w:id="13499" w:date="2019-06-22T23:07:00Z" w:author="Yuriy Lebid">
        <w:r>
          <w:rPr>
            <w:rtl w:val="0"/>
          </w:rPr>
          <w:delText>Информации</w:delText>
        </w:r>
      </w:del>
      <w:del w:id="13500" w:date="2019-06-22T23:07:00Z" w:author="Yuriy Lebid">
        <w:r>
          <w:rPr>
            <w:rtl w:val="0"/>
          </w:rPr>
          <w:delText xml:space="preserve">, </w:delText>
        </w:r>
      </w:del>
      <w:del w:id="13501" w:date="2019-06-22T23:07:00Z" w:author="Yuriy Lebid">
        <w:r>
          <w:rPr>
            <w:rtl w:val="0"/>
          </w:rPr>
          <w:delText>субъективно «скопированный» и синтезированный с инерционно «распаковываемой» каждое мгновение из общей «временной эфирной наполняющей» всех «личностей» одной Стерео</w:delText>
        </w:r>
      </w:del>
      <w:del w:id="13502" w:date="2019-06-22T23:07:00Z" w:author="Yuriy Lebid">
        <w:r>
          <w:rPr>
            <w:rtl w:val="0"/>
          </w:rPr>
          <w:delText>-</w:delText>
        </w:r>
      </w:del>
      <w:del w:id="13503" w:date="2019-06-22T23:07:00Z" w:author="Yuriy Lebid">
        <w:r>
          <w:rPr>
            <w:rtl w:val="0"/>
          </w:rPr>
          <w:delText>Формы</w:delText>
        </w:r>
      </w:del>
      <w:del w:id="13504" w:date="2019-06-22T23:07:00Z" w:author="Yuriy Lebid">
        <w:r>
          <w:rPr>
            <w:rtl w:val="0"/>
          </w:rPr>
          <w:delText xml:space="preserve">, </w:delText>
        </w:r>
      </w:del>
      <w:del w:id="13505" w:date="2019-06-22T23:07:00Z" w:author="Yuriy Lebid">
        <w:r>
          <w:rPr>
            <w:rtl w:val="0"/>
          </w:rPr>
          <w:delText>испытывающих в определ</w:delText>
        </w:r>
      </w:del>
      <w:del w:id="13506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3507" w:date="2019-06-22T23:07:00Z" w:author="Yuriy Lebid">
        <w:r>
          <w:rPr>
            <w:rtl w:val="0"/>
          </w:rPr>
          <w:delText>нных «сценариях развития» примерно одни и те же эгоистичные низкокачественные чувственно</w:delText>
        </w:r>
      </w:del>
      <w:del w:id="13508" w:date="2019-06-22T23:07:00Z" w:author="Yuriy Lebid">
        <w:r>
          <w:rPr>
            <w:rtl w:val="0"/>
          </w:rPr>
          <w:delText>-</w:delText>
        </w:r>
      </w:del>
      <w:del w:id="13509" w:date="2019-06-22T23:07:00Z" w:author="Yuriy Lebid">
        <w:r>
          <w:rPr>
            <w:rtl w:val="0"/>
          </w:rPr>
          <w:delText>ментальные переживания</w:delText>
        </w:r>
      </w:del>
    </w:p>
    <w:p>
      <w:pPr>
        <w:pStyle w:val="heading 4"/>
        <w:rPr>
          <w:del w:id="13510" w:date="2019-06-22T23:07:00Z" w:author="Yuriy Lebid"/>
          <w:rStyle w:val="Нет"/>
          <w:color w:val="000000"/>
          <w:u w:color="000000"/>
        </w:rPr>
      </w:pPr>
      <w:del w:id="1351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сегрегатированный </w:delText>
        </w:r>
      </w:del>
      <w:del w:id="1351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351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35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351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segrego</w:delText>
        </w:r>
      </w:del>
      <w:del w:id="1351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удалять</w:delText>
        </w:r>
      </w:del>
      <w:del w:id="135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351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отделять</w:delText>
        </w:r>
      </w:del>
      <w:del w:id="1351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3520" w:date="2019-06-22T23:07:00Z" w:author="Yuriy Lebid"/>
        </w:rPr>
      </w:pPr>
      <w:del w:id="13521" w:date="2019-06-22T23:07:00Z" w:author="Yuriy Lebid">
        <w:r>
          <w:rPr>
            <w:rtl w:val="0"/>
          </w:rPr>
          <w:delText>обособленный</w:delText>
        </w:r>
      </w:del>
      <w:del w:id="13522" w:date="2019-06-22T23:07:00Z" w:author="Yuriy Lebid">
        <w:r>
          <w:rPr>
            <w:rtl w:val="0"/>
          </w:rPr>
          <w:delText xml:space="preserve">, </w:delText>
        </w:r>
      </w:del>
      <w:del w:id="13523" w:date="2019-06-22T23:07:00Z" w:author="Yuriy Lebid">
        <w:r>
          <w:rPr>
            <w:rtl w:val="0"/>
          </w:rPr>
          <w:delText>частный</w:delText>
        </w:r>
      </w:del>
      <w:del w:id="13524" w:date="2019-06-22T23:07:00Z" w:author="Yuriy Lebid">
        <w:r>
          <w:rPr>
            <w:rtl w:val="0"/>
          </w:rPr>
          <w:delText xml:space="preserve">, </w:delText>
        </w:r>
      </w:del>
      <w:del w:id="13525" w:date="2019-06-22T23:07:00Z" w:author="Yuriy Lebid">
        <w:r>
          <w:rPr>
            <w:rtl w:val="0"/>
          </w:rPr>
          <w:delText>индивидуальный</w:delText>
        </w:r>
      </w:del>
    </w:p>
    <w:p>
      <w:pPr>
        <w:pStyle w:val="heading 4"/>
        <w:rPr>
          <w:del w:id="13526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1352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сегрексно </w:delText>
        </w:r>
      </w:del>
      <w:del w:id="1352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352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353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353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segrego</w:delText>
        </w:r>
      </w:del>
      <w:del w:id="1353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удалять</w:delText>
        </w:r>
      </w:del>
      <w:del w:id="1353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353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отделять</w:delText>
        </w:r>
      </w:del>
      <w:del w:id="1353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3536" w:date="2019-06-22T23:07:00Z" w:author="Yuriy Lebid"/>
        </w:rPr>
      </w:pPr>
      <w:del w:id="13537" w:date="2019-06-22T23:07:00Z" w:author="Yuriy Lebid">
        <w:r>
          <w:rPr>
            <w:rtl w:val="0"/>
          </w:rPr>
          <w:delText>обособленно</w:delText>
        </w:r>
      </w:del>
      <w:del w:id="13538" w:date="2019-06-22T23:07:00Z" w:author="Yuriy Lebid">
        <w:r>
          <w:rPr>
            <w:rtl w:val="0"/>
          </w:rPr>
          <w:delText xml:space="preserve">, </w:delText>
        </w:r>
      </w:del>
      <w:del w:id="13539" w:date="2019-06-22T23:07:00Z" w:author="Yuriy Lebid">
        <w:r>
          <w:rPr>
            <w:rtl w:val="0"/>
          </w:rPr>
          <w:delText>автономно</w:delText>
        </w:r>
      </w:del>
      <w:del w:id="13540" w:date="2019-06-22T23:07:00Z" w:author="Yuriy Lebid">
        <w:r>
          <w:rPr>
            <w:rtl w:val="0"/>
          </w:rPr>
          <w:delText xml:space="preserve">, </w:delText>
        </w:r>
      </w:del>
      <w:del w:id="13541" w:date="2019-06-22T23:07:00Z" w:author="Yuriy Lebid">
        <w:r>
          <w:rPr>
            <w:rtl w:val="0"/>
          </w:rPr>
          <w:delText>персонально</w:delText>
        </w:r>
      </w:del>
    </w:p>
    <w:p>
      <w:pPr>
        <w:pStyle w:val="heading 4"/>
        <w:rPr>
          <w:del w:id="13542" w:date="2019-06-22T23:07:00Z" w:author="Yuriy Lebid"/>
          <w:rStyle w:val="Нет"/>
          <w:color w:val="000000"/>
          <w:u w:color="000000"/>
        </w:rPr>
      </w:pPr>
      <w:del w:id="1354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секлюсцеллы </w:delText>
        </w:r>
      </w:del>
      <w:del w:id="1354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545" w:date="2019-06-22T23:07:00Z" w:author="Yuriy Lebid"/>
        </w:rPr>
      </w:pPr>
      <w:del w:id="13546" w:date="2019-06-22T23:07:00Z" w:author="Yuriy Lebid">
        <w:r>
          <w:rPr>
            <w:rtl w:val="0"/>
          </w:rPr>
          <w:delText xml:space="preserve">«плазменные» аналоги стволовых клеток </w:delText>
        </w:r>
      </w:del>
    </w:p>
    <w:p>
      <w:pPr>
        <w:pStyle w:val="heading 4"/>
        <w:rPr>
          <w:del w:id="1354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54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селлксскаанста </w:delText>
        </w:r>
      </w:del>
      <w:del w:id="135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550" w:date="2019-06-22T23:07:00Z" w:author="Yuriy Lebid"/>
        </w:rPr>
      </w:pPr>
      <w:del w:id="13551" w:date="2019-06-22T23:07:00Z" w:author="Yuriy Lebid">
        <w:r>
          <w:rPr>
            <w:rtl w:val="0"/>
          </w:rPr>
          <w:delText>специфическая «форма проявления» третьей условной категории Инфо</w:delText>
        </w:r>
      </w:del>
      <w:del w:id="13552" w:date="2019-06-22T23:07:00Z" w:author="Yuriy Lebid">
        <w:r>
          <w:rPr>
            <w:rtl w:val="0"/>
          </w:rPr>
          <w:delText>-</w:delText>
        </w:r>
      </w:del>
      <w:del w:id="13553" w:date="2019-06-22T23:07:00Z" w:author="Yuriy Lebid">
        <w:r>
          <w:rPr>
            <w:rtl w:val="0"/>
          </w:rPr>
          <w:delText xml:space="preserve">Творцов </w:delText>
        </w:r>
      </w:del>
      <w:del w:id="13554" w:date="2019-06-22T23:07:00Z" w:author="Yuriy Lebid">
        <w:r>
          <w:rPr>
            <w:rtl w:val="0"/>
          </w:rPr>
          <w:delText>(</w:delText>
        </w:r>
      </w:del>
      <w:del w:id="13555" w:date="2019-06-22T23:07:00Z" w:author="Yuriy Lebid">
        <w:r>
          <w:rPr>
            <w:rtl w:val="0"/>
          </w:rPr>
          <w:delText>РАА</w:delText>
        </w:r>
      </w:del>
      <w:del w:id="13556" w:date="2019-06-22T23:07:00Z" w:author="Yuriy Lebid">
        <w:r>
          <w:rPr>
            <w:rtl w:val="0"/>
          </w:rPr>
          <w:delText>-</w:delText>
        </w:r>
      </w:del>
      <w:del w:id="13557" w:date="2019-06-22T23:07:00Z" w:author="Yuriy Lebid">
        <w:r>
          <w:rPr>
            <w:rtl w:val="0"/>
          </w:rPr>
          <w:delText>А</w:delText>
        </w:r>
      </w:del>
      <w:del w:id="13558" w:date="2019-06-22T23:07:00Z" w:author="Yuriy Lebid">
        <w:r>
          <w:rPr>
            <w:rtl w:val="0"/>
          </w:rPr>
          <w:delText>-</w:delText>
        </w:r>
      </w:del>
      <w:del w:id="13559" w:date="2019-06-22T23:07:00Z" w:author="Yuriy Lebid">
        <w:r>
          <w:rPr>
            <w:rtl w:val="0"/>
          </w:rPr>
          <w:delText>виваксов</w:delText>
        </w:r>
      </w:del>
      <w:del w:id="13560" w:date="2019-06-22T23:07:00Z" w:author="Yuriy Lebid">
        <w:r>
          <w:rPr>
            <w:rtl w:val="0"/>
          </w:rPr>
          <w:delText xml:space="preserve">), </w:delText>
        </w:r>
      </w:del>
      <w:del w:id="13561" w:date="2019-06-22T23:07:00Z" w:author="Yuriy Lebid">
        <w:r>
          <w:rPr>
            <w:rtl w:val="0"/>
          </w:rPr>
          <w:delText>информационно обеспечивающих тонкоконцентрированную автономную Форму субтеррансивного Самовыражения</w:delText>
        </w:r>
      </w:del>
      <w:del w:id="13562" w:date="2019-06-22T23:07:00Z" w:author="Yuriy Lebid">
        <w:r>
          <w:rPr>
            <w:rtl w:val="0"/>
          </w:rPr>
          <w:delText xml:space="preserve">, </w:delText>
        </w:r>
      </w:del>
      <w:del w:id="13563" w:date="2019-06-22T23:07:00Z" w:author="Yuriy Lebid">
        <w:r>
          <w:rPr>
            <w:rtl w:val="0"/>
          </w:rPr>
          <w:delText xml:space="preserve">субстанция которой является животворящим фактором для каждой человеческой Формы Самосознания </w:delText>
        </w:r>
      </w:del>
      <w:del w:id="13564" w:date="2019-06-22T23:07:00Z" w:author="Yuriy Lebid">
        <w:r>
          <w:rPr>
            <w:rtl w:val="0"/>
          </w:rPr>
          <w:delText>(</w:delText>
        </w:r>
      </w:del>
      <w:del w:id="13565" w:date="2019-06-22T23:07:00Z" w:author="Yuriy Lebid">
        <w:r>
          <w:rPr>
            <w:rtl w:val="0"/>
          </w:rPr>
          <w:delText>ФС</w:delText>
        </w:r>
      </w:del>
      <w:del w:id="13566" w:date="2019-06-22T23:07:00Z" w:author="Yuriy Lebid">
        <w:r>
          <w:rPr>
            <w:rtl w:val="0"/>
          </w:rPr>
          <w:delText>).</w:delText>
        </w:r>
      </w:del>
    </w:p>
    <w:p>
      <w:pPr>
        <w:pStyle w:val="Определение"/>
        <w:rPr>
          <w:del w:id="13567" w:date="2019-06-22T23:07:00Z" w:author="Yuriy Lebid"/>
        </w:rPr>
      </w:pPr>
      <w:del w:id="1356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13569" w:date="2019-06-22T23:07:00Z" w:author="Yuriy Lebid">
        <w:r>
          <w:rPr>
            <w:rtl w:val="0"/>
          </w:rPr>
          <w:delText xml:space="preserve">: </w:delText>
        </w:r>
      </w:del>
      <w:del w:id="13570" w:date="2019-06-22T23:07:00Z" w:author="Yuriy Lebid">
        <w:r>
          <w:rPr>
            <w:rStyle w:val="Hyperlink.1"/>
            <w:rtl w:val="0"/>
          </w:rPr>
          <w:delText>селлксс</w:delText>
        </w:r>
      </w:del>
      <w:del w:id="13571" w:date="2019-06-22T23:07:00Z" w:author="Yuriy Lebid">
        <w:r>
          <w:rPr>
            <w:rStyle w:val="Hyperlink.1"/>
            <w:rtl w:val="0"/>
          </w:rPr>
          <w:delText>-</w:delText>
        </w:r>
      </w:del>
      <w:del w:id="13572" w:date="2019-06-22T23:07:00Z" w:author="Yuriy Lebid">
        <w:r>
          <w:rPr>
            <w:rStyle w:val="Hyperlink.1"/>
            <w:rtl w:val="0"/>
          </w:rPr>
          <w:delText>виваксы или селлксс</w:delText>
        </w:r>
      </w:del>
      <w:del w:id="13573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3574" w:date="2019-06-22T23:07:00Z" w:author="Yuriy Lebid"/>
          <w:rStyle w:val="Нет"/>
          <w:rFonts w:ascii="Times New Roman" w:cs="Times New Roman" w:hAnsi="Times New Roman" w:eastAsia="Times New Roman"/>
        </w:rPr>
      </w:pPr>
      <w:del w:id="1357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357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357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357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13579" w:date="2019-06-22T23:07:00Z" w:author="Yuriy Lebid">
        <w:r>
          <w:rPr>
            <w:rtl w:val="0"/>
          </w:rPr>
          <w:delText xml:space="preserve"> СЕЛЛКС</w:delText>
        </w:r>
      </w:del>
      <w:del w:id="13580" w:date="2019-06-22T23:07:00Z" w:author="Yuriy Lebid">
        <w:r>
          <w:rPr>
            <w:rtl w:val="0"/>
          </w:rPr>
          <w:delText>-</w:delText>
        </w:r>
      </w:del>
      <w:del w:id="13581" w:date="2019-06-22T23:07:00Z" w:author="Yuriy Lebid">
        <w:r>
          <w:rPr>
            <w:rtl w:val="0"/>
          </w:rPr>
          <w:delText>СКААН</w:delText>
        </w:r>
      </w:del>
      <w:del w:id="13582" w:date="2019-06-22T23:07:00Z" w:author="Yuriy Lebid">
        <w:r>
          <w:rPr>
            <w:rtl w:val="0"/>
          </w:rPr>
          <w:delText>-</w:delText>
        </w:r>
      </w:del>
      <w:del w:id="13583" w:date="2019-06-22T23:07:00Z" w:author="Yuriy Lebid">
        <w:r>
          <w:rPr>
            <w:rtl w:val="0"/>
          </w:rPr>
          <w:delText>ССТ</w:delText>
        </w:r>
      </w:del>
      <w:del w:id="13584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. </w:delText>
        </w:r>
      </w:del>
    </w:p>
    <w:p>
      <w:pPr>
        <w:pStyle w:val="Определение"/>
        <w:rPr>
          <w:del w:id="13585" w:date="2019-06-22T23:07:00Z" w:author="Yuriy Lebid"/>
        </w:rPr>
      </w:pPr>
      <w:del w:id="1358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</w:delText>
        </w:r>
      </w:del>
      <w:del w:id="1358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3588" w:date="2019-06-22T23:07:00Z" w:author="Yuriy Lebid">
        <w:r>
          <w:rPr>
            <w:rtl w:val="0"/>
          </w:rPr>
          <w:delText xml:space="preserve"> душа </w:delText>
        </w:r>
      </w:del>
      <w:del w:id="1358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359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общепринятом понимании</w:delText>
        </w:r>
      </w:del>
      <w:del w:id="1359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).</w:delText>
        </w:r>
      </w:del>
    </w:p>
    <w:p>
      <w:pPr>
        <w:pStyle w:val="heading 4"/>
        <w:rPr>
          <w:del w:id="1359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59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селлссумация </w:delText>
        </w:r>
      </w:del>
      <w:del w:id="1359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595" w:date="2019-06-22T23:07:00Z" w:author="Yuriy Lebid"/>
        </w:rPr>
      </w:pPr>
      <w:del w:id="13596" w:date="2019-06-22T23:07:00Z" w:author="Yuriy Lebid">
        <w:r>
          <w:rPr>
            <w:rtl w:val="0"/>
          </w:rPr>
          <w:delText>подселение в Самосознание</w:delText>
        </w:r>
      </w:del>
      <w:del w:id="13597" w:date="2019-06-22T23:07:00Z" w:author="Yuriy Lebid">
        <w:r>
          <w:rPr>
            <w:rtl w:val="0"/>
          </w:rPr>
          <w:delText xml:space="preserve">, </w:delText>
        </w:r>
      </w:del>
      <w:del w:id="13598" w:date="2019-06-22T23:07:00Z" w:author="Yuriy Lebid">
        <w:r>
          <w:rPr>
            <w:rtl w:val="0"/>
          </w:rPr>
          <w:delText xml:space="preserve">«подсадка» – синхронное дистанционное подключение к каузальным Каналам генома отдельных участков мозга донора </w:delText>
        </w:r>
      </w:del>
      <w:del w:id="13599" w:date="2019-06-22T23:07:00Z" w:author="Yuriy Lebid">
        <w:r>
          <w:rPr>
            <w:rtl w:val="0"/>
          </w:rPr>
          <w:delText>(</w:delText>
        </w:r>
      </w:del>
      <w:del w:id="13600" w:date="2019-06-22T23:07:00Z" w:author="Yuriy Lebid">
        <w:r>
          <w:rPr>
            <w:rtl w:val="0"/>
          </w:rPr>
          <w:delText>то есть к нам</w:delText>
        </w:r>
      </w:del>
      <w:del w:id="13601" w:date="2019-06-22T23:07:00Z" w:author="Yuriy Lebid">
        <w:r>
          <w:rPr>
            <w:rtl w:val="0"/>
          </w:rPr>
          <w:delText xml:space="preserve">) </w:delText>
        </w:r>
      </w:del>
      <w:del w:id="13602" w:date="2019-06-22T23:07:00Z" w:author="Yuriy Lebid">
        <w:r>
          <w:rPr>
            <w:rtl w:val="0"/>
          </w:rPr>
          <w:delText>на уровне функционирования лутальных или христальных «тел» реципиента и донора</w:delText>
        </w:r>
      </w:del>
    </w:p>
    <w:p>
      <w:pPr>
        <w:pStyle w:val="heading 4"/>
        <w:rPr>
          <w:del w:id="1360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60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Сельсийс</w:delText>
        </w:r>
      </w:del>
      <w:del w:id="1360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360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Ссимальтийсс </w:delText>
        </w:r>
      </w:del>
      <w:del w:id="136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608" w:date="2019-06-22T23:07:00Z" w:author="Yuriy Lebid"/>
        </w:rPr>
      </w:pPr>
      <w:del w:id="13609" w:date="2019-06-22T23:07:00Z" w:author="Yuriy Lebid">
        <w:r>
          <w:rPr>
            <w:rtl w:val="0"/>
          </w:rPr>
          <w:delText>высший Совет плеядианских рас</w:delText>
        </w:r>
      </w:del>
    </w:p>
    <w:p>
      <w:pPr>
        <w:pStyle w:val="heading 4"/>
        <w:rPr>
          <w:del w:id="13610" w:date="2019-06-22T23:07:00Z" w:author="Yuriy Lebid"/>
          <w:rStyle w:val="Нет"/>
          <w:color w:val="000000"/>
          <w:u w:color="000000"/>
        </w:rPr>
      </w:pPr>
      <w:del w:id="1361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Сентентита </w:delText>
        </w:r>
      </w:del>
      <w:del w:id="1361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361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36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361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sententia</w:delText>
        </w:r>
      </w:del>
      <w:del w:id="1361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мнение</w:delText>
        </w:r>
      </w:del>
      <w:del w:id="136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361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взгляд</w:delText>
        </w:r>
      </w:del>
      <w:del w:id="1361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362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суждение</w:delText>
        </w:r>
      </w:del>
      <w:del w:id="1362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362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значение</w:delText>
        </w:r>
      </w:del>
      <w:del w:id="1362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36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смысл</w:delText>
        </w:r>
      </w:del>
      <w:del w:id="1362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3626" w:date="2019-06-22T23:07:00Z" w:author="Yuriy Lebid"/>
        </w:rPr>
      </w:pPr>
      <w:del w:id="13627" w:date="2019-06-22T23:07:00Z" w:author="Yuriy Lebid">
        <w:r>
          <w:rPr>
            <w:rtl w:val="0"/>
          </w:rPr>
          <w:delText>«функциональная структура» ЕСИП</w:delText>
        </w:r>
      </w:del>
      <w:del w:id="13628" w:date="2019-06-22T23:07:00Z" w:author="Yuriy Lebid">
        <w:r>
          <w:rPr>
            <w:rtl w:val="0"/>
          </w:rPr>
          <w:delText>-</w:delText>
        </w:r>
      </w:del>
      <w:del w:id="13629" w:date="2019-06-22T23:07:00Z" w:author="Yuriy Lebid">
        <w:r>
          <w:rPr>
            <w:rtl w:val="0"/>
          </w:rPr>
          <w:delText>Сознания</w:delText>
        </w:r>
      </w:del>
      <w:del w:id="13630" w:date="2019-06-22T23:07:00Z" w:author="Yuriy Lebid">
        <w:r>
          <w:rPr>
            <w:rtl w:val="0"/>
          </w:rPr>
          <w:delText xml:space="preserve">: </w:delText>
        </w:r>
      </w:del>
      <w:del w:id="13631" w:date="2019-06-22T23:07:00Z" w:author="Yuriy Lebid">
        <w:r>
          <w:rPr>
            <w:rtl w:val="0"/>
          </w:rPr>
          <w:delText>абиссальный Аналог Сферы Творчества субтеррансивного Самосознания или Парадигмы Сознания в структуре ЕСИП</w:delText>
        </w:r>
      </w:del>
      <w:del w:id="13632" w:date="2019-06-22T23:07:00Z" w:author="Yuriy Lebid">
        <w:r>
          <w:rPr>
            <w:rtl w:val="0"/>
          </w:rPr>
          <w:delText>-</w:delText>
        </w:r>
      </w:del>
      <w:del w:id="13633" w:date="2019-06-22T23:07:00Z" w:author="Yuriy Lebid">
        <w:r>
          <w:rPr>
            <w:rtl w:val="0"/>
          </w:rPr>
          <w:delText>Сознания</w:delText>
        </w:r>
      </w:del>
      <w:del w:id="13634" w:date="2019-06-22T23:07:00Z" w:author="Yuriy Lebid">
        <w:r>
          <w:rPr>
            <w:rtl w:val="0"/>
          </w:rPr>
          <w:delText xml:space="preserve">; </w:delText>
        </w:r>
      </w:del>
      <w:del w:id="13635" w:date="2019-06-22T23:07:00Z" w:author="Yuriy Lebid">
        <w:r>
          <w:rPr>
            <w:rtl w:val="0"/>
          </w:rPr>
          <w:delText>инициирует примордиумацию каждого Процесса меркавгнации</w:delText>
        </w:r>
      </w:del>
      <w:del w:id="13636" w:date="2019-06-22T23:07:00Z" w:author="Yuriy Lebid">
        <w:r>
          <w:rPr>
            <w:rtl w:val="0"/>
          </w:rPr>
          <w:delText>-</w:delText>
        </w:r>
      </w:del>
      <w:del w:id="13637" w:date="2019-06-22T23:07:00Z" w:author="Yuriy Lebid">
        <w:r>
          <w:rPr>
            <w:rtl w:val="0"/>
          </w:rPr>
          <w:delText>конфектизации новых</w:delText>
        </w:r>
      </w:del>
      <w:del w:id="13638" w:date="2019-06-22T23:07:00Z" w:author="Yuriy Lebid">
        <w:r>
          <w:rPr>
            <w:rtl w:val="0"/>
          </w:rPr>
          <w:delText xml:space="preserve">, </w:delText>
        </w:r>
      </w:del>
      <w:del w:id="13639" w:date="2019-06-22T23:07:00Z" w:author="Yuriy Lebid">
        <w:r>
          <w:rPr>
            <w:rtl w:val="0"/>
          </w:rPr>
          <w:delText>очередных версий примогенитивной Информации и их последующую адморедитацию в Рекордату</w:delText>
        </w:r>
      </w:del>
    </w:p>
    <w:p>
      <w:pPr>
        <w:pStyle w:val="heading 4"/>
        <w:rPr>
          <w:del w:id="1364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64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сеппедитация </w:delText>
        </w:r>
      </w:del>
      <w:del w:id="136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643" w:date="2019-06-22T23:07:00Z" w:author="Yuriy Lebid"/>
        </w:rPr>
      </w:pPr>
      <w:del w:id="13644" w:date="2019-06-22T23:07:00Z" w:author="Yuriy Lebid">
        <w:r>
          <w:rPr>
            <w:rtl w:val="0"/>
          </w:rPr>
          <w:delText>обеспечение диплоидного набора хромосом нужными признаками</w:delText>
        </w:r>
      </w:del>
    </w:p>
    <w:p>
      <w:pPr>
        <w:pStyle w:val="heading 4"/>
        <w:rPr>
          <w:del w:id="13645" w:date="2019-06-22T23:07:00Z" w:author="Yuriy Lebid"/>
          <w:rStyle w:val="Нет"/>
          <w:color w:val="000000"/>
          <w:u w:color="000000"/>
        </w:rPr>
      </w:pPr>
      <w:del w:id="1364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сигнум </w:delText>
        </w:r>
      </w:del>
      <w:del w:id="136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364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36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36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signum</w:delText>
        </w:r>
      </w:del>
      <w:del w:id="1365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знак</w:delText>
        </w:r>
      </w:del>
      <w:del w:id="1365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365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изображение</w:delText>
        </w:r>
      </w:del>
      <w:del w:id="1365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365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сигнал</w:delText>
        </w:r>
      </w:del>
      <w:del w:id="1365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365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доказательство</w:delText>
        </w:r>
      </w:del>
      <w:del w:id="1365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) </w:delText>
        </w:r>
      </w:del>
      <w:del w:id="1365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sz w:val="20"/>
            <w:szCs w:val="2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660" w:date="2019-06-22T23:07:00Z" w:author="Yuriy Lebid"/>
        </w:rPr>
      </w:pPr>
      <w:del w:id="13661" w:date="2019-06-22T23:07:00Z" w:author="Yuriy Lebid">
        <w:r>
          <w:rPr>
            <w:rtl w:val="0"/>
          </w:rPr>
          <w:delText>признак</w:delText>
        </w:r>
      </w:del>
      <w:del w:id="13662" w:date="2019-06-22T23:07:00Z" w:author="Yuriy Lebid">
        <w:r>
          <w:rPr>
            <w:rtl w:val="0"/>
          </w:rPr>
          <w:delText xml:space="preserve">, </w:delText>
        </w:r>
      </w:del>
      <w:del w:id="13663" w:date="2019-06-22T23:07:00Z" w:author="Yuriy Lebid">
        <w:r>
          <w:rPr>
            <w:rtl w:val="0"/>
          </w:rPr>
          <w:delText>функция</w:delText>
        </w:r>
      </w:del>
    </w:p>
    <w:p>
      <w:pPr>
        <w:pStyle w:val="heading 4"/>
        <w:rPr>
          <w:del w:id="13664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366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сидуспатиумный </w:delText>
        </w:r>
      </w:del>
      <w:del w:id="1366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667" w:date="2019-06-22T23:07:00Z" w:author="Yuriy Lebid"/>
        </w:rPr>
      </w:pPr>
      <w:del w:id="13668" w:date="2019-06-22T23:07:00Z" w:author="Yuriy Lebid">
        <w:r>
          <w:rPr>
            <w:rtl w:val="0"/>
          </w:rPr>
          <w:delText>дальний</w:delText>
        </w:r>
      </w:del>
    </w:p>
    <w:p>
      <w:pPr>
        <w:pStyle w:val="heading 4"/>
        <w:rPr>
          <w:del w:id="13669" w:date="2019-06-22T23:07:00Z" w:author="Yuriy Lebid"/>
          <w:rStyle w:val="Нет"/>
          <w:color w:val="000000"/>
          <w:u w:color="000000"/>
        </w:rPr>
      </w:pPr>
      <w:del w:id="1367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симплексический </w:delText>
        </w:r>
      </w:del>
      <w:del w:id="1367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367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367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367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simplex</w:delText>
        </w:r>
      </w:del>
      <w:del w:id="1367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простой</w:delText>
        </w:r>
      </w:del>
      <w:del w:id="1367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3677" w:date="2019-06-22T23:07:00Z" w:author="Yuriy Lebid"/>
        </w:rPr>
      </w:pPr>
      <w:del w:id="13678" w:date="2019-06-22T23:07:00Z" w:author="Yuriy Lebid">
        <w:r>
          <w:rPr>
            <w:rtl w:val="0"/>
          </w:rPr>
          <w:delText>естественный</w:delText>
        </w:r>
      </w:del>
      <w:del w:id="13679" w:date="2019-06-22T23:07:00Z" w:author="Yuriy Lebid">
        <w:r>
          <w:rPr>
            <w:rtl w:val="0"/>
          </w:rPr>
          <w:delText xml:space="preserve">, </w:delText>
        </w:r>
      </w:del>
      <w:del w:id="13680" w:date="2019-06-22T23:07:00Z" w:author="Yuriy Lebid">
        <w:r>
          <w:rPr>
            <w:rtl w:val="0"/>
          </w:rPr>
          <w:delText>первопричинный</w:delText>
        </w:r>
      </w:del>
      <w:del w:id="13681" w:date="2019-06-22T23:07:00Z" w:author="Yuriy Lebid">
        <w:r>
          <w:rPr>
            <w:rtl w:val="0"/>
          </w:rPr>
          <w:delText xml:space="preserve">, </w:delText>
        </w:r>
      </w:del>
      <w:del w:id="13682" w:date="2019-06-22T23:07:00Z" w:author="Yuriy Lebid">
        <w:r>
          <w:rPr>
            <w:rtl w:val="0"/>
          </w:rPr>
          <w:delText>обусловленный субтеррансивными качественными особенностями</w:delText>
        </w:r>
      </w:del>
    </w:p>
    <w:p>
      <w:pPr>
        <w:pStyle w:val="heading 4"/>
        <w:rPr>
          <w:del w:id="1368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68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симплиспарентивный </w:delText>
        </w:r>
      </w:del>
      <w:del w:id="1368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686" w:date="2019-06-22T23:07:00Z" w:author="Yuriy Lebid"/>
        </w:rPr>
      </w:pPr>
      <w:del w:id="13687" w:date="2019-06-22T23:07:00Z" w:author="Yuriy Lebid">
        <w:r>
          <w:rPr>
            <w:rtl w:val="0"/>
          </w:rPr>
          <w:delText>самый простой</w:delText>
        </w:r>
      </w:del>
      <w:del w:id="13688" w:date="2019-06-22T23:07:00Z" w:author="Yuriy Lebid">
        <w:r>
          <w:rPr>
            <w:rtl w:val="0"/>
          </w:rPr>
          <w:delText xml:space="preserve">, </w:delText>
        </w:r>
      </w:del>
      <w:del w:id="13689" w:date="2019-06-22T23:07:00Z" w:author="Yuriy Lebid">
        <w:r>
          <w:rPr>
            <w:rtl w:val="0"/>
          </w:rPr>
          <w:delText>наиболее примитивный способ качественной пертурбации</w:delText>
        </w:r>
      </w:del>
      <w:del w:id="13690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3691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369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369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3694" w:date="2019-06-22T23:07:00Z" w:author="Yuriy Lebid">
        <w:r>
          <w:rPr>
            <w:rStyle w:val="Hyperlink.1"/>
            <w:rtl w:val="0"/>
          </w:rPr>
          <w:delText xml:space="preserve">симплиспарентивная Форма Самосознания </w:delText>
        </w:r>
      </w:del>
      <w:del w:id="13695" w:date="2019-06-22T23:07:00Z" w:author="Yuriy Lebid">
        <w:r>
          <w:rPr>
            <w:rStyle w:val="Hyperlink.1"/>
            <w:rtl w:val="0"/>
          </w:rPr>
          <w:delText>(</w:delText>
        </w:r>
      </w:del>
      <w:del w:id="13696" w:date="2019-06-22T23:07:00Z" w:author="Yuriy Lebid">
        <w:r>
          <w:rPr>
            <w:rStyle w:val="Hyperlink.1"/>
            <w:rtl w:val="0"/>
          </w:rPr>
          <w:delText>ФС</w:delText>
        </w:r>
      </w:del>
      <w:del w:id="13697" w:date="2019-06-22T23:07:00Z" w:author="Yuriy Lebid">
        <w:r>
          <w:rPr>
            <w:rStyle w:val="Hyperlink.1"/>
            <w:rtl w:val="0"/>
          </w:rPr>
          <w:delText>)</w:delText>
        </w:r>
      </w:del>
      <w:del w:id="13698" w:date="2019-06-22T23:07:00Z" w:author="Yuriy Lebid">
        <w:r>
          <w:rPr>
            <w:rtl w:val="0"/>
          </w:rPr>
          <w:delText xml:space="preserve"> – трё</w:delText>
        </w:r>
      </w:del>
      <w:del w:id="13699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х</w:delText>
        </w:r>
      </w:del>
      <w:del w:id="13700" w:date="2019-06-22T23:07:00Z" w:author="Yuriy Lebid">
        <w:r>
          <w:rPr>
            <w:rtl w:val="0"/>
          </w:rPr>
          <w:delText>инвадерентный аналог НУУ</w:delText>
        </w:r>
      </w:del>
      <w:del w:id="13701" w:date="2019-06-22T23:07:00Z" w:author="Yuriy Lebid">
        <w:r>
          <w:rPr>
            <w:rtl w:val="0"/>
          </w:rPr>
          <w:delText>-</w:delText>
        </w:r>
      </w:del>
      <w:del w:id="13702" w:date="2019-06-22T23:07:00Z" w:author="Yuriy Lebid">
        <w:r>
          <w:rPr>
            <w:rtl w:val="0"/>
          </w:rPr>
          <w:delText>ВВУ</w:delText>
        </w:r>
      </w:del>
      <w:del w:id="13703" w:date="2019-06-22T23:07:00Z" w:author="Yuriy Lebid">
        <w:r>
          <w:rPr>
            <w:rtl w:val="0"/>
          </w:rPr>
          <w:delText>-</w:delText>
        </w:r>
      </w:del>
      <w:del w:id="13704" w:date="2019-06-22T23:07:00Z" w:author="Yuriy Lebid">
        <w:r>
          <w:rPr>
            <w:rtl w:val="0"/>
          </w:rPr>
          <w:delText>Формо</w:delText>
        </w:r>
      </w:del>
      <w:del w:id="13705" w:date="2019-06-22T23:07:00Z" w:author="Yuriy Lebid">
        <w:r>
          <w:rPr>
            <w:rtl w:val="0"/>
          </w:rPr>
          <w:delText>-</w:delText>
        </w:r>
      </w:del>
      <w:del w:id="13706" w:date="2019-06-22T23:07:00Z" w:author="Yuriy Lebid">
        <w:r>
          <w:rPr>
            <w:rtl w:val="0"/>
          </w:rPr>
          <w:delText>Типов</w:delText>
        </w:r>
      </w:del>
      <w:del w:id="13707" w:date="2019-06-22T23:07:00Z" w:author="Yuriy Lebid">
        <w:r>
          <w:rPr>
            <w:rtl w:val="0"/>
          </w:rPr>
          <w:delText xml:space="preserve">, </w:delText>
        </w:r>
      </w:del>
      <w:del w:id="13708" w:date="2019-06-22T23:07:00Z" w:author="Yuriy Lebid">
        <w:r>
          <w:rPr>
            <w:rtl w:val="0"/>
          </w:rPr>
          <w:delText xml:space="preserve">структурирующих окололлууввумические типы бирвуляртности в </w:delText>
        </w:r>
      </w:del>
      <w:del w:id="13709" w:date="2019-06-22T23:07:00Z" w:author="Yuriy Lebid">
        <w:r>
          <w:rPr>
            <w:rtl w:val="0"/>
          </w:rPr>
          <w:delText>3-4-</w:delText>
        </w:r>
      </w:del>
      <w:del w:id="13710" w:date="2019-06-22T23:07:00Z" w:author="Yuriy Lebid">
        <w:r>
          <w:rPr>
            <w:rtl w:val="0"/>
          </w:rPr>
          <w:delText>мерном диапазоне</w:delText>
        </w:r>
      </w:del>
      <w:del w:id="13711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371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71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симплекспаренция </w:delText>
        </w:r>
      </w:del>
      <w:del w:id="137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715" w:date="2019-06-22T23:07:00Z" w:author="Yuriy Lebid"/>
        </w:rPr>
      </w:pPr>
      <w:del w:id="13716" w:date="2019-06-22T23:07:00Z" w:author="Yuriy Lebid">
        <w:r>
          <w:rPr>
            <w:rtl w:val="0"/>
          </w:rPr>
          <w:delText xml:space="preserve">преобразование вексативных признаков в инвадерентные в условиях </w:delText>
        </w:r>
      </w:del>
      <w:del w:id="13717" w:date="2019-06-22T23:07:00Z" w:author="Yuriy Lebid">
        <w:r>
          <w:rPr>
            <w:rtl w:val="0"/>
          </w:rPr>
          <w:delText>3-4-</w:delText>
        </w:r>
      </w:del>
      <w:del w:id="13718" w:date="2019-06-22T23:07:00Z" w:author="Yuriy Lebid">
        <w:r>
          <w:rPr>
            <w:rtl w:val="0"/>
          </w:rPr>
          <w:delText>мерного диапазона</w:delText>
        </w:r>
      </w:del>
    </w:p>
    <w:p>
      <w:pPr>
        <w:pStyle w:val="heading 4"/>
        <w:rPr>
          <w:del w:id="13719" w:date="2019-06-22T23:07:00Z" w:author="Yuriy Lebid"/>
          <w:rStyle w:val="Нет"/>
          <w:color w:val="000000"/>
          <w:u w:color="000000"/>
        </w:rPr>
      </w:pPr>
      <w:del w:id="1372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симплификация </w:delText>
        </w:r>
      </w:del>
      <w:del w:id="1372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372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372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37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simplex</w:delText>
        </w:r>
      </w:del>
      <w:del w:id="1372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естественная простота</w:delText>
        </w:r>
      </w:del>
      <w:del w:id="1372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3727" w:date="2019-06-22T23:07:00Z" w:author="Yuriy Lebid"/>
        </w:rPr>
      </w:pPr>
      <w:del w:id="13728" w:date="2019-06-22T23:07:00Z" w:author="Yuriy Lebid">
        <w:r>
          <w:rPr>
            <w:rtl w:val="0"/>
          </w:rPr>
          <w:delText>обобщенное сведение к единому знаменателю</w:delText>
        </w:r>
      </w:del>
      <w:del w:id="13729" w:date="2019-06-22T23:07:00Z" w:author="Yuriy Lebid">
        <w:r>
          <w:rPr>
            <w:rtl w:val="0"/>
          </w:rPr>
          <w:delText xml:space="preserve">, </w:delText>
        </w:r>
      </w:del>
      <w:del w:id="13730" w:date="2019-06-22T23:07:00Z" w:author="Yuriy Lebid">
        <w:r>
          <w:rPr>
            <w:rtl w:val="0"/>
          </w:rPr>
          <w:delText>«упрощение»</w:delText>
        </w:r>
      </w:del>
    </w:p>
    <w:p>
      <w:pPr>
        <w:pStyle w:val="heading 4"/>
        <w:rPr>
          <w:del w:id="13731" w:date="2019-06-22T23:07:00Z" w:author="Yuriy Lebid"/>
          <w:rStyle w:val="Нет"/>
          <w:color w:val="000000"/>
          <w:u w:color="000000"/>
        </w:rPr>
      </w:pPr>
      <w:del w:id="1373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симультанно </w:delText>
        </w:r>
      </w:del>
      <w:del w:id="1373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373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373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373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simul</w:delText>
        </w:r>
      </w:del>
      <w:del w:id="1373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вместе</w:delText>
        </w:r>
      </w:del>
      <w:del w:id="1373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373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в одно и то же время</w:delText>
        </w:r>
      </w:del>
      <w:del w:id="1374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3741" w:date="2019-06-22T23:07:00Z" w:author="Yuriy Lebid"/>
        </w:rPr>
      </w:pPr>
      <w:del w:id="13742" w:date="2019-06-22T23:07:00Z" w:author="Yuriy Lebid">
        <w:r>
          <w:rPr>
            <w:rtl w:val="0"/>
          </w:rPr>
          <w:delText>одновременно</w:delText>
        </w:r>
      </w:del>
      <w:del w:id="13743" w:date="2019-06-22T23:07:00Z" w:author="Yuriy Lebid">
        <w:r>
          <w:rPr>
            <w:rtl w:val="0"/>
          </w:rPr>
          <w:delText xml:space="preserve">, </w:delText>
        </w:r>
      </w:del>
      <w:del w:id="13744" w:date="2019-06-22T23:07:00Z" w:author="Yuriy Lebid">
        <w:r>
          <w:rPr>
            <w:rtl w:val="0"/>
          </w:rPr>
          <w:delText>синхронно</w:delText>
        </w:r>
      </w:del>
      <w:del w:id="13745" w:date="2019-06-22T23:07:00Z" w:author="Yuriy Lebid">
        <w:r>
          <w:rPr>
            <w:rtl w:val="0"/>
          </w:rPr>
          <w:delText xml:space="preserve">, </w:delText>
        </w:r>
      </w:del>
      <w:del w:id="13746" w:date="2019-06-22T23:07:00Z" w:author="Yuriy Lebid">
        <w:r>
          <w:rPr>
            <w:rtl w:val="0"/>
          </w:rPr>
          <w:delText>параллельно осуществляться сразу во всех Формо</w:delText>
        </w:r>
      </w:del>
      <w:del w:id="13747" w:date="2019-06-22T23:07:00Z" w:author="Yuriy Lebid">
        <w:r>
          <w:rPr>
            <w:rtl w:val="0"/>
          </w:rPr>
          <w:delText>-</w:delText>
        </w:r>
      </w:del>
      <w:del w:id="13748" w:date="2019-06-22T23:07:00Z" w:author="Yuriy Lebid">
        <w:r>
          <w:rPr>
            <w:rtl w:val="0"/>
          </w:rPr>
          <w:delText>системах Миров</w:delText>
        </w:r>
      </w:del>
      <w:del w:id="13749" w:date="2019-06-22T23:07:00Z" w:author="Yuriy Lebid">
        <w:r>
          <w:rPr>
            <w:rtl w:val="0"/>
          </w:rPr>
          <w:delText xml:space="preserve">, </w:delText>
        </w:r>
      </w:del>
      <w:del w:id="13750" w:date="2019-06-22T23:07:00Z" w:author="Yuriy Lebid">
        <w:r>
          <w:rPr>
            <w:rtl w:val="0"/>
          </w:rPr>
          <w:delText xml:space="preserve">Направлениях развития и Формах Самосознаний </w:delText>
        </w:r>
      </w:del>
      <w:del w:id="13751" w:date="2019-06-22T23:07:00Z" w:author="Yuriy Lebid">
        <w:r>
          <w:rPr>
            <w:rtl w:val="0"/>
          </w:rPr>
          <w:delText>(</w:delText>
        </w:r>
      </w:del>
      <w:del w:id="13752" w:date="2019-06-22T23:07:00Z" w:author="Yuriy Lebid">
        <w:r>
          <w:rPr>
            <w:rtl w:val="0"/>
          </w:rPr>
          <w:delText>ФС</w:delText>
        </w:r>
      </w:del>
      <w:del w:id="13753" w:date="2019-06-22T23:07:00Z" w:author="Yuriy Lebid">
        <w:r>
          <w:rPr>
            <w:rtl w:val="0"/>
          </w:rPr>
          <w:delText>).</w:delText>
        </w:r>
      </w:del>
    </w:p>
    <w:p>
      <w:pPr>
        <w:pStyle w:val="Определение"/>
        <w:rPr>
          <w:del w:id="13754" w:date="2019-06-22T23:07:00Z" w:author="Yuriy Lebid"/>
        </w:rPr>
      </w:pPr>
      <w:del w:id="1375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</w:delText>
        </w:r>
      </w:del>
      <w:del w:id="1375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3757" w:date="2019-06-22T23:07:00Z" w:author="Yuriy Lebid">
        <w:r>
          <w:rPr>
            <w:rtl w:val="0"/>
          </w:rPr>
          <w:delText xml:space="preserve"> </w:delText>
        </w:r>
      </w:del>
      <w:del w:id="13758" w:date="2019-06-22T23:07:00Z" w:author="Yuriy Lebid">
        <w:r>
          <w:rPr>
            <w:rStyle w:val="Hyperlink.1"/>
            <w:rtl w:val="0"/>
          </w:rPr>
          <w:delText>симультанность</w:delText>
        </w:r>
      </w:del>
      <w:del w:id="13759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3760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1376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сингулярность </w:delText>
        </w:r>
      </w:del>
      <w:del w:id="1376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37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37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37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singularis</w:delText>
        </w:r>
      </w:del>
      <w:del w:id="1376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отдельный</w:delText>
        </w:r>
      </w:del>
      <w:del w:id="137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37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особый</w:delText>
        </w:r>
      </w:del>
      <w:del w:id="1376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377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выдающийся</w:delText>
        </w:r>
      </w:del>
      <w:del w:id="1377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377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исключительный</w:delText>
        </w:r>
      </w:del>
      <w:del w:id="1377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3774" w:date="2019-06-22T23:07:00Z" w:author="Yuriy Lebid"/>
        </w:rPr>
      </w:pPr>
      <w:del w:id="13775" w:date="2019-06-22T23:07:00Z" w:author="Yuriy Lebid">
        <w:r>
          <w:rPr>
            <w:rtl w:val="0"/>
          </w:rPr>
          <w:delText>стремление процесса к бесконечности или обращение какого</w:delText>
        </w:r>
      </w:del>
      <w:del w:id="13776" w:date="2019-06-22T23:07:00Z" w:author="Yuriy Lebid">
        <w:r>
          <w:rPr>
            <w:rtl w:val="0"/>
          </w:rPr>
          <w:delText>-</w:delText>
        </w:r>
      </w:del>
      <w:del w:id="13777" w:date="2019-06-22T23:07:00Z" w:author="Yuriy Lebid">
        <w:r>
          <w:rPr>
            <w:rtl w:val="0"/>
          </w:rPr>
          <w:delText>то состояния в бесконечное</w:delText>
        </w:r>
      </w:del>
      <w:del w:id="13778" w:date="2019-06-22T23:07:00Z" w:author="Yuriy Lebid">
        <w:r>
          <w:rPr>
            <w:rtl w:val="0"/>
          </w:rPr>
          <w:delText xml:space="preserve">; </w:delText>
        </w:r>
      </w:del>
      <w:del w:id="13779" w:date="2019-06-22T23:07:00Z" w:author="Yuriy Lebid">
        <w:r>
          <w:rPr>
            <w:rtl w:val="0"/>
          </w:rPr>
          <w:delText>стремление любой Формы Коллективного Разума</w:delText>
        </w:r>
      </w:del>
      <w:del w:id="13780" w:date="2019-06-22T23:07:00Z" w:author="Yuriy Lebid">
        <w:r>
          <w:rPr>
            <w:rtl w:val="0"/>
          </w:rPr>
          <w:delText xml:space="preserve">, </w:delText>
        </w:r>
      </w:del>
      <w:del w:id="13781" w:date="2019-06-22T23:07:00Z" w:author="Yuriy Lebid">
        <w:r>
          <w:rPr>
            <w:rtl w:val="0"/>
          </w:rPr>
          <w:delText>имеющей волновую природу</w:delText>
        </w:r>
      </w:del>
      <w:del w:id="13782" w:date="2019-06-22T23:07:00Z" w:author="Yuriy Lebid">
        <w:r>
          <w:rPr>
            <w:rtl w:val="0"/>
          </w:rPr>
          <w:delText xml:space="preserve">, </w:delText>
        </w:r>
      </w:del>
      <w:del w:id="13783" w:date="2019-06-22T23:07:00Z" w:author="Yuriy Lebid">
        <w:r>
          <w:rPr>
            <w:rtl w:val="0"/>
          </w:rPr>
          <w:delText>к бесконечному динамическому проявлению в свойственном ей качественном диапазоне Творческой Активности Энерго</w:delText>
        </w:r>
      </w:del>
      <w:del w:id="13784" w:date="2019-06-22T23:07:00Z" w:author="Yuriy Lebid">
        <w:r>
          <w:rPr>
            <w:rtl w:val="0"/>
          </w:rPr>
          <w:delText>-</w:delText>
        </w:r>
      </w:del>
      <w:del w:id="13785" w:date="2019-06-22T23:07:00Z" w:author="Yuriy Lebid">
        <w:r>
          <w:rPr>
            <w:rtl w:val="0"/>
          </w:rPr>
          <w:delText>Плазмы</w:delText>
        </w:r>
      </w:del>
    </w:p>
    <w:p>
      <w:pPr>
        <w:pStyle w:val="heading 4"/>
        <w:rPr>
          <w:del w:id="1378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78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сингулярно</w:delText>
        </w:r>
      </w:del>
      <w:del w:id="1378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378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голографичный процесс</w:delText>
        </w:r>
      </w:del>
      <w:del w:id="1379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13791" w:date="2019-06-22T23:07:00Z" w:author="Yuriy Lebid"/>
        </w:rPr>
      </w:pPr>
      <w:del w:id="13792" w:date="2019-06-22T23:07:00Z" w:author="Yuriy Lebid">
        <w:r>
          <w:rPr>
            <w:rtl w:val="0"/>
          </w:rPr>
          <w:delText>процесс</w:delText>
        </w:r>
      </w:del>
      <w:del w:id="13793" w:date="2019-06-22T23:07:00Z" w:author="Yuriy Lebid">
        <w:r>
          <w:rPr>
            <w:rtl w:val="0"/>
          </w:rPr>
          <w:delText xml:space="preserve">, </w:delText>
        </w:r>
      </w:del>
      <w:del w:id="13794" w:date="2019-06-22T23:07:00Z" w:author="Yuriy Lebid">
        <w:r>
          <w:rPr>
            <w:rtl w:val="0"/>
          </w:rPr>
          <w:delText>одновременно специфически проявляющийся во множестве диапазонов мерностей</w:delText>
        </w:r>
      </w:del>
      <w:del w:id="13795" w:date="2019-06-22T23:07:00Z" w:author="Yuriy Lebid">
        <w:r>
          <w:rPr>
            <w:rtl w:val="0"/>
          </w:rPr>
          <w:delText xml:space="preserve">, </w:delText>
        </w:r>
      </w:del>
      <w:del w:id="13796" w:date="2019-06-22T23:07:00Z" w:author="Yuriy Lebid">
        <w:r>
          <w:rPr>
            <w:rtl w:val="0"/>
          </w:rPr>
          <w:delText>многогранно и разнокачественно проявляющийся во всей бесконечности Вселенной</w:delText>
        </w:r>
      </w:del>
      <w:del w:id="13797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3798" w:date="2019-06-22T23:07:00Z" w:author="Yuriy Lebid"/>
        </w:rPr>
      </w:pPr>
      <w:del w:id="1379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Синонимы</w:delText>
        </w:r>
      </w:del>
      <w:del w:id="1380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3801" w:date="2019-06-22T23:07:00Z" w:author="Yuriy Lebid">
        <w:r>
          <w:rPr>
            <w:rtl w:val="0"/>
          </w:rPr>
          <w:delText>инволюция</w:delText>
        </w:r>
      </w:del>
      <w:del w:id="13802" w:date="2019-06-22T23:07:00Z" w:author="Yuriy Lebid">
        <w:r>
          <w:rPr>
            <w:rtl w:val="0"/>
          </w:rPr>
          <w:delText>,</w:delText>
        </w:r>
      </w:del>
      <w:del w:id="13803" w:date="2019-06-22T23:07:00Z" w:author="Yuriy Lebid">
        <w:r>
          <w:rPr>
            <w:rStyle w:val="Hyperlink.1"/>
            <w:rtl w:val="0"/>
          </w:rPr>
          <w:delText xml:space="preserve"> ирркогликтивная Квалитация </w:delText>
        </w:r>
      </w:del>
      <w:del w:id="13804" w:date="2019-06-22T23:07:00Z" w:author="Yuriy Lebid">
        <w:r>
          <w:rPr>
            <w:rStyle w:val="Hyperlink.1"/>
            <w:rtl w:val="0"/>
          </w:rPr>
          <w:delText>(</w:delText>
        </w:r>
      </w:del>
      <w:del w:id="13805" w:date="2019-06-22T23:07:00Z" w:author="Yuriy Lebid">
        <w:r>
          <w:rPr>
            <w:rStyle w:val="Hyperlink.1"/>
            <w:rtl w:val="0"/>
          </w:rPr>
          <w:delText>и</w:delText>
        </w:r>
      </w:del>
      <w:del w:id="13806" w:date="2019-06-22T23:07:00Z" w:author="Yuriy Lebid">
        <w:r>
          <w:rPr>
            <w:rStyle w:val="Hyperlink.1"/>
            <w:rtl w:val="0"/>
          </w:rPr>
          <w:delText>-</w:delText>
        </w:r>
      </w:del>
      <w:del w:id="13807" w:date="2019-06-22T23:07:00Z" w:author="Yuriy Lebid">
        <w:r>
          <w:rPr>
            <w:rStyle w:val="Hyperlink.1"/>
            <w:rtl w:val="0"/>
          </w:rPr>
          <w:delText>Квалитация</w:delText>
        </w:r>
      </w:del>
      <w:del w:id="13808" w:date="2019-06-22T23:07:00Z" w:author="Yuriy Lebid">
        <w:r>
          <w:rPr>
            <w:rStyle w:val="Hyperlink.1"/>
            <w:rtl w:val="0"/>
          </w:rPr>
          <w:delText>)</w:delText>
        </w:r>
      </w:del>
      <w:del w:id="13809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381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81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сингуляционно</w:delText>
        </w:r>
      </w:del>
      <w:del w:id="1381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381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резонансные точки </w:delText>
        </w:r>
      </w:del>
      <w:del w:id="138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815" w:date="2019-06-22T23:07:00Z" w:author="Yuriy Lebid"/>
        </w:rPr>
      </w:pPr>
      <w:del w:id="13816" w:date="2019-06-22T23:07:00Z" w:author="Yuriy Lebid">
        <w:r>
          <w:rPr>
            <w:rtl w:val="0"/>
          </w:rPr>
          <w:delText>пограничные или переходные качественные зоны разнокачественных электромагнитных Полей</w:delText>
        </w:r>
      </w:del>
      <w:del w:id="13817" w:date="2019-06-22T23:07:00Z" w:author="Yuriy Lebid">
        <w:r>
          <w:rPr>
            <w:rtl w:val="0"/>
          </w:rPr>
          <w:delText>-</w:delText>
        </w:r>
      </w:del>
      <w:del w:id="13818" w:date="2019-06-22T23:07:00Z" w:author="Yuriy Lebid">
        <w:r>
          <w:rPr>
            <w:rtl w:val="0"/>
          </w:rPr>
          <w:delText xml:space="preserve">Сознаний </w:delText>
        </w:r>
      </w:del>
      <w:del w:id="13819" w:date="2019-06-22T23:07:00Z" w:author="Yuriy Lebid">
        <w:r>
          <w:rPr>
            <w:rtl w:val="0"/>
          </w:rPr>
          <w:delText>(</w:delText>
        </w:r>
      </w:del>
      <w:del w:id="13820" w:date="2019-06-22T23:07:00Z" w:author="Yuriy Lebid">
        <w:r>
          <w:rPr>
            <w:rtl w:val="0"/>
          </w:rPr>
          <w:delText>ПС</w:delText>
        </w:r>
      </w:del>
      <w:del w:id="13821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382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82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сингуляция ирркогликтивная </w:delText>
        </w:r>
      </w:del>
      <w:del w:id="138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825" w:date="2019-06-22T23:07:00Z" w:author="Yuriy Lebid"/>
        </w:rPr>
      </w:pPr>
      <w:del w:id="13826" w:date="2019-06-22T23:07:00Z" w:author="Yuriy Lebid">
        <w:r>
          <w:rPr>
            <w:rtl w:val="0"/>
          </w:rPr>
          <w:delText>инволюционный процесс</w:delText>
        </w:r>
      </w:del>
    </w:p>
    <w:p>
      <w:pPr>
        <w:pStyle w:val="heading 4"/>
        <w:rPr>
          <w:del w:id="13827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1382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синергия </w:delText>
        </w:r>
      </w:del>
      <w:del w:id="1382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383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греч</w:delText>
        </w:r>
      </w:del>
      <w:del w:id="1383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383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synerg</w:delText>
        </w:r>
      </w:del>
      <w:del w:id="1383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ó</w:delText>
        </w:r>
      </w:del>
      <w:del w:id="1383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s</w:delText>
        </w:r>
      </w:del>
      <w:del w:id="1383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вместе действующий</w:delText>
        </w:r>
      </w:del>
      <w:del w:id="1383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3837" w:date="2019-06-22T23:07:00Z" w:author="Yuriy Lebid"/>
        </w:rPr>
      </w:pPr>
      <w:del w:id="1383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совпадает с общепринятым</w:delText>
        </w:r>
      </w:del>
      <w:del w:id="1383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3840" w:date="2019-06-22T23:07:00Z" w:author="Yuriy Lebid">
        <w:r>
          <w:rPr>
            <w:rtl w:val="0"/>
          </w:rPr>
          <w:delText>совместное взаимодействие</w:delText>
        </w:r>
      </w:del>
      <w:del w:id="13841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3842" w:date="2019-06-22T23:07:00Z" w:author="Yuriy Lebid"/>
        </w:rPr>
      </w:pPr>
      <w:del w:id="1384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 словосочетание</w:delText>
        </w:r>
      </w:del>
      <w:del w:id="13844" w:date="2019-06-22T23:07:00Z" w:author="Yuriy Lebid">
        <w:r>
          <w:rPr>
            <w:rtl w:val="0"/>
          </w:rPr>
          <w:delText xml:space="preserve">: </w:delText>
        </w:r>
      </w:del>
      <w:del w:id="13845" w:date="2019-06-22T23:07:00Z" w:author="Yuriy Lebid">
        <w:r>
          <w:rPr>
            <w:rStyle w:val="Hyperlink.1"/>
            <w:rtl w:val="0"/>
          </w:rPr>
          <w:delText xml:space="preserve">синергический эффект </w:delText>
        </w:r>
      </w:del>
      <w:del w:id="13846" w:date="2019-06-22T23:07:00Z" w:author="Yuriy Lebid">
        <w:r>
          <w:rPr>
            <w:rtl w:val="0"/>
          </w:rPr>
          <w:delText>— в ииссиидиологическом значении</w:delText>
        </w:r>
      </w:del>
      <w:del w:id="13847" w:date="2019-06-22T23:07:00Z" w:author="Yuriy Lebid">
        <w:r>
          <w:rPr>
            <w:rtl w:val="0"/>
          </w:rPr>
          <w:delText xml:space="preserve">: </w:delText>
        </w:r>
      </w:del>
      <w:del w:id="13848" w:date="2019-06-22T23:07:00Z" w:author="Yuriy Lebid">
        <w:r>
          <w:rPr>
            <w:rtl w:val="0"/>
          </w:rPr>
          <w:delText xml:space="preserve">возрастание эффективности Фокусной Динамики </w:delText>
        </w:r>
      </w:del>
      <w:del w:id="13849" w:date="2019-06-22T23:07:00Z" w:author="Yuriy Lebid">
        <w:r>
          <w:rPr>
            <w:rtl w:val="0"/>
          </w:rPr>
          <w:delText>(</w:delText>
        </w:r>
      </w:del>
      <w:del w:id="13850" w:date="2019-06-22T23:07:00Z" w:author="Yuriy Lebid">
        <w:r>
          <w:rPr>
            <w:rtl w:val="0"/>
          </w:rPr>
          <w:delText>ФД</w:delText>
        </w:r>
      </w:del>
      <w:del w:id="13851" w:date="2019-06-22T23:07:00Z" w:author="Yuriy Lebid">
        <w:r>
          <w:rPr>
            <w:rtl w:val="0"/>
          </w:rPr>
          <w:delText xml:space="preserve">) </w:delText>
        </w:r>
      </w:del>
      <w:del w:id="13852" w:date="2019-06-22T23:07:00Z" w:author="Yuriy Lebid">
        <w:r>
          <w:rPr>
            <w:rtl w:val="0"/>
          </w:rPr>
          <w:delText>в результате соединения</w:delText>
        </w:r>
      </w:del>
      <w:del w:id="13853" w:date="2019-06-22T23:07:00Z" w:author="Yuriy Lebid">
        <w:r>
          <w:rPr>
            <w:rtl w:val="0"/>
          </w:rPr>
          <w:delText xml:space="preserve">, </w:delText>
        </w:r>
      </w:del>
      <w:del w:id="13854" w:date="2019-06-22T23:07:00Z" w:author="Yuriy Lebid">
        <w:r>
          <w:rPr>
            <w:rtl w:val="0"/>
          </w:rPr>
          <w:delText>интеграции</w:delText>
        </w:r>
      </w:del>
      <w:del w:id="13855" w:date="2019-06-22T23:07:00Z" w:author="Yuriy Lebid">
        <w:r>
          <w:rPr>
            <w:rtl w:val="0"/>
          </w:rPr>
          <w:delText xml:space="preserve">, </w:delText>
        </w:r>
      </w:del>
      <w:del w:id="13856" w:date="2019-06-22T23:07:00Z" w:author="Yuriy Lebid">
        <w:r>
          <w:rPr>
            <w:rtl w:val="0"/>
          </w:rPr>
          <w:delText>слияния отдельных СФУУРММ</w:delText>
        </w:r>
      </w:del>
      <w:del w:id="13857" w:date="2019-06-22T23:07:00Z" w:author="Yuriy Lebid">
        <w:r>
          <w:rPr>
            <w:rtl w:val="0"/>
          </w:rPr>
          <w:delText>-</w:delText>
        </w:r>
      </w:del>
      <w:del w:id="13858" w:date="2019-06-22T23:07:00Z" w:author="Yuriy Lebid">
        <w:r>
          <w:rPr>
            <w:rtl w:val="0"/>
          </w:rPr>
          <w:delText>Форм в единую систему за счет так называемого системного эффекта</w:delText>
        </w:r>
      </w:del>
      <w:del w:id="13859" w:date="2019-06-22T23:07:00Z" w:author="Yuriy Lebid">
        <w:r>
          <w:rPr>
            <w:rtl w:val="0"/>
          </w:rPr>
          <w:delText xml:space="preserve">, </w:delText>
        </w:r>
      </w:del>
      <w:del w:id="13860" w:date="2019-06-22T23:07:00Z" w:author="Yuriy Lebid">
        <w:r>
          <w:rPr>
            <w:rtl w:val="0"/>
          </w:rPr>
          <w:delText>эмерджентности</w:delText>
        </w:r>
      </w:del>
      <w:del w:id="13861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3862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1386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синтропия </w:delText>
        </w:r>
      </w:del>
      <w:del w:id="138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865" w:date="2019-06-22T23:07:00Z" w:author="Yuriy Lebid"/>
          <w:rStyle w:val="Нет"/>
          <w:rFonts w:ascii="Calibri" w:cs="Calibri" w:hAnsi="Calibri" w:eastAsia="Calibri"/>
        </w:rPr>
      </w:pPr>
      <w:del w:id="1386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1386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3868" w:date="2019-06-22T23:07:00Z" w:author="Yuriy Lebid">
        <w:r>
          <w:rPr>
            <w:rtl w:val="0"/>
          </w:rPr>
          <w:delText>эволюционное развитие в конкретике нашей бирвуляртности</w:delText>
        </w:r>
      </w:del>
    </w:p>
    <w:p>
      <w:pPr>
        <w:pStyle w:val="heading 4"/>
        <w:rPr>
          <w:del w:id="13869" w:date="2019-06-22T23:07:00Z" w:author="Yuriy Lebid"/>
          <w:rStyle w:val="Нет"/>
          <w:rFonts w:ascii="Calibri" w:cs="Calibri" w:hAnsi="Calibri" w:eastAsia="Calibri"/>
          <w:b w:val="0"/>
          <w:bCs w:val="0"/>
          <w:i w:val="1"/>
          <w:iCs w:val="1"/>
          <w:color w:val="000000"/>
          <w:u w:color="000000"/>
        </w:rPr>
      </w:pPr>
      <w:del w:id="1387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сиптуум </w:delText>
        </w:r>
      </w:del>
      <w:del w:id="1387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>или</w:delText>
        </w:r>
      </w:del>
      <w:del w:id="1387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color w:val="000000"/>
            <w:u w:color="000000"/>
            <w:rtl w:val="0"/>
            <w:lang w:val="ru-RU"/>
          </w:rPr>
          <w:delText xml:space="preserve"> </w:delText>
        </w:r>
      </w:del>
      <w:del w:id="1387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сиптуум</w:delText>
        </w:r>
      </w:del>
      <w:del w:id="1387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387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лонгер </w:delText>
        </w:r>
      </w:del>
      <w:del w:id="1387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877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387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1387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3880" w:date="2019-06-22T23:07:00Z" w:author="Yuriy Lebid">
        <w:r>
          <w:rPr>
            <w:rtl w:val="0"/>
          </w:rPr>
          <w:delText>индивидуальный голографо</w:delText>
        </w:r>
      </w:del>
      <w:del w:id="13881" w:date="2019-06-22T23:07:00Z" w:author="Yuriy Lebid">
        <w:r>
          <w:rPr>
            <w:rtl w:val="0"/>
          </w:rPr>
          <w:delText>-</w:delText>
        </w:r>
      </w:del>
      <w:del w:id="13882" w:date="2019-06-22T23:07:00Z" w:author="Yuriy Lebid">
        <w:r>
          <w:rPr>
            <w:rtl w:val="0"/>
          </w:rPr>
          <w:delText>квантовый компьютер</w:delText>
        </w:r>
      </w:del>
      <w:del w:id="13883" w:date="2019-06-22T23:07:00Z" w:author="Yuriy Lebid">
        <w:r>
          <w:rPr>
            <w:rtl w:val="0"/>
          </w:rPr>
          <w:delText xml:space="preserve">; </w:delText>
        </w:r>
      </w:del>
      <w:del w:id="13884" w:date="2019-06-22T23:07:00Z" w:author="Yuriy Lebid">
        <w:r>
          <w:rPr>
            <w:rtl w:val="0"/>
          </w:rPr>
          <w:delText xml:space="preserve">голографообразующий лонгер </w:delText>
        </w:r>
      </w:del>
      <w:del w:id="13885" w:date="2019-06-22T23:07:00Z" w:author="Yuriy Lebid">
        <w:r>
          <w:rPr>
            <w:rtl w:val="0"/>
          </w:rPr>
          <w:delText>(</w:delText>
        </w:r>
      </w:del>
      <w:del w:id="13886" w:date="2019-06-22T23:07:00Z" w:author="Yuriy Lebid">
        <w:r>
          <w:rPr>
            <w:rtl w:val="0"/>
          </w:rPr>
          <w:delText>устройство</w:delText>
        </w:r>
      </w:del>
      <w:del w:id="13887" w:date="2019-06-22T23:07:00Z" w:author="Yuriy Lebid">
        <w:r>
          <w:rPr>
            <w:rtl w:val="0"/>
          </w:rPr>
          <w:delText xml:space="preserve">) </w:delText>
        </w:r>
      </w:del>
      <w:del w:id="13888" w:date="2019-06-22T23:07:00Z" w:author="Yuriy Lebid">
        <w:r>
          <w:rPr>
            <w:rtl w:val="0"/>
          </w:rPr>
          <w:delText xml:space="preserve">на базе квантового декурариса </w:delText>
        </w:r>
      </w:del>
      <w:del w:id="13889" w:date="2019-06-22T23:07:00Z" w:author="Yuriy Lebid">
        <w:r>
          <w:rPr>
            <w:rtl w:val="0"/>
          </w:rPr>
          <w:delText>(</w:delText>
        </w:r>
      </w:del>
      <w:del w:id="13890" w:date="2019-06-22T23:07:00Z" w:author="Yuriy Lebid">
        <w:r>
          <w:rPr>
            <w:rtl w:val="0"/>
          </w:rPr>
          <w:delText>фотонного компьютера</w:delText>
        </w:r>
      </w:del>
      <w:del w:id="13891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3892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389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СККАЙ</w:delText>
        </w:r>
      </w:del>
      <w:del w:id="1389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389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АФФТ</w:delText>
        </w:r>
      </w:del>
      <w:del w:id="1389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389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Формы </w:delText>
        </w:r>
      </w:del>
      <w:del w:id="1389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899" w:date="2019-06-22T23:07:00Z" w:author="Yuriy Lebid"/>
        </w:rPr>
      </w:pPr>
      <w:del w:id="13900" w:date="2019-06-22T23:07:00Z" w:author="Yuriy Lebid">
        <w:r>
          <w:rPr>
            <w:rtl w:val="0"/>
          </w:rPr>
          <w:delText>амплификационные аналоги ССНУУЙЛЛ</w:delText>
        </w:r>
      </w:del>
      <w:del w:id="13901" w:date="2019-06-22T23:07:00Z" w:author="Yuriy Lebid">
        <w:r>
          <w:rPr>
            <w:rtl w:val="0"/>
          </w:rPr>
          <w:delText>-</w:delText>
        </w:r>
      </w:del>
      <w:del w:id="13902" w:date="2019-06-22T23:07:00Z" w:author="Yuriy Lebid">
        <w:r>
          <w:rPr>
            <w:rtl w:val="0"/>
          </w:rPr>
          <w:delText>Форм</w:delText>
        </w:r>
      </w:del>
      <w:del w:id="13903" w:date="2019-06-22T23:07:00Z" w:author="Yuriy Lebid">
        <w:r>
          <w:rPr>
            <w:rtl w:val="0"/>
          </w:rPr>
          <w:delText xml:space="preserve">, </w:delText>
        </w:r>
      </w:del>
      <w:del w:id="13904" w:date="2019-06-22T23:07:00Z" w:author="Yuriy Lebid">
        <w:r>
          <w:rPr>
            <w:rtl w:val="0"/>
          </w:rPr>
          <w:delText xml:space="preserve">реализующиеся через Фокусные Динамики </w:delText>
        </w:r>
      </w:del>
      <w:del w:id="13905" w:date="2019-06-22T23:07:00Z" w:author="Yuriy Lebid">
        <w:r>
          <w:rPr>
            <w:rtl w:val="0"/>
          </w:rPr>
          <w:delText>(</w:delText>
        </w:r>
      </w:del>
      <w:del w:id="13906" w:date="2019-06-22T23:07:00Z" w:author="Yuriy Lebid">
        <w:r>
          <w:rPr>
            <w:rtl w:val="0"/>
          </w:rPr>
          <w:delText>ФД</w:delText>
        </w:r>
      </w:del>
      <w:del w:id="13907" w:date="2019-06-22T23:07:00Z" w:author="Yuriy Lebid">
        <w:r>
          <w:rPr>
            <w:rtl w:val="0"/>
          </w:rPr>
          <w:delText xml:space="preserve">) </w:delText>
        </w:r>
      </w:del>
      <w:del w:id="13908" w:date="2019-06-22T23:07:00Z" w:author="Yuriy Lebid">
        <w:r>
          <w:rPr>
            <w:rtl w:val="0"/>
          </w:rPr>
          <w:delText>Формо</w:delText>
        </w:r>
      </w:del>
      <w:del w:id="13909" w:date="2019-06-22T23:07:00Z" w:author="Yuriy Lebid">
        <w:r>
          <w:rPr>
            <w:rtl w:val="0"/>
          </w:rPr>
          <w:delText>-</w:delText>
        </w:r>
      </w:del>
      <w:del w:id="13910" w:date="2019-06-22T23:07:00Z" w:author="Yuriy Lebid">
        <w:r>
          <w:rPr>
            <w:rtl w:val="0"/>
          </w:rPr>
          <w:delText xml:space="preserve">Творцов </w:delText>
        </w:r>
      </w:del>
      <w:del w:id="13911" w:date="2019-06-22T23:07:00Z" w:author="Yuriy Lebid">
        <w:r>
          <w:rPr>
            <w:rtl w:val="0"/>
          </w:rPr>
          <w:delText>48-</w:delText>
        </w:r>
      </w:del>
      <w:del w:id="13912" w:date="2019-06-22T23:07:00Z" w:author="Yuriy Lebid">
        <w:r>
          <w:rPr>
            <w:rtl w:val="0"/>
          </w:rPr>
          <w:delText xml:space="preserve">Качественной Вселенской Сущности </w:delText>
        </w:r>
      </w:del>
      <w:del w:id="13913" w:date="2019-06-22T23:07:00Z" w:author="Yuriy Lebid">
        <w:r>
          <w:rPr>
            <w:rtl w:val="0"/>
          </w:rPr>
          <w:delText>(</w:delText>
        </w:r>
      </w:del>
      <w:del w:id="13914" w:date="2019-06-22T23:07:00Z" w:author="Yuriy Lebid">
        <w:r>
          <w:rPr>
            <w:rtl w:val="0"/>
          </w:rPr>
          <w:delText xml:space="preserve">до </w:delText>
        </w:r>
      </w:del>
      <w:del w:id="13915" w:date="2019-06-22T23:07:00Z" w:author="Yuriy Lebid">
        <w:r>
          <w:rPr>
            <w:rtl w:val="0"/>
          </w:rPr>
          <w:delText xml:space="preserve">48,0-50,0 </w:delText>
        </w:r>
      </w:del>
      <w:del w:id="13916" w:date="2019-06-22T23:07:00Z" w:author="Yuriy Lebid">
        <w:r>
          <w:rPr>
            <w:rtl w:val="0"/>
          </w:rPr>
          <w:delText>мерности</w:delText>
        </w:r>
      </w:del>
      <w:del w:id="13917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3918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391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склаббитор </w:delText>
        </w:r>
      </w:del>
      <w:del w:id="1392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921" w:date="2019-06-22T23:07:00Z" w:author="Yuriy Lebid"/>
        </w:rPr>
      </w:pPr>
      <w:del w:id="1392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13923" w:date="2019-06-22T23:07:00Z" w:author="Yuriy Lebid">
        <w:r>
          <w:rPr>
            <w:rtl w:val="0"/>
          </w:rPr>
          <w:delText xml:space="preserve">: </w:delText>
        </w:r>
      </w:del>
      <w:del w:id="13924" w:date="2019-06-22T23:07:00Z" w:author="Yuriy Lebid">
        <w:r>
          <w:rPr>
            <w:rtl w:val="0"/>
          </w:rPr>
          <w:delText>аналог нашего года</w:delText>
        </w:r>
      </w:del>
      <w:del w:id="13925" w:date="2019-06-22T23:07:00Z" w:author="Yuriy Lebid">
        <w:r>
          <w:rPr>
            <w:rtl w:val="0"/>
          </w:rPr>
          <w:delText xml:space="preserve">, </w:delText>
        </w:r>
      </w:del>
      <w:del w:id="13926" w:date="2019-06-22T23:07:00Z" w:author="Yuriy Lebid">
        <w:r>
          <w:rPr>
            <w:rtl w:val="0"/>
          </w:rPr>
          <w:delText>но в несколько раз длиннее</w:delText>
        </w:r>
      </w:del>
    </w:p>
    <w:p>
      <w:pPr>
        <w:pStyle w:val="heading 4"/>
        <w:rPr>
          <w:del w:id="1392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92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склайссаффа </w:delText>
        </w:r>
      </w:del>
      <w:del w:id="1392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930" w:date="2019-06-22T23:07:00Z" w:author="Yuriy Lebid"/>
          <w:rStyle w:val="Нет"/>
          <w:rFonts w:ascii="Times" w:cs="Times" w:hAnsi="Times" w:eastAsia="Times"/>
          <w:sz w:val="20"/>
          <w:szCs w:val="20"/>
        </w:rPr>
      </w:pPr>
      <w:del w:id="13931" w:date="2019-06-22T23:07:00Z" w:author="Yuriy Lebid">
        <w:r>
          <w:rPr>
            <w:rtl w:val="0"/>
          </w:rPr>
          <w:delText>субъективная Жизнь одной человеческой личности</w:delText>
        </w:r>
      </w:del>
      <w:del w:id="13932" w:date="2019-06-22T23:07:00Z" w:author="Yuriy Lebid">
        <w:r>
          <w:rPr>
            <w:rtl w:val="0"/>
          </w:rPr>
          <w:delText xml:space="preserve">; </w:delText>
        </w:r>
      </w:del>
      <w:del w:id="13933" w:date="2019-06-22T23:07:00Z" w:author="Yuriy Lebid">
        <w:r>
          <w:rPr>
            <w:rtl w:val="0"/>
          </w:rPr>
          <w:delText>одно «Воплощение»</w:delText>
        </w:r>
      </w:del>
    </w:p>
    <w:p>
      <w:pPr>
        <w:pStyle w:val="heading 4"/>
        <w:rPr>
          <w:del w:id="1393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93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СКННУ</w:delText>
        </w:r>
      </w:del>
      <w:del w:id="1393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393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У</w:delText>
        </w:r>
      </w:del>
      <w:del w:id="1393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393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УНН</w:delText>
        </w:r>
      </w:del>
      <w:del w:id="1394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394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поправка </w:delText>
        </w:r>
      </w:del>
      <w:del w:id="139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943" w:date="2019-06-22T23:07:00Z" w:author="Yuriy Lebid"/>
        </w:rPr>
      </w:pPr>
      <w:del w:id="13944" w:date="2019-06-22T23:07:00Z" w:author="Yuriy Lebid">
        <w:r>
          <w:rPr>
            <w:rtl w:val="0"/>
          </w:rPr>
          <w:delText>значение компенсационной разницы между расч</w:delText>
        </w:r>
      </w:del>
      <w:del w:id="13945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3946" w:date="2019-06-22T23:07:00Z" w:author="Yuriy Lebid">
        <w:r>
          <w:rPr>
            <w:rtl w:val="0"/>
          </w:rPr>
          <w:delText>тными данными единиц межпространственной дифференциации</w:delText>
        </w:r>
      </w:del>
      <w:del w:id="13947" w:date="2019-06-22T23:07:00Z" w:author="Yuriy Lebid">
        <w:r>
          <w:rPr>
            <w:rtl w:val="0"/>
          </w:rPr>
          <w:delText xml:space="preserve">, </w:delText>
        </w:r>
      </w:del>
      <w:del w:id="13948" w:date="2019-06-22T23:07:00Z" w:author="Yuriy Lebid">
        <w:r>
          <w:rPr>
            <w:rtl w:val="0"/>
          </w:rPr>
          <w:delText>принятыми в «Космической Классификации»</w:delText>
        </w:r>
      </w:del>
    </w:p>
    <w:p>
      <w:pPr>
        <w:pStyle w:val="heading 4"/>
        <w:rPr>
          <w:del w:id="1394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95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скрууллкс</w:delText>
        </w:r>
      </w:del>
      <w:del w:id="1395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13952" w:date="2019-06-22T23:07:00Z" w:author="Yuriy Lebid"/>
        </w:rPr>
      </w:pPr>
      <w:del w:id="13953" w:date="2019-06-22T23:07:00Z" w:author="Yuriy Lebid">
        <w:r>
          <w:rPr>
            <w:rtl w:val="0"/>
          </w:rPr>
          <w:delText xml:space="preserve">Составной компонент визуализируемой автором </w:delText>
        </w:r>
      </w:del>
      <w:del w:id="13954" w:date="2019-06-22T23:07:00Z" w:author="Yuriy Lebid">
        <w:r>
          <w:rPr>
            <w:rtl w:val="0"/>
          </w:rPr>
          <w:delText>(</w:delText>
        </w:r>
      </w:del>
      <w:del w:id="13955" w:date="2019-06-22T23:07:00Z" w:author="Yuriy Lebid">
        <w:r>
          <w:rPr>
            <w:rtl w:val="0"/>
          </w:rPr>
          <w:delText>Орисом О</w:delText>
        </w:r>
      </w:del>
      <w:del w:id="13956" w:date="2019-06-22T23:07:00Z" w:author="Yuriy Lebid">
        <w:r>
          <w:rPr>
            <w:rtl w:val="0"/>
          </w:rPr>
          <w:delText>.</w:delText>
        </w:r>
      </w:del>
      <w:del w:id="13957" w:date="2019-06-22T23:07:00Z" w:author="Yuriy Lebid">
        <w:r>
          <w:rPr>
            <w:rtl w:val="0"/>
          </w:rPr>
          <w:delText>В</w:delText>
        </w:r>
      </w:del>
      <w:del w:id="13958" w:date="2019-06-22T23:07:00Z" w:author="Yuriy Lebid">
        <w:r>
          <w:rPr>
            <w:rtl w:val="0"/>
          </w:rPr>
          <w:delText xml:space="preserve">.) </w:delText>
        </w:r>
      </w:del>
      <w:del w:id="13959" w:date="2019-06-22T23:07:00Z" w:author="Yuriy Lebid">
        <w:r>
          <w:rPr>
            <w:rtl w:val="0"/>
          </w:rPr>
          <w:delText>в глубинной медитации информационной конструкции при рассмотрении структуры Времени</w:delText>
        </w:r>
      </w:del>
      <w:del w:id="13960" w:date="2019-06-22T23:07:00Z" w:author="Yuriy Lebid">
        <w:r>
          <w:rPr>
            <w:rtl w:val="0"/>
          </w:rPr>
          <w:delText>-</w:delText>
        </w:r>
      </w:del>
      <w:del w:id="13961" w:date="2019-06-22T23:07:00Z" w:author="Yuriy Lebid">
        <w:r>
          <w:rPr>
            <w:rtl w:val="0"/>
          </w:rPr>
          <w:delText xml:space="preserve">Пространства </w:delText>
        </w:r>
      </w:del>
      <w:del w:id="13962" w:date="2019-06-22T23:07:00Z" w:author="Yuriy Lebid">
        <w:r>
          <w:rPr>
            <w:rtl w:val="0"/>
          </w:rPr>
          <w:delText xml:space="preserve">3-4 </w:delText>
        </w:r>
      </w:del>
      <w:del w:id="13963" w:date="2019-06-22T23:07:00Z" w:author="Yuriy Lebid">
        <w:r>
          <w:rPr>
            <w:rtl w:val="0"/>
          </w:rPr>
          <w:delText>мерностного диапазона</w:delText>
        </w:r>
      </w:del>
    </w:p>
    <w:p>
      <w:pPr>
        <w:pStyle w:val="heading 4"/>
        <w:rPr>
          <w:del w:id="1396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396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скррууллерртный </w:delText>
        </w:r>
      </w:del>
      <w:del w:id="1396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3967" w:date="2019-06-22T23:07:00Z" w:author="Yuriy Lebid"/>
          <w:rStyle w:val="Нет"/>
          <w:rFonts w:ascii="SchoolBook" w:cs="SchoolBook" w:hAnsi="SchoolBook" w:eastAsia="SchoolBook"/>
          <w:i w:val="1"/>
          <w:iCs w:val="1"/>
          <w:sz w:val="20"/>
          <w:szCs w:val="20"/>
        </w:rPr>
      </w:pPr>
      <w:del w:id="13968" w:date="2019-06-22T23:07:00Z" w:author="Yuriy Lebid">
        <w:r>
          <w:rPr>
            <w:rtl w:val="0"/>
          </w:rPr>
          <w:delText>сложноспектральный</w:delText>
        </w:r>
      </w:del>
      <w:del w:id="13969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3970" w:date="2019-06-22T23:07:00Z" w:author="Yuriy Lebid"/>
        </w:rPr>
      </w:pPr>
      <w:del w:id="1397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397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3973" w:date="2019-06-22T23:07:00Z" w:author="Yuriy Lebid">
        <w:r>
          <w:rPr>
            <w:rStyle w:val="Hyperlink.1"/>
            <w:rtl w:val="0"/>
          </w:rPr>
          <w:delText>скррууллерртная система</w:delText>
        </w:r>
      </w:del>
      <w:del w:id="13974" w:date="2019-06-22T23:07:00Z" w:author="Yuriy Lebid">
        <w:r>
          <w:rPr>
            <w:rtl w:val="0"/>
          </w:rPr>
          <w:delText xml:space="preserve"> – разнокачественная группа дувуйллерртных Стерео</w:delText>
        </w:r>
      </w:del>
      <w:del w:id="13975" w:date="2019-06-22T23:07:00Z" w:author="Yuriy Lebid">
        <w:r>
          <w:rPr>
            <w:rtl w:val="0"/>
          </w:rPr>
          <w:delText>-</w:delText>
        </w:r>
      </w:del>
      <w:del w:id="13976" w:date="2019-06-22T23:07:00Z" w:author="Yuriy Lebid">
        <w:r>
          <w:rPr>
            <w:rtl w:val="0"/>
          </w:rPr>
          <w:delText>Миров</w:delText>
        </w:r>
      </w:del>
      <w:del w:id="13977" w:date="2019-06-22T23:07:00Z" w:author="Yuriy Lebid">
        <w:r>
          <w:rPr>
            <w:rtl w:val="0"/>
          </w:rPr>
          <w:delText xml:space="preserve">, </w:delText>
        </w:r>
      </w:del>
      <w:del w:id="13978" w:date="2019-06-22T23:07:00Z" w:author="Yuriy Lebid">
        <w:r>
          <w:rPr>
            <w:rtl w:val="0"/>
          </w:rPr>
          <w:delText>«сценарии развития» которых очень схожи между собой</w:delText>
        </w:r>
      </w:del>
      <w:del w:id="13979" w:date="2019-06-22T23:07:00Z" w:author="Yuriy Lebid">
        <w:r>
          <w:rPr>
            <w:rtl w:val="0"/>
          </w:rPr>
          <w:delText xml:space="preserve">; </w:delText>
        </w:r>
      </w:del>
      <w:del w:id="13980" w:date="2019-06-22T23:07:00Z" w:author="Yuriy Lebid">
        <w:r>
          <w:rPr>
            <w:rtl w:val="0"/>
          </w:rPr>
          <w:delText>представляет собой многомерную и разнокачественную «точку пересечения» огромного количества потенциальных возможностей</w:delText>
        </w:r>
      </w:del>
      <w:del w:id="13981" w:date="2019-06-22T23:07:00Z" w:author="Yuriy Lebid">
        <w:r>
          <w:rPr>
            <w:rtl w:val="0"/>
          </w:rPr>
          <w:delText xml:space="preserve">, </w:delText>
        </w:r>
      </w:del>
      <w:del w:id="13982" w:date="2019-06-22T23:07:00Z" w:author="Yuriy Lebid">
        <w:r>
          <w:rPr>
            <w:rtl w:val="0"/>
          </w:rPr>
          <w:delText>изначально запрограммированных в каждом из «индивидуальных сценариев» для над</w:delText>
        </w:r>
      </w:del>
      <w:del w:id="13983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3984" w:date="2019-06-22T23:07:00Z" w:author="Yuriy Lebid">
        <w:r>
          <w:rPr>
            <w:rtl w:val="0"/>
          </w:rPr>
          <w:delText>жного обеспечения выполнения каких</w:delText>
        </w:r>
      </w:del>
      <w:del w:id="13985" w:date="2019-06-22T23:07:00Z" w:author="Yuriy Lebid">
        <w:r>
          <w:rPr>
            <w:rtl w:val="0"/>
          </w:rPr>
          <w:delText>-</w:delText>
        </w:r>
      </w:del>
      <w:del w:id="13986" w:date="2019-06-22T23:07:00Z" w:author="Yuriy Lebid">
        <w:r>
          <w:rPr>
            <w:rtl w:val="0"/>
          </w:rPr>
          <w:delText>то очень конкретных и вполне определ</w:delText>
        </w:r>
      </w:del>
      <w:del w:id="13987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3988" w:date="2019-06-22T23:07:00Z" w:author="Yuriy Lebid">
        <w:r>
          <w:rPr>
            <w:rtl w:val="0"/>
          </w:rPr>
          <w:delText>нных возможностей дальнейшего одновременного развития каждой из групп Стерео</w:delText>
        </w:r>
      </w:del>
      <w:del w:id="13989" w:date="2019-06-22T23:07:00Z" w:author="Yuriy Lebid">
        <w:r>
          <w:rPr>
            <w:rtl w:val="0"/>
          </w:rPr>
          <w:delText>-</w:delText>
        </w:r>
      </w:del>
      <w:del w:id="13990" w:date="2019-06-22T23:07:00Z" w:author="Yuriy Lebid">
        <w:r>
          <w:rPr>
            <w:rtl w:val="0"/>
          </w:rPr>
          <w:delText>Типов данной нашей Стерео</w:delText>
        </w:r>
      </w:del>
      <w:del w:id="13991" w:date="2019-06-22T23:07:00Z" w:author="Yuriy Lebid">
        <w:r>
          <w:rPr>
            <w:rtl w:val="0"/>
          </w:rPr>
          <w:delText>-</w:delText>
        </w:r>
      </w:del>
      <w:del w:id="13992" w:date="2019-06-22T23:07:00Z" w:author="Yuriy Lebid">
        <w:r>
          <w:rPr>
            <w:rtl w:val="0"/>
          </w:rPr>
          <w:delText>Формы</w:delText>
        </w:r>
      </w:del>
      <w:del w:id="13993" w:date="2019-06-22T23:07:00Z" w:author="Yuriy Lebid">
        <w:r>
          <w:rPr>
            <w:rtl w:val="0"/>
          </w:rPr>
          <w:delText>;</w:delText>
        </w:r>
      </w:del>
    </w:p>
    <w:p>
      <w:pPr>
        <w:pStyle w:val="Определение"/>
        <w:rPr>
          <w:del w:id="13994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3995" w:date="2019-06-22T23:07:00Z" w:author="Yuriy Lebid">
        <w:r>
          <w:rPr>
            <w:rStyle w:val="Hyperlink.1"/>
            <w:rtl w:val="0"/>
          </w:rPr>
          <w:delText xml:space="preserve">скррууллерртные Вселенные </w:delText>
        </w:r>
      </w:del>
      <w:del w:id="1399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- </w:delText>
        </w:r>
      </w:del>
      <w:del w:id="13997" w:date="2019-06-22T23:07:00Z" w:author="Yuriy Lebid">
        <w:r>
          <w:rPr>
            <w:rtl w:val="0"/>
          </w:rPr>
          <w:delText>относящиеся к разным частотным диапазонам и одновременно оказывающие своими специфическими свойствами различные влияния на межкачественную синтетическую динамику друг друга</w:delText>
        </w:r>
      </w:del>
      <w:del w:id="13998" w:date="2019-06-22T23:07:00Z" w:author="Yuriy Lebid">
        <w:r>
          <w:rPr>
            <w:rtl w:val="0"/>
          </w:rPr>
          <w:delText>.</w:delText>
        </w:r>
      </w:del>
    </w:p>
    <w:p>
      <w:pPr>
        <w:pStyle w:val="Normal.0"/>
        <w:rPr>
          <w:del w:id="13999" w:date="2019-06-22T23:07:00Z" w:author="Yuriy Lebid"/>
          <w:rStyle w:val="Нет"/>
          <w:rFonts w:ascii="Times" w:cs="Times" w:hAnsi="Times" w:eastAsia="Times"/>
          <w:sz w:val="20"/>
          <w:szCs w:val="20"/>
        </w:rPr>
      </w:pPr>
      <w:del w:id="14000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sz w:val="28"/>
            <w:szCs w:val="28"/>
            <w:rtl w:val="0"/>
            <w:lang w:val="ru-RU"/>
          </w:rPr>
          <w:delText>скуллсписная ДНК</w:delText>
        </w:r>
      </w:del>
      <w:del w:id="14001" w:date="2019-06-22T23:07:00Z" w:author="Yuriy Lebid">
        <w:r>
          <w:rPr>
            <w:rtl w:val="0"/>
          </w:rPr>
          <w:delText xml:space="preserve"> </w:delText>
        </w:r>
      </w:del>
      <w:del w:id="14002" w:date="2019-06-22T23:07:00Z" w:author="Yuriy Lebid">
        <w:r>
          <w:rPr>
            <w:rStyle w:val="Hyperlink.2"/>
            <w:rtl w:val="0"/>
          </w:rPr>
          <w:delText>(</w:delText>
        </w:r>
      </w:del>
      <w:del w:id="14003" w:date="2019-06-22T23:07:00Z" w:author="Yuriy Lebid">
        <w:r>
          <w:rPr>
            <w:rStyle w:val="Hyperlink.2"/>
            <w:rtl w:val="0"/>
          </w:rPr>
          <w:delText>дезоксирибонуклеи́новая кислота́</w:delText>
        </w:r>
      </w:del>
      <w:del w:id="14004" w:date="2019-06-22T23:07:00Z" w:author="Yuriy Lebid">
        <w:r>
          <w:rPr>
            <w:rStyle w:val="Hyperlink.2"/>
            <w:rtl w:val="0"/>
          </w:rPr>
          <w:delText>)</w:delText>
        </w:r>
      </w:del>
      <w:del w:id="14005" w:date="2019-06-22T23:07:00Z" w:author="Yuriy Lebid">
        <w:r>
          <w:rPr>
            <w:rStyle w:val="Hyperlink.2"/>
            <w:rtl w:val="0"/>
          </w:rPr>
          <w:delText> </w:delText>
        </w:r>
      </w:del>
      <w:del w:id="14006" w:date="2019-06-22T23:07:00Z" w:author="Yuriy Lebid">
        <w:r>
          <w:rPr>
            <w:rtl w:val="0"/>
          </w:rPr>
          <w:delText xml:space="preserve"> </w:delText>
        </w:r>
      </w:del>
      <w:del w:id="14007" w:date="2019-06-22T23:07:00Z" w:author="Yuriy Lebid">
        <w:r>
          <w:rPr>
            <w:rStyle w:val="Hyperlink.1"/>
            <w:rtl w:val="0"/>
          </w:rPr>
          <w:delText>-</w:delText>
        </w:r>
      </w:del>
    </w:p>
    <w:p>
      <w:pPr>
        <w:pStyle w:val="Определение"/>
        <w:rPr>
          <w:del w:id="14008" w:date="2019-06-22T23:07:00Z" w:author="Yuriy Lebid"/>
        </w:rPr>
      </w:pPr>
      <w:del w:id="14009" w:date="2019-06-22T23:07:00Z" w:author="Yuriy Lebid">
        <w:r>
          <w:rPr>
            <w:rtl w:val="0"/>
          </w:rPr>
          <w:delText>узлообразно мутированная вариация структуры ДНК</w:delText>
        </w:r>
      </w:del>
    </w:p>
    <w:p>
      <w:pPr>
        <w:pStyle w:val="heading 4"/>
        <w:rPr>
          <w:del w:id="1401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01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скунккции </w:delText>
        </w:r>
      </w:del>
      <w:del w:id="1401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013" w:date="2019-06-22T23:07:00Z" w:author="Yuriy Lebid"/>
          <w:rStyle w:val="Hyperlink.1"/>
        </w:rPr>
      </w:pPr>
      <w:del w:id="14014" w:date="2019-06-22T23:07:00Z" w:author="Yuriy Lebid">
        <w:r>
          <w:rPr>
            <w:rtl w:val="0"/>
          </w:rPr>
          <w:delText>составные</w:delText>
        </w:r>
      </w:del>
      <w:del w:id="14015" w:date="2019-06-22T23:07:00Z" w:author="Yuriy Lebid">
        <w:r>
          <w:rPr>
            <w:rtl w:val="0"/>
          </w:rPr>
          <w:delText xml:space="preserve">, </w:delText>
        </w:r>
      </w:del>
      <w:del w:id="14016" w:date="2019-06-22T23:07:00Z" w:author="Yuriy Lebid">
        <w:r>
          <w:rPr>
            <w:rtl w:val="0"/>
          </w:rPr>
          <w:delText xml:space="preserve">слабо различающиеся между собой партикулы реконверстной Конфигурации </w:delText>
        </w:r>
      </w:del>
      <w:del w:id="14017" w:date="2019-06-22T23:07:00Z" w:author="Yuriy Lebid">
        <w:r>
          <w:rPr>
            <w:rtl w:val="0"/>
          </w:rPr>
          <w:delText>(</w:delText>
        </w:r>
      </w:del>
      <w:del w:id="14018" w:date="2019-06-22T23:07:00Z" w:author="Yuriy Lebid">
        <w:r>
          <w:rPr>
            <w:rtl w:val="0"/>
          </w:rPr>
          <w:delText>р</w:delText>
        </w:r>
      </w:del>
      <w:del w:id="14019" w:date="2019-06-22T23:07:00Z" w:author="Yuriy Lebid">
        <w:r>
          <w:rPr>
            <w:rtl w:val="0"/>
          </w:rPr>
          <w:delText>-</w:delText>
        </w:r>
      </w:del>
      <w:del w:id="14020" w:date="2019-06-22T23:07:00Z" w:author="Yuriy Lebid">
        <w:r>
          <w:rPr>
            <w:rtl w:val="0"/>
          </w:rPr>
          <w:delText>Конфигурации</w:delText>
        </w:r>
      </w:del>
      <w:del w:id="14021" w:date="2019-06-22T23:07:00Z" w:author="Yuriy Lebid">
        <w:r>
          <w:rPr>
            <w:rtl w:val="0"/>
          </w:rPr>
          <w:delText xml:space="preserve">) </w:delText>
        </w:r>
      </w:del>
      <w:del w:id="14022" w:date="2019-06-22T23:07:00Z" w:author="Yuriy Lebid">
        <w:r>
          <w:rPr>
            <w:rtl w:val="0"/>
          </w:rPr>
          <w:delText>ССС</w:delText>
        </w:r>
      </w:del>
      <w:del w:id="14023" w:date="2019-06-22T23:07:00Z" w:author="Yuriy Lebid">
        <w:r>
          <w:rPr>
            <w:rtl w:val="0"/>
          </w:rPr>
          <w:delText>-</w:delText>
        </w:r>
      </w:del>
      <w:del w:id="14024" w:date="2019-06-22T23:07:00Z" w:author="Yuriy Lebid">
        <w:r>
          <w:rPr>
            <w:rtl w:val="0"/>
          </w:rPr>
          <w:delText>фрагмента</w:delText>
        </w:r>
      </w:del>
      <w:del w:id="14025" w:date="2019-06-22T23:07:00Z" w:author="Yuriy Lebid">
        <w:r>
          <w:rPr>
            <w:rtl w:val="0"/>
          </w:rPr>
          <w:delText xml:space="preserve">, </w:delText>
        </w:r>
      </w:del>
      <w:del w:id="14026" w:date="2019-06-22T23:07:00Z" w:author="Yuriy Lebid">
        <w:r>
          <w:rPr>
            <w:rtl w:val="0"/>
          </w:rPr>
          <w:delText>которые</w:delText>
        </w:r>
      </w:del>
      <w:del w:id="14027" w:date="2019-06-22T23:07:00Z" w:author="Yuriy Lebid">
        <w:r>
          <w:rPr>
            <w:rtl w:val="0"/>
          </w:rPr>
          <w:delText xml:space="preserve">, </w:delText>
        </w:r>
      </w:del>
      <w:del w:id="14028" w:date="2019-06-22T23:07:00Z" w:author="Yuriy Lebid">
        <w:r>
          <w:rPr>
            <w:rtl w:val="0"/>
          </w:rPr>
          <w:delText>благодаря наличию в них специальных микростров</w:delText>
        </w:r>
      </w:del>
      <w:del w:id="14029" w:date="2019-06-22T23:07:00Z" w:author="Yuriy Lebid">
        <w:r>
          <w:rPr>
            <w:rtl w:val="0"/>
          </w:rPr>
          <w:delText xml:space="preserve">, </w:delText>
        </w:r>
      </w:del>
      <w:del w:id="14030" w:date="2019-06-22T23:07:00Z" w:author="Yuriy Lebid">
        <w:r>
          <w:rPr>
            <w:rtl w:val="0"/>
          </w:rPr>
          <w:delText>обеспечивают для каждой р</w:delText>
        </w:r>
      </w:del>
      <w:del w:id="14031" w:date="2019-06-22T23:07:00Z" w:author="Yuriy Lebid">
        <w:r>
          <w:rPr>
            <w:rtl w:val="0"/>
          </w:rPr>
          <w:delText>-</w:delText>
        </w:r>
      </w:del>
      <w:del w:id="14032" w:date="2019-06-22T23:07:00Z" w:author="Yuriy Lebid">
        <w:r>
          <w:rPr>
            <w:rtl w:val="0"/>
          </w:rPr>
          <w:delText>Конфигурации состояние ее</w:delText>
        </w:r>
      </w:del>
      <w:del w:id="14033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̈</w:delText>
        </w:r>
      </w:del>
      <w:del w:id="14034" w:date="2019-06-22T23:07:00Z" w:author="Yuriy Lebid">
        <w:r>
          <w:rPr>
            <w:rtl w:val="0"/>
          </w:rPr>
          <w:delText xml:space="preserve"> абсолютной устойчивости и принципиальной неизменности</w:delText>
        </w:r>
      </w:del>
    </w:p>
    <w:p>
      <w:pPr>
        <w:pStyle w:val="heading 4"/>
        <w:rPr>
          <w:del w:id="1403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03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СКУР</w:delText>
        </w:r>
      </w:del>
      <w:del w:id="1403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403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УРР</w:delText>
        </w:r>
      </w:del>
      <w:del w:id="1403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404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РУ</w:delText>
        </w:r>
      </w:del>
      <w:del w:id="1404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404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Сущности </w:delText>
        </w:r>
      </w:del>
      <w:del w:id="1404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044" w:date="2019-06-22T23:07:00Z" w:author="Yuriy Lebid"/>
        </w:rPr>
      </w:pPr>
      <w:del w:id="14045" w:date="2019-06-22T23:07:00Z" w:author="Yuriy Lebid">
        <w:r>
          <w:rPr>
            <w:rtl w:val="0"/>
          </w:rPr>
          <w:delText>«элементали»</w:delText>
        </w:r>
      </w:del>
      <w:del w:id="14046" w:date="2019-06-22T23:07:00Z" w:author="Yuriy Lebid">
        <w:r>
          <w:rPr>
            <w:rtl w:val="0"/>
          </w:rPr>
          <w:delText xml:space="preserve">, </w:delText>
        </w:r>
      </w:del>
      <w:del w:id="14047" w:date="2019-06-22T23:07:00Z" w:author="Yuriy Lebid">
        <w:r>
          <w:rPr>
            <w:rtl w:val="0"/>
          </w:rPr>
          <w:delText>намерения</w:delText>
        </w:r>
      </w:del>
    </w:p>
    <w:p>
      <w:pPr>
        <w:pStyle w:val="heading 4"/>
        <w:rPr>
          <w:del w:id="14048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404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скууллс </w:delText>
        </w:r>
      </w:del>
      <w:del w:id="140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051" w:date="2019-06-22T23:07:00Z" w:author="Yuriy Lebid"/>
          <w:rStyle w:val="Hyperlink.1"/>
        </w:rPr>
      </w:pPr>
      <w:del w:id="1405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 от ЗКК</w:delText>
        </w:r>
      </w:del>
      <w:del w:id="1405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4054" w:date="2019-06-22T23:07:00Z" w:author="Yuriy Lebid">
        <w:r>
          <w:rPr>
            <w:rtl w:val="0"/>
          </w:rPr>
          <w:delText>Единая и единственная Матрица сллоогрентного Генотипа</w:delText>
        </w:r>
      </w:del>
      <w:del w:id="14055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4056" w:date="2019-06-22T23:07:00Z" w:author="Yuriy Lebid"/>
          <w:rStyle w:val="Hyperlink.1"/>
        </w:rPr>
      </w:pPr>
      <w:del w:id="1405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Звездный Космический Код </w:delText>
        </w:r>
      </w:del>
      <w:del w:id="1405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405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406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14061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14062" w:date="2019-06-22T23:07:00Z" w:author="Yuriy Lebid">
        <w:r>
          <w:rPr>
            <w:rtl w:val="0"/>
          </w:rPr>
          <w:delText>СКУУЛ</w:delText>
        </w:r>
      </w:del>
      <w:del w:id="14063" w:date="2019-06-22T23:07:00Z" w:author="Yuriy Lebid">
        <w:r>
          <w:rPr>
            <w:rtl w:val="0"/>
          </w:rPr>
          <w:delText>-</w:delText>
        </w:r>
      </w:del>
      <w:del w:id="14064" w:date="2019-06-22T23:07:00Z" w:author="Yuriy Lebid">
        <w:r>
          <w:rPr>
            <w:rtl w:val="0"/>
          </w:rPr>
          <w:delText>ЛСПЕР</w:delText>
        </w:r>
      </w:del>
      <w:del w:id="14065" w:date="2019-06-22T23:07:00Z" w:author="Yuriy Lebid">
        <w:r>
          <w:rPr>
            <w:rtl w:val="0"/>
          </w:rPr>
          <w:delText>-</w:delText>
        </w:r>
      </w:del>
      <w:del w:id="14066" w:date="2019-06-22T23:07:00Z" w:author="Yuriy Lebid">
        <w:r>
          <w:rPr>
            <w:rtl w:val="0"/>
          </w:rPr>
          <w:delText>РССК</w:delText>
        </w:r>
      </w:del>
      <w:del w:id="14067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4068" w:date="2019-06-22T23:07:00Z" w:author="Yuriy Lebid"/>
          <w:rStyle w:val="Hyperlink.1"/>
        </w:rPr>
      </w:pPr>
      <w:del w:id="1406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Синонимичное словосочетание</w:delText>
        </w:r>
      </w:del>
      <w:del w:id="1407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4071" w:date="2019-06-22T23:07:00Z" w:author="Yuriy Lebid">
        <w:r>
          <w:rPr>
            <w:rStyle w:val="Hyperlink.1"/>
            <w:rtl w:val="0"/>
          </w:rPr>
          <w:delText>скууллс</w:delText>
        </w:r>
      </w:del>
      <w:del w:id="14072" w:date="2019-06-22T23:07:00Z" w:author="Yuriy Lebid">
        <w:r>
          <w:rPr>
            <w:rStyle w:val="Hyperlink.1"/>
            <w:rtl w:val="0"/>
          </w:rPr>
          <w:delText>-</w:delText>
        </w:r>
      </w:del>
      <w:del w:id="14073" w:date="2019-06-22T23:07:00Z" w:author="Yuriy Lebid">
        <w:r>
          <w:rPr>
            <w:rStyle w:val="Hyperlink.1"/>
            <w:rtl w:val="0"/>
          </w:rPr>
          <w:delText>матрица</w:delText>
        </w:r>
      </w:del>
      <w:del w:id="14074" w:date="2019-06-22T23:07:00Z" w:author="Yuriy Lebid">
        <w:r>
          <w:rPr>
            <w:rStyle w:val="Hyperlink.1"/>
            <w:rtl w:val="0"/>
          </w:rPr>
          <w:delText>.</w:delText>
        </w:r>
      </w:del>
    </w:p>
    <w:p>
      <w:pPr>
        <w:pStyle w:val="heading 4"/>
        <w:rPr>
          <w:del w:id="14075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407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слимверсуальный тип </w:delText>
        </w:r>
      </w:del>
      <w:del w:id="1407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>пространственно</w:delText>
        </w:r>
      </w:del>
      <w:del w:id="1407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>-</w:delText>
        </w:r>
      </w:del>
      <w:del w:id="1407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временной эксцельсуальности </w:delText>
        </w:r>
      </w:del>
      <w:del w:id="1408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081" w:date="2019-06-22T23:07:00Z" w:author="Yuriy Lebid"/>
        </w:rPr>
      </w:pPr>
      <w:del w:id="14082" w:date="2019-06-22T23:07:00Z" w:author="Yuriy Lebid">
        <w:r>
          <w:rPr>
            <w:rtl w:val="0"/>
          </w:rPr>
          <w:delText>представляет амплиативную морально</w:delText>
        </w:r>
      </w:del>
      <w:del w:id="14083" w:date="2019-06-22T23:07:00Z" w:author="Yuriy Lebid">
        <w:r>
          <w:rPr>
            <w:rtl w:val="0"/>
          </w:rPr>
          <w:delText>-</w:delText>
        </w:r>
      </w:del>
      <w:del w:id="14084" w:date="2019-06-22T23:07:00Z" w:author="Yuriy Lebid">
        <w:r>
          <w:rPr>
            <w:rtl w:val="0"/>
          </w:rPr>
          <w:delText xml:space="preserve">нравственную тенденцию в Фокусной Динамике </w:delText>
        </w:r>
      </w:del>
      <w:del w:id="14085" w:date="2019-06-22T23:07:00Z" w:author="Yuriy Lebid">
        <w:r>
          <w:rPr>
            <w:rtl w:val="0"/>
          </w:rPr>
          <w:delText>(</w:delText>
        </w:r>
      </w:del>
      <w:del w:id="14086" w:date="2019-06-22T23:07:00Z" w:author="Yuriy Lebid">
        <w:r>
          <w:rPr>
            <w:rtl w:val="0"/>
          </w:rPr>
          <w:delText>ФД</w:delText>
        </w:r>
      </w:del>
      <w:del w:id="14087" w:date="2019-06-22T23:07:00Z" w:author="Yuriy Lebid">
        <w:r>
          <w:rPr>
            <w:rtl w:val="0"/>
          </w:rPr>
          <w:delText xml:space="preserve">) </w:delText>
        </w:r>
      </w:del>
      <w:del w:id="14088" w:date="2019-06-22T23:07:00Z" w:author="Yuriy Lebid">
        <w:r>
          <w:rPr>
            <w:rtl w:val="0"/>
          </w:rPr>
          <w:delText xml:space="preserve">Личностного Самосознания </w:delText>
        </w:r>
      </w:del>
      <w:del w:id="14089" w:date="2019-06-22T23:07:00Z" w:author="Yuriy Lebid">
        <w:r>
          <w:rPr>
            <w:rtl w:val="0"/>
          </w:rPr>
          <w:delText>(</w:delText>
        </w:r>
      </w:del>
      <w:del w:id="14090" w:date="2019-06-22T23:07:00Z" w:author="Yuriy Lebid">
        <w:r>
          <w:rPr>
            <w:rtl w:val="0"/>
          </w:rPr>
          <w:delText>ЛС</w:delText>
        </w:r>
      </w:del>
      <w:del w:id="14091" w:date="2019-06-22T23:07:00Z" w:author="Yuriy Lebid">
        <w:r>
          <w:rPr>
            <w:rtl w:val="0"/>
          </w:rPr>
          <w:delText xml:space="preserve">) </w:delText>
        </w:r>
      </w:del>
      <w:del w:id="14092" w:date="2019-06-22T23:07:00Z" w:author="Yuriy Lebid">
        <w:r>
          <w:rPr>
            <w:rtl w:val="0"/>
          </w:rPr>
          <w:delText xml:space="preserve">– </w:delText>
        </w:r>
      </w:del>
      <w:del w:id="14093" w:date="2019-06-22T23:07:00Z" w:author="Yuriy Lebid">
        <w:r>
          <w:rPr>
            <w:rtl w:val="0"/>
          </w:rPr>
          <w:delText xml:space="preserve">9-10 </w:delText>
        </w:r>
      </w:del>
      <w:del w:id="14094" w:date="2019-06-22T23:07:00Z" w:author="Yuriy Lebid">
        <w:r>
          <w:rPr>
            <w:rtl w:val="0"/>
          </w:rPr>
          <w:delText>ДУУ</w:delText>
        </w:r>
      </w:del>
      <w:del w:id="14095" w:date="2019-06-22T23:07:00Z" w:author="Yuriy Lebid">
        <w:r>
          <w:rPr>
            <w:rtl w:val="0"/>
          </w:rPr>
          <w:delText>-</w:delText>
        </w:r>
      </w:del>
      <w:del w:id="14096" w:date="2019-06-22T23:07:00Z" w:author="Yuriy Lebid">
        <w:r>
          <w:rPr>
            <w:rtl w:val="0"/>
          </w:rPr>
          <w:delText>ЛЛИ</w:delText>
        </w:r>
      </w:del>
    </w:p>
    <w:p>
      <w:pPr>
        <w:pStyle w:val="heading 4"/>
        <w:rPr>
          <w:del w:id="1409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09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сллакресситы </w:delText>
        </w:r>
      </w:del>
      <w:del w:id="1409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100" w:date="2019-06-22T23:07:00Z" w:author="Yuriy Lebid"/>
        </w:rPr>
      </w:pPr>
      <w:del w:id="14101" w:date="2019-06-22T23:07:00Z" w:author="Yuriy Lebid">
        <w:r>
          <w:rPr>
            <w:rtl w:val="0"/>
          </w:rPr>
          <w:delText>тонкие субстанции особого типа веществ</w:delText>
        </w:r>
      </w:del>
      <w:del w:id="14102" w:date="2019-06-22T23:07:00Z" w:author="Yuriy Lebid">
        <w:r>
          <w:rPr>
            <w:rtl w:val="0"/>
          </w:rPr>
          <w:delText xml:space="preserve">, </w:delText>
        </w:r>
      </w:del>
      <w:del w:id="14103" w:date="2019-06-22T23:07:00Z" w:author="Yuriy Lebid">
        <w:r>
          <w:rPr>
            <w:rtl w:val="0"/>
          </w:rPr>
          <w:delText>напоминающие структуру феромонов и выделяющихся через апокринные железы</w:delText>
        </w:r>
      </w:del>
    </w:p>
    <w:p>
      <w:pPr>
        <w:pStyle w:val="heading 4"/>
        <w:rPr>
          <w:del w:id="1410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10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СЛАА</w:delText>
        </w:r>
      </w:del>
      <w:del w:id="1410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410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СС</w:delText>
        </w:r>
      </w:del>
      <w:del w:id="1410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410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МИИ</w:delText>
        </w:r>
      </w:del>
      <w:del w:id="1411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411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Творцы </w:delText>
        </w:r>
      </w:del>
      <w:del w:id="1411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113" w:date="2019-06-22T23:07:00Z" w:author="Yuriy Lebid"/>
        </w:rPr>
      </w:pPr>
      <w:del w:id="14114" w:date="2019-06-22T23:07:00Z" w:author="Yuriy Lebid">
        <w:r>
          <w:rPr>
            <w:rtl w:val="0"/>
          </w:rPr>
          <w:delText>Коллективный Разум Формо</w:delText>
        </w:r>
      </w:del>
      <w:del w:id="14115" w:date="2019-06-22T23:07:00Z" w:author="Yuriy Lebid">
        <w:r>
          <w:rPr>
            <w:rtl w:val="0"/>
          </w:rPr>
          <w:delText>-</w:delText>
        </w:r>
      </w:del>
      <w:del w:id="14116" w:date="2019-06-22T23:07:00Z" w:author="Yuriy Lebid">
        <w:r>
          <w:rPr>
            <w:rtl w:val="0"/>
          </w:rPr>
          <w:delText>Творцов</w:delText>
        </w:r>
      </w:del>
      <w:del w:id="14117" w:date="2019-06-22T23:07:00Z" w:author="Yuriy Lebid">
        <w:r>
          <w:rPr>
            <w:rtl w:val="0"/>
          </w:rPr>
          <w:delText xml:space="preserve">, </w:delText>
        </w:r>
      </w:del>
      <w:del w:id="14118" w:date="2019-06-22T23:07:00Z" w:author="Yuriy Lebid">
        <w:r>
          <w:rPr>
            <w:rtl w:val="0"/>
          </w:rPr>
          <w:delText>чья реализационная деятельность в разнокачественных типах и видах многомерных Реальностей ограничена диапазонами вибрации энергоинформационных структур «Третичной» Энерго</w:delText>
        </w:r>
      </w:del>
      <w:del w:id="14119" w:date="2019-06-22T23:07:00Z" w:author="Yuriy Lebid">
        <w:r>
          <w:rPr>
            <w:rtl w:val="0"/>
          </w:rPr>
          <w:delText>-</w:delText>
        </w:r>
      </w:del>
      <w:del w:id="14120" w:date="2019-06-22T23:07:00Z" w:author="Yuriy Lebid">
        <w:r>
          <w:rPr>
            <w:rtl w:val="0"/>
          </w:rPr>
          <w:delText>Плазмы</w:delText>
        </w:r>
      </w:del>
      <w:del w:id="14121" w:date="2019-06-22T23:07:00Z" w:author="Yuriy Lebid">
        <w:r>
          <w:rPr>
            <w:rtl w:val="0"/>
          </w:rPr>
          <w:delText xml:space="preserve">, </w:delText>
        </w:r>
      </w:del>
      <w:del w:id="14122" w:date="2019-06-22T23:07:00Z" w:author="Yuriy Lebid">
        <w:r>
          <w:rPr>
            <w:rtl w:val="0"/>
          </w:rPr>
          <w:delText>то есть – абсолютно все «чакрамные личности»</w:delText>
        </w:r>
      </w:del>
      <w:del w:id="14123" w:date="2019-06-22T23:07:00Z" w:author="Yuriy Lebid">
        <w:r>
          <w:rPr>
            <w:rtl w:val="0"/>
          </w:rPr>
          <w:delText xml:space="preserve">, </w:delText>
        </w:r>
      </w:del>
      <w:del w:id="14124" w:date="2019-06-22T23:07:00Z" w:author="Yuriy Lebid">
        <w:r>
          <w:rPr>
            <w:rtl w:val="0"/>
          </w:rPr>
          <w:delText>реализующиеся как через семь Планетарных ИИССИИДИ</w:delText>
        </w:r>
      </w:del>
      <w:del w:id="14125" w:date="2019-06-22T23:07:00Z" w:author="Yuriy Lebid">
        <w:r>
          <w:rPr>
            <w:rtl w:val="0"/>
          </w:rPr>
          <w:delText>-</w:delText>
        </w:r>
      </w:del>
      <w:del w:id="14126" w:date="2019-06-22T23:07:00Z" w:author="Yuriy Lebid">
        <w:r>
          <w:rPr>
            <w:rtl w:val="0"/>
          </w:rPr>
          <w:delText>Центров совокупного Сознания ЛЛУУ</w:delText>
        </w:r>
      </w:del>
      <w:del w:id="14127" w:date="2019-06-22T23:07:00Z" w:author="Yuriy Lebid">
        <w:r>
          <w:rPr>
            <w:rtl w:val="0"/>
          </w:rPr>
          <w:delText>-</w:delText>
        </w:r>
      </w:del>
      <w:del w:id="14128" w:date="2019-06-22T23:07:00Z" w:author="Yuriy Lebid">
        <w:r>
          <w:rPr>
            <w:rtl w:val="0"/>
          </w:rPr>
          <w:delText>ВВУ</w:delText>
        </w:r>
      </w:del>
      <w:del w:id="14129" w:date="2019-06-22T23:07:00Z" w:author="Yuriy Lebid">
        <w:r>
          <w:rPr>
            <w:rtl w:val="0"/>
          </w:rPr>
          <w:delText>-</w:delText>
        </w:r>
      </w:del>
      <w:del w:id="14130" w:date="2019-06-22T23:07:00Z" w:author="Yuriy Lebid">
        <w:r>
          <w:rPr>
            <w:rtl w:val="0"/>
          </w:rPr>
          <w:delText>Форм</w:delText>
        </w:r>
      </w:del>
      <w:del w:id="14131" w:date="2019-06-22T23:07:00Z" w:author="Yuriy Lebid">
        <w:r>
          <w:rPr>
            <w:rtl w:val="0"/>
          </w:rPr>
          <w:delText xml:space="preserve">, </w:delText>
        </w:r>
      </w:del>
      <w:del w:id="14132" w:date="2019-06-22T23:07:00Z" w:author="Yuriy Lebid">
        <w:r>
          <w:rPr>
            <w:rtl w:val="0"/>
          </w:rPr>
          <w:delText>так и через все остальные Прото</w:delText>
        </w:r>
      </w:del>
      <w:del w:id="14133" w:date="2019-06-22T23:07:00Z" w:author="Yuriy Lebid">
        <w:r>
          <w:rPr>
            <w:rtl w:val="0"/>
          </w:rPr>
          <w:delText>-</w:delText>
        </w:r>
      </w:del>
      <w:del w:id="14134" w:date="2019-06-22T23:07:00Z" w:author="Yuriy Lebid">
        <w:r>
          <w:rPr>
            <w:rtl w:val="0"/>
          </w:rPr>
          <w:delText>Формы всех ГООЛГАМАА</w:delText>
        </w:r>
      </w:del>
      <w:del w:id="14135" w:date="2019-06-22T23:07:00Z" w:author="Yuriy Lebid">
        <w:r>
          <w:rPr>
            <w:rtl w:val="0"/>
          </w:rPr>
          <w:delText>-</w:delText>
        </w:r>
      </w:del>
      <w:del w:id="14136" w:date="2019-06-22T23:07:00Z" w:author="Yuriy Lebid">
        <w:r>
          <w:rPr>
            <w:rtl w:val="0"/>
          </w:rPr>
          <w:delText xml:space="preserve">А </w:delText>
        </w:r>
      </w:del>
      <w:del w:id="14137" w:date="2019-06-22T23:07:00Z" w:author="Yuriy Lebid">
        <w:r>
          <w:rPr>
            <w:rtl w:val="0"/>
          </w:rPr>
          <w:delText>(</w:delText>
        </w:r>
      </w:del>
      <w:del w:id="14138" w:date="2019-06-22T23:07:00Z" w:author="Yuriy Lebid">
        <w:r>
          <w:rPr>
            <w:rtl w:val="0"/>
          </w:rPr>
          <w:delText xml:space="preserve">от </w:delText>
        </w:r>
      </w:del>
      <w:del w:id="14139" w:date="2019-06-22T23:07:00Z" w:author="Yuriy Lebid">
        <w:r>
          <w:rPr>
            <w:rtl w:val="0"/>
          </w:rPr>
          <w:delText xml:space="preserve">0 </w:delText>
        </w:r>
      </w:del>
      <w:del w:id="14140" w:date="2019-06-22T23:07:00Z" w:author="Yuriy Lebid">
        <w:r>
          <w:rPr>
            <w:rtl w:val="0"/>
          </w:rPr>
          <w:delText>до ±</w:delText>
        </w:r>
      </w:del>
      <w:del w:id="14141" w:date="2019-06-22T23:07:00Z" w:author="Yuriy Lebid">
        <w:r>
          <w:rPr>
            <w:rtl w:val="0"/>
          </w:rPr>
          <w:delText xml:space="preserve">12 </w:delText>
        </w:r>
      </w:del>
      <w:del w:id="14142" w:date="2019-06-22T23:07:00Z" w:author="Yuriy Lebid">
        <w:r>
          <w:rPr>
            <w:rtl w:val="0"/>
          </w:rPr>
          <w:delText>мерности</w:delText>
        </w:r>
      </w:del>
      <w:del w:id="14143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414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14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сллоогрентность </w:delText>
        </w:r>
      </w:del>
      <w:del w:id="1414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147" w:date="2019-06-22T23:07:00Z" w:author="Yuriy Lebid"/>
        </w:rPr>
      </w:pPr>
      <w:del w:id="14148" w:date="2019-06-22T23:07:00Z" w:author="Yuriy Lebid">
        <w:r>
          <w:rPr>
            <w:rtl w:val="0"/>
          </w:rPr>
          <w:delText>универсальное свойство всех Форм Коллективных Разумов в частотном диапазоне проявления Форм данного «Континуума» к бесконечному «дооллсо</w:delText>
        </w:r>
      </w:del>
      <w:del w:id="14149" w:date="2019-06-22T23:07:00Z" w:author="Yuriy Lebid">
        <w:r>
          <w:rPr>
            <w:rtl w:val="0"/>
          </w:rPr>
          <w:delText>-</w:delText>
        </w:r>
      </w:del>
      <w:del w:id="14150" w:date="2019-06-22T23:07:00Z" w:author="Yuriy Lebid">
        <w:r>
          <w:rPr>
            <w:rtl w:val="0"/>
          </w:rPr>
          <w:delText>волно</w:delText>
        </w:r>
      </w:del>
      <w:del w:id="14151" w:date="2019-06-22T23:07:00Z" w:author="Yuriy Lebid">
        <w:r>
          <w:rPr>
            <w:rtl w:val="0"/>
          </w:rPr>
          <w:delText>-</w:delText>
        </w:r>
      </w:del>
      <w:del w:id="14152" w:date="2019-06-22T23:07:00Z" w:author="Yuriy Lebid">
        <w:r>
          <w:rPr>
            <w:rtl w:val="0"/>
          </w:rPr>
          <w:delText>флаксовому» самораспространению в виде сфероидальных энергоинформационных ВВУ</w:delText>
        </w:r>
      </w:del>
      <w:del w:id="14153" w:date="2019-06-22T23:07:00Z" w:author="Yuriy Lebid">
        <w:r>
          <w:rPr>
            <w:rtl w:val="0"/>
          </w:rPr>
          <w:delText>-</w:delText>
        </w:r>
      </w:del>
      <w:del w:id="14154" w:date="2019-06-22T23:07:00Z" w:author="Yuriy Lebid">
        <w:r>
          <w:rPr>
            <w:rtl w:val="0"/>
          </w:rPr>
          <w:delText xml:space="preserve">Модулей </w:delText>
        </w:r>
      </w:del>
      <w:del w:id="14155" w:date="2019-06-22T23:07:00Z" w:author="Yuriy Lebid">
        <w:r>
          <w:rPr>
            <w:rtl w:val="0"/>
          </w:rPr>
          <w:delText>(</w:delText>
        </w:r>
      </w:del>
      <w:del w:id="14156" w:date="2019-06-22T23:07:00Z" w:author="Yuriy Lebid">
        <w:r>
          <w:rPr>
            <w:rtl w:val="0"/>
          </w:rPr>
          <w:delText>многомерных «голографичных» блоков или ЦЦУУУЙФФ</w:delText>
        </w:r>
      </w:del>
      <w:del w:id="14157" w:date="2019-06-22T23:07:00Z" w:author="Yuriy Lebid">
        <w:r>
          <w:rPr>
            <w:rtl w:val="0"/>
          </w:rPr>
          <w:delText>-</w:delText>
        </w:r>
      </w:del>
      <w:del w:id="14158" w:date="2019-06-22T23:07:00Z" w:author="Yuriy Lebid">
        <w:r>
          <w:rPr>
            <w:rtl w:val="0"/>
          </w:rPr>
          <w:delText>образований</w:delText>
        </w:r>
      </w:del>
      <w:del w:id="14159" w:date="2019-06-22T23:07:00Z" w:author="Yuriy Lebid">
        <w:r>
          <w:rPr>
            <w:rtl w:val="0"/>
          </w:rPr>
          <w:delText xml:space="preserve">); </w:delText>
        </w:r>
      </w:del>
      <w:del w:id="1416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матем</w:delText>
        </w:r>
      </w:del>
      <w:del w:id="1416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., </w:delText>
        </w:r>
      </w:del>
      <w:del w:id="1416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физике</w:delText>
        </w:r>
      </w:del>
      <w:del w:id="14163" w:date="2019-06-22T23:07:00Z" w:author="Yuriy Lebid">
        <w:r>
          <w:rPr>
            <w:rtl w:val="0"/>
          </w:rPr>
          <w:delText xml:space="preserve">: </w:delText>
        </w:r>
      </w:del>
      <w:del w:id="14164" w:date="2019-06-22T23:07:00Z" w:author="Yuriy Lebid">
        <w:r>
          <w:rPr>
            <w:rtl w:val="0"/>
          </w:rPr>
          <w:delText>фрактальность</w:delText>
        </w:r>
      </w:del>
    </w:p>
    <w:p>
      <w:pPr>
        <w:pStyle w:val="heading 4"/>
        <w:rPr>
          <w:del w:id="1416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16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сложная система </w:delText>
        </w:r>
      </w:del>
      <w:del w:id="141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168" w:date="2019-06-22T23:07:00Z" w:author="Yuriy Lebid"/>
        </w:rPr>
      </w:pPr>
      <w:del w:id="1416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то же</w:delText>
        </w:r>
      </w:del>
      <w:del w:id="1417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, </w:delText>
        </w:r>
      </w:del>
      <w:del w:id="1417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что и в общепринятом значении</w:delText>
        </w:r>
      </w:del>
      <w:del w:id="1417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4173" w:date="2019-06-22T23:07:00Z" w:author="Yuriy Lebid">
        <w:r>
          <w:rPr>
            <w:rtl w:val="0"/>
          </w:rPr>
          <w:delText>система</w:delText>
        </w:r>
      </w:del>
      <w:del w:id="14174" w:date="2019-06-22T23:07:00Z" w:author="Yuriy Lebid">
        <w:r>
          <w:rPr>
            <w:rtl w:val="0"/>
          </w:rPr>
          <w:delText>,</w:delText>
        </w:r>
      </w:del>
      <w:del w:id="1417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14176" w:date="2019-06-22T23:07:00Z" w:author="Yuriy Lebid">
        <w:r>
          <w:rPr>
            <w:rtl w:val="0"/>
          </w:rPr>
          <w:delText>состоящая из множества взаимодействующих составляющих – подсистем</w:delText>
        </w:r>
      </w:del>
      <w:del w:id="14177" w:date="2019-06-22T23:07:00Z" w:author="Yuriy Lebid">
        <w:r>
          <w:rPr>
            <w:rtl w:val="0"/>
          </w:rPr>
          <w:delText xml:space="preserve">, </w:delText>
        </w:r>
      </w:del>
      <w:del w:id="14178" w:date="2019-06-22T23:07:00Z" w:author="Yuriy Lebid">
        <w:r>
          <w:rPr>
            <w:rtl w:val="0"/>
          </w:rPr>
          <w:delText>вследствие чего сложная система приобретает новые свойства</w:delText>
        </w:r>
      </w:del>
      <w:del w:id="14179" w:date="2019-06-22T23:07:00Z" w:author="Yuriy Lebid">
        <w:r>
          <w:rPr>
            <w:rtl w:val="0"/>
          </w:rPr>
          <w:delText xml:space="preserve">, </w:delText>
        </w:r>
      </w:del>
      <w:del w:id="14180" w:date="2019-06-22T23:07:00Z" w:author="Yuriy Lebid">
        <w:r>
          <w:rPr>
            <w:rtl w:val="0"/>
          </w:rPr>
          <w:delText>которые отсутствуют на подсистемном уровне и не могут являться свойствами подсистемного уровня</w:delText>
        </w:r>
      </w:del>
    </w:p>
    <w:p>
      <w:pPr>
        <w:pStyle w:val="heading 4"/>
        <w:rPr>
          <w:del w:id="1418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18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слооррккульта </w:delText>
        </w:r>
      </w:del>
      <w:del w:id="1418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184" w:date="2019-06-22T23:07:00Z" w:author="Yuriy Lebid"/>
        </w:rPr>
      </w:pPr>
      <w:del w:id="1418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1418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4187" w:date="2019-06-22T23:07:00Z" w:author="Yuriy Lebid">
        <w:r>
          <w:rPr>
            <w:rtl w:val="0"/>
          </w:rPr>
          <w:delText xml:space="preserve"> индивидуальная осцилляционная составляющая</w:delText>
        </w:r>
      </w:del>
      <w:del w:id="14188" w:date="2019-06-22T23:07:00Z" w:author="Yuriy Lebid">
        <w:r>
          <w:rPr>
            <w:rtl w:val="0"/>
          </w:rPr>
          <w:delText xml:space="preserve">; </w:delText>
        </w:r>
      </w:del>
      <w:del w:id="14189" w:date="2019-06-22T23:07:00Z" w:author="Yuriy Lebid">
        <w:r>
          <w:rPr>
            <w:rtl w:val="0"/>
          </w:rPr>
          <w:delText>уникальный знак</w:delText>
        </w:r>
      </w:del>
      <w:del w:id="14190" w:date="2019-06-22T23:07:00Z" w:author="Yuriy Lebid">
        <w:r>
          <w:rPr>
            <w:rtl w:val="0"/>
          </w:rPr>
          <w:delText xml:space="preserve">, </w:delText>
        </w:r>
      </w:del>
      <w:del w:id="14191" w:date="2019-06-22T23:07:00Z" w:author="Yuriy Lebid">
        <w:r>
          <w:rPr>
            <w:rtl w:val="0"/>
          </w:rPr>
          <w:delText>метка</w:delText>
        </w:r>
      </w:del>
    </w:p>
    <w:p>
      <w:pPr>
        <w:pStyle w:val="heading 4"/>
        <w:rPr>
          <w:del w:id="1419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19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слоуллинг </w:delText>
        </w:r>
      </w:del>
      <w:del w:id="1419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195" w:date="2019-06-22T23:07:00Z" w:author="Yuriy Lebid"/>
        </w:rPr>
      </w:pPr>
      <w:del w:id="14196" w:date="2019-06-22T23:07:00Z" w:author="Yuriy Lebid">
        <w:r>
          <w:rPr>
            <w:rtl w:val="0"/>
          </w:rPr>
          <w:delText>специальная обучающая программа</w:delText>
        </w:r>
      </w:del>
      <w:del w:id="14197" w:date="2019-06-22T23:07:00Z" w:author="Yuriy Lebid">
        <w:r>
          <w:rPr>
            <w:rtl w:val="0"/>
          </w:rPr>
          <w:delText xml:space="preserve">, </w:delText>
        </w:r>
      </w:del>
      <w:del w:id="14198" w:date="2019-06-22T23:07:00Z" w:author="Yuriy Lebid">
        <w:r>
          <w:rPr>
            <w:rtl w:val="0"/>
          </w:rPr>
          <w:delText xml:space="preserve">помогающая новым участникам айфааровских сообществ </w:delText>
        </w:r>
      </w:del>
      <w:del w:id="14199" w:date="2019-06-22T23:07:00Z" w:author="Yuriy Lebid">
        <w:r>
          <w:rPr>
            <w:rtl w:val="0"/>
          </w:rPr>
          <w:delText>(</w:delText>
        </w:r>
      </w:del>
      <w:del w:id="14200" w:date="2019-06-22T23:07:00Z" w:author="Yuriy Lebid">
        <w:r>
          <w:rPr>
            <w:rtl w:val="0"/>
          </w:rPr>
          <w:delText>или просто заинтересовавшимся</w:delText>
        </w:r>
      </w:del>
      <w:del w:id="14201" w:date="2019-06-22T23:07:00Z" w:author="Yuriy Lebid">
        <w:r>
          <w:rPr>
            <w:rtl w:val="0"/>
          </w:rPr>
          <w:delText xml:space="preserve">) </w:delText>
        </w:r>
      </w:del>
      <w:del w:id="14202" w:date="2019-06-22T23:07:00Z" w:author="Yuriy Lebid">
        <w:r>
          <w:rPr>
            <w:rtl w:val="0"/>
          </w:rPr>
          <w:delText>перенимать у более опытных участников представления о Человеческой системе ценностей</w:delText>
        </w:r>
      </w:del>
      <w:del w:id="14203" w:date="2019-06-22T23:07:00Z" w:author="Yuriy Lebid">
        <w:r>
          <w:rPr>
            <w:rtl w:val="0"/>
          </w:rPr>
          <w:delText xml:space="preserve">, </w:delText>
        </w:r>
      </w:del>
      <w:del w:id="14204" w:date="2019-06-22T23:07:00Z" w:author="Yuriy Lebid">
        <w:r>
          <w:rPr>
            <w:rtl w:val="0"/>
          </w:rPr>
          <w:delText>айфааровском образе жизни и ииссиидиологическом Знании</w:delText>
        </w:r>
      </w:del>
    </w:p>
    <w:p>
      <w:pPr>
        <w:pStyle w:val="heading 4"/>
        <w:rPr>
          <w:del w:id="14205" w:date="2019-06-22T23:07:00Z" w:author="Yuriy Lebid"/>
          <w:rStyle w:val="Нет"/>
          <w:rFonts w:ascii="Times" w:cs="Times" w:hAnsi="Times" w:eastAsia="Times"/>
          <w:b w:val="0"/>
          <w:bCs w:val="0"/>
          <w:i w:val="1"/>
          <w:iCs w:val="1"/>
          <w:color w:val="000000"/>
          <w:u w:color="000000"/>
        </w:rPr>
      </w:pPr>
      <w:del w:id="14206" w:date="2019-06-22T23:07:00Z" w:author="Yuriy Lebid">
        <w:r>
          <w:rPr>
            <w:rStyle w:val="Нет"/>
            <w:rFonts w:ascii="Times" w:hAnsi="Times" w:hint="default"/>
            <w:color w:val="000000"/>
            <w:u w:color="000000"/>
            <w:rtl w:val="0"/>
            <w:lang w:val="ru-RU"/>
          </w:rPr>
          <w:delText>СЛУИ</w:delText>
        </w:r>
      </w:del>
      <w:del w:id="14207" w:date="2019-06-22T23:07:00Z" w:author="Yuriy Lebid">
        <w:r>
          <w:rPr>
            <w:rStyle w:val="Нет"/>
            <w:rFonts w:ascii="Times" w:hAnsi="Times"/>
            <w:color w:val="000000"/>
            <w:u w:color="000000"/>
            <w:rtl w:val="0"/>
            <w:lang w:val="ru-RU"/>
          </w:rPr>
          <w:delText>-</w:delText>
        </w:r>
      </w:del>
      <w:del w:id="14208" w:date="2019-06-22T23:07:00Z" w:author="Yuriy Lebid">
        <w:r>
          <w:rPr>
            <w:rStyle w:val="Нет"/>
            <w:rFonts w:ascii="Times" w:hAnsi="Times" w:hint="default"/>
            <w:color w:val="000000"/>
            <w:u w:color="000000"/>
            <w:rtl w:val="0"/>
            <w:lang w:val="ru-RU"/>
          </w:rPr>
          <w:delText xml:space="preserve">СЛУУ </w:delText>
        </w:r>
      </w:del>
      <w:del w:id="14209" w:date="2019-06-22T23:07:00Z" w:author="Yuriy Lebid">
        <w:r>
          <w:rPr>
            <w:rStyle w:val="Нет"/>
            <w:rFonts w:ascii="Times" w:hAnsi="Times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- </w:delText>
        </w:r>
      </w:del>
      <w:del w:id="1421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Звездный Космический Код </w:delText>
        </w:r>
      </w:del>
      <w:del w:id="1421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1421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1421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4214" w:date="2019-06-22T23:07:00Z" w:author="Yuriy Lebid"/>
        </w:rPr>
      </w:pPr>
      <w:del w:id="14215" w:date="2019-06-22T23:07:00Z" w:author="Yuriy Lebid">
        <w:r>
          <w:rPr>
            <w:rtl w:val="0"/>
          </w:rPr>
          <w:delText xml:space="preserve">один из духовных Аспектов Творения </w:delText>
        </w:r>
      </w:del>
      <w:del w:id="14216" w:date="2019-06-22T23:07:00Z" w:author="Yuriy Lebid">
        <w:r>
          <w:rPr>
            <w:rtl w:val="0"/>
          </w:rPr>
          <w:delText>(</w:delText>
        </w:r>
      </w:del>
      <w:del w:id="14217" w:date="2019-06-22T23:07:00Z" w:author="Yuriy Lebid">
        <w:r>
          <w:rPr>
            <w:rtl w:val="0"/>
          </w:rPr>
          <w:delText>наряду с прочими Элементами Коллективных Разумов ОО</w:delText>
        </w:r>
      </w:del>
      <w:del w:id="14218" w:date="2019-06-22T23:07:00Z" w:author="Yuriy Lebid">
        <w:r>
          <w:rPr>
            <w:rtl w:val="0"/>
          </w:rPr>
          <w:delText>-</w:delText>
        </w:r>
      </w:del>
      <w:del w:id="14219" w:date="2019-06-22T23:07:00Z" w:author="Yuriy Lebid">
        <w:r>
          <w:rPr>
            <w:rtl w:val="0"/>
          </w:rPr>
          <w:delText>УУ</w:delText>
        </w:r>
      </w:del>
      <w:del w:id="14220" w:date="2019-06-22T23:07:00Z" w:author="Yuriy Lebid">
        <w:r>
          <w:rPr>
            <w:rtl w:val="0"/>
          </w:rPr>
          <w:delText xml:space="preserve">-, </w:delText>
        </w:r>
      </w:del>
      <w:del w:id="14221" w:date="2019-06-22T23:07:00Z" w:author="Yuriy Lebid">
        <w:r>
          <w:rPr>
            <w:rtl w:val="0"/>
          </w:rPr>
          <w:delText>ТОО</w:delText>
        </w:r>
      </w:del>
      <w:del w:id="14222" w:date="2019-06-22T23:07:00Z" w:author="Yuriy Lebid">
        <w:r>
          <w:rPr>
            <w:rtl w:val="0"/>
          </w:rPr>
          <w:delText>-</w:delText>
        </w:r>
      </w:del>
      <w:del w:id="14223" w:date="2019-06-22T23:07:00Z" w:author="Yuriy Lebid">
        <w:r>
          <w:rPr>
            <w:rtl w:val="0"/>
          </w:rPr>
          <w:delText>УУ</w:delText>
        </w:r>
      </w:del>
      <w:del w:id="14224" w:date="2019-06-22T23:07:00Z" w:author="Yuriy Lebid">
        <w:r>
          <w:rPr>
            <w:rtl w:val="0"/>
          </w:rPr>
          <w:delText xml:space="preserve">- </w:delText>
        </w:r>
      </w:del>
      <w:del w:id="14225" w:date="2019-06-22T23:07:00Z" w:author="Yuriy Lebid">
        <w:r>
          <w:rPr>
            <w:rtl w:val="0"/>
          </w:rPr>
          <w:delText>и СВОО</w:delText>
        </w:r>
      </w:del>
      <w:del w:id="14226" w:date="2019-06-22T23:07:00Z" w:author="Yuriy Lebid">
        <w:r>
          <w:rPr>
            <w:rtl w:val="0"/>
          </w:rPr>
          <w:delText>-</w:delText>
        </w:r>
      </w:del>
      <w:del w:id="14227" w:date="2019-06-22T23:07:00Z" w:author="Yuriy Lebid">
        <w:r>
          <w:rPr>
            <w:rtl w:val="0"/>
          </w:rPr>
          <w:delText>УУ</w:delText>
        </w:r>
      </w:del>
      <w:del w:id="14228" w:date="2019-06-22T23:07:00Z" w:author="Yuriy Lebid">
        <w:r>
          <w:rPr>
            <w:rtl w:val="0"/>
          </w:rPr>
          <w:delText>-</w:delText>
        </w:r>
      </w:del>
      <w:del w:id="14229" w:date="2019-06-22T23:07:00Z" w:author="Yuriy Lebid">
        <w:r>
          <w:rPr>
            <w:rtl w:val="0"/>
          </w:rPr>
          <w:delText>Сущностей</w:delText>
        </w:r>
      </w:del>
      <w:del w:id="14230" w:date="2019-06-22T23:07:00Z" w:author="Yuriy Lebid">
        <w:r>
          <w:rPr>
            <w:rtl w:val="0"/>
          </w:rPr>
          <w:delText xml:space="preserve">), </w:delText>
        </w:r>
      </w:del>
      <w:del w:id="14231" w:date="2019-06-22T23:07:00Z" w:author="Yuriy Lebid">
        <w:r>
          <w:rPr>
            <w:rtl w:val="0"/>
          </w:rPr>
          <w:delText>активно использующий все Уровни «Третичной» Менто</w:delText>
        </w:r>
      </w:del>
      <w:del w:id="14232" w:date="2019-06-22T23:07:00Z" w:author="Yuriy Lebid">
        <w:r>
          <w:rPr>
            <w:rtl w:val="0"/>
          </w:rPr>
          <w:delText xml:space="preserve">- </w:delText>
        </w:r>
      </w:del>
      <w:del w:id="14233" w:date="2019-06-22T23:07:00Z" w:author="Yuriy Lebid">
        <w:r>
          <w:rPr>
            <w:rtl w:val="0"/>
          </w:rPr>
          <w:delText>и Астро</w:delText>
        </w:r>
      </w:del>
      <w:del w:id="14234" w:date="2019-06-22T23:07:00Z" w:author="Yuriy Lebid">
        <w:r>
          <w:rPr>
            <w:rtl w:val="0"/>
          </w:rPr>
          <w:delText>-</w:delText>
        </w:r>
      </w:del>
      <w:del w:id="14235" w:date="2019-06-22T23:07:00Z" w:author="Yuriy Lebid">
        <w:r>
          <w:rPr>
            <w:rtl w:val="0"/>
          </w:rPr>
          <w:delText>Плазмы для различных творческих Целей абсолютного углубления собственного Самосознания</w:delText>
        </w:r>
      </w:del>
      <w:del w:id="14236" w:date="2019-06-22T23:07:00Z" w:author="Yuriy Lebid">
        <w:r>
          <w:rPr>
            <w:rtl w:val="0"/>
          </w:rPr>
          <w:delText xml:space="preserve">; </w:delText>
        </w:r>
      </w:del>
      <w:del w:id="14237" w:date="2019-06-22T23:07:00Z" w:author="Yuriy Lebid">
        <w:r>
          <w:rPr>
            <w:rtl w:val="0"/>
          </w:rPr>
          <w:delText>Творцы «Резосконцеонной» Ветви</w:delText>
        </w:r>
      </w:del>
      <w:del w:id="14238" w:date="2019-06-22T23:07:00Z" w:author="Yuriy Lebid">
        <w:r>
          <w:rPr>
            <w:rtl w:val="0"/>
          </w:rPr>
          <w:delText xml:space="preserve">, </w:delText>
        </w:r>
      </w:del>
      <w:del w:id="14239" w:date="2019-06-22T23:07:00Z" w:author="Yuriy Lebid">
        <w:r>
          <w:rPr>
            <w:rtl w:val="0"/>
          </w:rPr>
          <w:delText>представляющие собой лишь «частоту вибраций» неких качественных Уровней</w:delText>
        </w:r>
      </w:del>
      <w:del w:id="14240" w:date="2019-06-22T23:07:00Z" w:author="Yuriy Lebid">
        <w:r>
          <w:rPr>
            <w:rtl w:val="0"/>
          </w:rPr>
          <w:delText xml:space="preserve">, </w:delText>
        </w:r>
      </w:del>
      <w:del w:id="14241" w:date="2019-06-22T23:07:00Z" w:author="Yuriy Lebid">
        <w:r>
          <w:rPr>
            <w:rtl w:val="0"/>
          </w:rPr>
          <w:delText xml:space="preserve">образующих Творческий Потенциал «личности» </w:delText>
        </w:r>
      </w:del>
      <w:del w:id="14242" w:date="2019-06-22T23:07:00Z" w:author="Yuriy Lebid">
        <w:r>
          <w:rPr>
            <w:rtl w:val="0"/>
          </w:rPr>
          <w:delText>(</w:delText>
        </w:r>
      </w:del>
      <w:del w:id="14243" w:date="2019-06-22T23:07:00Z" w:author="Yuriy Lebid">
        <w:r>
          <w:rPr>
            <w:rtl w:val="0"/>
          </w:rPr>
          <w:delText>ВЛОООМООТ</w:delText>
        </w:r>
      </w:del>
      <w:del w:id="14244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424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24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смеллариды </w:delText>
        </w:r>
      </w:del>
      <w:del w:id="142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248" w:date="2019-06-22T23:07:00Z" w:author="Yuriy Lebid"/>
        </w:rPr>
      </w:pPr>
      <w:del w:id="14249" w:date="2019-06-22T23:07:00Z" w:author="Yuriy Lebid">
        <w:r>
          <w:rPr>
            <w:rtl w:val="0"/>
          </w:rPr>
          <w:delText>Поля</w:delText>
        </w:r>
      </w:del>
      <w:del w:id="14250" w:date="2019-06-22T23:07:00Z" w:author="Yuriy Lebid">
        <w:r>
          <w:rPr>
            <w:rtl w:val="0"/>
          </w:rPr>
          <w:delText>-</w:delText>
        </w:r>
      </w:del>
      <w:del w:id="14251" w:date="2019-06-22T23:07:00Z" w:author="Yuriy Lebid">
        <w:r>
          <w:rPr>
            <w:rtl w:val="0"/>
          </w:rPr>
          <w:delText xml:space="preserve">Сознания </w:delText>
        </w:r>
      </w:del>
      <w:del w:id="14252" w:date="2019-06-22T23:07:00Z" w:author="Yuriy Lebid">
        <w:r>
          <w:rPr>
            <w:rtl w:val="0"/>
          </w:rPr>
          <w:delText>(</w:delText>
        </w:r>
      </w:del>
      <w:del w:id="14253" w:date="2019-06-22T23:07:00Z" w:author="Yuriy Lebid">
        <w:r>
          <w:rPr>
            <w:rtl w:val="0"/>
          </w:rPr>
          <w:delText>ПС</w:delText>
        </w:r>
      </w:del>
      <w:del w:id="14254" w:date="2019-06-22T23:07:00Z" w:author="Yuriy Lebid">
        <w:r>
          <w:rPr>
            <w:rtl w:val="0"/>
          </w:rPr>
          <w:delText xml:space="preserve">), </w:delText>
        </w:r>
      </w:del>
      <w:del w:id="14255" w:date="2019-06-22T23:07:00Z" w:author="Yuriy Lebid">
        <w:r>
          <w:rPr>
            <w:rtl w:val="0"/>
          </w:rPr>
          <w:delText>Инфо</w:delText>
        </w:r>
      </w:del>
      <w:del w:id="14256" w:date="2019-06-22T23:07:00Z" w:author="Yuriy Lebid">
        <w:r>
          <w:rPr>
            <w:rtl w:val="0"/>
          </w:rPr>
          <w:delText>-</w:delText>
        </w:r>
      </w:del>
      <w:del w:id="14257" w:date="2019-06-22T23:07:00Z" w:author="Yuriy Lebid">
        <w:r>
          <w:rPr>
            <w:rtl w:val="0"/>
          </w:rPr>
          <w:delText>Формы сущностей – властелинов низших сексуальных страстей и похоти</w:delText>
        </w:r>
      </w:del>
    </w:p>
    <w:p>
      <w:pPr>
        <w:pStyle w:val="heading 4"/>
        <w:rPr>
          <w:del w:id="1425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25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смерть </w:delText>
        </w:r>
      </w:del>
      <w:del w:id="1426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261" w:date="2019-06-22T23:07:00Z" w:author="Yuriy Lebid"/>
        </w:rPr>
      </w:pPr>
      <w:del w:id="1426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 ииссиидиологических позиций</w:delText>
        </w:r>
      </w:del>
      <w:del w:id="14263" w:date="2019-06-22T23:07:00Z" w:author="Yuriy Lebid">
        <w:r>
          <w:rPr>
            <w:rtl w:val="0"/>
          </w:rPr>
          <w:delText xml:space="preserve">, </w:delText>
        </w:r>
      </w:del>
      <w:del w:id="14264" w:date="2019-06-22T23:07:00Z" w:author="Yuriy Lebid">
        <w:r>
          <w:rPr>
            <w:rtl w:val="0"/>
          </w:rPr>
          <w:delText>естественная качественная перефокусировка Самосознания</w:delText>
        </w:r>
      </w:del>
      <w:del w:id="14265" w:date="2019-06-22T23:07:00Z" w:author="Yuriy Lebid">
        <w:r>
          <w:rPr>
            <w:rtl w:val="0"/>
          </w:rPr>
          <w:delText xml:space="preserve">, </w:delText>
        </w:r>
      </w:del>
      <w:del w:id="14266" w:date="2019-06-22T23:07:00Z" w:author="Yuriy Lebid">
        <w:r>
          <w:rPr>
            <w:rtl w:val="0"/>
          </w:rPr>
          <w:delText xml:space="preserve">неосознанно или осознанно осуществляемая «личностью»  в момент инерционной внутренней дифференциации Универсального Фокуса Самосознания </w:delText>
        </w:r>
      </w:del>
      <w:del w:id="14267" w:date="2019-06-22T23:07:00Z" w:author="Yuriy Lebid">
        <w:r>
          <w:rPr>
            <w:rtl w:val="0"/>
          </w:rPr>
          <w:delText>(</w:delText>
        </w:r>
      </w:del>
      <w:del w:id="14268" w:date="2019-06-22T23:07:00Z" w:author="Yuriy Lebid">
        <w:r>
          <w:rPr>
            <w:rtl w:val="0"/>
          </w:rPr>
          <w:delText>УФС</w:delText>
        </w:r>
      </w:del>
      <w:del w:id="14269" w:date="2019-06-22T23:07:00Z" w:author="Yuriy Lebid">
        <w:r>
          <w:rPr>
            <w:rtl w:val="0"/>
          </w:rPr>
          <w:delText xml:space="preserve">) </w:delText>
        </w:r>
      </w:del>
      <w:del w:id="14270" w:date="2019-06-22T23:07:00Z" w:author="Yuriy Lebid">
        <w:r>
          <w:rPr>
            <w:rtl w:val="0"/>
          </w:rPr>
          <w:delText>или качественное изменение в общем состоянии динамики всех «Фокусов Творческой Активности»</w:delText>
        </w:r>
      </w:del>
      <w:del w:id="14271" w:date="2019-06-22T23:07:00Z" w:author="Yuriy Lebid">
        <w:r>
          <w:rPr>
            <w:rtl w:val="0"/>
          </w:rPr>
          <w:delText xml:space="preserve">, </w:delText>
        </w:r>
      </w:del>
      <w:del w:id="14272" w:date="2019-06-22T23:07:00Z" w:author="Yuriy Lebid">
        <w:r>
          <w:rPr>
            <w:rtl w:val="0"/>
          </w:rPr>
          <w:delText>одновременно проявляемых вашей Стерео</w:delText>
        </w:r>
      </w:del>
      <w:del w:id="14273" w:date="2019-06-22T23:07:00Z" w:author="Yuriy Lebid">
        <w:r>
          <w:rPr>
            <w:rtl w:val="0"/>
          </w:rPr>
          <w:delText>-</w:delText>
        </w:r>
      </w:del>
      <w:del w:id="14274" w:date="2019-06-22T23:07:00Z" w:author="Yuriy Lebid">
        <w:r>
          <w:rPr>
            <w:rtl w:val="0"/>
          </w:rPr>
          <w:delText>Формой во вс</w:delText>
        </w:r>
      </w:del>
      <w:del w:id="14275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4276" w:date="2019-06-22T23:07:00Z" w:author="Yuriy Lebid">
        <w:r>
          <w:rPr>
            <w:rtl w:val="0"/>
          </w:rPr>
          <w:delText>м множестве Формо</w:delText>
        </w:r>
      </w:del>
      <w:del w:id="14277" w:date="2019-06-22T23:07:00Z" w:author="Yuriy Lebid">
        <w:r>
          <w:rPr>
            <w:rtl w:val="0"/>
          </w:rPr>
          <w:delText>-</w:delText>
        </w:r>
      </w:del>
      <w:del w:id="14278" w:date="2019-06-22T23:07:00Z" w:author="Yuriy Lebid">
        <w:r>
          <w:rPr>
            <w:rtl w:val="0"/>
          </w:rPr>
          <w:delText>систем Миров</w:delText>
        </w:r>
      </w:del>
      <w:del w:id="14279" w:date="2019-06-22T23:07:00Z" w:author="Yuriy Lebid">
        <w:r>
          <w:rPr>
            <w:rtl w:val="0"/>
          </w:rPr>
          <w:delText xml:space="preserve">, </w:delText>
        </w:r>
      </w:del>
      <w:del w:id="14280" w:date="2019-06-22T23:07:00Z" w:author="Yuriy Lebid">
        <w:r>
          <w:rPr>
            <w:rtl w:val="0"/>
          </w:rPr>
          <w:delText>результатом которой является смена процесса фокусирования в одном динамичном потоке НУУ</w:delText>
        </w:r>
      </w:del>
      <w:del w:id="14281" w:date="2019-06-22T23:07:00Z" w:author="Yuriy Lebid">
        <w:r>
          <w:rPr>
            <w:rtl w:val="0"/>
          </w:rPr>
          <w:delText>-</w:delText>
        </w:r>
      </w:del>
      <w:del w:id="14282" w:date="2019-06-22T23:07:00Z" w:author="Yuriy Lebid">
        <w:r>
          <w:rPr>
            <w:rtl w:val="0"/>
          </w:rPr>
          <w:delText>ВВУ</w:delText>
        </w:r>
      </w:del>
      <w:del w:id="14283" w:date="2019-06-22T23:07:00Z" w:author="Yuriy Lebid">
        <w:r>
          <w:rPr>
            <w:rtl w:val="0"/>
          </w:rPr>
          <w:delText>-</w:delText>
        </w:r>
      </w:del>
      <w:del w:id="14284" w:date="2019-06-22T23:07:00Z" w:author="Yuriy Lebid">
        <w:r>
          <w:rPr>
            <w:rtl w:val="0"/>
          </w:rPr>
          <w:delText>Форм</w:delText>
        </w:r>
      </w:del>
      <w:del w:id="14285" w:date="2019-06-22T23:07:00Z" w:author="Yuriy Lebid">
        <w:r>
          <w:rPr>
            <w:rtl w:val="0"/>
          </w:rPr>
          <w:delText xml:space="preserve">, </w:delText>
        </w:r>
      </w:del>
      <w:del w:id="14286" w:date="2019-06-22T23:07:00Z" w:author="Yuriy Lebid">
        <w:r>
          <w:rPr>
            <w:rtl w:val="0"/>
          </w:rPr>
          <w:delText>завершивших в данном «ротационном Цикле» инерционное развитие какого</w:delText>
        </w:r>
      </w:del>
      <w:del w:id="14287" w:date="2019-06-22T23:07:00Z" w:author="Yuriy Lebid">
        <w:r>
          <w:rPr>
            <w:rtl w:val="0"/>
          </w:rPr>
          <w:delText>-</w:delText>
        </w:r>
      </w:del>
      <w:del w:id="14288" w:date="2019-06-22T23:07:00Z" w:author="Yuriy Lebid">
        <w:r>
          <w:rPr>
            <w:rtl w:val="0"/>
          </w:rPr>
          <w:delText>то из его многочисленных «сценариев»</w:delText>
        </w:r>
      </w:del>
      <w:del w:id="14289" w:date="2019-06-22T23:07:00Z" w:author="Yuriy Lebid">
        <w:r>
          <w:rPr>
            <w:rtl w:val="0"/>
          </w:rPr>
          <w:delText xml:space="preserve">, </w:delText>
        </w:r>
      </w:del>
      <w:del w:id="14290" w:date="2019-06-22T23:07:00Z" w:author="Yuriy Lebid">
        <w:r>
          <w:rPr>
            <w:rtl w:val="0"/>
          </w:rPr>
          <w:delText>на фокусирование в другом дувуйллерртном энергоинформационном потоке НУУ</w:delText>
        </w:r>
      </w:del>
      <w:del w:id="14291" w:date="2019-06-22T23:07:00Z" w:author="Yuriy Lebid">
        <w:r>
          <w:rPr>
            <w:rtl w:val="0"/>
          </w:rPr>
          <w:delText>-</w:delText>
        </w:r>
      </w:del>
      <w:del w:id="14292" w:date="2019-06-22T23:07:00Z" w:author="Yuriy Lebid">
        <w:r>
          <w:rPr>
            <w:rtl w:val="0"/>
          </w:rPr>
          <w:delText>ВВУ</w:delText>
        </w:r>
      </w:del>
      <w:del w:id="14293" w:date="2019-06-22T23:07:00Z" w:author="Yuriy Lebid">
        <w:r>
          <w:rPr>
            <w:rtl w:val="0"/>
          </w:rPr>
          <w:delText>-</w:delText>
        </w:r>
      </w:del>
      <w:del w:id="14294" w:date="2019-06-22T23:07:00Z" w:author="Yuriy Lebid">
        <w:r>
          <w:rPr>
            <w:rtl w:val="0"/>
          </w:rPr>
          <w:delText>Форм</w:delText>
        </w:r>
      </w:del>
      <w:del w:id="14295" w:date="2019-06-22T23:07:00Z" w:author="Yuriy Lebid">
        <w:r>
          <w:rPr>
            <w:rtl w:val="0"/>
          </w:rPr>
          <w:delText>.</w:delText>
        </w:r>
      </w:del>
    </w:p>
    <w:p>
      <w:pPr>
        <w:pStyle w:val="annotation text"/>
        <w:rPr>
          <w:del w:id="14296" w:date="2019-06-22T23:07:00Z" w:author="Yuriy Lebid"/>
          <w:rStyle w:val="Нет"/>
          <w:rFonts w:ascii="Times New Roman" w:cs="Times New Roman" w:hAnsi="Times New Roman" w:eastAsia="Times New Roman"/>
          <w:b w:val="1"/>
          <w:bCs w:val="1"/>
        </w:rPr>
      </w:pPr>
      <w:del w:id="1429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          Синонимы</w:delText>
        </w:r>
      </w:del>
      <w:del w:id="1429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4299" w:date="2019-06-22T23:07:00Z" w:author="Yuriy Lebid">
        <w:r>
          <w:rPr>
            <w:rStyle w:val="Нет"/>
            <w:rFonts w:ascii="Times New Roman" w:hAnsi="Times New Roman" w:hint="default"/>
            <w:b w:val="1"/>
            <w:bCs w:val="1"/>
            <w:shd w:val="clear" w:color="auto" w:fill="ffffff"/>
            <w:rtl w:val="0"/>
            <w:lang w:val="ru-RU"/>
          </w:rPr>
          <w:delText>ревитализация</w:delText>
        </w:r>
      </w:del>
      <w:del w:id="14300" w:date="2019-06-22T23:07:00Z" w:author="Yuriy Lebid">
        <w:r>
          <w:rPr>
            <w:rStyle w:val="Нет"/>
            <w:rFonts w:ascii="Times New Roman" w:hAnsi="Times New Roman"/>
            <w:b w:val="1"/>
            <w:bCs w:val="1"/>
            <w:shd w:val="clear" w:color="auto" w:fill="ffffff"/>
            <w:rtl w:val="0"/>
            <w:lang w:val="ru-RU"/>
          </w:rPr>
          <w:delText xml:space="preserve">, </w:delText>
        </w:r>
      </w:del>
      <w:del w:id="14301" w:date="2019-06-22T23:07:00Z" w:author="Yuriy Lebid">
        <w:r>
          <w:rPr>
            <w:rStyle w:val="Нет"/>
            <w:rFonts w:ascii="Times New Roman" w:hAnsi="Times New Roman" w:hint="default"/>
            <w:b w:val="1"/>
            <w:bCs w:val="1"/>
            <w:shd w:val="clear" w:color="auto" w:fill="ffffff"/>
            <w:rtl w:val="0"/>
            <w:lang w:val="ru-RU"/>
          </w:rPr>
          <w:delText>посмертная перефокусировка</w:delText>
        </w:r>
      </w:del>
      <w:del w:id="14302" w:date="2019-06-22T23:07:00Z" w:author="Yuriy Lebid">
        <w:r>
          <w:rPr>
            <w:rStyle w:val="Нет"/>
            <w:rFonts w:ascii="Times New Roman" w:hAnsi="Times New Roman"/>
            <w:b w:val="1"/>
            <w:bCs w:val="1"/>
            <w:shd w:val="clear" w:color="auto" w:fill="ffffff"/>
            <w:rtl w:val="0"/>
            <w:lang w:val="ru-RU"/>
          </w:rPr>
          <w:delText xml:space="preserve">, </w:delText>
        </w:r>
      </w:del>
      <w:del w:id="14303" w:date="2019-06-22T23:07:00Z" w:author="Yuriy Lebid">
        <w:r>
          <w:rPr>
            <w:rStyle w:val="Нет"/>
            <w:rFonts w:ascii="Times New Roman" w:hAnsi="Times New Roman" w:hint="default"/>
            <w:b w:val="1"/>
            <w:bCs w:val="1"/>
            <w:shd w:val="clear" w:color="auto" w:fill="ffffff"/>
            <w:rtl w:val="0"/>
            <w:lang w:val="ru-RU"/>
          </w:rPr>
          <w:delText>амицирация</w:delText>
        </w:r>
      </w:del>
    </w:p>
    <w:p>
      <w:pPr>
        <w:pStyle w:val="heading 4"/>
        <w:rPr>
          <w:del w:id="1430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30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смирркс</w:delText>
        </w:r>
      </w:del>
      <w:del w:id="1430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430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окклоут </w:delText>
        </w:r>
      </w:del>
      <w:del w:id="1430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309" w:date="2019-06-22T23:07:00Z" w:author="Yuriy Lebid"/>
          <w:rStyle w:val="Нет"/>
          <w:rFonts w:ascii="Times" w:cs="Times" w:hAnsi="Times" w:eastAsia="Times"/>
        </w:rPr>
      </w:pPr>
      <w:del w:id="14310" w:date="2019-06-22T23:07:00Z" w:author="Yuriy Lebid">
        <w:r>
          <w:rPr>
            <w:rtl w:val="0"/>
          </w:rPr>
          <w:delText>интеллектуальный характер взаимоинтересов</w:delText>
        </w:r>
      </w:del>
    </w:p>
    <w:p>
      <w:pPr>
        <w:pStyle w:val="heading 4"/>
        <w:rPr>
          <w:del w:id="1431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31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Сознание </w:delText>
        </w:r>
      </w:del>
      <w:del w:id="1431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314" w:date="2019-06-22T23:07:00Z" w:author="Yuriy Lebid"/>
        </w:rPr>
      </w:pPr>
      <w:del w:id="1431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14316" w:date="2019-06-22T23:07:00Z" w:author="Yuriy Lebid">
        <w:r>
          <w:rPr>
            <w:rtl w:val="0"/>
          </w:rPr>
          <w:delText xml:space="preserve"> сознание не отождествлено непосредственно с формой</w:delText>
        </w:r>
      </w:del>
      <w:del w:id="14317" w:date="2019-06-22T23:07:00Z" w:author="Yuriy Lebid">
        <w:r>
          <w:rPr>
            <w:rtl w:val="0"/>
          </w:rPr>
          <w:delText xml:space="preserve">, </w:delText>
        </w:r>
      </w:del>
      <w:del w:id="14318" w:date="2019-06-22T23:07:00Z" w:author="Yuriy Lebid">
        <w:r>
          <w:rPr>
            <w:rtl w:val="0"/>
          </w:rPr>
          <w:delText>с помощью которой оно реализуется</w:delText>
        </w:r>
      </w:del>
      <w:del w:id="14319" w:date="2019-06-22T23:07:00Z" w:author="Yuriy Lebid">
        <w:r>
          <w:rPr>
            <w:rtl w:val="0"/>
          </w:rPr>
          <w:delText xml:space="preserve">. </w:delText>
        </w:r>
      </w:del>
      <w:del w:id="14320" w:date="2019-06-22T23:07:00Z" w:author="Yuriy Lebid">
        <w:r>
          <w:rPr>
            <w:rtl w:val="0"/>
          </w:rPr>
          <w:delText>Сознание является универсальной нематериальной субстанцией</w:delText>
        </w:r>
      </w:del>
      <w:del w:id="14321" w:date="2019-06-22T23:07:00Z" w:author="Yuriy Lebid">
        <w:r>
          <w:rPr>
            <w:rtl w:val="0"/>
          </w:rPr>
          <w:delText xml:space="preserve">, </w:delText>
        </w:r>
      </w:del>
      <w:del w:id="14322" w:date="2019-06-22T23:07:00Z" w:author="Yuriy Lebid">
        <w:r>
          <w:rPr>
            <w:rtl w:val="0"/>
          </w:rPr>
          <w:delText>объединяющей все Формы в Целое</w:delText>
        </w:r>
      </w:del>
      <w:del w:id="14323" w:date="2019-06-22T23:07:00Z" w:author="Yuriy Lebid">
        <w:r>
          <w:rPr>
            <w:rtl w:val="0"/>
          </w:rPr>
          <w:delText xml:space="preserve">. </w:delText>
        </w:r>
      </w:del>
      <w:del w:id="14324" w:date="2019-06-22T23:07:00Z" w:author="Yuriy Lebid">
        <w:r>
          <w:rPr>
            <w:rtl w:val="0"/>
          </w:rPr>
          <w:delText>Таким образом</w:delText>
        </w:r>
      </w:del>
      <w:del w:id="14325" w:date="2019-06-22T23:07:00Z" w:author="Yuriy Lebid">
        <w:r>
          <w:rPr>
            <w:rtl w:val="0"/>
          </w:rPr>
          <w:delText xml:space="preserve">, </w:delText>
        </w:r>
      </w:del>
      <w:del w:id="14326" w:date="2019-06-22T23:07:00Z" w:author="Yuriy Lebid">
        <w:r>
          <w:rPr>
            <w:rtl w:val="0"/>
          </w:rPr>
          <w:delText>сознание является неотъемлемым элементом материи</w:delText>
        </w:r>
      </w:del>
      <w:del w:id="14327" w:date="2019-06-22T23:07:00Z" w:author="Yuriy Lebid">
        <w:r>
          <w:rPr>
            <w:rtl w:val="0"/>
          </w:rPr>
          <w:delText xml:space="preserve">, </w:delText>
        </w:r>
      </w:del>
      <w:del w:id="14328" w:date="2019-06-22T23:07:00Z" w:author="Yuriy Lebid">
        <w:r>
          <w:rPr>
            <w:rtl w:val="0"/>
          </w:rPr>
          <w:delText>связывающим отдельные е</w:delText>
        </w:r>
      </w:del>
      <w:del w:id="14329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4330" w:date="2019-06-22T23:07:00Z" w:author="Yuriy Lebid">
        <w:r>
          <w:rPr>
            <w:rtl w:val="0"/>
          </w:rPr>
          <w:delText xml:space="preserve"> проявления в динамику Целого</w:delText>
        </w:r>
      </w:del>
      <w:del w:id="14331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Определение"/>
        <w:rPr>
          <w:del w:id="14332" w:date="2019-06-22T23:07:00Z" w:author="Yuriy Lebid"/>
          <w:rStyle w:val="Нет"/>
          <w:rFonts w:ascii="SchoolBook" w:cs="SchoolBook" w:hAnsi="SchoolBook" w:eastAsia="SchoolBook"/>
          <w:i w:val="1"/>
          <w:iCs w:val="1"/>
          <w:sz w:val="22"/>
          <w:szCs w:val="22"/>
        </w:rPr>
      </w:pPr>
      <w:del w:id="1433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433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433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sz w:val="22"/>
            <w:szCs w:val="22"/>
            <w:rtl w:val="0"/>
            <w:lang w:val="ru-RU"/>
          </w:rPr>
          <w:delText xml:space="preserve"> </w:delText>
        </w:r>
      </w:del>
      <w:del w:id="14336" w:date="2019-06-22T23:07:00Z" w:author="Yuriy Lebid">
        <w:r>
          <w:rPr>
            <w:rStyle w:val="Hyperlink.1"/>
            <w:rtl w:val="0"/>
          </w:rPr>
          <w:delText>Зв</w:delText>
        </w:r>
      </w:del>
      <w:del w:id="14337" w:date="2019-06-22T23:07:00Z" w:author="Yuriy Lebid">
        <w:r>
          <w:rPr>
            <w:rStyle w:val="Нет"/>
            <w:rFonts w:ascii="Cambria" w:cs="Cambria" w:hAnsi="Cambria" w:eastAsia="Cambria"/>
            <w:b w:val="1"/>
            <w:bCs w:val="1"/>
            <w:rtl w:val="0"/>
            <w:lang w:val="ru-RU"/>
          </w:rPr>
          <w:delText>ё</w:delText>
        </w:r>
      </w:del>
      <w:del w:id="14338" w:date="2019-06-22T23:07:00Z" w:author="Yuriy Lebid">
        <w:r>
          <w:rPr>
            <w:rStyle w:val="Hyperlink.1"/>
            <w:rtl w:val="0"/>
          </w:rPr>
          <w:delText>здное Сознание АИЙ</w:delText>
        </w:r>
      </w:del>
      <w:del w:id="14339" w:date="2019-06-22T23:07:00Z" w:author="Yuriy Lebid">
        <w:r>
          <w:rPr>
            <w:rStyle w:val="Hyperlink.1"/>
            <w:rtl w:val="0"/>
          </w:rPr>
          <w:delText>-</w:delText>
        </w:r>
      </w:del>
      <w:del w:id="14340" w:date="2019-06-22T23:07:00Z" w:author="Yuriy Lebid">
        <w:r>
          <w:rPr>
            <w:rStyle w:val="Hyperlink.1"/>
            <w:rtl w:val="0"/>
          </w:rPr>
          <w:delText>ЙЯ</w:delText>
        </w:r>
      </w:del>
      <w:del w:id="14341" w:date="2019-06-22T23:07:00Z" w:author="Yuriy Lebid">
        <w:r>
          <w:rPr>
            <w:rtl w:val="0"/>
          </w:rPr>
          <w:delText xml:space="preserve"> — объединяет в Себе абсолютный Творческий Опыт всех многомерных ЛЛУУ</w:delText>
        </w:r>
      </w:del>
      <w:del w:id="14342" w:date="2019-06-22T23:07:00Z" w:author="Yuriy Lebid">
        <w:r>
          <w:rPr>
            <w:rtl w:val="0"/>
          </w:rPr>
          <w:delText>-</w:delText>
        </w:r>
      </w:del>
      <w:del w:id="14343" w:date="2019-06-22T23:07:00Z" w:author="Yuriy Lebid">
        <w:r>
          <w:rPr>
            <w:rtl w:val="0"/>
          </w:rPr>
          <w:delText>ВВУ</w:delText>
        </w:r>
      </w:del>
      <w:del w:id="14344" w:date="2019-06-22T23:07:00Z" w:author="Yuriy Lebid">
        <w:r>
          <w:rPr>
            <w:rtl w:val="0"/>
          </w:rPr>
          <w:delText>-</w:delText>
        </w:r>
      </w:del>
      <w:del w:id="14345" w:date="2019-06-22T23:07:00Z" w:author="Yuriy Lebid">
        <w:r>
          <w:rPr>
            <w:rtl w:val="0"/>
          </w:rPr>
          <w:delText>Форм Коллективных Разумов</w:delText>
        </w:r>
      </w:del>
      <w:del w:id="14346" w:date="2019-06-22T23:07:00Z" w:author="Yuriy Lebid">
        <w:r>
          <w:rPr>
            <w:rtl w:val="0"/>
          </w:rPr>
          <w:delText xml:space="preserve">, </w:delText>
        </w:r>
      </w:del>
      <w:del w:id="14347" w:date="2019-06-22T23:07:00Z" w:author="Yuriy Lebid">
        <w:r>
          <w:rPr>
            <w:rtl w:val="0"/>
          </w:rPr>
          <w:delText>структурирующих собой «Третичное» и «Вторичное» состояния Энерго</w:delText>
        </w:r>
      </w:del>
      <w:del w:id="14348" w:date="2019-06-22T23:07:00Z" w:author="Yuriy Lebid">
        <w:r>
          <w:rPr>
            <w:rtl w:val="0"/>
          </w:rPr>
          <w:delText>-</w:delText>
        </w:r>
      </w:del>
      <w:del w:id="14349" w:date="2019-06-22T23:07:00Z" w:author="Yuriy Lebid">
        <w:r>
          <w:rPr>
            <w:rtl w:val="0"/>
          </w:rPr>
          <w:delText>Плазмы множества Планетарных Сущностей</w:delText>
        </w:r>
      </w:del>
      <w:del w:id="14350" w:date="2019-06-22T23:07:00Z" w:author="Yuriy Lebid">
        <w:r>
          <w:rPr>
            <w:rtl w:val="0"/>
          </w:rPr>
          <w:delText>;</w:delText>
        </w:r>
      </w:del>
    </w:p>
    <w:p>
      <w:pPr>
        <w:pStyle w:val="Определение"/>
        <w:rPr>
          <w:del w:id="14351" w:date="2019-06-22T23:07:00Z" w:author="Yuriy Lebid"/>
        </w:rPr>
      </w:pPr>
      <w:del w:id="14352" w:date="2019-06-22T23:07:00Z" w:author="Yuriy Lebid">
        <w:r>
          <w:rPr>
            <w:rStyle w:val="Hyperlink.1"/>
            <w:rtl w:val="0"/>
          </w:rPr>
          <w:delText xml:space="preserve">Совокупное Сознание – </w:delText>
        </w:r>
      </w:del>
      <w:del w:id="14353" w:date="2019-06-22T23:07:00Z" w:author="Yuriy Lebid">
        <w:r>
          <w:rPr>
            <w:rtl w:val="0"/>
          </w:rPr>
          <w:delText xml:space="preserve">представляет собой все возможные качественные Уровни одновременного проявления «Фокусов Творческой Активности» </w:delText>
        </w:r>
      </w:del>
      <w:del w:id="14354" w:date="2019-06-22T23:07:00Z" w:author="Yuriy Lebid">
        <w:r>
          <w:rPr>
            <w:rtl w:val="0"/>
          </w:rPr>
          <w:delText>(</w:delText>
        </w:r>
      </w:del>
      <w:del w:id="14355" w:date="2019-06-22T23:07:00Z" w:author="Yuriy Lebid">
        <w:r>
          <w:rPr>
            <w:rtl w:val="0"/>
          </w:rPr>
          <w:delText>ФТА</w:delText>
        </w:r>
      </w:del>
      <w:del w:id="14356" w:date="2019-06-22T23:07:00Z" w:author="Yuriy Lebid">
        <w:r>
          <w:rPr>
            <w:rtl w:val="0"/>
          </w:rPr>
          <w:delText xml:space="preserve">) </w:delText>
        </w:r>
      </w:del>
      <w:del w:id="14357" w:date="2019-06-22T23:07:00Z" w:author="Yuriy Lebid">
        <w:r>
          <w:rPr>
            <w:rtl w:val="0"/>
          </w:rPr>
          <w:delText>во всех Формо</w:delText>
        </w:r>
      </w:del>
      <w:del w:id="14358" w:date="2019-06-22T23:07:00Z" w:author="Yuriy Lebid">
        <w:r>
          <w:rPr>
            <w:rtl w:val="0"/>
          </w:rPr>
          <w:delText>-</w:delText>
        </w:r>
      </w:del>
      <w:del w:id="14359" w:date="2019-06-22T23:07:00Z" w:author="Yuriy Lebid">
        <w:r>
          <w:rPr>
            <w:rtl w:val="0"/>
          </w:rPr>
          <w:delText>Типах всех ЛЛУУ</w:delText>
        </w:r>
      </w:del>
      <w:del w:id="14360" w:date="2019-06-22T23:07:00Z" w:author="Yuriy Lebid">
        <w:r>
          <w:rPr>
            <w:rtl w:val="0"/>
          </w:rPr>
          <w:delText>-</w:delText>
        </w:r>
      </w:del>
      <w:del w:id="14361" w:date="2019-06-22T23:07:00Z" w:author="Yuriy Lebid">
        <w:r>
          <w:rPr>
            <w:rtl w:val="0"/>
          </w:rPr>
          <w:delText>ВВУ</w:delText>
        </w:r>
      </w:del>
      <w:del w:id="14362" w:date="2019-06-22T23:07:00Z" w:author="Yuriy Lebid">
        <w:r>
          <w:rPr>
            <w:rtl w:val="0"/>
          </w:rPr>
          <w:delText>-</w:delText>
        </w:r>
      </w:del>
      <w:del w:id="14363" w:date="2019-06-22T23:07:00Z" w:author="Yuriy Lebid">
        <w:r>
          <w:rPr>
            <w:rtl w:val="0"/>
          </w:rPr>
          <w:delText>Форм вне зависимости от качественной динамики Временных Потоков</w:delText>
        </w:r>
      </w:del>
      <w:del w:id="14364" w:date="2019-06-22T23:07:00Z" w:author="Yuriy Lebid">
        <w:r>
          <w:rPr>
            <w:rtl w:val="0"/>
          </w:rPr>
          <w:delText xml:space="preserve">, </w:delText>
        </w:r>
      </w:del>
      <w:del w:id="14365" w:date="2019-06-22T23:07:00Z" w:author="Yuriy Lebid">
        <w:r>
          <w:rPr>
            <w:rtl w:val="0"/>
          </w:rPr>
          <w:delText>которым принадлежат эти Формы</w:delText>
        </w:r>
      </w:del>
      <w:del w:id="14366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Определение"/>
        <w:rPr>
          <w:del w:id="14367" w:date="2019-06-22T23:07:00Z" w:author="Yuriy Lebid"/>
        </w:rPr>
      </w:pPr>
      <w:del w:id="1436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</w:delText>
        </w:r>
      </w:del>
      <w:del w:id="1436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4370" w:date="2019-06-22T23:07:00Z" w:author="Yuriy Lebid">
        <w:r>
          <w:rPr>
            <w:rtl w:val="0"/>
          </w:rPr>
          <w:delText xml:space="preserve"> </w:delText>
        </w:r>
      </w:del>
      <w:del w:id="14371" w:date="2019-06-22T23:07:00Z" w:author="Yuriy Lebid">
        <w:r>
          <w:rPr>
            <w:rStyle w:val="Hyperlink.1"/>
            <w:rtl w:val="0"/>
          </w:rPr>
          <w:delText>Сверхсознание</w:delText>
        </w:r>
      </w:del>
      <w:del w:id="14372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437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37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соллаттеррс </w:delText>
        </w:r>
      </w:del>
      <w:del w:id="1437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376" w:date="2019-06-22T23:07:00Z" w:author="Yuriy Lebid"/>
        </w:rPr>
      </w:pPr>
      <w:del w:id="1437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1437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4379" w:date="2019-06-22T23:07:00Z" w:author="Yuriy Lebid">
        <w:r>
          <w:rPr>
            <w:rtl w:val="0"/>
          </w:rPr>
          <w:delText xml:space="preserve"> мини</w:delText>
        </w:r>
      </w:del>
      <w:del w:id="14380" w:date="2019-06-22T23:07:00Z" w:author="Yuriy Lebid">
        <w:r>
          <w:rPr>
            <w:rtl w:val="0"/>
          </w:rPr>
          <w:delText>-</w:delText>
        </w:r>
      </w:del>
      <w:del w:id="14381" w:date="2019-06-22T23:07:00Z" w:author="Yuriy Lebid">
        <w:r>
          <w:rPr>
            <w:rtl w:val="0"/>
          </w:rPr>
          <w:delText>слооррккульта</w:delText>
        </w:r>
      </w:del>
      <w:del w:id="14382" w:date="2019-06-22T23:07:00Z" w:author="Yuriy Lebid">
        <w:r>
          <w:rPr>
            <w:rtl w:val="0"/>
          </w:rPr>
          <w:delText xml:space="preserve">, </w:delText>
        </w:r>
      </w:del>
      <w:del w:id="14383" w:date="2019-06-22T23:07:00Z" w:author="Yuriy Lebid">
        <w:r>
          <w:rPr>
            <w:rtl w:val="0"/>
          </w:rPr>
          <w:delText>то есть индивидуальная осцилляционная мини</w:delText>
        </w:r>
      </w:del>
      <w:del w:id="14384" w:date="2019-06-22T23:07:00Z" w:author="Yuriy Lebid">
        <w:r>
          <w:rPr>
            <w:rtl w:val="0"/>
          </w:rPr>
          <w:delText>-</w:delText>
        </w:r>
      </w:del>
      <w:del w:id="14385" w:date="2019-06-22T23:07:00Z" w:author="Yuriy Lebid">
        <w:r>
          <w:rPr>
            <w:rtl w:val="0"/>
          </w:rPr>
          <w:delText>составляющая</w:delText>
        </w:r>
      </w:del>
      <w:del w:id="14386" w:date="2019-06-22T23:07:00Z" w:author="Yuriy Lebid">
        <w:r>
          <w:rPr>
            <w:rtl w:val="0"/>
          </w:rPr>
          <w:delText xml:space="preserve">; </w:delText>
        </w:r>
      </w:del>
      <w:del w:id="14387" w:date="2019-06-22T23:07:00Z" w:author="Yuriy Lebid">
        <w:r>
          <w:rPr>
            <w:rtl w:val="0"/>
          </w:rPr>
          <w:delText>уникальный знак</w:delText>
        </w:r>
      </w:del>
      <w:del w:id="14388" w:date="2019-06-22T23:07:00Z" w:author="Yuriy Lebid">
        <w:r>
          <w:rPr>
            <w:rtl w:val="0"/>
          </w:rPr>
          <w:delText xml:space="preserve">, </w:delText>
        </w:r>
      </w:del>
      <w:del w:id="14389" w:date="2019-06-22T23:07:00Z" w:author="Yuriy Lebid">
        <w:r>
          <w:rPr>
            <w:rtl w:val="0"/>
          </w:rPr>
          <w:delText>метка</w:delText>
        </w:r>
      </w:del>
    </w:p>
    <w:p>
      <w:pPr>
        <w:pStyle w:val="heading 4"/>
        <w:rPr>
          <w:del w:id="14390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1439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сольватация </w:delText>
        </w:r>
      </w:del>
      <w:del w:id="1439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439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439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439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solvo</w:delText>
        </w:r>
      </w:del>
      <w:del w:id="1439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растворять</w:delText>
        </w:r>
      </w:del>
      <w:del w:id="1439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4398" w:date="2019-06-22T23:07:00Z" w:author="Yuriy Lebid"/>
        </w:rPr>
      </w:pPr>
      <w:del w:id="14399" w:date="2019-06-22T23:07:00Z" w:author="Yuriy Lebid">
        <w:r>
          <w:rPr>
            <w:rtl w:val="0"/>
          </w:rPr>
          <w:delText xml:space="preserve">фокусное взаимодействие между двумя или множеством Форм Самосознаний </w:delText>
        </w:r>
      </w:del>
      <w:del w:id="14400" w:date="2019-06-22T23:07:00Z" w:author="Yuriy Lebid">
        <w:r>
          <w:rPr>
            <w:rtl w:val="0"/>
          </w:rPr>
          <w:delText>(</w:delText>
        </w:r>
      </w:del>
      <w:del w:id="14401" w:date="2019-06-22T23:07:00Z" w:author="Yuriy Lebid">
        <w:r>
          <w:rPr>
            <w:rtl w:val="0"/>
          </w:rPr>
          <w:delText>ФС</w:delText>
        </w:r>
      </w:del>
      <w:del w:id="14402" w:date="2019-06-22T23:07:00Z" w:author="Yuriy Lebid">
        <w:r>
          <w:rPr>
            <w:rtl w:val="0"/>
          </w:rPr>
          <w:delText xml:space="preserve">) </w:delText>
        </w:r>
      </w:del>
      <w:del w:id="14403" w:date="2019-06-22T23:07:00Z" w:author="Yuriy Lebid">
        <w:r>
          <w:rPr>
            <w:rtl w:val="0"/>
          </w:rPr>
          <w:delText>одной Схемы Синтеза пут</w:delText>
        </w:r>
      </w:del>
      <w:del w:id="14404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4405" w:date="2019-06-22T23:07:00Z" w:author="Yuriy Lebid">
        <w:r>
          <w:rPr>
            <w:rtl w:val="0"/>
          </w:rPr>
          <w:delText xml:space="preserve">м качественного «растворения» </w:delText>
        </w:r>
      </w:del>
      <w:del w:id="14406" w:date="2019-06-22T23:07:00Z" w:author="Yuriy Lebid">
        <w:r>
          <w:rPr>
            <w:rtl w:val="0"/>
          </w:rPr>
          <w:delText>(</w:delText>
        </w:r>
      </w:del>
      <w:del w:id="14407" w:date="2019-06-22T23:07:00Z" w:author="Yuriy Lebid">
        <w:r>
          <w:rPr>
            <w:rtl w:val="0"/>
          </w:rPr>
          <w:delText>осознанного слияния</w:delText>
        </w:r>
      </w:del>
      <w:del w:id="14408" w:date="2019-06-22T23:07:00Z" w:author="Yuriy Lebid">
        <w:r>
          <w:rPr>
            <w:rtl w:val="0"/>
          </w:rPr>
          <w:delText xml:space="preserve">) </w:delText>
        </w:r>
      </w:del>
      <w:del w:id="14409" w:date="2019-06-22T23:07:00Z" w:author="Yuriy Lebid">
        <w:r>
          <w:rPr>
            <w:rtl w:val="0"/>
          </w:rPr>
          <w:delText xml:space="preserve">их Фокусных Динамик </w:delText>
        </w:r>
      </w:del>
      <w:del w:id="14410" w:date="2019-06-22T23:07:00Z" w:author="Yuriy Lebid">
        <w:r>
          <w:rPr>
            <w:rtl w:val="0"/>
          </w:rPr>
          <w:delText>(</w:delText>
        </w:r>
      </w:del>
      <w:del w:id="14411" w:date="2019-06-22T23:07:00Z" w:author="Yuriy Lebid">
        <w:r>
          <w:rPr>
            <w:rtl w:val="0"/>
          </w:rPr>
          <w:delText>ФД</w:delText>
        </w:r>
      </w:del>
      <w:del w:id="14412" w:date="2019-06-22T23:07:00Z" w:author="Yuriy Lebid">
        <w:r>
          <w:rPr>
            <w:rtl w:val="0"/>
          </w:rPr>
          <w:delText xml:space="preserve">) </w:delText>
        </w:r>
      </w:del>
      <w:del w:id="14413" w:date="2019-06-22T23:07:00Z" w:author="Yuriy Lebid">
        <w:r>
          <w:rPr>
            <w:rtl w:val="0"/>
          </w:rPr>
          <w:delText>при гейлитургентной конкатенации и диверсификации коварллертных признаков друг в друге</w:delText>
        </w:r>
      </w:del>
    </w:p>
    <w:p>
      <w:pPr>
        <w:pStyle w:val="heading 4"/>
        <w:rPr>
          <w:del w:id="1441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41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соммикур </w:delText>
        </w:r>
      </w:del>
      <w:del w:id="1441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417" w:date="2019-06-22T23:07:00Z" w:author="Yuriy Lebid"/>
        </w:rPr>
      </w:pPr>
      <w:del w:id="14418" w:date="2019-06-22T23:07:00Z" w:author="Yuriy Lebid">
        <w:r>
          <w:rPr>
            <w:rtl w:val="0"/>
          </w:rPr>
          <w:delText>архитектоника</w:delText>
        </w:r>
      </w:del>
      <w:del w:id="14419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14420" w:date="2019-06-22T23:07:00Z" w:author="Yuriy Lebid">
        <w:r>
          <w:rPr>
            <w:rtl w:val="0"/>
          </w:rPr>
          <w:delText>страйттастов – элементарных форм</w:delText>
        </w:r>
      </w:del>
      <w:del w:id="14421" w:date="2019-06-22T23:07:00Z" w:author="Yuriy Lebid">
        <w:r>
          <w:rPr>
            <w:rtl w:val="0"/>
          </w:rPr>
          <w:delText xml:space="preserve">, </w:delText>
        </w:r>
      </w:del>
      <w:del w:id="14422" w:date="2019-06-22T23:07:00Z" w:author="Yuriy Lebid">
        <w:r>
          <w:rPr>
            <w:rtl w:val="0"/>
          </w:rPr>
          <w:delText xml:space="preserve">из которых состоит структура канкланов </w:delText>
        </w:r>
      </w:del>
      <w:del w:id="14423" w:date="2019-06-22T23:07:00Z" w:author="Yuriy Lebid">
        <w:r>
          <w:rPr>
            <w:rtl w:val="0"/>
          </w:rPr>
          <w:delText>(</w:delText>
        </w:r>
      </w:del>
      <w:del w:id="14424" w:date="2019-06-22T23:07:00Z" w:author="Yuriy Lebid">
        <w:r>
          <w:rPr>
            <w:rtl w:val="0"/>
          </w:rPr>
          <w:delText xml:space="preserve">сети </w:delText>
        </w:r>
      </w:del>
      <w:del w:id="1442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коллипроксов – эфирных поток Аурической Сферы </w:delText>
        </w:r>
      </w:del>
      <w:del w:id="14426" w:date="2019-06-22T23:07:00Z" w:author="Yuriy Lebid">
        <w:r>
          <w:rPr>
            <w:rtl w:val="0"/>
          </w:rPr>
          <w:delText>ГРЭИЙСЛИИСС</w:delText>
        </w:r>
      </w:del>
      <w:del w:id="14427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442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42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сонаризация </w:delText>
        </w:r>
      </w:del>
      <w:del w:id="1443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431" w:date="2019-06-22T23:07:00Z" w:author="Yuriy Lebid"/>
        </w:rPr>
      </w:pPr>
      <w:del w:id="14432" w:date="2019-06-22T23:07:00Z" w:author="Yuriy Lebid">
        <w:r>
          <w:rPr>
            <w:rtl w:val="0"/>
          </w:rPr>
          <w:delText>трансцендентный «перенос проекции» содержимого последней ССС</w:delText>
        </w:r>
      </w:del>
      <w:del w:id="14433" w:date="2019-06-22T23:07:00Z" w:author="Yuriy Lebid">
        <w:r>
          <w:rPr>
            <w:rtl w:val="0"/>
          </w:rPr>
          <w:delText>-</w:delText>
        </w:r>
      </w:del>
      <w:del w:id="14434" w:date="2019-06-22T23:07:00Z" w:author="Yuriy Lebid">
        <w:r>
          <w:rPr>
            <w:rtl w:val="0"/>
          </w:rPr>
          <w:delText xml:space="preserve">версии из Рекордаты в Сентентиту </w:delText>
        </w:r>
      </w:del>
      <w:del w:id="14435" w:date="2019-06-22T23:07:00Z" w:author="Yuriy Lebid">
        <w:r>
          <w:rPr>
            <w:rtl w:val="0"/>
          </w:rPr>
          <w:delText>(</w:delText>
        </w:r>
      </w:del>
      <w:del w:id="14436" w:date="2019-06-22T23:07:00Z" w:author="Yuriy Lebid">
        <w:r>
          <w:rPr>
            <w:rtl w:val="0"/>
          </w:rPr>
          <w:delText>как бы «прогонка» в ЕСИП</w:delText>
        </w:r>
      </w:del>
      <w:del w:id="14437" w:date="2019-06-22T23:07:00Z" w:author="Yuriy Lebid">
        <w:r>
          <w:rPr>
            <w:rtl w:val="0"/>
          </w:rPr>
          <w:delText>-</w:delText>
        </w:r>
      </w:del>
      <w:del w:id="14438" w:date="2019-06-22T23:07:00Z" w:author="Yuriy Lebid">
        <w:r>
          <w:rPr>
            <w:rtl w:val="0"/>
          </w:rPr>
          <w:delText>Сознании в качестве Его Жизне</w:delText>
        </w:r>
      </w:del>
      <w:del w:id="14439" w:date="2019-06-22T23:07:00Z" w:author="Yuriy Lebid">
        <w:r>
          <w:rPr>
            <w:rtl w:val="0"/>
          </w:rPr>
          <w:delText>-</w:delText>
        </w:r>
      </w:del>
      <w:del w:id="14440" w:date="2019-06-22T23:07:00Z" w:author="Yuriy Lebid">
        <w:r>
          <w:rPr>
            <w:rtl w:val="0"/>
          </w:rPr>
          <w:delText>Творчества</w:delText>
        </w:r>
      </w:del>
      <w:del w:id="14441" w:date="2019-06-22T23:07:00Z" w:author="Yuriy Lebid">
        <w:r>
          <w:rPr>
            <w:rtl w:val="0"/>
          </w:rPr>
          <w:delText>).</w:delText>
        </w:r>
      </w:del>
    </w:p>
    <w:p>
      <w:pPr>
        <w:pStyle w:val="Определение"/>
        <w:rPr>
          <w:del w:id="14442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444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</w:delText>
        </w:r>
      </w:del>
      <w:del w:id="1444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4445" w:date="2019-06-22T23:07:00Z" w:author="Yuriy Lebid">
        <w:r>
          <w:rPr>
            <w:rStyle w:val="Hyperlink.1"/>
            <w:rtl w:val="0"/>
          </w:rPr>
          <w:delText xml:space="preserve">сонаризировать – </w:delText>
        </w:r>
      </w:del>
      <w:del w:id="14446" w:date="2019-06-22T23:07:00Z" w:author="Yuriy Lebid">
        <w:r>
          <w:rPr>
            <w:rtl w:val="0"/>
          </w:rPr>
          <w:delText>отражать изменения</w:delText>
        </w:r>
      </w:del>
      <w:del w:id="1444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14448" w:date="2019-06-22T23:07:00Z" w:author="Yuriy Lebid">
        <w:r>
          <w:rPr>
            <w:rtl w:val="0"/>
          </w:rPr>
          <w:delText>в процессе конфектизации ЕСИП</w:delText>
        </w:r>
      </w:del>
      <w:del w:id="14449" w:date="2019-06-22T23:07:00Z" w:author="Yuriy Lebid">
        <w:r>
          <w:rPr>
            <w:rtl w:val="0"/>
          </w:rPr>
          <w:delText>-</w:delText>
        </w:r>
      </w:del>
      <w:del w:id="14450" w:date="2019-06-22T23:07:00Z" w:author="Yuriy Lebid">
        <w:r>
          <w:rPr>
            <w:rtl w:val="0"/>
          </w:rPr>
          <w:delText>Сознания</w:delText>
        </w:r>
      </w:del>
      <w:del w:id="14451" w:date="2019-06-22T23:07:00Z" w:author="Yuriy Lebid">
        <w:r>
          <w:rPr>
            <w:rtl w:val="0"/>
          </w:rPr>
          <w:delText>.</w:delText>
        </w:r>
      </w:del>
      <w:del w:id="14452" w:date="2019-06-22T23:07:00Z" w:author="Yuriy Lebid">
        <w:r>
          <w:rPr>
            <w:rStyle w:val="Hyperlink.1"/>
            <w:rtl w:val="0"/>
          </w:rPr>
          <w:delText xml:space="preserve"> </w:delText>
        </w:r>
      </w:del>
    </w:p>
    <w:p>
      <w:pPr>
        <w:pStyle w:val="Определение"/>
        <w:rPr>
          <w:del w:id="14453" w:date="2019-06-22T23:07:00Z" w:author="Yuriy Lebid"/>
        </w:rPr>
      </w:pPr>
      <w:del w:id="1445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445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4456" w:date="2019-06-22T23:07:00Z" w:author="Yuriy Lebid">
        <w:r>
          <w:rPr>
            <w:rtl w:val="0"/>
          </w:rPr>
          <w:delText xml:space="preserve"> </w:delText>
        </w:r>
      </w:del>
      <w:del w:id="14457" w:date="2019-06-22T23:07:00Z" w:author="Yuriy Lebid">
        <w:r>
          <w:rPr>
            <w:rStyle w:val="Hyperlink.1"/>
            <w:rtl w:val="0"/>
          </w:rPr>
          <w:delText>акт сонаризации</w:delText>
        </w:r>
      </w:del>
      <w:del w:id="14458" w:date="2019-06-22T23:07:00Z" w:author="Yuriy Lebid">
        <w:r>
          <w:rPr>
            <w:rStyle w:val="Hyperlink.1"/>
            <w:rtl w:val="0"/>
          </w:rPr>
          <w:delText>.</w:delText>
        </w:r>
      </w:del>
    </w:p>
    <w:p>
      <w:pPr>
        <w:pStyle w:val="heading 4"/>
        <w:rPr>
          <w:del w:id="14459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1446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спатиумальный </w:delText>
        </w:r>
      </w:del>
      <w:del w:id="1446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446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44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44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spatium</w:delText>
        </w:r>
      </w:del>
      <w:del w:id="144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пространство</w:delText>
        </w:r>
      </w:del>
      <w:del w:id="1446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44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расстояние</w:delText>
        </w:r>
      </w:del>
      <w:del w:id="144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4469" w:date="2019-06-22T23:07:00Z" w:author="Yuriy Lebid"/>
        </w:rPr>
      </w:pPr>
      <w:del w:id="14470" w:date="2019-06-22T23:07:00Z" w:author="Yuriy Lebid">
        <w:r>
          <w:rPr>
            <w:rtl w:val="0"/>
          </w:rPr>
          <w:delText>дистанционный</w:delText>
        </w:r>
      </w:del>
      <w:del w:id="14471" w:date="2019-06-22T23:07:00Z" w:author="Yuriy Lebid">
        <w:r>
          <w:rPr>
            <w:rtl w:val="0"/>
          </w:rPr>
          <w:delText xml:space="preserve">, </w:delText>
        </w:r>
      </w:del>
      <w:del w:id="14472" w:date="2019-06-22T23:07:00Z" w:author="Yuriy Lebid">
        <w:r>
          <w:rPr>
            <w:rtl w:val="0"/>
          </w:rPr>
          <w:delText>латентный</w:delText>
        </w:r>
      </w:del>
      <w:del w:id="14473" w:date="2019-06-22T23:07:00Z" w:author="Yuriy Lebid">
        <w:r>
          <w:rPr>
            <w:rtl w:val="0"/>
          </w:rPr>
          <w:delText xml:space="preserve">, </w:delText>
        </w:r>
      </w:del>
      <w:del w:id="14474" w:date="2019-06-22T23:07:00Z" w:author="Yuriy Lebid">
        <w:r>
          <w:rPr>
            <w:rtl w:val="0"/>
          </w:rPr>
          <w:delText>формально не пребывающий в самом процессе</w:delText>
        </w:r>
      </w:del>
      <w:del w:id="14475" w:date="2019-06-22T23:07:00Z" w:author="Yuriy Lebid">
        <w:r>
          <w:rPr>
            <w:rtl w:val="0"/>
          </w:rPr>
          <w:delText xml:space="preserve">, </w:delText>
        </w:r>
      </w:del>
      <w:del w:id="14476" w:date="2019-06-22T23:07:00Z" w:author="Yuriy Lebid">
        <w:r>
          <w:rPr>
            <w:rtl w:val="0"/>
          </w:rPr>
          <w:delText>Форме или состоянии</w:delText>
        </w:r>
      </w:del>
      <w:del w:id="14477" w:date="2019-06-22T23:07:00Z" w:author="Yuriy Lebid">
        <w:r>
          <w:rPr>
            <w:rtl w:val="0"/>
          </w:rPr>
          <w:delText xml:space="preserve">, </w:delText>
        </w:r>
      </w:del>
      <w:del w:id="14478" w:date="2019-06-22T23:07:00Z" w:author="Yuriy Lebid">
        <w:r>
          <w:rPr>
            <w:rtl w:val="0"/>
          </w:rPr>
          <w:delText>но активно и целенаправленно влияющий на них со стороны</w:delText>
        </w:r>
      </w:del>
      <w:del w:id="14479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4480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448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448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4483" w:date="2019-06-22T23:07:00Z" w:author="Yuriy Lebid">
        <w:r>
          <w:rPr>
            <w:rStyle w:val="Hyperlink.1"/>
            <w:rtl w:val="0"/>
          </w:rPr>
          <w:delText>спатиумальная конфлюенсия</w:delText>
        </w:r>
      </w:del>
      <w:del w:id="14484" w:date="2019-06-22T23:07:00Z" w:author="Yuriy Lebid">
        <w:r>
          <w:rPr>
            <w:rtl w:val="0"/>
          </w:rPr>
          <w:delText xml:space="preserve"> – психоментальное слияние</w:delText>
        </w:r>
      </w:del>
      <w:del w:id="14485" w:date="2019-06-22T23:07:00Z" w:author="Yuriy Lebid">
        <w:r>
          <w:rPr>
            <w:rtl w:val="0"/>
          </w:rPr>
          <w:delText xml:space="preserve">, </w:delText>
        </w:r>
      </w:del>
      <w:del w:id="14486" w:date="2019-06-22T23:07:00Z" w:author="Yuriy Lebid">
        <w:r>
          <w:rPr>
            <w:rtl w:val="0"/>
          </w:rPr>
          <w:delText>всецелостная самоотождествле</w:delText>
        </w:r>
      </w:del>
      <w:del w:id="14487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̈</w:delText>
        </w:r>
      </w:del>
      <w:del w:id="14488" w:date="2019-06-22T23:07:00Z" w:author="Yuriy Lebid">
        <w:r>
          <w:rPr>
            <w:rtl w:val="0"/>
          </w:rPr>
          <w:delText>нность с чем</w:delText>
        </w:r>
      </w:del>
      <w:del w:id="14489" w:date="2019-06-22T23:07:00Z" w:author="Yuriy Lebid">
        <w:r>
          <w:rPr>
            <w:rtl w:val="0"/>
          </w:rPr>
          <w:delText>-</w:delText>
        </w:r>
      </w:del>
      <w:del w:id="14490" w:date="2019-06-22T23:07:00Z" w:author="Yuriy Lebid">
        <w:r>
          <w:rPr>
            <w:rtl w:val="0"/>
          </w:rPr>
          <w:delText>то в состоянии глубокой Медитации</w:delText>
        </w:r>
      </w:del>
      <w:del w:id="14491" w:date="2019-06-22T23:07:00Z" w:author="Yuriy Lebid">
        <w:r>
          <w:rPr>
            <w:rtl w:val="0"/>
          </w:rPr>
          <w:delText xml:space="preserve">, </w:delText>
        </w:r>
      </w:del>
      <w:del w:id="14492" w:date="2019-06-22T23:07:00Z" w:author="Yuriy Lebid">
        <w:r>
          <w:rPr>
            <w:rtl w:val="0"/>
          </w:rPr>
          <w:delText>в то же время предоставляющая Формо</w:delText>
        </w:r>
      </w:del>
      <w:del w:id="14493" w:date="2019-06-22T23:07:00Z" w:author="Yuriy Lebid">
        <w:r>
          <w:rPr>
            <w:rtl w:val="0"/>
          </w:rPr>
          <w:delText>-</w:delText>
        </w:r>
      </w:del>
      <w:del w:id="14494" w:date="2019-06-22T23:07:00Z" w:author="Yuriy Lebid">
        <w:r>
          <w:rPr>
            <w:rtl w:val="0"/>
          </w:rPr>
          <w:delText>Творцам возможность оставаться при этом в роли субъективных Наблюдателей</w:delText>
        </w:r>
      </w:del>
      <w:del w:id="14495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449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49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спленитон </w:delText>
        </w:r>
      </w:del>
      <w:del w:id="1449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499" w:date="2019-06-22T23:07:00Z" w:author="Yuriy Lebid"/>
          <w:rStyle w:val="Нет"/>
          <w:sz w:val="20"/>
          <w:szCs w:val="20"/>
        </w:rPr>
      </w:pPr>
      <w:del w:id="14500" w:date="2019-06-22T23:07:00Z" w:author="Yuriy Lebid">
        <w:r>
          <w:rPr>
            <w:rtl w:val="0"/>
          </w:rPr>
          <w:delText>плазменный квантом</w:delText>
        </w:r>
      </w:del>
      <w:del w:id="14501" w:date="2019-06-22T23:07:00Z" w:author="Yuriy Lebid">
        <w:r>
          <w:rPr>
            <w:rtl w:val="0"/>
          </w:rPr>
          <w:delText xml:space="preserve">, </w:delText>
        </w:r>
      </w:del>
      <w:del w:id="14502" w:date="2019-06-22T23:07:00Z" w:author="Yuriy Lebid">
        <w:r>
          <w:rPr>
            <w:rtl w:val="0"/>
          </w:rPr>
          <w:delText>запрограммированный на отдельную операцию в общем процессе</w:delText>
        </w:r>
      </w:del>
    </w:p>
    <w:p>
      <w:pPr>
        <w:pStyle w:val="heading 4"/>
        <w:rPr>
          <w:del w:id="14503" w:date="2019-06-22T23:07:00Z" w:author="Yuriy Lebid"/>
          <w:rStyle w:val="Нет"/>
          <w:color w:val="000000"/>
          <w:u w:color="000000"/>
        </w:rPr>
      </w:pPr>
      <w:del w:id="1450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спорадический </w:delText>
        </w:r>
      </w:del>
      <w:del w:id="145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506" w:date="2019-06-22T23:07:00Z" w:author="Yuriy Lebid"/>
        </w:rPr>
      </w:pPr>
      <w:del w:id="14507" w:date="2019-06-22T23:07:00Z" w:author="Yuriy Lebid">
        <w:r>
          <w:rPr>
            <w:rtl w:val="0"/>
          </w:rPr>
          <w:delText>чужой</w:delText>
        </w:r>
      </w:del>
      <w:del w:id="14508" w:date="2019-06-22T23:07:00Z" w:author="Yuriy Lebid">
        <w:r>
          <w:rPr>
            <w:rtl w:val="0"/>
          </w:rPr>
          <w:delText xml:space="preserve">, </w:delText>
        </w:r>
      </w:del>
      <w:del w:id="14509" w:date="2019-06-22T23:07:00Z" w:author="Yuriy Lebid">
        <w:r>
          <w:rPr>
            <w:rtl w:val="0"/>
          </w:rPr>
          <w:delText xml:space="preserve">не относящийся к Фокусной Динамике </w:delText>
        </w:r>
      </w:del>
      <w:del w:id="14510" w:date="2019-06-22T23:07:00Z" w:author="Yuriy Lebid">
        <w:r>
          <w:rPr>
            <w:rtl w:val="0"/>
          </w:rPr>
          <w:delText>(</w:delText>
        </w:r>
      </w:del>
      <w:del w:id="14511" w:date="2019-06-22T23:07:00Z" w:author="Yuriy Lebid">
        <w:r>
          <w:rPr>
            <w:rtl w:val="0"/>
          </w:rPr>
          <w:delText>ФД</w:delText>
        </w:r>
      </w:del>
      <w:del w:id="14512" w:date="2019-06-22T23:07:00Z" w:author="Yuriy Lebid">
        <w:r>
          <w:rPr>
            <w:rtl w:val="0"/>
          </w:rPr>
          <w:delText xml:space="preserve">) </w:delText>
        </w:r>
      </w:del>
      <w:del w:id="14513" w:date="2019-06-22T23:07:00Z" w:author="Yuriy Lebid">
        <w:r>
          <w:rPr>
            <w:rtl w:val="0"/>
          </w:rPr>
          <w:delText>индивида</w:delText>
        </w:r>
      </w:del>
      <w:del w:id="14514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4515" w:date="2019-06-22T23:07:00Z" w:author="Yuriy Lebid"/>
        </w:rPr>
      </w:pPr>
      <w:del w:id="1451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4517" w:date="2019-06-22T23:07:00Z" w:author="Yuriy Lebid">
        <w:r>
          <w:rPr>
            <w:rtl w:val="0"/>
          </w:rPr>
          <w:delText xml:space="preserve">: </w:delText>
        </w:r>
      </w:del>
      <w:del w:id="14518" w:date="2019-06-22T23:07:00Z" w:author="Yuriy Lebid">
        <w:r>
          <w:rPr>
            <w:rStyle w:val="Hyperlink.1"/>
            <w:rtl w:val="0"/>
          </w:rPr>
          <w:delText>спорадический Мир</w:delText>
        </w:r>
      </w:del>
      <w:del w:id="1451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–</w:delText>
        </w:r>
      </w:del>
      <w:del w:id="14520" w:date="2019-06-22T23:07:00Z" w:author="Yuriy Lebid">
        <w:r>
          <w:rPr>
            <w:rtl w:val="0"/>
          </w:rPr>
          <w:delText xml:space="preserve"> чужой персоналистический Мир</w:delText>
        </w:r>
      </w:del>
      <w:del w:id="14521" w:date="2019-06-22T23:07:00Z" w:author="Yuriy Lebid">
        <w:r>
          <w:rPr>
            <w:rtl w:val="0"/>
          </w:rPr>
          <w:delText xml:space="preserve">, </w:delText>
        </w:r>
      </w:del>
      <w:del w:id="14522" w:date="2019-06-22T23:07:00Z" w:author="Yuriy Lebid">
        <w:r>
          <w:rPr>
            <w:rtl w:val="0"/>
          </w:rPr>
          <w:delText>проявляющийся в ФД «личности» от случая к случаю</w:delText>
        </w:r>
      </w:del>
      <w:del w:id="14523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452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52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Средоточие Сектора </w:delText>
        </w:r>
      </w:del>
      <w:del w:id="1452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- </w:delText>
        </w:r>
      </w:del>
    </w:p>
    <w:p>
      <w:pPr>
        <w:pStyle w:val="Определение"/>
        <w:rPr>
          <w:del w:id="14527" w:date="2019-06-22T23:07:00Z" w:author="Yuriy Lebid"/>
        </w:rPr>
      </w:pPr>
      <w:del w:id="14528" w:date="2019-06-22T23:07:00Z" w:author="Yuriy Lebid">
        <w:r>
          <w:rPr>
            <w:rtl w:val="0"/>
          </w:rPr>
          <w:delText xml:space="preserve">является универсальным производным </w:delText>
        </w:r>
      </w:del>
      <w:del w:id="14529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Универсального Плазменно</w:delText>
        </w:r>
      </w:del>
      <w:del w:id="14530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>-</w:delText>
        </w:r>
      </w:del>
      <w:del w:id="14531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Дифференциационного Излучения</w:delText>
        </w:r>
      </w:del>
      <w:del w:id="14532" w:date="2019-06-22T23:07:00Z" w:author="Yuriy Lebid">
        <w:r>
          <w:rPr>
            <w:rStyle w:val="Нет"/>
            <w:rFonts w:ascii="Times" w:hAnsi="Times"/>
            <w:b w:val="1"/>
            <w:bCs w:val="1"/>
            <w:rtl w:val="0"/>
            <w:lang w:val="ru-RU"/>
          </w:rPr>
          <w:delText xml:space="preserve"> (</w:delText>
        </w:r>
      </w:del>
      <w:del w:id="14533" w:date="2019-06-22T23:07:00Z" w:author="Yuriy Lebid">
        <w:r>
          <w:rPr>
            <w:rtl w:val="0"/>
          </w:rPr>
          <w:delText>УПДИ</w:delText>
        </w:r>
      </w:del>
      <w:del w:id="14534" w:date="2019-06-22T23:07:00Z" w:author="Yuriy Lebid">
        <w:r>
          <w:rPr>
            <w:rtl w:val="0"/>
          </w:rPr>
          <w:delText xml:space="preserve">) </w:delText>
        </w:r>
      </w:del>
      <w:del w:id="14535" w:date="2019-06-22T23:07:00Z" w:author="Yuriy Lebid">
        <w:r>
          <w:rPr>
            <w:rtl w:val="0"/>
          </w:rPr>
          <w:delText>и выполняет во всех энергоинформационных взаимосвязях фокусирующе</w:delText>
        </w:r>
      </w:del>
      <w:del w:id="14536" w:date="2019-06-22T23:07:00Z" w:author="Yuriy Lebid">
        <w:r>
          <w:rPr>
            <w:rtl w:val="0"/>
          </w:rPr>
          <w:delText>-</w:delText>
        </w:r>
      </w:del>
      <w:del w:id="14537" w:date="2019-06-22T23:07:00Z" w:author="Yuriy Lebid">
        <w:r>
          <w:rPr>
            <w:rtl w:val="0"/>
          </w:rPr>
          <w:delText>диверсификационные функции</w:delText>
        </w:r>
      </w:del>
      <w:del w:id="14538" w:date="2019-06-22T23:07:00Z" w:author="Yuriy Lebid">
        <w:r>
          <w:rPr>
            <w:rtl w:val="0"/>
          </w:rPr>
          <w:delText xml:space="preserve">; </w:delText>
        </w:r>
      </w:del>
      <w:del w:id="14539" w:date="2019-06-22T23:07:00Z" w:author="Yuriy Lebid">
        <w:r>
          <w:rPr>
            <w:rtl w:val="0"/>
          </w:rPr>
          <w:delText xml:space="preserve">обеспечивает свойства и особенности всех «локально фокусируемых» сред эксгиберации Форм Самосознаний </w:delText>
        </w:r>
      </w:del>
      <w:del w:id="14540" w:date="2019-06-22T23:07:00Z" w:author="Yuriy Lebid">
        <w:r>
          <w:rPr>
            <w:rtl w:val="0"/>
          </w:rPr>
          <w:delText>(</w:delText>
        </w:r>
      </w:del>
      <w:del w:id="14541" w:date="2019-06-22T23:07:00Z" w:author="Yuriy Lebid">
        <w:r>
          <w:rPr>
            <w:rtl w:val="0"/>
          </w:rPr>
          <w:delText>ФС</w:delText>
        </w:r>
      </w:del>
      <w:del w:id="14542" w:date="2019-06-22T23:07:00Z" w:author="Yuriy Lebid">
        <w:r>
          <w:rPr>
            <w:rtl w:val="0"/>
          </w:rPr>
          <w:delText xml:space="preserve">) </w:delText>
        </w:r>
      </w:del>
      <w:del w:id="14543" w:date="2019-06-22T23:07:00Z" w:author="Yuriy Lebid">
        <w:r>
          <w:rPr>
            <w:rtl w:val="0"/>
          </w:rPr>
          <w:delText xml:space="preserve">и Коллективных Космических Разумов </w:delText>
        </w:r>
      </w:del>
      <w:del w:id="14544" w:date="2019-06-22T23:07:00Z" w:author="Yuriy Lebid">
        <w:r>
          <w:rPr>
            <w:rtl w:val="0"/>
          </w:rPr>
          <w:delText>(</w:delText>
        </w:r>
      </w:del>
      <w:del w:id="14545" w:date="2019-06-22T23:07:00Z" w:author="Yuriy Lebid">
        <w:r>
          <w:rPr>
            <w:rtl w:val="0"/>
          </w:rPr>
          <w:delText>ККР</w:delText>
        </w:r>
      </w:del>
      <w:del w:id="14546" w:date="2019-06-22T23:07:00Z" w:author="Yuriy Lebid">
        <w:r>
          <w:rPr>
            <w:rtl w:val="0"/>
          </w:rPr>
          <w:delText>).</w:delText>
        </w:r>
      </w:del>
    </w:p>
    <w:p>
      <w:pPr>
        <w:pStyle w:val="Определение"/>
        <w:rPr>
          <w:del w:id="14547" w:date="2019-06-22T23:07:00Z" w:author="Yuriy Lebid"/>
        </w:rPr>
      </w:pPr>
      <w:del w:id="1454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454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455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455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): </w:delText>
        </w:r>
      </w:del>
      <w:del w:id="1455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СССВ</w:delText>
        </w:r>
      </w:del>
      <w:del w:id="1455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-</w:delText>
        </w:r>
      </w:del>
      <w:del w:id="1455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УУИЙ</w:delText>
        </w:r>
      </w:del>
      <w:del w:id="1455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-</w:delText>
        </w:r>
      </w:del>
      <w:del w:id="1455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СССВ</w:delText>
        </w:r>
      </w:del>
      <w:del w:id="1455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.</w:delText>
        </w:r>
      </w:del>
      <w:del w:id="14558" w:date="2019-06-22T23:07:00Z" w:author="Yuriy Lebid">
        <w:r>
          <w:rPr>
            <w:rtl w:val="0"/>
          </w:rPr>
          <w:delText xml:space="preserve"> </w:delText>
        </w:r>
      </w:del>
    </w:p>
    <w:p>
      <w:pPr>
        <w:pStyle w:val="heading 4"/>
        <w:rPr>
          <w:del w:id="1455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56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ССЛААИИНГС</w:delText>
        </w:r>
      </w:del>
      <w:del w:id="1456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456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Модули </w:delText>
        </w:r>
      </w:del>
      <w:del w:id="145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564" w:date="2019-06-22T23:07:00Z" w:author="Yuriy Lebid"/>
        </w:rPr>
      </w:pPr>
      <w:del w:id="14565" w:date="2019-06-22T23:07:00Z" w:author="Yuriy Lebid">
        <w:r>
          <w:rPr>
            <w:rtl w:val="0"/>
          </w:rPr>
          <w:delText>универсальные Стерео</w:delText>
        </w:r>
      </w:del>
      <w:del w:id="14566" w:date="2019-06-22T23:07:00Z" w:author="Yuriy Lebid">
        <w:r>
          <w:rPr>
            <w:rtl w:val="0"/>
          </w:rPr>
          <w:delText>-</w:delText>
        </w:r>
      </w:del>
      <w:del w:id="14567" w:date="2019-06-22T23:07:00Z" w:author="Yuriy Lebid">
        <w:r>
          <w:rPr>
            <w:rtl w:val="0"/>
          </w:rPr>
          <w:delText>Типы</w:delText>
        </w:r>
      </w:del>
      <w:del w:id="14568" w:date="2019-06-22T23:07:00Z" w:author="Yuriy Lebid">
        <w:r>
          <w:rPr>
            <w:rtl w:val="0"/>
          </w:rPr>
          <w:delText xml:space="preserve">, </w:delText>
        </w:r>
      </w:del>
      <w:del w:id="14569" w:date="2019-06-22T23:07:00Z" w:author="Yuriy Lebid">
        <w:r>
          <w:rPr>
            <w:rtl w:val="0"/>
          </w:rPr>
          <w:delText>предусмотренные в «сценариях» различных Реальностей для высокодуховных планетарных Миссий</w:delText>
        </w:r>
      </w:del>
    </w:p>
    <w:p>
      <w:pPr>
        <w:pStyle w:val="heading 4"/>
        <w:rPr>
          <w:del w:id="1457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57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ССЛОО</w:delText>
        </w:r>
      </w:del>
      <w:del w:id="1457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457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СС</w:delText>
        </w:r>
      </w:del>
      <w:del w:id="1457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457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СНАА</w:delText>
        </w:r>
      </w:del>
      <w:del w:id="1457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457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Творцы </w:delText>
        </w:r>
      </w:del>
      <w:del w:id="1457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579" w:date="2019-06-22T23:07:00Z" w:author="Yuriy Lebid"/>
        </w:rPr>
      </w:pPr>
      <w:del w:id="14580" w:date="2019-06-22T23:07:00Z" w:author="Yuriy Lebid">
        <w:r>
          <w:rPr>
            <w:rtl w:val="0"/>
          </w:rPr>
          <w:delText xml:space="preserve">Творцы Средних Планов Космического Творения </w:delText>
        </w:r>
      </w:del>
      <w:del w:id="14581" w:date="2019-06-22T23:07:00Z" w:author="Yuriy Lebid">
        <w:r>
          <w:rPr>
            <w:rtl w:val="0"/>
          </w:rPr>
          <w:delText>(</w:delText>
        </w:r>
      </w:del>
      <w:del w:id="14582" w:date="2019-06-22T23:07:00Z" w:author="Yuriy Lebid">
        <w:r>
          <w:rPr>
            <w:rtl w:val="0"/>
          </w:rPr>
          <w:delText>«Вторичной» Энерго</w:delText>
        </w:r>
      </w:del>
      <w:del w:id="14583" w:date="2019-06-22T23:07:00Z" w:author="Yuriy Lebid">
        <w:r>
          <w:rPr>
            <w:rtl w:val="0"/>
          </w:rPr>
          <w:delText xml:space="preserve">- </w:delText>
        </w:r>
      </w:del>
      <w:del w:id="14584" w:date="2019-06-22T23:07:00Z" w:author="Yuriy Lebid">
        <w:r>
          <w:rPr>
            <w:rtl w:val="0"/>
          </w:rPr>
          <w:delText>Плазмы</w:delText>
        </w:r>
      </w:del>
      <w:del w:id="14585" w:date="2019-06-22T23:07:00Z" w:author="Yuriy Lebid">
        <w:r>
          <w:rPr>
            <w:rtl w:val="0"/>
          </w:rPr>
          <w:delText xml:space="preserve">), </w:delText>
        </w:r>
      </w:del>
      <w:del w:id="14586" w:date="2019-06-22T23:07:00Z" w:author="Yuriy Lebid">
        <w:r>
          <w:rPr>
            <w:rtl w:val="0"/>
          </w:rPr>
          <w:delText>Галактические Творцы</w:delText>
        </w:r>
      </w:del>
    </w:p>
    <w:p>
      <w:pPr>
        <w:pStyle w:val="heading 4"/>
        <w:rPr>
          <w:del w:id="1458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58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ССЛУУЛЛУСС</w:delText>
        </w:r>
      </w:del>
      <w:del w:id="1458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459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параметр </w:delText>
        </w:r>
      </w:del>
      <w:del w:id="1459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592" w:date="2019-06-22T23:07:00Z" w:author="Yuriy Lebid"/>
        </w:rPr>
      </w:pPr>
      <w:del w:id="14593" w:date="2019-06-22T23:07:00Z" w:author="Yuriy Lebid">
        <w:r>
          <w:rPr>
            <w:rtl w:val="0"/>
          </w:rPr>
          <w:delText xml:space="preserve">отражает состояние плюресцентности </w:delText>
        </w:r>
      </w:del>
      <w:del w:id="14594" w:date="2019-06-22T23:07:00Z" w:author="Yuriy Lebid">
        <w:r>
          <w:rPr>
            <w:rtl w:val="0"/>
          </w:rPr>
          <w:delText>(</w:delText>
        </w:r>
      </w:del>
      <w:del w:id="14595" w:date="2019-06-22T23:07:00Z" w:author="Yuriy Lebid">
        <w:r>
          <w:rPr>
            <w:rtl w:val="0"/>
          </w:rPr>
          <w:delText>многомерной «рассло</w:delText>
        </w:r>
      </w:del>
      <w:del w:id="14596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4597" w:date="2019-06-22T23:07:00Z" w:author="Yuriy Lebid">
        <w:r>
          <w:rPr>
            <w:rtl w:val="0"/>
          </w:rPr>
          <w:delText>нности»</w:delText>
        </w:r>
      </w:del>
      <w:del w:id="14598" w:date="2019-06-22T23:07:00Z" w:author="Yuriy Lebid">
        <w:r>
          <w:rPr>
            <w:rtl w:val="0"/>
          </w:rPr>
          <w:delText xml:space="preserve">, </w:delText>
        </w:r>
      </w:del>
      <w:del w:id="14599" w:date="2019-06-22T23:07:00Z" w:author="Yuriy Lebid">
        <w:r>
          <w:rPr>
            <w:rtl w:val="0"/>
          </w:rPr>
          <w:delText>«рассеянности»</w:delText>
        </w:r>
      </w:del>
      <w:del w:id="14600" w:date="2019-06-22T23:07:00Z" w:author="Yuriy Lebid">
        <w:r>
          <w:rPr>
            <w:rtl w:val="0"/>
          </w:rPr>
          <w:delText xml:space="preserve">, </w:delText>
        </w:r>
      </w:del>
      <w:del w:id="14601" w:date="2019-06-22T23:07:00Z" w:author="Yuriy Lebid">
        <w:r>
          <w:rPr>
            <w:rtl w:val="0"/>
          </w:rPr>
          <w:delText>«рассеч</w:delText>
        </w:r>
      </w:del>
      <w:del w:id="14602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4603" w:date="2019-06-22T23:07:00Z" w:author="Yuriy Lebid">
        <w:r>
          <w:rPr>
            <w:rtl w:val="0"/>
          </w:rPr>
          <w:delText>нности»</w:delText>
        </w:r>
      </w:del>
      <w:del w:id="14604" w:date="2019-06-22T23:07:00Z" w:author="Yuriy Lebid">
        <w:r>
          <w:rPr>
            <w:rtl w:val="0"/>
          </w:rPr>
          <w:delText xml:space="preserve">) </w:delText>
        </w:r>
      </w:del>
      <w:del w:id="14605" w:date="2019-06-22T23:07:00Z" w:author="Yuriy Lebid">
        <w:r>
          <w:rPr>
            <w:rtl w:val="0"/>
          </w:rPr>
          <w:delText xml:space="preserve">нашей Фокусной Динамики </w:delText>
        </w:r>
      </w:del>
      <w:del w:id="14606" w:date="2019-06-22T23:07:00Z" w:author="Yuriy Lebid">
        <w:r>
          <w:rPr>
            <w:rtl w:val="0"/>
          </w:rPr>
          <w:delText>(</w:delText>
        </w:r>
      </w:del>
      <w:del w:id="14607" w:date="2019-06-22T23:07:00Z" w:author="Yuriy Lebid">
        <w:r>
          <w:rPr>
            <w:rtl w:val="0"/>
          </w:rPr>
          <w:delText>ФД</w:delText>
        </w:r>
      </w:del>
      <w:del w:id="14608" w:date="2019-06-22T23:07:00Z" w:author="Yuriy Lebid">
        <w:r>
          <w:rPr>
            <w:rtl w:val="0"/>
          </w:rPr>
          <w:delText xml:space="preserve">), </w:delText>
        </w:r>
      </w:del>
      <w:del w:id="14609" w:date="2019-06-22T23:07:00Z" w:author="Yuriy Lebid">
        <w:r>
          <w:rPr>
            <w:rtl w:val="0"/>
          </w:rPr>
          <w:delText xml:space="preserve">которая осуществляется в ней за каждую секунду реализации процесса мультиплексорной конвекситации </w:delText>
        </w:r>
      </w:del>
      <w:del w:id="14610" w:date="2019-06-22T23:07:00Z" w:author="Yuriy Lebid">
        <w:r>
          <w:rPr>
            <w:rtl w:val="0"/>
          </w:rPr>
          <w:delText>(</w:delText>
        </w:r>
      </w:del>
      <w:del w:id="14611" w:date="2019-06-22T23:07:00Z" w:author="Yuriy Lebid">
        <w:r>
          <w:rPr>
            <w:rtl w:val="0"/>
          </w:rPr>
          <w:delText>мультиполяризационной дифференциации ФД</w:delText>
        </w:r>
      </w:del>
      <w:del w:id="14612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4613" w:date="2019-06-22T23:07:00Z" w:author="Yuriy Lebid"/>
          <w:rStyle w:val="Нет"/>
          <w:color w:val="000000"/>
          <w:u w:color="000000"/>
        </w:rPr>
      </w:pPr>
      <w:del w:id="1461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СС</w:delText>
        </w:r>
      </w:del>
      <w:del w:id="1461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461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М</w:delText>
        </w:r>
      </w:del>
      <w:del w:id="1461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461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Циклы </w:delText>
        </w:r>
      </w:del>
      <w:del w:id="1461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620" w:date="2019-06-22T23:07:00Z" w:author="Yuriy Lebid"/>
        </w:rPr>
      </w:pPr>
      <w:del w:id="14621" w:date="2019-06-22T23:07:00Z" w:author="Yuriy Lebid">
        <w:r>
          <w:rPr>
            <w:rtl w:val="0"/>
          </w:rPr>
          <w:delText xml:space="preserve">малые </w:delText>
        </w:r>
      </w:del>
      <w:del w:id="14622" w:date="2019-06-22T23:07:00Z" w:author="Yuriy Lebid">
        <w:r>
          <w:rPr>
            <w:rtl w:val="0"/>
          </w:rPr>
          <w:delText>(12-</w:delText>
        </w:r>
      </w:del>
      <w:del w:id="14623" w:date="2019-06-22T23:07:00Z" w:author="Yuriy Lebid">
        <w:r>
          <w:rPr>
            <w:rtl w:val="0"/>
          </w:rPr>
          <w:delText>летние</w:delText>
        </w:r>
      </w:del>
      <w:del w:id="14624" w:date="2019-06-22T23:07:00Z" w:author="Yuriy Lebid">
        <w:r>
          <w:rPr>
            <w:rtl w:val="0"/>
          </w:rPr>
          <w:delText xml:space="preserve">) </w:delText>
        </w:r>
      </w:del>
      <w:del w:id="14625" w:date="2019-06-22T23:07:00Z" w:author="Yuriy Lebid">
        <w:r>
          <w:rPr>
            <w:rtl w:val="0"/>
          </w:rPr>
          <w:delText>планетарные Циклы преобладания в Коллективном Разуме Творческой Активности Сущностей</w:delText>
        </w:r>
      </w:del>
      <w:del w:id="14626" w:date="2019-06-22T23:07:00Z" w:author="Yuriy Lebid">
        <w:r>
          <w:rPr>
            <w:rtl w:val="0"/>
          </w:rPr>
          <w:delText xml:space="preserve">, </w:delText>
        </w:r>
      </w:del>
      <w:del w:id="14627" w:date="2019-06-22T23:07:00Z" w:author="Yuriy Lebid">
        <w:r>
          <w:rPr>
            <w:rtl w:val="0"/>
          </w:rPr>
          <w:delText>являющихся СЛУИ</w:delText>
        </w:r>
      </w:del>
      <w:del w:id="14628" w:date="2019-06-22T23:07:00Z" w:author="Yuriy Lebid">
        <w:r>
          <w:rPr>
            <w:rtl w:val="0"/>
          </w:rPr>
          <w:delText>-</w:delText>
        </w:r>
      </w:del>
      <w:del w:id="14629" w:date="2019-06-22T23:07:00Z" w:author="Yuriy Lebid">
        <w:r>
          <w:rPr>
            <w:rtl w:val="0"/>
          </w:rPr>
          <w:delText>СЛУУ того или иного ИИССИИДИ</w:delText>
        </w:r>
      </w:del>
      <w:del w:id="14630" w:date="2019-06-22T23:07:00Z" w:author="Yuriy Lebid">
        <w:r>
          <w:rPr>
            <w:rtl w:val="0"/>
          </w:rPr>
          <w:delText>-</w:delText>
        </w:r>
      </w:del>
      <w:del w:id="14631" w:date="2019-06-22T23:07:00Z" w:author="Yuriy Lebid">
        <w:r>
          <w:rPr>
            <w:rtl w:val="0"/>
          </w:rPr>
          <w:delText>Центра</w:delText>
        </w:r>
      </w:del>
    </w:p>
    <w:p>
      <w:pPr>
        <w:pStyle w:val="heading 4"/>
        <w:rPr>
          <w:del w:id="1463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63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сснооллд</w:delText>
        </w:r>
      </w:del>
      <w:del w:id="1463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463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скррооллм </w:delText>
        </w:r>
      </w:del>
      <w:del w:id="1463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637" w:date="2019-06-22T23:07:00Z" w:author="Yuriy Lebid"/>
        </w:rPr>
      </w:pPr>
      <w:del w:id="14638" w:date="2019-06-22T23:07:00Z" w:author="Yuriy Lebid">
        <w:r>
          <w:rPr>
            <w:rtl w:val="0"/>
          </w:rPr>
          <w:delText>подробная Зв</w:delText>
        </w:r>
      </w:del>
      <w:del w:id="14639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4640" w:date="2019-06-22T23:07:00Z" w:author="Yuriy Lebid">
        <w:r>
          <w:rPr>
            <w:rtl w:val="0"/>
          </w:rPr>
          <w:delText>здная Карта у плеядианцев</w:delText>
        </w:r>
      </w:del>
    </w:p>
    <w:p>
      <w:pPr>
        <w:pStyle w:val="heading 4"/>
        <w:rPr>
          <w:del w:id="1464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64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ССНУУЙЛЛ</w:delText>
        </w:r>
      </w:del>
      <w:del w:id="1464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464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Формы </w:delText>
        </w:r>
      </w:del>
      <w:del w:id="146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- </w:delText>
        </w:r>
      </w:del>
    </w:p>
    <w:p>
      <w:pPr>
        <w:pStyle w:val="Определение"/>
        <w:rPr>
          <w:del w:id="14646" w:date="2019-06-22T23:07:00Z" w:author="Yuriy Lebid"/>
        </w:rPr>
      </w:pPr>
      <w:del w:id="14647" w:date="2019-06-22T23:07:00Z" w:author="Yuriy Lebid">
        <w:r>
          <w:rPr>
            <w:rtl w:val="0"/>
          </w:rPr>
          <w:delText>межвселенские амплификационные аналоги ЙЙЮЛЛУЙГ</w:delText>
        </w:r>
      </w:del>
      <w:del w:id="14648" w:date="2019-06-22T23:07:00Z" w:author="Yuriy Lebid">
        <w:r>
          <w:rPr>
            <w:rtl w:val="0"/>
          </w:rPr>
          <w:delText>-</w:delText>
        </w:r>
      </w:del>
      <w:del w:id="14649" w:date="2019-06-22T23:07:00Z" w:author="Yuriy Lebid">
        <w:r>
          <w:rPr>
            <w:rtl w:val="0"/>
          </w:rPr>
          <w:delText>Форм</w:delText>
        </w:r>
      </w:del>
      <w:del w:id="14650" w:date="2019-06-22T23:07:00Z" w:author="Yuriy Lebid">
        <w:r>
          <w:rPr>
            <w:rtl w:val="0"/>
          </w:rPr>
          <w:delText xml:space="preserve">, </w:delText>
        </w:r>
      </w:del>
      <w:del w:id="14651" w:date="2019-06-22T23:07:00Z" w:author="Yuriy Lebid">
        <w:r>
          <w:rPr>
            <w:rtl w:val="0"/>
          </w:rPr>
          <w:delText xml:space="preserve">структурирующие Фокусную Динамику </w:delText>
        </w:r>
      </w:del>
      <w:del w:id="14652" w:date="2019-06-22T23:07:00Z" w:author="Yuriy Lebid">
        <w:r>
          <w:rPr>
            <w:rtl w:val="0"/>
          </w:rPr>
          <w:delText>(</w:delText>
        </w:r>
      </w:del>
      <w:del w:id="14653" w:date="2019-06-22T23:07:00Z" w:author="Yuriy Lebid">
        <w:r>
          <w:rPr>
            <w:rtl w:val="0"/>
          </w:rPr>
          <w:delText>ФД</w:delText>
        </w:r>
      </w:del>
      <w:del w:id="14654" w:date="2019-06-22T23:07:00Z" w:author="Yuriy Lebid">
        <w:r>
          <w:rPr>
            <w:rtl w:val="0"/>
          </w:rPr>
          <w:delText xml:space="preserve">) </w:delText>
        </w:r>
      </w:del>
      <w:del w:id="14655" w:date="2019-06-22T23:07:00Z" w:author="Yuriy Lebid">
        <w:r>
          <w:rPr>
            <w:rtl w:val="0"/>
          </w:rPr>
          <w:delText>Формо</w:delText>
        </w:r>
      </w:del>
      <w:del w:id="14656" w:date="2019-06-22T23:07:00Z" w:author="Yuriy Lebid">
        <w:r>
          <w:rPr>
            <w:rtl w:val="0"/>
          </w:rPr>
          <w:delText>-</w:delText>
        </w:r>
      </w:del>
      <w:del w:id="14657" w:date="2019-06-22T23:07:00Z" w:author="Yuriy Lebid">
        <w:r>
          <w:rPr>
            <w:rtl w:val="0"/>
          </w:rPr>
          <w:delText>Творцов всех фокусных Интерпретаций ДДИИУЙЙИ</w:delText>
        </w:r>
      </w:del>
      <w:del w:id="14658" w:date="2019-06-22T23:07:00Z" w:author="Yuriy Lebid">
        <w:r>
          <w:rPr>
            <w:rtl w:val="0"/>
          </w:rPr>
          <w:delText>-</w:delText>
        </w:r>
      </w:del>
      <w:del w:id="14659" w:date="2019-06-22T23:07:00Z" w:author="Yuriy Lebid">
        <w:r>
          <w:rPr>
            <w:rtl w:val="0"/>
          </w:rPr>
          <w:delText xml:space="preserve">Сущностей </w:delText>
        </w:r>
      </w:del>
      <w:del w:id="14660" w:date="2019-06-22T23:07:00Z" w:author="Yuriy Lebid">
        <w:r>
          <w:rPr>
            <w:rtl w:val="0"/>
          </w:rPr>
          <w:delText>(</w:delText>
        </w:r>
      </w:del>
      <w:del w:id="14661" w:date="2019-06-22T23:07:00Z" w:author="Yuriy Lebid">
        <w:r>
          <w:rPr>
            <w:rtl w:val="0"/>
          </w:rPr>
          <w:delText xml:space="preserve">Диапазоны Плазменных Сил — до </w:delText>
        </w:r>
      </w:del>
      <w:del w:id="14662" w:date="2019-06-22T23:07:00Z" w:author="Yuriy Lebid">
        <w:r>
          <w:rPr>
            <w:rtl w:val="0"/>
          </w:rPr>
          <w:delText xml:space="preserve">36,0-38,0 </w:delText>
        </w:r>
      </w:del>
      <w:del w:id="14663" w:date="2019-06-22T23:07:00Z" w:author="Yuriy Lebid">
        <w:r>
          <w:rPr>
            <w:rtl w:val="0"/>
          </w:rPr>
          <w:delText>мерности</w:delText>
        </w:r>
      </w:del>
      <w:del w:id="14664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4665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466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ССС </w:delText>
        </w:r>
      </w:del>
      <w:del w:id="146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- </w:delText>
        </w:r>
      </w:del>
      <w:del w:id="146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Звуковой Космический Код</w:delText>
        </w:r>
      </w:del>
      <w:del w:id="1466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14670" w:date="2019-06-22T23:07:00Z" w:author="Yuriy Lebid"/>
        </w:rPr>
      </w:pPr>
      <w:del w:id="14671" w:date="2019-06-22T23:07:00Z" w:author="Yuriy Lebid">
        <w:r>
          <w:rPr>
            <w:rtl w:val="0"/>
          </w:rPr>
          <w:delText>Сущность</w:delText>
        </w:r>
      </w:del>
      <w:del w:id="1467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14673" w:date="2019-06-22T23:07:00Z" w:author="Yuriy Lebid">
        <w:r>
          <w:rPr>
            <w:rtl w:val="0"/>
          </w:rPr>
          <w:delText>Информации</w:delText>
        </w:r>
      </w:del>
      <w:del w:id="14674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4675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467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</w:delText>
        </w:r>
      </w:del>
      <w:del w:id="1467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4678" w:date="2019-06-22T23:07:00Z" w:author="Yuriy Lebid">
        <w:r>
          <w:rPr>
            <w:rStyle w:val="Hyperlink.1"/>
            <w:rtl w:val="0"/>
          </w:rPr>
          <w:delText>ССС</w:delText>
        </w:r>
      </w:del>
      <w:del w:id="14679" w:date="2019-06-22T23:07:00Z" w:author="Yuriy Lebid">
        <w:r>
          <w:rPr>
            <w:rStyle w:val="Hyperlink.1"/>
            <w:rtl w:val="0"/>
          </w:rPr>
          <w:delText>-</w:delText>
        </w:r>
      </w:del>
      <w:del w:id="14680" w:date="2019-06-22T23:07:00Z" w:author="Yuriy Lebid">
        <w:r>
          <w:rPr>
            <w:rStyle w:val="Hyperlink.1"/>
            <w:rtl w:val="0"/>
          </w:rPr>
          <w:delText>Сущность</w:delText>
        </w:r>
      </w:del>
      <w:del w:id="14681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4682" w:date="2019-06-22T23:07:00Z" w:author="Yuriy Lebid"/>
          <w:rStyle w:val="Нет"/>
          <w:rFonts w:ascii="Arial" w:cs="Arial" w:hAnsi="Arial" w:eastAsia="Arial"/>
          <w:b w:val="0"/>
          <w:bCs w:val="0"/>
          <w:color w:val="000000"/>
          <w:u w:color="000000"/>
        </w:rPr>
      </w:pPr>
      <w:del w:id="1468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ССС</w:delText>
        </w:r>
      </w:del>
      <w:del w:id="1468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468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Сущность </w:delText>
        </w:r>
      </w:del>
      <w:del w:id="1468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- </w:delText>
        </w:r>
      </w:del>
    </w:p>
    <w:p>
      <w:pPr>
        <w:pStyle w:val="Определение"/>
        <w:rPr>
          <w:del w:id="14687" w:date="2019-06-22T23:07:00Z" w:author="Yuriy Lebid"/>
        </w:rPr>
      </w:pPr>
      <w:del w:id="14688" w:date="2019-06-22T23:07:00Z" w:author="Yuriy Lebid">
        <w:r>
          <w:rPr>
            <w:rtl w:val="0"/>
          </w:rPr>
          <w:delText>«Световое Волокно»</w:delText>
        </w:r>
      </w:del>
      <w:del w:id="14689" w:date="2019-06-22T23:07:00Z" w:author="Yuriy Lebid">
        <w:r>
          <w:rPr>
            <w:rtl w:val="0"/>
          </w:rPr>
          <w:delText xml:space="preserve">, </w:delText>
        </w:r>
      </w:del>
      <w:del w:id="14690" w:date="2019-06-22T23:07:00Z" w:author="Yuriy Lebid">
        <w:r>
          <w:rPr>
            <w:rtl w:val="0"/>
          </w:rPr>
          <w:delText>составляющая АИЙС</w:delText>
        </w:r>
      </w:del>
      <w:del w:id="14691" w:date="2019-06-22T23:07:00Z" w:author="Yuriy Lebid">
        <w:r>
          <w:rPr>
            <w:rtl w:val="0"/>
          </w:rPr>
          <w:delText>-</w:delText>
        </w:r>
      </w:del>
      <w:del w:id="14692" w:date="2019-06-22T23:07:00Z" w:author="Yuriy Lebid">
        <w:r>
          <w:rPr>
            <w:rtl w:val="0"/>
          </w:rPr>
          <w:delText>ССС</w:delText>
        </w:r>
      </w:del>
      <w:del w:id="14693" w:date="2019-06-22T23:07:00Z" w:author="Yuriy Lebid">
        <w:r>
          <w:rPr>
            <w:rtl w:val="0"/>
          </w:rPr>
          <w:delText>-</w:delText>
        </w:r>
      </w:del>
      <w:del w:id="14694" w:date="2019-06-22T23:07:00Z" w:author="Yuriy Lebid">
        <w:r>
          <w:rPr>
            <w:rtl w:val="0"/>
          </w:rPr>
          <w:delText>Потока</w:delText>
        </w:r>
      </w:del>
      <w:del w:id="14695" w:date="2019-06-22T23:07:00Z" w:author="Yuriy Lebid">
        <w:r>
          <w:rPr>
            <w:rtl w:val="0"/>
          </w:rPr>
          <w:delText xml:space="preserve">; </w:delText>
        </w:r>
      </w:del>
      <w:del w:id="14696" w:date="2019-06-22T23:07:00Z" w:author="Yuriy Lebid">
        <w:r>
          <w:rPr>
            <w:rtl w:val="0"/>
          </w:rPr>
          <w:delText>вся совокупность Аспектов Чистых и Совмещ</w:delText>
        </w:r>
      </w:del>
      <w:del w:id="14697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4698" w:date="2019-06-22T23:07:00Z" w:author="Yuriy Lebid">
        <w:r>
          <w:rPr>
            <w:rtl w:val="0"/>
          </w:rPr>
          <w:delText xml:space="preserve">нных Космических Качеств </w:delText>
        </w:r>
      </w:del>
      <w:del w:id="14699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(</w:delText>
        </w:r>
      </w:del>
      <w:del w:id="14700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через бесконечное разнообразие межскунккциональных взаимосвязей</w:delText>
        </w:r>
      </w:del>
      <w:del w:id="14701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)</w:delText>
        </w:r>
      </w:del>
      <w:del w:id="14702" w:date="2019-06-22T23:07:00Z" w:author="Yuriy Lebid">
        <w:r>
          <w:rPr>
            <w:rtl w:val="0"/>
          </w:rPr>
          <w:delText xml:space="preserve">, </w:delText>
        </w:r>
      </w:del>
      <w:del w:id="14703" w:date="2019-06-22T23:07:00Z" w:author="Yuriy Lebid">
        <w:r>
          <w:rPr>
            <w:rtl w:val="0"/>
          </w:rPr>
          <w:delText xml:space="preserve">свойственных данной Вселенной и индивидуально отражающихся </w:delText>
        </w:r>
      </w:del>
      <w:del w:id="14704" w:date="2019-06-22T23:07:00Z" w:author="Yuriy Lebid">
        <w:r>
          <w:rPr>
            <w:rtl w:val="0"/>
          </w:rPr>
          <w:delText>(</w:delText>
        </w:r>
      </w:del>
      <w:del w:id="14705" w:date="2019-06-22T23:07:00Z" w:author="Yuriy Lebid">
        <w:r>
          <w:rPr>
            <w:rtl w:val="0"/>
          </w:rPr>
          <w:delText>через Самих Себя</w:delText>
        </w:r>
      </w:del>
      <w:del w:id="14706" w:date="2019-06-22T23:07:00Z" w:author="Yuriy Lebid">
        <w:r>
          <w:rPr>
            <w:rtl w:val="0"/>
          </w:rPr>
          <w:delText xml:space="preserve">) </w:delText>
        </w:r>
      </w:del>
      <w:del w:id="14707" w:date="2019-06-22T23:07:00Z" w:author="Yuriy Lebid">
        <w:r>
          <w:rPr>
            <w:rtl w:val="0"/>
          </w:rPr>
          <w:delText>в специфических свойствах любого из Е</w:delText>
        </w:r>
      </w:del>
      <w:del w:id="14708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4709" w:date="2019-06-22T23:07:00Z" w:author="Yuriy Lebid">
        <w:r>
          <w:rPr>
            <w:rtl w:val="0"/>
          </w:rPr>
          <w:delText xml:space="preserve"> Миров</w:delText>
        </w:r>
      </w:del>
      <w:del w:id="14710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4711" w:date="2019-06-22T23:07:00Z" w:author="Yuriy Lebid"/>
          <w:rStyle w:val="Нет"/>
          <w:rFonts w:ascii="Times" w:cs="Times" w:hAnsi="Times" w:eastAsia="Times"/>
        </w:rPr>
      </w:pPr>
      <w:del w:id="1471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471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471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471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14716" w:date="2019-06-22T23:07:00Z" w:author="Yuriy Lebid">
        <w:r>
          <w:rPr>
            <w:rtl w:val="0"/>
          </w:rPr>
          <w:delText xml:space="preserve"> АИЙС</w:delText>
        </w:r>
      </w:del>
      <w:del w:id="14717" w:date="2019-06-22T23:07:00Z" w:author="Yuriy Lebid">
        <w:r>
          <w:rPr>
            <w:rtl w:val="0"/>
          </w:rPr>
          <w:delText>-</w:delText>
        </w:r>
      </w:del>
      <w:del w:id="14718" w:date="2019-06-22T23:07:00Z" w:author="Yuriy Lebid">
        <w:r>
          <w:rPr>
            <w:rtl w:val="0"/>
          </w:rPr>
          <w:delText>ССС</w:delText>
        </w:r>
      </w:del>
      <w:del w:id="14719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472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72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ССС</w:delText>
        </w:r>
      </w:del>
      <w:del w:id="1472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472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фрагменты </w:delText>
        </w:r>
      </w:del>
      <w:del w:id="147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725" w:date="2019-06-22T23:07:00Z" w:author="Yuriy Lebid"/>
        </w:rPr>
      </w:pPr>
      <w:del w:id="14726" w:date="2019-06-22T23:07:00Z" w:author="Yuriy Lebid">
        <w:r>
          <w:rPr>
            <w:rtl w:val="0"/>
          </w:rPr>
          <w:delText>дискретные разнородные фрагменты</w:delText>
        </w:r>
      </w:del>
      <w:del w:id="14727" w:date="2019-06-22T23:07:00Z" w:author="Yuriy Lebid">
        <w:r>
          <w:rPr>
            <w:rtl w:val="0"/>
          </w:rPr>
          <w:delText xml:space="preserve">, </w:delText>
        </w:r>
      </w:del>
      <w:del w:id="14728" w:date="2019-06-22T23:07:00Z" w:author="Yuriy Lebid">
        <w:r>
          <w:rPr>
            <w:rtl w:val="0"/>
          </w:rPr>
          <w:delText>составляющие бесконечную совокупность изначально Первопричинной Информации и инициируемые к бесконечно разнообразной Творческой Активности бесчисленным множеством универсальных Импульс</w:delText>
        </w:r>
      </w:del>
      <w:del w:id="14729" w:date="2019-06-22T23:07:00Z" w:author="Yuriy Lebid">
        <w:r>
          <w:rPr>
            <w:rtl w:val="0"/>
          </w:rPr>
          <w:delText>-</w:delText>
        </w:r>
      </w:del>
      <w:del w:id="14730" w:date="2019-06-22T23:07:00Z" w:author="Yuriy Lebid">
        <w:r>
          <w:rPr>
            <w:rtl w:val="0"/>
          </w:rPr>
          <w:delText>Потенциалов»</w:delText>
        </w:r>
      </w:del>
      <w:del w:id="14731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473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73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ссуллплексы </w:delText>
        </w:r>
      </w:del>
      <w:del w:id="1473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735" w:date="2019-06-22T23:07:00Z" w:author="Yuriy Lebid"/>
        </w:rPr>
      </w:pPr>
      <w:del w:id="14736" w:date="2019-06-22T23:07:00Z" w:author="Yuriy Lebid">
        <w:r>
          <w:rPr>
            <w:rtl w:val="0"/>
          </w:rPr>
          <w:delText xml:space="preserve">эгрегорные эфирные сущности Атерэкс </w:delText>
        </w:r>
      </w:del>
      <w:del w:id="14737" w:date="2019-06-22T23:07:00Z" w:author="Yuriy Lebid">
        <w:r>
          <w:rPr>
            <w:rtl w:val="0"/>
          </w:rPr>
          <w:delText>(</w:delText>
        </w:r>
      </w:del>
      <w:del w:id="14738" w:date="2019-06-22T23:07:00Z" w:author="Yuriy Lebid">
        <w:r>
          <w:rPr>
            <w:rtl w:val="0"/>
          </w:rPr>
          <w:delText>НВК</w:delText>
        </w:r>
      </w:del>
      <w:del w:id="14739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4740" w:date="2019-06-22T23:07:00Z" w:author="Yuriy Lebid"/>
          <w:rStyle w:val="Нет"/>
          <w:color w:val="000000"/>
          <w:u w:color="000000"/>
        </w:rPr>
      </w:pPr>
      <w:del w:id="1474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ссумтассы </w:delText>
        </w:r>
      </w:del>
      <w:del w:id="1474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743" w:date="2019-06-22T23:07:00Z" w:author="Yuriy Lebid"/>
        </w:rPr>
      </w:pPr>
      <w:del w:id="14744" w:date="2019-06-22T23:07:00Z" w:author="Yuriy Lebid">
        <w:r>
          <w:rPr>
            <w:rtl w:val="0"/>
          </w:rPr>
          <w:delText>макро</w:delText>
        </w:r>
      </w:del>
      <w:del w:id="14745" w:date="2019-06-22T23:07:00Z" w:author="Yuriy Lebid">
        <w:r>
          <w:rPr>
            <w:rtl w:val="0"/>
          </w:rPr>
          <w:delText>-</w:delText>
        </w:r>
      </w:del>
      <w:del w:id="14746" w:date="2019-06-22T23:07:00Z" w:author="Yuriy Lebid">
        <w:r>
          <w:rPr>
            <w:rtl w:val="0"/>
          </w:rPr>
          <w:delText>эгрегоры Космических Сил Антипатии</w:delText>
        </w:r>
      </w:del>
    </w:p>
    <w:p>
      <w:pPr>
        <w:pStyle w:val="heading 4"/>
        <w:rPr>
          <w:del w:id="14747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1474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стабилиментированный</w:delText>
        </w:r>
      </w:del>
      <w:del w:id="147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(</w:delText>
        </w:r>
      </w:del>
      <w:del w:id="147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475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475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stabilis</w:delText>
        </w:r>
      </w:del>
      <w:del w:id="1475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стойкий</w:delText>
        </w:r>
      </w:del>
      <w:del w:id="1475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475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устойчивый</w:delText>
        </w:r>
      </w:del>
      <w:del w:id="1475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4757" w:date="2019-06-22T23:07:00Z" w:author="Yuriy Lebid"/>
        </w:rPr>
      </w:pPr>
      <w:del w:id="14758" w:date="2019-06-22T23:07:00Z" w:author="Yuriy Lebid">
        <w:r>
          <w:rPr>
            <w:rtl w:val="0"/>
          </w:rPr>
          <w:delText>основополагающий</w:delText>
        </w:r>
      </w:del>
    </w:p>
    <w:p>
      <w:pPr>
        <w:pStyle w:val="heading 4"/>
        <w:rPr>
          <w:del w:id="14759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1476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стабилиментировать </w:delText>
        </w:r>
      </w:del>
      <w:del w:id="1476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476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47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47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stabilis</w:delText>
        </w:r>
      </w:del>
      <w:del w:id="147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стойкий</w:delText>
        </w:r>
      </w:del>
      <w:del w:id="1476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47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устойчивый</w:delText>
        </w:r>
      </w:del>
      <w:del w:id="147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4769" w:date="2019-06-22T23:07:00Z" w:author="Yuriy Lebid"/>
        </w:rPr>
      </w:pPr>
      <w:del w:id="14770" w:date="2019-06-22T23:07:00Z" w:author="Yuriy Lebid">
        <w:r>
          <w:rPr>
            <w:rtl w:val="0"/>
          </w:rPr>
          <w:delText>формировать энергоинформационный базис</w:delText>
        </w:r>
      </w:del>
      <w:del w:id="14771" w:date="2019-06-22T23:07:00Z" w:author="Yuriy Lebid">
        <w:r>
          <w:rPr>
            <w:rtl w:val="0"/>
          </w:rPr>
          <w:delText xml:space="preserve">, </w:delText>
        </w:r>
      </w:del>
      <w:del w:id="14772" w:date="2019-06-22T23:07:00Z" w:author="Yuriy Lebid">
        <w:r>
          <w:rPr>
            <w:rtl w:val="0"/>
          </w:rPr>
          <w:delText>создавая реализационную основу</w:delText>
        </w:r>
      </w:del>
    </w:p>
    <w:p>
      <w:pPr>
        <w:pStyle w:val="heading 4"/>
        <w:rPr>
          <w:del w:id="1477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77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стейбл </w:delText>
        </w:r>
      </w:del>
      <w:del w:id="1477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776" w:date="2019-06-22T23:07:00Z" w:author="Yuriy Lebid"/>
        </w:rPr>
      </w:pPr>
      <w:del w:id="1477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плеядианских цивилизациях</w:delText>
        </w:r>
      </w:del>
      <w:del w:id="1477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4779" w:date="2019-06-22T23:07:00Z" w:author="Yuriy Lebid">
        <w:r>
          <w:rPr>
            <w:rtl w:val="0"/>
          </w:rPr>
          <w:delText xml:space="preserve"> фирма</w:delText>
        </w:r>
      </w:del>
      <w:del w:id="14780" w:date="2019-06-22T23:07:00Z" w:author="Yuriy Lebid">
        <w:r>
          <w:rPr>
            <w:rtl w:val="0"/>
          </w:rPr>
          <w:delText xml:space="preserve">, </w:delText>
        </w:r>
      </w:del>
      <w:del w:id="14781" w:date="2019-06-22T23:07:00Z" w:author="Yuriy Lebid">
        <w:r>
          <w:rPr>
            <w:rtl w:val="0"/>
          </w:rPr>
          <w:delText>организация</w:delText>
        </w:r>
      </w:del>
    </w:p>
    <w:p>
      <w:pPr>
        <w:pStyle w:val="heading 4"/>
        <w:rPr>
          <w:del w:id="1478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78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стейллуры </w:delText>
        </w:r>
      </w:del>
      <w:del w:id="1478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785" w:date="2019-06-22T23:07:00Z" w:author="Yuriy Lebid"/>
          <w:rStyle w:val="Hyperlink.1"/>
        </w:rPr>
      </w:pPr>
      <w:del w:id="14786" w:date="2019-06-22T23:07:00Z" w:author="Yuriy Lebid">
        <w:r>
          <w:rPr>
            <w:rtl w:val="0"/>
          </w:rPr>
          <w:delText>разнобирвуляртные макро</w:delText>
        </w:r>
      </w:del>
      <w:del w:id="14787" w:date="2019-06-22T23:07:00Z" w:author="Yuriy Lebid">
        <w:r>
          <w:rPr>
            <w:rtl w:val="0"/>
          </w:rPr>
          <w:delText>-</w:delText>
        </w:r>
      </w:del>
      <w:del w:id="14788" w:date="2019-06-22T23:07:00Z" w:author="Yuriy Lebid">
        <w:r>
          <w:rPr>
            <w:rtl w:val="0"/>
          </w:rPr>
          <w:delText>эгрегоры</w:delText>
        </w:r>
      </w:del>
    </w:p>
    <w:p>
      <w:pPr>
        <w:pStyle w:val="heading 4"/>
        <w:rPr>
          <w:del w:id="14789" w:date="2019-06-22T23:07:00Z" w:author="Yuriy Lebid"/>
          <w:rStyle w:val="Нет"/>
          <w:color w:val="000000"/>
          <w:u w:color="000000"/>
        </w:rPr>
      </w:pPr>
      <w:del w:id="1479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стиинглии </w:delText>
        </w:r>
      </w:del>
      <w:del w:id="1479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792" w:date="2019-06-22T23:07:00Z" w:author="Yuriy Lebid"/>
        </w:rPr>
      </w:pPr>
      <w:del w:id="14793" w:date="2019-06-22T23:07:00Z" w:author="Yuriy Lebid">
        <w:r>
          <w:rPr>
            <w:rtl w:val="0"/>
          </w:rPr>
          <w:delText>«Плам</w:delText>
        </w:r>
      </w:del>
      <w:del w:id="14794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4795" w:date="2019-06-22T23:07:00Z" w:author="Yuriy Lebid">
        <w:r>
          <w:rPr>
            <w:rtl w:val="0"/>
          </w:rPr>
          <w:delText>на»</w:delText>
        </w:r>
      </w:del>
      <w:del w:id="14796" w:date="2019-06-22T23:07:00Z" w:author="Yuriy Lebid">
        <w:r>
          <w:rPr>
            <w:rtl w:val="0"/>
          </w:rPr>
          <w:delText xml:space="preserve">, </w:delText>
        </w:r>
      </w:del>
      <w:del w:id="14797" w:date="2019-06-22T23:07:00Z" w:author="Yuriy Lebid">
        <w:r>
          <w:rPr>
            <w:rtl w:val="0"/>
          </w:rPr>
          <w:delText>жгутообразные эфирные образования в ИИССИИДИ</w:delText>
        </w:r>
      </w:del>
      <w:del w:id="14798" w:date="2019-06-22T23:07:00Z" w:author="Yuriy Lebid">
        <w:r>
          <w:rPr>
            <w:rtl w:val="0"/>
          </w:rPr>
          <w:delText>-</w:delText>
        </w:r>
      </w:del>
      <w:del w:id="14799" w:date="2019-06-22T23:07:00Z" w:author="Yuriy Lebid">
        <w:r>
          <w:rPr>
            <w:rtl w:val="0"/>
          </w:rPr>
          <w:delText>Центрах</w:delText>
        </w:r>
      </w:del>
    </w:p>
    <w:p>
      <w:pPr>
        <w:pStyle w:val="heading 4"/>
        <w:rPr>
          <w:del w:id="1480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80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стламный </w:delText>
        </w:r>
      </w:del>
      <w:del w:id="1480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803" w:date="2019-06-22T23:07:00Z" w:author="Yuriy Lebid"/>
          <w:rStyle w:val="Hyperlink.1"/>
        </w:rPr>
      </w:pPr>
      <w:del w:id="14804" w:date="2019-06-22T23:07:00Z" w:author="Yuriy Lebid">
        <w:r>
          <w:rPr>
            <w:rtl w:val="0"/>
          </w:rPr>
          <w:delText>нейтрально</w:delText>
        </w:r>
      </w:del>
      <w:del w:id="14805" w:date="2019-06-22T23:07:00Z" w:author="Yuriy Lebid">
        <w:r>
          <w:rPr>
            <w:rtl w:val="0"/>
          </w:rPr>
          <w:delText>-</w:delText>
        </w:r>
      </w:del>
      <w:del w:id="14806" w:date="2019-06-22T23:07:00Z" w:author="Yuriy Lebid">
        <w:r>
          <w:rPr>
            <w:rtl w:val="0"/>
          </w:rPr>
          <w:delText>позитивный смысл</w:delText>
        </w:r>
      </w:del>
      <w:del w:id="14807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14808" w:date="2019-06-22T23:07:00Z" w:author="Yuriy Lebid">
        <w:r>
          <w:rPr>
            <w:rtl w:val="0"/>
          </w:rPr>
          <w:delText>внутри общей сллоогрентности СФУУРММ</w:delText>
        </w:r>
      </w:del>
      <w:del w:id="14809" w:date="2019-06-22T23:07:00Z" w:author="Yuriy Lebid">
        <w:r>
          <w:rPr>
            <w:rtl w:val="0"/>
          </w:rPr>
          <w:delText>-</w:delText>
        </w:r>
      </w:del>
      <w:del w:id="14810" w:date="2019-06-22T23:07:00Z" w:author="Yuriy Lebid">
        <w:r>
          <w:rPr>
            <w:rtl w:val="0"/>
          </w:rPr>
          <w:delText>Формы</w:delText>
        </w:r>
      </w:del>
    </w:p>
    <w:p>
      <w:pPr>
        <w:pStyle w:val="heading 4"/>
        <w:rPr>
          <w:del w:id="1481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81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стламострабельная </w:delText>
        </w:r>
      </w:del>
      <w:del w:id="1481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814" w:date="2019-06-22T23:07:00Z" w:author="Yuriy Lebid"/>
        </w:rPr>
      </w:pPr>
      <w:del w:id="14815" w:date="2019-06-22T23:07:00Z" w:author="Yuriy Lebid">
        <w:r>
          <w:rPr>
            <w:rtl w:val="0"/>
          </w:rPr>
          <w:delText>одна из шести условных качественных категорий сллоогрентности любой СФУУРММ</w:delText>
        </w:r>
      </w:del>
      <w:del w:id="14816" w:date="2019-06-22T23:07:00Z" w:author="Yuriy Lebid">
        <w:r>
          <w:rPr>
            <w:rtl w:val="0"/>
          </w:rPr>
          <w:delText>-</w:delText>
        </w:r>
      </w:del>
      <w:del w:id="14817" w:date="2019-06-22T23:07:00Z" w:author="Yuriy Lebid">
        <w:r>
          <w:rPr>
            <w:rtl w:val="0"/>
          </w:rPr>
          <w:delText>Формы</w:delText>
        </w:r>
      </w:del>
      <w:del w:id="14818" w:date="2019-06-22T23:07:00Z" w:author="Yuriy Lebid">
        <w:r>
          <w:rPr>
            <w:rtl w:val="0"/>
          </w:rPr>
          <w:delText xml:space="preserve">, </w:delText>
        </w:r>
      </w:del>
      <w:del w:id="14819" w:date="2019-06-22T23:07:00Z" w:author="Yuriy Lebid">
        <w:r>
          <w:rPr>
            <w:rtl w:val="0"/>
          </w:rPr>
          <w:delText>эгллеролифтивно</w:delText>
        </w:r>
      </w:del>
      <w:del w:id="14820" w:date="2019-06-22T23:07:00Z" w:author="Yuriy Lebid">
        <w:r>
          <w:rPr>
            <w:rtl w:val="0"/>
          </w:rPr>
          <w:delText>-</w:delText>
        </w:r>
      </w:del>
      <w:del w:id="14821" w:date="2019-06-22T23:07:00Z" w:author="Yuriy Lebid">
        <w:r>
          <w:rPr>
            <w:rtl w:val="0"/>
          </w:rPr>
          <w:delText>конкатенационно проницающих друг друга</w:delText>
        </w:r>
      </w:del>
      <w:del w:id="14822" w:date="2019-06-22T23:07:00Z" w:author="Yuriy Lebid">
        <w:r>
          <w:rPr>
            <w:rtl w:val="0"/>
          </w:rPr>
          <w:delText xml:space="preserve">; </w:delText>
        </w:r>
      </w:del>
      <w:del w:id="14823" w:date="2019-06-22T23:07:00Z" w:author="Yuriy Lebid">
        <w:r>
          <w:rPr>
            <w:rtl w:val="0"/>
          </w:rPr>
          <w:delText>отличается тем</w:delText>
        </w:r>
      </w:del>
      <w:del w:id="14824" w:date="2019-06-22T23:07:00Z" w:author="Yuriy Lebid">
        <w:r>
          <w:rPr>
            <w:rtl w:val="0"/>
          </w:rPr>
          <w:delText xml:space="preserve">, </w:delText>
        </w:r>
      </w:del>
      <w:del w:id="14825" w:date="2019-06-22T23:07:00Z" w:author="Yuriy Lebid">
        <w:r>
          <w:rPr>
            <w:rtl w:val="0"/>
          </w:rPr>
          <w:delText>что полюса дуальностей находятся между нейтрально</w:delText>
        </w:r>
      </w:del>
      <w:del w:id="14826" w:date="2019-06-22T23:07:00Z" w:author="Yuriy Lebid">
        <w:r>
          <w:rPr>
            <w:rtl w:val="0"/>
          </w:rPr>
          <w:delText>-</w:delText>
        </w:r>
      </w:del>
      <w:del w:id="14827" w:date="2019-06-22T23:07:00Z" w:author="Yuriy Lebid">
        <w:r>
          <w:rPr>
            <w:rtl w:val="0"/>
          </w:rPr>
          <w:delText xml:space="preserve">позитивным смыслом </w:delText>
        </w:r>
      </w:del>
      <w:del w:id="14828" w:date="2019-06-22T23:07:00Z" w:author="Yuriy Lebid">
        <w:r>
          <w:rPr>
            <w:rtl w:val="0"/>
          </w:rPr>
          <w:delText>(</w:delText>
        </w:r>
      </w:del>
      <w:del w:id="14829" w:date="2019-06-22T23:07:00Z" w:author="Yuriy Lebid">
        <w:r>
          <w:rPr>
            <w:rtl w:val="0"/>
          </w:rPr>
          <w:delText>стламная часть</w:delText>
        </w:r>
      </w:del>
      <w:del w:id="14830" w:date="2019-06-22T23:07:00Z" w:author="Yuriy Lebid">
        <w:r>
          <w:rPr>
            <w:rtl w:val="0"/>
          </w:rPr>
          <w:delText xml:space="preserve">) </w:delText>
        </w:r>
      </w:del>
      <w:del w:id="14831" w:date="2019-06-22T23:07:00Z" w:author="Yuriy Lebid">
        <w:r>
          <w:rPr>
            <w:rtl w:val="0"/>
          </w:rPr>
          <w:delText xml:space="preserve">и более амплиативным смыслом </w:delText>
        </w:r>
      </w:del>
      <w:del w:id="14832" w:date="2019-06-22T23:07:00Z" w:author="Yuriy Lebid">
        <w:r>
          <w:rPr>
            <w:rtl w:val="0"/>
          </w:rPr>
          <w:delText>(</w:delText>
        </w:r>
      </w:del>
      <w:del w:id="14833" w:date="2019-06-22T23:07:00Z" w:author="Yuriy Lebid">
        <w:r>
          <w:rPr>
            <w:rtl w:val="0"/>
          </w:rPr>
          <w:delText>страбельная часть</w:delText>
        </w:r>
      </w:del>
      <w:del w:id="14834" w:date="2019-06-22T23:07:00Z" w:author="Yuriy Lebid">
        <w:r>
          <w:rPr>
            <w:rtl w:val="0"/>
          </w:rPr>
          <w:delText xml:space="preserve">) </w:delText>
        </w:r>
      </w:del>
    </w:p>
    <w:p>
      <w:pPr>
        <w:pStyle w:val="Определение"/>
        <w:ind w:left="0" w:firstLine="0"/>
        <w:rPr>
          <w:del w:id="14835" w:date="2019-06-22T23:07:00Z" w:author="Yuriy Lebid"/>
        </w:rPr>
      </w:pPr>
    </w:p>
    <w:p>
      <w:pPr>
        <w:pStyle w:val="heading 4"/>
        <w:rPr>
          <w:del w:id="14836" w:date="2019-06-22T23:07:00Z" w:author="Yuriy Lebid"/>
          <w:rStyle w:val="Нет"/>
          <w:color w:val="000000"/>
          <w:u w:color="000000"/>
        </w:rPr>
      </w:pPr>
      <w:del w:id="1483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стооллмиизм </w:delText>
        </w:r>
      </w:del>
      <w:del w:id="1483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839" w:date="2019-06-22T23:07:00Z" w:author="Yuriy Lebid"/>
        </w:rPr>
      </w:pPr>
      <w:del w:id="14840" w:date="2019-06-22T23:07:00Z" w:author="Yuriy Lebid">
        <w:r>
          <w:rPr>
            <w:rtl w:val="0"/>
          </w:rPr>
          <w:delText>Высокоинтеллектуальный Альтруизм</w:delText>
        </w:r>
      </w:del>
      <w:del w:id="14841" w:date="2019-06-22T23:07:00Z" w:author="Yuriy Lebid">
        <w:r>
          <w:rPr>
            <w:rtl w:val="0"/>
          </w:rPr>
          <w:delText xml:space="preserve">; </w:delText>
        </w:r>
      </w:del>
      <w:del w:id="14842" w:date="2019-06-22T23:07:00Z" w:author="Yuriy Lebid">
        <w:r>
          <w:rPr>
            <w:rtl w:val="0"/>
          </w:rPr>
          <w:delText>признак более продвинутого</w:delText>
        </w:r>
      </w:del>
      <w:del w:id="14843" w:date="2019-06-22T23:07:00Z" w:author="Yuriy Lebid">
        <w:r>
          <w:rPr>
            <w:rtl w:val="0"/>
          </w:rPr>
          <w:delText xml:space="preserve">, </w:delText>
        </w:r>
      </w:del>
      <w:del w:id="14844" w:date="2019-06-22T23:07:00Z" w:author="Yuriy Lebid">
        <w:r>
          <w:rPr>
            <w:rtl w:val="0"/>
          </w:rPr>
          <w:delText>по сравнению с нынешним</w:delText>
        </w:r>
      </w:del>
      <w:del w:id="14845" w:date="2019-06-22T23:07:00Z" w:author="Yuriy Lebid">
        <w:r>
          <w:rPr>
            <w:rtl w:val="0"/>
          </w:rPr>
          <w:delText xml:space="preserve">, </w:delText>
        </w:r>
      </w:del>
      <w:del w:id="14846" w:date="2019-06-22T23:07:00Z" w:author="Yuriy Lebid">
        <w:r>
          <w:rPr>
            <w:rtl w:val="0"/>
          </w:rPr>
          <w:delText>этапа культивирования ллууввумизма</w:delText>
        </w:r>
      </w:del>
    </w:p>
    <w:p>
      <w:pPr>
        <w:pStyle w:val="heading 4"/>
        <w:rPr>
          <w:del w:id="1484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84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страбельный</w:delText>
        </w:r>
      </w:del>
      <w:del w:id="148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14850" w:date="2019-06-22T23:07:00Z" w:author="Yuriy Lebid"/>
          <w:rStyle w:val="Hyperlink.1"/>
        </w:rPr>
      </w:pPr>
      <w:del w:id="14851" w:date="2019-06-22T23:07:00Z" w:author="Yuriy Lebid">
        <w:r>
          <w:rPr>
            <w:rtl w:val="0"/>
          </w:rPr>
          <w:delText>более амплиативный</w:delText>
        </w:r>
      </w:del>
      <w:del w:id="14852" w:date="2019-06-22T23:07:00Z" w:author="Yuriy Lebid">
        <w:r>
          <w:rPr>
            <w:rtl w:val="0"/>
          </w:rPr>
          <w:delText xml:space="preserve">, </w:delText>
        </w:r>
      </w:del>
      <w:del w:id="14853" w:date="2019-06-22T23:07:00Z" w:author="Yuriy Lebid">
        <w:r>
          <w:rPr>
            <w:rtl w:val="0"/>
          </w:rPr>
          <w:delText>относительно</w:delText>
        </w:r>
      </w:del>
      <w:del w:id="14854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14855" w:date="2019-06-22T23:07:00Z" w:author="Yuriy Lebid">
        <w:r>
          <w:rPr>
            <w:rtl w:val="0"/>
          </w:rPr>
          <w:delText>нейтрально</w:delText>
        </w:r>
      </w:del>
      <w:del w:id="14856" w:date="2019-06-22T23:07:00Z" w:author="Yuriy Lebid">
        <w:r>
          <w:rPr>
            <w:rtl w:val="0"/>
          </w:rPr>
          <w:delText>-</w:delText>
        </w:r>
      </w:del>
      <w:del w:id="14857" w:date="2019-06-22T23:07:00Z" w:author="Yuriy Lebid">
        <w:r>
          <w:rPr>
            <w:rtl w:val="0"/>
          </w:rPr>
          <w:delText>позитивного</w:delText>
        </w:r>
      </w:del>
      <w:del w:id="14858" w:date="2019-06-22T23:07:00Z" w:author="Yuriy Lebid">
        <w:r>
          <w:rPr>
            <w:rtl w:val="0"/>
          </w:rPr>
          <w:delText xml:space="preserve">, </w:delText>
        </w:r>
      </w:del>
      <w:del w:id="14859" w:date="2019-06-22T23:07:00Z" w:author="Yuriy Lebid">
        <w:r>
          <w:rPr>
            <w:rtl w:val="0"/>
          </w:rPr>
          <w:delText>смысл внутри общей сллоогрентности СФУУРММ</w:delText>
        </w:r>
      </w:del>
      <w:del w:id="14860" w:date="2019-06-22T23:07:00Z" w:author="Yuriy Lebid">
        <w:r>
          <w:rPr>
            <w:rtl w:val="0"/>
          </w:rPr>
          <w:delText>-</w:delText>
        </w:r>
      </w:del>
      <w:del w:id="14861" w:date="2019-06-22T23:07:00Z" w:author="Yuriy Lebid">
        <w:r>
          <w:rPr>
            <w:rtl w:val="0"/>
          </w:rPr>
          <w:delText>Формы</w:delText>
        </w:r>
      </w:del>
      <w:del w:id="14862" w:date="2019-06-22T23:07:00Z" w:author="Yuriy Lebid">
        <w:r>
          <w:rPr>
            <w:rStyle w:val="Hyperlink.1"/>
            <w:rtl w:val="0"/>
          </w:rPr>
          <w:delText>.</w:delText>
        </w:r>
      </w:del>
    </w:p>
    <w:p>
      <w:pPr>
        <w:pStyle w:val="heading 4"/>
        <w:rPr>
          <w:del w:id="1486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86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страбельтумбусная </w:delText>
        </w:r>
      </w:del>
      <w:del w:id="148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866" w:date="2019-06-22T23:07:00Z" w:author="Yuriy Lebid"/>
          <w:rStyle w:val="Hyperlink.1"/>
        </w:rPr>
      </w:pPr>
      <w:del w:id="14867" w:date="2019-06-22T23:07:00Z" w:author="Yuriy Lebid">
        <w:r>
          <w:rPr>
            <w:rtl w:val="0"/>
          </w:rPr>
          <w:delText>одна из шести условных качественных категорий сллоогрентности любой СФУУРММ</w:delText>
        </w:r>
      </w:del>
      <w:del w:id="14868" w:date="2019-06-22T23:07:00Z" w:author="Yuriy Lebid">
        <w:r>
          <w:rPr>
            <w:rtl w:val="0"/>
          </w:rPr>
          <w:delText>-</w:delText>
        </w:r>
      </w:del>
      <w:del w:id="14869" w:date="2019-06-22T23:07:00Z" w:author="Yuriy Lebid">
        <w:r>
          <w:rPr>
            <w:rtl w:val="0"/>
          </w:rPr>
          <w:delText>Формы</w:delText>
        </w:r>
      </w:del>
      <w:del w:id="14870" w:date="2019-06-22T23:07:00Z" w:author="Yuriy Lebid">
        <w:r>
          <w:rPr>
            <w:rtl w:val="0"/>
          </w:rPr>
          <w:delText xml:space="preserve">, </w:delText>
        </w:r>
      </w:del>
      <w:del w:id="14871" w:date="2019-06-22T23:07:00Z" w:author="Yuriy Lebid">
        <w:r>
          <w:rPr>
            <w:rtl w:val="0"/>
          </w:rPr>
          <w:delText>эгллеролифтивно</w:delText>
        </w:r>
      </w:del>
      <w:del w:id="14872" w:date="2019-06-22T23:07:00Z" w:author="Yuriy Lebid">
        <w:r>
          <w:rPr>
            <w:rtl w:val="0"/>
          </w:rPr>
          <w:delText>-</w:delText>
        </w:r>
      </w:del>
      <w:del w:id="14873" w:date="2019-06-22T23:07:00Z" w:author="Yuriy Lebid">
        <w:r>
          <w:rPr>
            <w:rtl w:val="0"/>
          </w:rPr>
          <w:delText>конкатенационно проницающих друг друга</w:delText>
        </w:r>
      </w:del>
      <w:del w:id="14874" w:date="2019-06-22T23:07:00Z" w:author="Yuriy Lebid">
        <w:r>
          <w:rPr>
            <w:rtl w:val="0"/>
          </w:rPr>
          <w:delText xml:space="preserve">; </w:delText>
        </w:r>
      </w:del>
      <w:del w:id="14875" w:date="2019-06-22T23:07:00Z" w:author="Yuriy Lebid">
        <w:r>
          <w:rPr>
            <w:rtl w:val="0"/>
          </w:rPr>
          <w:delText>отличается тем</w:delText>
        </w:r>
      </w:del>
      <w:del w:id="14876" w:date="2019-06-22T23:07:00Z" w:author="Yuriy Lebid">
        <w:r>
          <w:rPr>
            <w:rtl w:val="0"/>
          </w:rPr>
          <w:delText xml:space="preserve">, </w:delText>
        </w:r>
      </w:del>
      <w:del w:id="14877" w:date="2019-06-22T23:07:00Z" w:author="Yuriy Lebid">
        <w:r>
          <w:rPr>
            <w:rtl w:val="0"/>
          </w:rPr>
          <w:delText>что полюса дуальностей находятся между более амплиативным</w:delText>
        </w:r>
      </w:del>
      <w:del w:id="14878" w:date="2019-06-22T23:07:00Z" w:author="Yuriy Lebid">
        <w:r>
          <w:rPr>
            <w:rtl w:val="0"/>
          </w:rPr>
          <w:delText xml:space="preserve">, </w:delText>
        </w:r>
      </w:del>
      <w:del w:id="14879" w:date="2019-06-22T23:07:00Z" w:author="Yuriy Lebid">
        <w:r>
          <w:rPr>
            <w:rtl w:val="0"/>
          </w:rPr>
          <w:delText>относительно нейтрально</w:delText>
        </w:r>
      </w:del>
      <w:del w:id="14880" w:date="2019-06-22T23:07:00Z" w:author="Yuriy Lebid">
        <w:r>
          <w:rPr>
            <w:rtl w:val="0"/>
          </w:rPr>
          <w:delText>-</w:delText>
        </w:r>
      </w:del>
      <w:del w:id="14881" w:date="2019-06-22T23:07:00Z" w:author="Yuriy Lebid">
        <w:r>
          <w:rPr>
            <w:rtl w:val="0"/>
          </w:rPr>
          <w:delText>позитивного</w:delText>
        </w:r>
      </w:del>
      <w:del w:id="14882" w:date="2019-06-22T23:07:00Z" w:author="Yuriy Lebid">
        <w:r>
          <w:rPr>
            <w:rtl w:val="0"/>
          </w:rPr>
          <w:delText xml:space="preserve">, </w:delText>
        </w:r>
      </w:del>
      <w:del w:id="14883" w:date="2019-06-22T23:07:00Z" w:author="Yuriy Lebid">
        <w:r>
          <w:rPr>
            <w:rtl w:val="0"/>
          </w:rPr>
          <w:delText xml:space="preserve">смыслом </w:delText>
        </w:r>
      </w:del>
      <w:del w:id="14884" w:date="2019-06-22T23:07:00Z" w:author="Yuriy Lebid">
        <w:r>
          <w:rPr>
            <w:rtl w:val="0"/>
          </w:rPr>
          <w:delText>(</w:delText>
        </w:r>
      </w:del>
      <w:del w:id="14885" w:date="2019-06-22T23:07:00Z" w:author="Yuriy Lebid">
        <w:r>
          <w:rPr>
            <w:rtl w:val="0"/>
          </w:rPr>
          <w:delText>страбельная часть</w:delText>
        </w:r>
      </w:del>
      <w:del w:id="14886" w:date="2019-06-22T23:07:00Z" w:author="Yuriy Lebid">
        <w:r>
          <w:rPr>
            <w:rtl w:val="0"/>
          </w:rPr>
          <w:delText xml:space="preserve">) </w:delText>
        </w:r>
      </w:del>
      <w:del w:id="14887" w:date="2019-06-22T23:07:00Z" w:author="Yuriy Lebid">
        <w:r>
          <w:rPr>
            <w:rtl w:val="0"/>
          </w:rPr>
          <w:delText xml:space="preserve">и наиболее амплификационным смыслом </w:delText>
        </w:r>
      </w:del>
      <w:del w:id="14888" w:date="2019-06-22T23:07:00Z" w:author="Yuriy Lebid">
        <w:r>
          <w:rPr>
            <w:rtl w:val="0"/>
          </w:rPr>
          <w:delText>(</w:delText>
        </w:r>
      </w:del>
      <w:del w:id="14889" w:date="2019-06-22T23:07:00Z" w:author="Yuriy Lebid">
        <w:r>
          <w:rPr>
            <w:rtl w:val="0"/>
          </w:rPr>
          <w:delText>тумбусная часть</w:delText>
        </w:r>
      </w:del>
      <w:del w:id="14890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489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89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страйттасты </w:delText>
        </w:r>
      </w:del>
      <w:del w:id="1489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894" w:date="2019-06-22T23:07:00Z" w:author="Yuriy Lebid"/>
        </w:rPr>
      </w:pPr>
      <w:del w:id="14895" w:date="2019-06-22T23:07:00Z" w:author="Yuriy Lebid">
        <w:r>
          <w:rPr>
            <w:rtl w:val="0"/>
          </w:rPr>
          <w:delText>Элементарные Формы</w:delText>
        </w:r>
      </w:del>
      <w:del w:id="14896" w:date="2019-06-22T23:07:00Z" w:author="Yuriy Lebid">
        <w:r>
          <w:rPr>
            <w:rtl w:val="0"/>
          </w:rPr>
          <w:delText xml:space="preserve">, </w:delText>
        </w:r>
      </w:del>
      <w:del w:id="14897" w:date="2019-06-22T23:07:00Z" w:author="Yuriy Lebid">
        <w:r>
          <w:rPr>
            <w:rtl w:val="0"/>
          </w:rPr>
          <w:delText xml:space="preserve">из которых состоит структура канкланов </w:delText>
        </w:r>
      </w:del>
      <w:del w:id="14898" w:date="2019-06-22T23:07:00Z" w:author="Yuriy Lebid">
        <w:r>
          <w:rPr>
            <w:rtl w:val="0"/>
          </w:rPr>
          <w:delText>(</w:delText>
        </w:r>
      </w:del>
      <w:del w:id="14899" w:date="2019-06-22T23:07:00Z" w:author="Yuriy Lebid">
        <w:r>
          <w:rPr>
            <w:rtl w:val="0"/>
          </w:rPr>
          <w:delText xml:space="preserve">сети </w:delText>
        </w:r>
      </w:del>
      <w:del w:id="1490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коллипроксов – эфирных «потоков» Аурической Сферы </w:delText>
        </w:r>
      </w:del>
      <w:del w:id="14901" w:date="2019-06-22T23:07:00Z" w:author="Yuriy Lebid">
        <w:r>
          <w:rPr>
            <w:rtl w:val="0"/>
          </w:rPr>
          <w:delText>ГРЭИЙСЛИИСС</w:delText>
        </w:r>
      </w:del>
      <w:del w:id="14902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4903" w:date="2019-06-22T23:07:00Z" w:author="Yuriy Lebid"/>
          <w:rStyle w:val="Нет"/>
          <w:rFonts w:ascii="Times" w:cs="Times" w:hAnsi="Times" w:eastAsia="Times"/>
          <w:b w:val="0"/>
          <w:bCs w:val="0"/>
          <w:i w:val="1"/>
          <w:iCs w:val="1"/>
          <w:color w:val="000000"/>
          <w:u w:color="000000"/>
        </w:rPr>
      </w:pPr>
      <w:del w:id="14904" w:date="2019-06-22T23:07:00Z" w:author="Yuriy Lebid">
        <w:r>
          <w:rPr>
            <w:rStyle w:val="Нет"/>
            <w:rFonts w:ascii="Times" w:hAnsi="Times" w:hint="default"/>
            <w:color w:val="000000"/>
            <w:u w:color="000000"/>
            <w:rtl w:val="0"/>
            <w:lang w:val="ru-RU"/>
          </w:rPr>
          <w:delText>СТУУГМИИ</w:delText>
        </w:r>
      </w:del>
      <w:del w:id="1490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 </w:delText>
        </w:r>
      </w:del>
      <w:del w:id="1490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- </w:delText>
        </w:r>
      </w:del>
      <w:del w:id="149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Звуковой Космический Код </w:delText>
        </w:r>
      </w:del>
      <w:del w:id="1490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1490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1491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4911" w:date="2019-06-22T23:07:00Z" w:author="Yuriy Lebid"/>
          <w:rStyle w:val="Hyperlink.1"/>
        </w:rPr>
      </w:pPr>
      <w:del w:id="14912" w:date="2019-06-22T23:07:00Z" w:author="Yuriy Lebid">
        <w:r>
          <w:rPr>
            <w:rtl w:val="0"/>
          </w:rPr>
          <w:delText>«Витальные под</w:delText>
        </w:r>
      </w:del>
      <w:del w:id="14913" w:date="2019-06-22T23:07:00Z" w:author="Yuriy Lebid">
        <w:r>
          <w:rPr>
            <w:rtl w:val="0"/>
          </w:rPr>
          <w:delText>-</w:delText>
        </w:r>
      </w:del>
      <w:del w:id="14914" w:date="2019-06-22T23:07:00Z" w:author="Yuriy Lebid">
        <w:r>
          <w:rPr>
            <w:rtl w:val="0"/>
          </w:rPr>
          <w:delText>лучи» ЛАНГМИИ</w:delText>
        </w:r>
      </w:del>
      <w:del w:id="14915" w:date="2019-06-22T23:07:00Z" w:author="Yuriy Lebid">
        <w:r>
          <w:rPr>
            <w:rtl w:val="0"/>
          </w:rPr>
          <w:delText>-</w:delText>
        </w:r>
      </w:del>
      <w:del w:id="14916" w:date="2019-06-22T23:07:00Z" w:author="Yuriy Lebid">
        <w:r>
          <w:rPr>
            <w:rtl w:val="0"/>
          </w:rPr>
          <w:delText>лучей</w:delText>
        </w:r>
      </w:del>
    </w:p>
    <w:p>
      <w:pPr>
        <w:pStyle w:val="heading 4"/>
        <w:rPr>
          <w:del w:id="1491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491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субличность </w:delText>
        </w:r>
      </w:del>
      <w:del w:id="1491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4920" w:date="2019-06-22T23:07:00Z" w:author="Yuriy Lebid"/>
        </w:rPr>
      </w:pPr>
      <w:del w:id="1492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совпадает со значением в психологии</w:delText>
        </w:r>
      </w:del>
      <w:del w:id="1492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4923" w:date="2019-06-22T23:07:00Z" w:author="Yuriy Lebid">
        <w:r>
          <w:rPr>
            <w:rStyle w:val="Нет"/>
            <w:rtl w:val="0"/>
            <w:lang w:val="ru-RU"/>
          </w:rPr>
          <w:delText>воспринимаемое сознанием как нечто отдельное от себя</w:delText>
        </w:r>
      </w:del>
      <w:del w:id="14924" w:date="2019-06-22T23:07:00Z" w:author="Yuriy Lebid">
        <w:r>
          <w:rPr>
            <w:rStyle w:val="Нет"/>
            <w:rtl w:val="0"/>
            <w:lang w:val="ru-RU"/>
          </w:rPr>
          <w:delText xml:space="preserve">, </w:delText>
        </w:r>
      </w:del>
      <w:del w:id="14925" w:date="2019-06-22T23:07:00Z" w:author="Yuriy Lebid">
        <w:r>
          <w:rPr>
            <w:rStyle w:val="Нет"/>
            <w:rtl w:val="0"/>
            <w:lang w:val="ru-RU"/>
          </w:rPr>
          <w:delText>а также внутренний образ</w:delText>
        </w:r>
      </w:del>
      <w:del w:id="14926" w:date="2019-06-22T23:07:00Z" w:author="Yuriy Lebid">
        <w:r>
          <w:rPr>
            <w:rStyle w:val="Нет"/>
            <w:rtl w:val="0"/>
            <w:lang w:val="ru-RU"/>
          </w:rPr>
          <w:delText xml:space="preserve">, </w:delText>
        </w:r>
      </w:del>
      <w:del w:id="14927" w:date="2019-06-22T23:07:00Z" w:author="Yuriy Lebid">
        <w:r>
          <w:rPr>
            <w:rStyle w:val="Нет"/>
            <w:rtl w:val="0"/>
            <w:lang w:val="ru-RU"/>
          </w:rPr>
          <w:delText>привязанный к этим элементам</w:delText>
        </w:r>
      </w:del>
      <w:del w:id="14928" w:date="2019-06-22T23:07:00Z" w:author="Yuriy Lebid">
        <w:r>
          <w:rPr>
            <w:rStyle w:val="Нет"/>
            <w:rtl w:val="0"/>
            <w:lang w:val="ru-RU"/>
          </w:rPr>
          <w:delText xml:space="preserve">. </w:delText>
        </w:r>
      </w:del>
      <w:del w:id="14929" w:date="2019-06-22T23:07:00Z" w:author="Yuriy Lebid">
        <w:r>
          <w:rPr>
            <w:rStyle w:val="Нет"/>
            <w:rtl w:val="0"/>
            <w:lang w:val="ru-RU"/>
          </w:rPr>
          <w:delText>Субличности возникают на разных этапах развития человека и обеспечивают его защиту</w:delText>
        </w:r>
      </w:del>
      <w:del w:id="14930" w:date="2019-06-22T23:07:00Z" w:author="Yuriy Lebid">
        <w:r>
          <w:rPr>
            <w:rStyle w:val="Нет"/>
            <w:rtl w:val="0"/>
            <w:lang w:val="ru-RU"/>
          </w:rPr>
          <w:delText xml:space="preserve">, </w:delText>
        </w:r>
      </w:del>
      <w:del w:id="14931" w:date="2019-06-22T23:07:00Z" w:author="Yuriy Lebid">
        <w:r>
          <w:rPr>
            <w:rStyle w:val="Нет"/>
            <w:rtl w:val="0"/>
            <w:lang w:val="ru-RU"/>
          </w:rPr>
          <w:delText>реализацию его потребностей и позволяют ему жить так</w:delText>
        </w:r>
      </w:del>
      <w:del w:id="14932" w:date="2019-06-22T23:07:00Z" w:author="Yuriy Lebid">
        <w:r>
          <w:rPr>
            <w:rStyle w:val="Нет"/>
            <w:rtl w:val="0"/>
            <w:lang w:val="ru-RU"/>
          </w:rPr>
          <w:delText xml:space="preserve">, </w:delText>
        </w:r>
      </w:del>
      <w:del w:id="14933" w:date="2019-06-22T23:07:00Z" w:author="Yuriy Lebid">
        <w:r>
          <w:rPr>
            <w:rStyle w:val="Нет"/>
            <w:rtl w:val="0"/>
            <w:lang w:val="ru-RU"/>
          </w:rPr>
          <w:delText>как он жив</w:delText>
        </w:r>
      </w:del>
      <w:del w:id="14934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4935" w:date="2019-06-22T23:07:00Z" w:author="Yuriy Lebid">
        <w:r>
          <w:rPr>
            <w:rStyle w:val="Нет"/>
            <w:rtl w:val="0"/>
            <w:lang w:val="ru-RU"/>
          </w:rPr>
          <w:delText xml:space="preserve">т </w:delText>
        </w:r>
      </w:del>
      <w:del w:id="14936" w:date="2019-06-22T23:07:00Z" w:author="Yuriy Lebid">
        <w:r>
          <w:rPr>
            <w:rStyle w:val="Нет"/>
            <w:rtl w:val="0"/>
            <w:lang w:val="ru-RU"/>
          </w:rPr>
          <w:delText>(</w:delText>
        </w:r>
      </w:del>
      <w:del w:id="1493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источник</w:delText>
        </w:r>
      </w:del>
      <w:del w:id="1493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493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en-US"/>
          </w:rPr>
          <w:delText>wikipedia</w:delText>
        </w:r>
      </w:del>
      <w:del w:id="14940" w:date="2019-06-22T23:07:00Z" w:author="Yuriy Lebid">
        <w:r>
          <w:rPr>
            <w:rStyle w:val="Нет"/>
            <w:rtl w:val="0"/>
            <w:lang w:val="ru-RU"/>
          </w:rPr>
          <w:delText>)</w:delText>
        </w:r>
      </w:del>
    </w:p>
    <w:p>
      <w:pPr>
        <w:pStyle w:val="heading 4"/>
        <w:rPr>
          <w:del w:id="14941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1494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субрептивный </w:delText>
        </w:r>
      </w:del>
      <w:del w:id="1494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494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49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494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subreptivus</w:delText>
        </w:r>
      </w:del>
      <w:del w:id="149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обманный</w:delText>
        </w:r>
      </w:del>
      <w:del w:id="1494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49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поддельный</w:delText>
        </w:r>
      </w:del>
      <w:del w:id="149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4951" w:date="2019-06-22T23:07:00Z" w:author="Yuriy Lebid"/>
        </w:rPr>
      </w:pPr>
      <w:del w:id="14952" w:date="2019-06-22T23:07:00Z" w:author="Yuriy Lebid">
        <w:r>
          <w:rPr>
            <w:rtl w:val="0"/>
          </w:rPr>
          <w:delText>обманчивый</w:delText>
        </w:r>
      </w:del>
      <w:del w:id="14953" w:date="2019-06-22T23:07:00Z" w:author="Yuriy Lebid">
        <w:r>
          <w:rPr>
            <w:rtl w:val="0"/>
          </w:rPr>
          <w:delText xml:space="preserve">, </w:delText>
        </w:r>
      </w:del>
      <w:del w:id="14954" w:date="2019-06-22T23:07:00Z" w:author="Yuriy Lebid">
        <w:r>
          <w:rPr>
            <w:rtl w:val="0"/>
          </w:rPr>
          <w:delText>иллюзорный</w:delText>
        </w:r>
      </w:del>
      <w:del w:id="14955" w:date="2019-06-22T23:07:00Z" w:author="Yuriy Lebid">
        <w:r>
          <w:rPr>
            <w:rtl w:val="0"/>
          </w:rPr>
          <w:delText xml:space="preserve">, </w:delText>
        </w:r>
      </w:del>
      <w:del w:id="14956" w:date="2019-06-22T23:07:00Z" w:author="Yuriy Lebid">
        <w:r>
          <w:rPr>
            <w:rtl w:val="0"/>
          </w:rPr>
          <w:delText>субъективно существующий лишь в системе Восприятия и кажущийся реальным</w:delText>
        </w:r>
      </w:del>
      <w:del w:id="14957" w:date="2019-06-22T23:07:00Z" w:author="Yuriy Lebid">
        <w:r>
          <w:rPr>
            <w:rtl w:val="0"/>
          </w:rPr>
          <w:delText xml:space="preserve">; </w:delText>
        </w:r>
      </w:del>
      <w:del w:id="14958" w:date="2019-06-22T23:07:00Z" w:author="Yuriy Lebid">
        <w:r>
          <w:rPr>
            <w:rtl w:val="0"/>
          </w:rPr>
          <w:delText>деципиенсный с позиции субъективного Восприятия конкретной «личности»</w:delText>
        </w:r>
      </w:del>
    </w:p>
    <w:p>
      <w:pPr>
        <w:pStyle w:val="heading 4"/>
        <w:rPr>
          <w:del w:id="14959" w:date="2019-06-22T23:07:00Z" w:author="Yuriy Lebid"/>
          <w:rStyle w:val="Нет"/>
          <w:color w:val="000000"/>
          <w:u w:color="000000"/>
        </w:rPr>
      </w:pPr>
      <w:del w:id="1496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субтеррансивный </w:delText>
        </w:r>
      </w:del>
      <w:del w:id="1496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496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49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49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subter</w:delText>
        </w:r>
      </w:del>
      <w:del w:id="149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внизу</w:delText>
        </w:r>
      </w:del>
      <w:del w:id="1496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49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снизу</w:delText>
        </w:r>
      </w:del>
      <w:del w:id="149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496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под</w:delText>
        </w:r>
      </w:del>
      <w:del w:id="1497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4971" w:date="2019-06-22T23:07:00Z" w:author="Yuriy Lebid"/>
          <w:rStyle w:val="Hyperlink.1"/>
        </w:rPr>
      </w:pPr>
      <w:del w:id="14972" w:date="2019-06-22T23:07:00Z" w:author="Yuriy Lebid">
        <w:r>
          <w:rPr>
            <w:rtl w:val="0"/>
          </w:rPr>
          <w:delText>индивидуальный</w:delText>
        </w:r>
      </w:del>
      <w:del w:id="14973" w:date="2019-06-22T23:07:00Z" w:author="Yuriy Lebid">
        <w:r>
          <w:rPr>
            <w:rtl w:val="0"/>
          </w:rPr>
          <w:delText xml:space="preserve">, </w:delText>
        </w:r>
      </w:del>
      <w:del w:id="14974" w:date="2019-06-22T23:07:00Z" w:author="Yuriy Lebid">
        <w:r>
          <w:rPr>
            <w:rtl w:val="0"/>
          </w:rPr>
          <w:delText>«внутренний»</w:delText>
        </w:r>
      </w:del>
      <w:del w:id="14975" w:date="2019-06-22T23:07:00Z" w:author="Yuriy Lebid">
        <w:r>
          <w:rPr>
            <w:rtl w:val="0"/>
          </w:rPr>
          <w:delText xml:space="preserve">, </w:delText>
        </w:r>
      </w:del>
      <w:del w:id="14976" w:date="2019-06-22T23:07:00Z" w:author="Yuriy Lebid">
        <w:r>
          <w:rPr>
            <w:rtl w:val="0"/>
          </w:rPr>
          <w:delText xml:space="preserve">глубинный </w:delText>
        </w:r>
      </w:del>
      <w:del w:id="14977" w:date="2019-06-22T23:07:00Z" w:author="Yuriy Lebid">
        <w:r>
          <w:rPr>
            <w:rtl w:val="0"/>
          </w:rPr>
          <w:delText>(</w:delText>
        </w:r>
      </w:del>
      <w:del w:id="14978" w:date="2019-06-22T23:07:00Z" w:author="Yuriy Lebid">
        <w:r>
          <w:rPr>
            <w:rtl w:val="0"/>
          </w:rPr>
          <w:delText>состав</w:delText>
        </w:r>
      </w:del>
      <w:del w:id="14979" w:date="2019-06-22T23:07:00Z" w:author="Yuriy Lebid">
        <w:r>
          <w:rPr>
            <w:rtl w:val="0"/>
          </w:rPr>
          <w:delText xml:space="preserve">, </w:delText>
        </w:r>
      </w:del>
      <w:del w:id="14980" w:date="2019-06-22T23:07:00Z" w:author="Yuriy Lebid">
        <w:r>
          <w:rPr>
            <w:rtl w:val="0"/>
          </w:rPr>
          <w:delText>свойство</w:delText>
        </w:r>
      </w:del>
      <w:del w:id="14981" w:date="2019-06-22T23:07:00Z" w:author="Yuriy Lebid">
        <w:r>
          <w:rPr>
            <w:rtl w:val="0"/>
          </w:rPr>
          <w:delText xml:space="preserve">, </w:delText>
        </w:r>
      </w:del>
      <w:del w:id="14982" w:date="2019-06-22T23:07:00Z" w:author="Yuriy Lebid">
        <w:r>
          <w:rPr>
            <w:rtl w:val="0"/>
          </w:rPr>
          <w:delText>структура</w:delText>
        </w:r>
      </w:del>
      <w:del w:id="14983" w:date="2019-06-22T23:07:00Z" w:author="Yuriy Lebid">
        <w:r>
          <w:rPr>
            <w:rtl w:val="0"/>
          </w:rPr>
          <w:delText xml:space="preserve">, </w:delText>
        </w:r>
      </w:del>
      <w:del w:id="14984" w:date="2019-06-22T23:07:00Z" w:author="Yuriy Lebid">
        <w:r>
          <w:rPr>
            <w:rtl w:val="0"/>
          </w:rPr>
          <w:delText>взаимосвязи</w:delText>
        </w:r>
      </w:del>
      <w:del w:id="14985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4986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1498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субтеррансификация </w:delText>
        </w:r>
      </w:del>
      <w:del w:id="1498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498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499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499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subter</w:delText>
        </w:r>
      </w:del>
      <w:del w:id="1499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внизу</w:delText>
        </w:r>
      </w:del>
      <w:del w:id="1499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499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снизу</w:delText>
        </w:r>
      </w:del>
      <w:del w:id="1499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499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под</w:delText>
        </w:r>
      </w:del>
      <w:del w:id="1499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4998" w:date="2019-06-22T23:07:00Z" w:author="Yuriy Lebid"/>
          <w:rStyle w:val="Hyperlink.1"/>
        </w:rPr>
      </w:pPr>
      <w:del w:id="14999" w:date="2019-06-22T23:07:00Z" w:author="Yuriy Lebid">
        <w:r>
          <w:rPr>
            <w:rtl w:val="0"/>
          </w:rPr>
          <w:delText>условная «индивидуализация»</w:delText>
        </w:r>
      </w:del>
      <w:del w:id="15000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5001" w:date="2019-06-22T23:07:00Z" w:author="Yuriy Lebid"/>
          <w:rStyle w:val="Нет"/>
          <w:color w:val="000000"/>
          <w:u w:color="000000"/>
        </w:rPr>
      </w:pPr>
      <w:del w:id="1500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субтеррантизация </w:delText>
        </w:r>
      </w:del>
      <w:del w:id="150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500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50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500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subter</w:delText>
        </w:r>
      </w:del>
      <w:del w:id="150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внизу</w:delText>
        </w:r>
      </w:del>
      <w:del w:id="1500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500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снизу</w:delText>
        </w:r>
      </w:del>
      <w:del w:id="1501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501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под</w:delText>
        </w:r>
      </w:del>
      <w:del w:id="1501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5013" w:date="2019-06-22T23:07:00Z" w:author="Yuriy Lebid"/>
        </w:rPr>
      </w:pPr>
      <w:del w:id="15014" w:date="2019-06-22T23:07:00Z" w:author="Yuriy Lebid">
        <w:r>
          <w:rPr>
            <w:rtl w:val="0"/>
          </w:rPr>
          <w:delText>индивидуализация как процесс</w:delText>
        </w:r>
      </w:del>
      <w:del w:id="15015" w:date="2019-06-22T23:07:00Z" w:author="Yuriy Lebid">
        <w:r>
          <w:rPr>
            <w:rtl w:val="0"/>
          </w:rPr>
          <w:delText xml:space="preserve">, </w:delText>
        </w:r>
      </w:del>
      <w:del w:id="15016" w:date="2019-06-22T23:07:00Z" w:author="Yuriy Lebid">
        <w:r>
          <w:rPr>
            <w:rtl w:val="0"/>
          </w:rPr>
          <w:delText xml:space="preserve">в частности </w:delText>
        </w:r>
      </w:del>
      <w:del w:id="15017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«индивидуализация» Самосознаний СЛУИ</w:delText>
        </w:r>
      </w:del>
      <w:del w:id="15018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-</w:delText>
        </w:r>
      </w:del>
      <w:del w:id="15019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СЛУУ</w:delText>
        </w:r>
      </w:del>
      <w:del w:id="15020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-</w:delText>
        </w:r>
      </w:del>
      <w:del w:id="15021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Творцов</w:delText>
        </w:r>
      </w:del>
    </w:p>
    <w:p>
      <w:pPr>
        <w:pStyle w:val="heading 4"/>
        <w:rPr>
          <w:del w:id="1502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502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субъективная Реальность </w:delText>
        </w:r>
      </w:del>
      <w:del w:id="150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025" w:date="2019-06-22T23:07:00Z" w:author="Yuriy Lebid"/>
          <w:rStyle w:val="Нет"/>
          <w:sz w:val="28"/>
          <w:szCs w:val="28"/>
        </w:rPr>
      </w:pPr>
      <w:del w:id="1502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 позиций ииссиидиологии</w:delText>
        </w:r>
      </w:del>
      <w:del w:id="15027" w:date="2019-06-22T23:07:00Z" w:author="Yuriy Lebid">
        <w:r>
          <w:rPr>
            <w:rtl w:val="0"/>
          </w:rPr>
          <w:delText xml:space="preserve">, </w:delText>
        </w:r>
      </w:del>
      <w:del w:id="15028" w:date="2019-06-22T23:07:00Z" w:author="Yuriy Lebid">
        <w:r>
          <w:rPr>
            <w:rtl w:val="0"/>
          </w:rPr>
          <w:delText>это субъективное отражение в структурах Самосознания всех тех Форм</w:delText>
        </w:r>
      </w:del>
      <w:del w:id="15029" w:date="2019-06-22T23:07:00Z" w:author="Yuriy Lebid">
        <w:r>
          <w:rPr>
            <w:rtl w:val="0"/>
          </w:rPr>
          <w:delText xml:space="preserve">, </w:delText>
        </w:r>
      </w:del>
      <w:del w:id="15030" w:date="2019-06-22T23:07:00Z" w:author="Yuriy Lebid">
        <w:r>
          <w:rPr>
            <w:rtl w:val="0"/>
          </w:rPr>
          <w:delText>что одновременно проявлены в одной «резонационной области» ирккуллигренного диапазона Пространства</w:delText>
        </w:r>
      </w:del>
      <w:del w:id="15031" w:date="2019-06-22T23:07:00Z" w:author="Yuriy Lebid">
        <w:r>
          <w:rPr>
            <w:rtl w:val="0"/>
          </w:rPr>
          <w:delText>-</w:delText>
        </w:r>
      </w:del>
      <w:del w:id="15032" w:date="2019-06-22T23:07:00Z" w:author="Yuriy Lebid">
        <w:r>
          <w:rPr>
            <w:rtl w:val="0"/>
          </w:rPr>
          <w:delText>Времени</w:delText>
        </w:r>
      </w:del>
      <w:del w:id="15033" w:date="2019-06-22T23:07:00Z" w:author="Yuriy Lebid">
        <w:r>
          <w:rPr>
            <w:rtl w:val="0"/>
          </w:rPr>
          <w:delText xml:space="preserve">; </w:delText>
        </w:r>
      </w:del>
      <w:del w:id="15034" w:date="2019-06-22T23:07:00Z" w:author="Yuriy Lebid">
        <w:r>
          <w:rPr>
            <w:rtl w:val="0"/>
          </w:rPr>
          <w:delText xml:space="preserve">отражение реализационной динамики всей совокупности очень специфических Представлений </w:delText>
        </w:r>
      </w:del>
      <w:del w:id="15035" w:date="2019-06-22T23:07:00Z" w:author="Yuriy Lebid">
        <w:r>
          <w:rPr>
            <w:rtl w:val="0"/>
          </w:rPr>
          <w:delText>(</w:delText>
        </w:r>
      </w:del>
      <w:del w:id="15036" w:date="2019-06-22T23:07:00Z" w:author="Yuriy Lebid">
        <w:r>
          <w:rPr>
            <w:rtl w:val="0"/>
          </w:rPr>
          <w:delText>СФУУРММ</w:delText>
        </w:r>
      </w:del>
      <w:del w:id="15037" w:date="2019-06-22T23:07:00Z" w:author="Yuriy Lebid">
        <w:r>
          <w:rPr>
            <w:rtl w:val="0"/>
          </w:rPr>
          <w:delText>-</w:delText>
        </w:r>
      </w:del>
      <w:del w:id="15038" w:date="2019-06-22T23:07:00Z" w:author="Yuriy Lebid">
        <w:r>
          <w:rPr>
            <w:rtl w:val="0"/>
          </w:rPr>
          <w:delText>Форм</w:delText>
        </w:r>
      </w:del>
      <w:del w:id="15039" w:date="2019-06-22T23:07:00Z" w:author="Yuriy Lebid">
        <w:r>
          <w:rPr>
            <w:rtl w:val="0"/>
          </w:rPr>
          <w:delText xml:space="preserve">), </w:delText>
        </w:r>
      </w:del>
      <w:del w:id="15040" w:date="2019-06-22T23:07:00Z" w:author="Yuriy Lebid">
        <w:r>
          <w:rPr>
            <w:rtl w:val="0"/>
          </w:rPr>
          <w:delText>ограниченных узким диапазоном Аспектов Качеств</w:delText>
        </w:r>
      </w:del>
      <w:del w:id="15041" w:date="2019-06-22T23:07:00Z" w:author="Yuriy Lebid">
        <w:r>
          <w:rPr>
            <w:rtl w:val="0"/>
          </w:rPr>
          <w:delText xml:space="preserve">, </w:delText>
        </w:r>
      </w:del>
      <w:del w:id="15042" w:date="2019-06-22T23:07:00Z" w:author="Yuriy Lebid">
        <w:r>
          <w:rPr>
            <w:rtl w:val="0"/>
          </w:rPr>
          <w:delText>синтезированных строго определ</w:delText>
        </w:r>
      </w:del>
      <w:del w:id="15043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5044" w:date="2019-06-22T23:07:00Z" w:author="Yuriy Lebid">
        <w:r>
          <w:rPr>
            <w:rtl w:val="0"/>
          </w:rPr>
          <w:delText xml:space="preserve">нным образом </w:delText>
        </w:r>
      </w:del>
      <w:del w:id="15045" w:date="2019-06-22T23:07:00Z" w:author="Yuriy Lebid">
        <w:r>
          <w:rPr>
            <w:rtl w:val="0"/>
          </w:rPr>
          <w:delText>(</w:delText>
        </w:r>
      </w:del>
      <w:del w:id="15046" w:date="2019-06-22T23:07:00Z" w:author="Yuriy Lebid">
        <w:r>
          <w:rPr>
            <w:rtl w:val="0"/>
          </w:rPr>
          <w:delText>то есть в зависимости от конкретной направленности осуществления самих процессов последовательного поуровневого Синтеза от Качества к Качеству и от определ</w:delText>
        </w:r>
      </w:del>
      <w:del w:id="15047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5048" w:date="2019-06-22T23:07:00Z" w:author="Yuriy Lebid">
        <w:r>
          <w:rPr>
            <w:rtl w:val="0"/>
          </w:rPr>
          <w:delText>нной степени их доминантности</w:delText>
        </w:r>
      </w:del>
      <w:del w:id="15049" w:date="2019-06-22T23:07:00Z" w:author="Yuriy Lebid">
        <w:r>
          <w:rPr>
            <w:rtl w:val="0"/>
          </w:rPr>
          <w:delText>-</w:delText>
        </w:r>
      </w:del>
      <w:del w:id="15050" w:date="2019-06-22T23:07:00Z" w:author="Yuriy Lebid">
        <w:r>
          <w:rPr>
            <w:rtl w:val="0"/>
          </w:rPr>
          <w:delText>рецессивности между собой</w:delText>
        </w:r>
      </w:del>
      <w:del w:id="15051" w:date="2019-06-22T23:07:00Z" w:author="Yuriy Lebid">
        <w:r>
          <w:rPr>
            <w:rtl w:val="0"/>
          </w:rPr>
          <w:delText xml:space="preserve">) </w:delText>
        </w:r>
      </w:del>
      <w:del w:id="15052" w:date="2019-06-22T23:07:00Z" w:author="Yuriy Lebid">
        <w:r>
          <w:rPr>
            <w:rtl w:val="0"/>
          </w:rPr>
          <w:delText>и позволяющих Самосознаниям структурируемых ими Форм вступать в активные</w:delText>
        </w:r>
      </w:del>
      <w:del w:id="15053" w:date="2019-06-22T23:07:00Z" w:author="Yuriy Lebid">
        <w:r>
          <w:rPr>
            <w:rtl w:val="0"/>
          </w:rPr>
          <w:delText xml:space="preserve">, </w:delText>
        </w:r>
      </w:del>
      <w:del w:id="15054" w:date="2019-06-22T23:07:00Z" w:author="Yuriy Lebid">
        <w:r>
          <w:rPr>
            <w:rtl w:val="0"/>
          </w:rPr>
          <w:delText>продуктивные творческие взаимодействия</w:delText>
        </w:r>
      </w:del>
    </w:p>
    <w:p>
      <w:pPr>
        <w:pStyle w:val="heading 4"/>
        <w:rPr>
          <w:del w:id="1505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505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суллплексы </w:delText>
        </w:r>
      </w:del>
      <w:del w:id="1505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058" w:date="2019-06-22T23:07:00Z" w:author="Yuriy Lebid"/>
          <w:rStyle w:val="Нет"/>
          <w:sz w:val="28"/>
          <w:szCs w:val="28"/>
        </w:rPr>
      </w:pPr>
      <w:del w:id="15059" w:date="2019-06-22T23:07:00Z" w:author="Yuriy Lebid">
        <w:r>
          <w:rPr>
            <w:rtl w:val="0"/>
          </w:rPr>
          <w:delText>эфирные сущности</w:delText>
        </w:r>
      </w:del>
      <w:del w:id="15060" w:date="2019-06-22T23:07:00Z" w:author="Yuriy Lebid">
        <w:r>
          <w:rPr>
            <w:rtl w:val="0"/>
          </w:rPr>
          <w:delText xml:space="preserve">, </w:delText>
        </w:r>
      </w:del>
      <w:del w:id="15061" w:date="2019-06-22T23:07:00Z" w:author="Yuriy Lebid">
        <w:r>
          <w:rPr>
            <w:rtl w:val="0"/>
          </w:rPr>
          <w:delText>реализующиеся в распространении сугубо Человеческих Представлений среди Самосознаний людей Земли</w:delText>
        </w:r>
      </w:del>
    </w:p>
    <w:p>
      <w:pPr>
        <w:pStyle w:val="heading 4"/>
        <w:rPr>
          <w:del w:id="15062" w:date="2019-06-22T23:07:00Z" w:author="Yuriy Lebid"/>
          <w:rStyle w:val="Нет"/>
          <w:color w:val="000000"/>
          <w:u w:color="000000"/>
        </w:rPr>
      </w:pPr>
      <w:del w:id="1506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сумптуумизация </w:delText>
        </w:r>
      </w:del>
      <w:del w:id="150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50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506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50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sumptuum</w:delText>
        </w:r>
      </w:del>
      <w:del w:id="150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расходы</w:delText>
        </w:r>
      </w:del>
      <w:del w:id="1506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5070" w:date="2019-06-22T23:07:00Z" w:author="Yuriy Lebid"/>
        </w:rPr>
      </w:pPr>
      <w:del w:id="15071" w:date="2019-06-22T23:07:00Z" w:author="Yuriy Lebid">
        <w:r>
          <w:rPr>
            <w:rtl w:val="0"/>
          </w:rPr>
          <w:delText>возвращение в исходное качественное состояние</w:delText>
        </w:r>
      </w:del>
      <w:del w:id="15072" w:date="2019-06-22T23:07:00Z" w:author="Yuriy Lebid">
        <w:r>
          <w:rPr>
            <w:rtl w:val="0"/>
          </w:rPr>
          <w:delText xml:space="preserve">, </w:delText>
        </w:r>
      </w:del>
      <w:del w:id="15073" w:date="2019-06-22T23:07:00Z" w:author="Yuriy Lebid">
        <w:r>
          <w:rPr>
            <w:rtl w:val="0"/>
          </w:rPr>
          <w:delText>инволюционирование</w:delText>
        </w:r>
      </w:del>
      <w:del w:id="15074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5075" w:date="2019-06-22T23:07:00Z" w:author="Yuriy Lebid"/>
        </w:rPr>
      </w:pPr>
      <w:del w:id="1507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Синонимичное словосочетание</w:delText>
        </w:r>
      </w:del>
      <w:del w:id="1507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5078" w:date="2019-06-22T23:07:00Z" w:author="Yuriy Lebid">
        <w:r>
          <w:rPr>
            <w:rStyle w:val="Hyperlink.1"/>
            <w:rtl w:val="0"/>
          </w:rPr>
          <w:delText>сумптуумизация ирркогликтивная</w:delText>
        </w:r>
      </w:del>
      <w:del w:id="15079" w:date="2019-06-22T23:07:00Z" w:author="Yuriy Lebid">
        <w:r>
          <w:rPr>
            <w:rStyle w:val="Hyperlink.1"/>
            <w:rtl w:val="0"/>
          </w:rPr>
          <w:delText>.</w:delText>
        </w:r>
      </w:del>
      <w:del w:id="15080" w:date="2019-06-22T23:07:00Z" w:author="Yuriy Lebid">
        <w:r>
          <w:rPr>
            <w:rtl w:val="0"/>
          </w:rPr>
          <w:delText xml:space="preserve"> </w:delText>
        </w:r>
      </w:del>
    </w:p>
    <w:p>
      <w:pPr>
        <w:pStyle w:val="heading 4"/>
        <w:rPr>
          <w:del w:id="1508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508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Супеллексикатор </w:delText>
        </w:r>
      </w:del>
      <w:del w:id="1508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084" w:date="2019-06-22T23:07:00Z" w:author="Yuriy Lebid"/>
        </w:rPr>
      </w:pPr>
      <w:del w:id="1508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1508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5087" w:date="2019-06-22T23:07:00Z" w:author="Yuriy Lebid">
        <w:r>
          <w:rPr>
            <w:rtl w:val="0"/>
          </w:rPr>
          <w:delText xml:space="preserve"> робот</w:delText>
        </w:r>
      </w:del>
    </w:p>
    <w:p>
      <w:pPr>
        <w:pStyle w:val="heading 4"/>
        <w:rPr>
          <w:del w:id="1508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508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супервакансивное состояние </w:delText>
        </w:r>
      </w:del>
      <w:del w:id="1509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091" w:date="2019-06-22T23:07:00Z" w:author="Yuriy Lebid"/>
        </w:rPr>
      </w:pPr>
      <w:del w:id="15092" w:date="2019-06-22T23:07:00Z" w:author="Yuriy Lebid">
        <w:r>
          <w:rPr>
            <w:rtl w:val="0"/>
          </w:rPr>
          <w:delText xml:space="preserve">суперпозиция </w:delText>
        </w:r>
      </w:del>
      <w:del w:id="1509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или</w:delText>
        </w:r>
      </w:del>
      <w:del w:id="15094" w:date="2019-06-22T23:07:00Z" w:author="Yuriy Lebid">
        <w:r>
          <w:rPr>
            <w:rtl w:val="0"/>
          </w:rPr>
          <w:delText xml:space="preserve"> своеобразный информационный аналог квантовой запутанности</w:delText>
        </w:r>
      </w:del>
      <w:del w:id="15095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5096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509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509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5099" w:date="2019-06-22T23:07:00Z" w:author="Yuriy Lebid">
        <w:r>
          <w:rPr>
            <w:rStyle w:val="Hyperlink.1"/>
            <w:rtl w:val="0"/>
          </w:rPr>
          <w:delText>супервакансивное состояние Импульс</w:delText>
        </w:r>
      </w:del>
      <w:del w:id="15100" w:date="2019-06-22T23:07:00Z" w:author="Yuriy Lebid">
        <w:r>
          <w:rPr>
            <w:rStyle w:val="Hyperlink.1"/>
            <w:rtl w:val="0"/>
          </w:rPr>
          <w:delText>-</w:delText>
        </w:r>
      </w:del>
      <w:del w:id="15101" w:date="2019-06-22T23:07:00Z" w:author="Yuriy Lebid">
        <w:r>
          <w:rPr>
            <w:rStyle w:val="Hyperlink.1"/>
            <w:rtl w:val="0"/>
          </w:rPr>
          <w:delText xml:space="preserve">Потенциалов – </w:delText>
        </w:r>
      </w:del>
      <w:del w:id="15102" w:date="2019-06-22T23:07:00Z" w:author="Yuriy Lebid">
        <w:r>
          <w:rPr>
            <w:rtl w:val="0"/>
          </w:rPr>
          <w:delText>следствие действия Принципа Суперпозиции Импульс</w:delText>
        </w:r>
      </w:del>
      <w:del w:id="15103" w:date="2019-06-22T23:07:00Z" w:author="Yuriy Lebid">
        <w:r>
          <w:rPr>
            <w:rtl w:val="0"/>
          </w:rPr>
          <w:delText>-</w:delText>
        </w:r>
      </w:del>
      <w:del w:id="15104" w:date="2019-06-22T23:07:00Z" w:author="Yuriy Lebid">
        <w:r>
          <w:rPr>
            <w:rtl w:val="0"/>
          </w:rPr>
          <w:delText>Потенциалов</w:delText>
        </w:r>
      </w:del>
      <w:del w:id="15105" w:date="2019-06-22T23:07:00Z" w:author="Yuriy Lebid">
        <w:r>
          <w:rPr>
            <w:rtl w:val="0"/>
          </w:rPr>
          <w:delText xml:space="preserve">; </w:delText>
        </w:r>
      </w:del>
      <w:del w:id="15106" w:date="2019-06-22T23:07:00Z" w:author="Yuriy Lebid">
        <w:r>
          <w:rPr>
            <w:rtl w:val="0"/>
          </w:rPr>
          <w:delText>промежуточное состояние Импульс</w:delText>
        </w:r>
      </w:del>
      <w:del w:id="15107" w:date="2019-06-22T23:07:00Z" w:author="Yuriy Lebid">
        <w:r>
          <w:rPr>
            <w:rtl w:val="0"/>
          </w:rPr>
          <w:delText>-</w:delText>
        </w:r>
      </w:del>
      <w:del w:id="15108" w:date="2019-06-22T23:07:00Z" w:author="Yuriy Lebid">
        <w:r>
          <w:rPr>
            <w:rtl w:val="0"/>
          </w:rPr>
          <w:delText>Потенциалов</w:delText>
        </w:r>
      </w:del>
      <w:del w:id="15109" w:date="2019-06-22T23:07:00Z" w:author="Yuriy Lebid">
        <w:r>
          <w:rPr>
            <w:rtl w:val="0"/>
          </w:rPr>
          <w:delText xml:space="preserve">, </w:delText>
        </w:r>
      </w:del>
      <w:del w:id="15110" w:date="2019-06-22T23:07:00Z" w:author="Yuriy Lebid">
        <w:r>
          <w:rPr>
            <w:rtl w:val="0"/>
          </w:rPr>
          <w:delText>частично обладающее свойствами каждого из разнородных Импульс</w:delText>
        </w:r>
      </w:del>
      <w:del w:id="15111" w:date="2019-06-22T23:07:00Z" w:author="Yuriy Lebid">
        <w:r>
          <w:rPr>
            <w:rtl w:val="0"/>
          </w:rPr>
          <w:delText>-</w:delText>
        </w:r>
      </w:del>
      <w:del w:id="15112" w:date="2019-06-22T23:07:00Z" w:author="Yuriy Lebid">
        <w:r>
          <w:rPr>
            <w:rtl w:val="0"/>
          </w:rPr>
          <w:delText>Потенциалов</w:delText>
        </w:r>
      </w:del>
      <w:del w:id="15113" w:date="2019-06-22T23:07:00Z" w:author="Yuriy Lebid">
        <w:r>
          <w:rPr>
            <w:rtl w:val="0"/>
          </w:rPr>
          <w:delText xml:space="preserve">, </w:delText>
        </w:r>
      </w:del>
      <w:del w:id="15114" w:date="2019-06-22T23:07:00Z" w:author="Yuriy Lebid">
        <w:r>
          <w:rPr>
            <w:rtl w:val="0"/>
          </w:rPr>
          <w:delText>принимавших участие в резонационном взаимодействии</w:delText>
        </w:r>
      </w:del>
      <w:del w:id="15115" w:date="2019-06-22T23:07:00Z" w:author="Yuriy Lebid">
        <w:r>
          <w:rPr>
            <w:rStyle w:val="Hyperlink.1"/>
            <w:rtl w:val="0"/>
          </w:rPr>
          <w:delText>.</w:delText>
        </w:r>
      </w:del>
    </w:p>
    <w:p>
      <w:pPr>
        <w:pStyle w:val="heading 4"/>
        <w:rPr>
          <w:del w:id="1511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511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супермация </w:delText>
        </w:r>
      </w:del>
      <w:del w:id="1511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119" w:date="2019-06-22T23:07:00Z" w:author="Yuriy Lebid"/>
          <w:rStyle w:val="Hyperlink.1"/>
        </w:rPr>
      </w:pPr>
      <w:del w:id="15120" w:date="2019-06-22T23:07:00Z" w:author="Yuriy Lebid">
        <w:r>
          <w:rPr>
            <w:rtl w:val="0"/>
          </w:rPr>
          <w:delText>Информация плюс то</w:delText>
        </w:r>
      </w:del>
      <w:del w:id="15121" w:date="2019-06-22T23:07:00Z" w:author="Yuriy Lebid">
        <w:r>
          <w:rPr>
            <w:rtl w:val="0"/>
          </w:rPr>
          <w:delText xml:space="preserve">, </w:delText>
        </w:r>
      </w:del>
      <w:del w:id="15122" w:date="2019-06-22T23:07:00Z" w:author="Yuriy Lebid">
        <w:r>
          <w:rPr>
            <w:rtl w:val="0"/>
          </w:rPr>
          <w:delText>что не воспринимается нами как Информация</w:delText>
        </w:r>
      </w:del>
      <w:del w:id="15123" w:date="2019-06-22T23:07:00Z" w:author="Yuriy Lebid">
        <w:r>
          <w:rPr>
            <w:rtl w:val="0"/>
          </w:rPr>
          <w:delText xml:space="preserve">, </w:delText>
        </w:r>
      </w:del>
      <w:del w:id="15124" w:date="2019-06-22T23:07:00Z" w:author="Yuriy Lebid">
        <w:r>
          <w:rPr>
            <w:rtl w:val="0"/>
          </w:rPr>
          <w:delText>но структурирует иные типы Мирозданий</w:delText>
        </w:r>
      </w:del>
    </w:p>
    <w:p>
      <w:pPr>
        <w:pStyle w:val="heading 4"/>
        <w:rPr>
          <w:del w:id="15125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512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суперпаренция </w:delText>
        </w:r>
      </w:del>
      <w:del w:id="1512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128" w:date="2019-06-22T23:07:00Z" w:author="Yuriy Lebid"/>
        </w:rPr>
      </w:pPr>
      <w:del w:id="15129" w:date="2019-06-22T23:07:00Z" w:author="Yuriy Lebid">
        <w:r>
          <w:rPr>
            <w:rtl w:val="0"/>
          </w:rPr>
          <w:delText xml:space="preserve">преобразование вексативных признаков в инвадерентные в условиях </w:delText>
        </w:r>
      </w:del>
      <w:del w:id="15130" w:date="2019-06-22T23:07:00Z" w:author="Yuriy Lebid">
        <w:r>
          <w:rPr>
            <w:rtl w:val="0"/>
          </w:rPr>
          <w:delText>4-5-</w:delText>
        </w:r>
      </w:del>
      <w:del w:id="15131" w:date="2019-06-22T23:07:00Z" w:author="Yuriy Lebid">
        <w:r>
          <w:rPr>
            <w:rtl w:val="0"/>
          </w:rPr>
          <w:delText>мерного диапазона</w:delText>
        </w:r>
      </w:del>
    </w:p>
    <w:p>
      <w:pPr>
        <w:pStyle w:val="heading 4"/>
        <w:rPr>
          <w:del w:id="15132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513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суплент </w:delText>
        </w:r>
      </w:del>
      <w:del w:id="1513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135" w:date="2019-06-22T23:07:00Z" w:author="Yuriy Lebid"/>
        </w:rPr>
      </w:pPr>
      <w:del w:id="15136" w:date="2019-06-22T23:07:00Z" w:author="Yuriy Lebid">
        <w:r>
          <w:rPr>
            <w:rtl w:val="0"/>
          </w:rPr>
          <w:delText>«деформационный разлом»</w:delText>
        </w:r>
      </w:del>
      <w:del w:id="15137" w:date="2019-06-22T23:07:00Z" w:author="Yuriy Lebid">
        <w:r>
          <w:rPr>
            <w:rtl w:val="0"/>
          </w:rPr>
          <w:delText xml:space="preserve">, </w:delText>
        </w:r>
      </w:del>
      <w:del w:id="15138" w:date="2019-06-22T23:07:00Z" w:author="Yuriy Lebid">
        <w:r>
          <w:rPr>
            <w:rtl w:val="0"/>
          </w:rPr>
          <w:delText xml:space="preserve">узкоспецифически объединяющий интерстицивные «участки» скррууллерртной системы нашего Мироздания с такими же интерстицивными «участками» Фокусных Конфигураций </w:delText>
        </w:r>
      </w:del>
      <w:del w:id="15139" w:date="2019-06-22T23:07:00Z" w:author="Yuriy Lebid">
        <w:r>
          <w:rPr>
            <w:rtl w:val="0"/>
          </w:rPr>
          <w:delText>(</w:delText>
        </w:r>
      </w:del>
      <w:del w:id="15140" w:date="2019-06-22T23:07:00Z" w:author="Yuriy Lebid">
        <w:r>
          <w:rPr>
            <w:rtl w:val="0"/>
          </w:rPr>
          <w:delText>ф</w:delText>
        </w:r>
      </w:del>
      <w:del w:id="15141" w:date="2019-06-22T23:07:00Z" w:author="Yuriy Lebid">
        <w:r>
          <w:rPr>
            <w:rtl w:val="0"/>
          </w:rPr>
          <w:delText>-</w:delText>
        </w:r>
      </w:del>
      <w:del w:id="15142" w:date="2019-06-22T23:07:00Z" w:author="Yuriy Lebid">
        <w:r>
          <w:rPr>
            <w:rtl w:val="0"/>
          </w:rPr>
          <w:delText>Конфигураций</w:delText>
        </w:r>
      </w:del>
      <w:del w:id="15143" w:date="2019-06-22T23:07:00Z" w:author="Yuriy Lebid">
        <w:r>
          <w:rPr>
            <w:rtl w:val="0"/>
          </w:rPr>
          <w:delText xml:space="preserve">) </w:delText>
        </w:r>
      </w:del>
      <w:del w:id="15144" w:date="2019-06-22T23:07:00Z" w:author="Yuriy Lebid">
        <w:r>
          <w:rPr>
            <w:rtl w:val="0"/>
          </w:rPr>
          <w:delText>каких</w:delText>
        </w:r>
      </w:del>
      <w:del w:id="15145" w:date="2019-06-22T23:07:00Z" w:author="Yuriy Lebid">
        <w:r>
          <w:rPr>
            <w:rtl w:val="0"/>
          </w:rPr>
          <w:delText>-</w:delText>
        </w:r>
      </w:del>
      <w:del w:id="15146" w:date="2019-06-22T23:07:00Z" w:author="Yuriy Lebid">
        <w:r>
          <w:rPr>
            <w:rtl w:val="0"/>
          </w:rPr>
          <w:delText>то других типов Мирозданий</w:delText>
        </w:r>
      </w:del>
    </w:p>
    <w:p>
      <w:pPr>
        <w:pStyle w:val="heading 4"/>
        <w:rPr>
          <w:del w:id="15147" w:date="2019-06-22T23:07:00Z" w:author="Yuriy Lebid"/>
          <w:rStyle w:val="Нет"/>
          <w:color w:val="000000"/>
          <w:u w:color="000000"/>
        </w:rPr>
      </w:pPr>
      <w:del w:id="1514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суппедитация </w:delText>
        </w:r>
      </w:del>
      <w:del w:id="151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51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515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515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suppeditatio</w:delText>
        </w:r>
      </w:del>
      <w:del w:id="1515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изобилие избыток</w:delText>
        </w:r>
      </w:del>
      <w:del w:id="1515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5155" w:date="2019-06-22T23:07:00Z" w:author="Yuriy Lebid"/>
        </w:rPr>
      </w:pPr>
      <w:del w:id="15156" w:date="2019-06-22T23:07:00Z" w:author="Yuriy Lebid">
        <w:r>
          <w:rPr>
            <w:rtl w:val="0"/>
          </w:rPr>
          <w:delText>внутрикачественный</w:delText>
        </w:r>
      </w:del>
      <w:del w:id="15157" w:date="2019-06-22T23:07:00Z" w:author="Yuriy Lebid">
        <w:r>
          <w:rPr>
            <w:rtl w:val="0"/>
          </w:rPr>
          <w:delText xml:space="preserve">, </w:delText>
        </w:r>
      </w:del>
      <w:del w:id="15158" w:date="2019-06-22T23:07:00Z" w:author="Yuriy Lebid">
        <w:r>
          <w:rPr>
            <w:rtl w:val="0"/>
          </w:rPr>
          <w:delText>многозначимый</w:delText>
        </w:r>
      </w:del>
      <w:del w:id="15159" w:date="2019-06-22T23:07:00Z" w:author="Yuriy Lebid">
        <w:r>
          <w:rPr>
            <w:rtl w:val="0"/>
          </w:rPr>
          <w:delText xml:space="preserve">, </w:delText>
        </w:r>
      </w:del>
      <w:del w:id="15160" w:date="2019-06-22T23:07:00Z" w:author="Yuriy Lebid">
        <w:r>
          <w:rPr>
            <w:rtl w:val="0"/>
          </w:rPr>
          <w:delText>многовариантный Синтез между всеми ССС</w:delText>
        </w:r>
      </w:del>
      <w:del w:id="15161" w:date="2019-06-22T23:07:00Z" w:author="Yuriy Lebid">
        <w:r>
          <w:rPr>
            <w:rtl w:val="0"/>
          </w:rPr>
          <w:delText>-</w:delText>
        </w:r>
      </w:del>
      <w:del w:id="15162" w:date="2019-06-22T23:07:00Z" w:author="Yuriy Lebid">
        <w:r>
          <w:rPr>
            <w:rtl w:val="0"/>
          </w:rPr>
          <w:delText>фрагментами</w:delText>
        </w:r>
      </w:del>
      <w:del w:id="15163" w:date="2019-06-22T23:07:00Z" w:author="Yuriy Lebid">
        <w:r>
          <w:rPr>
            <w:rtl w:val="0"/>
          </w:rPr>
          <w:delText xml:space="preserve">, </w:delText>
        </w:r>
      </w:del>
      <w:del w:id="15164" w:date="2019-06-22T23:07:00Z" w:author="Yuriy Lebid">
        <w:r>
          <w:rPr>
            <w:rtl w:val="0"/>
          </w:rPr>
          <w:delText xml:space="preserve">обеспечивающий образование каждого из Чистых Космических Качеств </w:delText>
        </w:r>
      </w:del>
      <w:del w:id="15165" w:date="2019-06-22T23:07:00Z" w:author="Yuriy Lebid">
        <w:r>
          <w:rPr>
            <w:rtl w:val="0"/>
          </w:rPr>
          <w:delText>(</w:delText>
        </w:r>
      </w:del>
      <w:del w:id="15166" w:date="2019-06-22T23:07:00Z" w:author="Yuriy Lebid">
        <w:r>
          <w:rPr>
            <w:rtl w:val="0"/>
          </w:rPr>
          <w:delText>ЧКК</w:delText>
        </w:r>
      </w:del>
      <w:del w:id="15167" w:date="2019-06-22T23:07:00Z" w:author="Yuriy Lebid">
        <w:r>
          <w:rPr>
            <w:rtl w:val="0"/>
          </w:rPr>
          <w:delText xml:space="preserve">); </w:delText>
        </w:r>
      </w:del>
      <w:del w:id="15168" w:date="2019-06-22T23:07:00Z" w:author="Yuriy Lebid">
        <w:r>
          <w:rPr>
            <w:rtl w:val="0"/>
          </w:rPr>
          <w:delText>то есть подготовительный этап межфрагментарного Синтеза</w:delText>
        </w:r>
      </w:del>
      <w:del w:id="15169" w:date="2019-06-22T23:07:00Z" w:author="Yuriy Lebid">
        <w:r>
          <w:rPr>
            <w:rtl w:val="0"/>
          </w:rPr>
          <w:delText xml:space="preserve">, </w:delText>
        </w:r>
      </w:del>
      <w:del w:id="15170" w:date="2019-06-22T23:07:00Z" w:author="Yuriy Lebid">
        <w:r>
          <w:rPr>
            <w:rtl w:val="0"/>
          </w:rPr>
          <w:delText>предваряющий начало гетерогенеусного двуинвадерентного Синтеза</w:delText>
        </w:r>
      </w:del>
      <w:del w:id="15171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5172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517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</w:delText>
        </w:r>
      </w:del>
      <w:del w:id="1517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5175" w:date="2019-06-22T23:07:00Z" w:author="Yuriy Lebid">
        <w:r>
          <w:rPr>
            <w:rStyle w:val="Hyperlink.1"/>
            <w:rtl w:val="0"/>
          </w:rPr>
          <w:delText>диморфусный Синтез</w:delText>
        </w:r>
      </w:del>
      <w:del w:id="15176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5177" w:date="2019-06-22T23:07:00Z" w:author="Yuriy Lebid"/>
          <w:rStyle w:val="Нет"/>
          <w:color w:val="000000"/>
          <w:u w:color="000000"/>
        </w:rPr>
      </w:pPr>
      <w:del w:id="1517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супплеративный </w:delText>
        </w:r>
      </w:del>
      <w:del w:id="1517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518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518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518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suppletio</w:delText>
        </w:r>
      </w:del>
      <w:del w:id="1518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восполнение</w:delText>
        </w:r>
      </w:del>
      <w:del w:id="1518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5185" w:date="2019-06-22T23:07:00Z" w:author="Yuriy Lebid"/>
        </w:rPr>
      </w:pPr>
      <w:del w:id="15186" w:date="2019-06-22T23:07:00Z" w:author="Yuriy Lebid">
        <w:r>
          <w:rPr>
            <w:rtl w:val="0"/>
          </w:rPr>
          <w:delText>замещающий что</w:delText>
        </w:r>
      </w:del>
      <w:del w:id="15187" w:date="2019-06-22T23:07:00Z" w:author="Yuriy Lebid">
        <w:r>
          <w:rPr>
            <w:rtl w:val="0"/>
          </w:rPr>
          <w:delText>-</w:delText>
        </w:r>
      </w:del>
      <w:del w:id="15188" w:date="2019-06-22T23:07:00Z" w:author="Yuriy Lebid">
        <w:r>
          <w:rPr>
            <w:rtl w:val="0"/>
          </w:rPr>
          <w:delText>то одно на что</w:delText>
        </w:r>
      </w:del>
      <w:del w:id="15189" w:date="2019-06-22T23:07:00Z" w:author="Yuriy Lebid">
        <w:r>
          <w:rPr>
            <w:rtl w:val="0"/>
          </w:rPr>
          <w:delText>-</w:delText>
        </w:r>
      </w:del>
      <w:del w:id="15190" w:date="2019-06-22T23:07:00Z" w:author="Yuriy Lebid">
        <w:r>
          <w:rPr>
            <w:rtl w:val="0"/>
          </w:rPr>
          <w:delText>то другое</w:delText>
        </w:r>
      </w:del>
    </w:p>
    <w:p>
      <w:pPr>
        <w:pStyle w:val="heading 4"/>
        <w:rPr>
          <w:del w:id="15191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1519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супплеризация </w:delText>
        </w:r>
      </w:del>
      <w:del w:id="1519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519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519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519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suppletio</w:delText>
        </w:r>
      </w:del>
      <w:del w:id="1519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восполнение</w:delText>
        </w:r>
      </w:del>
      <w:del w:id="1519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5199" w:date="2019-06-22T23:07:00Z" w:author="Yuriy Lebid"/>
        </w:rPr>
      </w:pPr>
      <w:del w:id="15200" w:date="2019-06-22T23:07:00Z" w:author="Yuriy Lebid">
        <w:r>
          <w:rPr>
            <w:rtl w:val="0"/>
          </w:rPr>
          <w:delText>замещение чего</w:delText>
        </w:r>
      </w:del>
      <w:del w:id="15201" w:date="2019-06-22T23:07:00Z" w:author="Yuriy Lebid">
        <w:r>
          <w:rPr>
            <w:rtl w:val="0"/>
          </w:rPr>
          <w:delText>-</w:delText>
        </w:r>
      </w:del>
      <w:del w:id="15202" w:date="2019-06-22T23:07:00Z" w:author="Yuriy Lebid">
        <w:r>
          <w:rPr>
            <w:rtl w:val="0"/>
          </w:rPr>
          <w:delText>то одного на что</w:delText>
        </w:r>
      </w:del>
      <w:del w:id="15203" w:date="2019-06-22T23:07:00Z" w:author="Yuriy Lebid">
        <w:r>
          <w:rPr>
            <w:rtl w:val="0"/>
          </w:rPr>
          <w:delText>-</w:delText>
        </w:r>
      </w:del>
      <w:del w:id="15204" w:date="2019-06-22T23:07:00Z" w:author="Yuriy Lebid">
        <w:r>
          <w:rPr>
            <w:rtl w:val="0"/>
          </w:rPr>
          <w:delText>то иное с целью достижения абсолютной универсальности</w:delText>
        </w:r>
      </w:del>
    </w:p>
    <w:p>
      <w:pPr>
        <w:pStyle w:val="heading 4"/>
        <w:rPr>
          <w:del w:id="1520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520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супплицивный </w:delText>
        </w:r>
      </w:del>
      <w:del w:id="152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208" w:date="2019-06-22T23:07:00Z" w:author="Yuriy Lebid"/>
          <w:rStyle w:val="Нет"/>
          <w:rFonts w:ascii="Calibri" w:cs="Calibri" w:hAnsi="Calibri" w:eastAsia="Calibri"/>
        </w:rPr>
      </w:pPr>
      <w:del w:id="15209" w:date="2019-06-22T23:07:00Z" w:author="Yuriy Lebid">
        <w:r>
          <w:rPr>
            <w:rtl w:val="0"/>
          </w:rPr>
          <w:delText xml:space="preserve">характеристика амплиативного подцентрового динамизма </w:delText>
        </w:r>
      </w:del>
      <w:del w:id="15210" w:date="2019-06-22T23:07:00Z" w:author="Yuriy Lebid">
        <w:r>
          <w:rPr>
            <w:rtl w:val="0"/>
          </w:rPr>
          <w:delText>(</w:delText>
        </w:r>
      </w:del>
      <w:del w:id="15211" w:date="2019-06-22T23:07:00Z" w:author="Yuriy Lebid">
        <w:r>
          <w:rPr>
            <w:rtl w:val="0"/>
          </w:rPr>
          <w:delText>в частности</w:delText>
        </w:r>
      </w:del>
      <w:del w:id="15212" w:date="2019-06-22T23:07:00Z" w:author="Yuriy Lebid">
        <w:r>
          <w:rPr>
            <w:rtl w:val="0"/>
          </w:rPr>
          <w:delText xml:space="preserve">, </w:delText>
        </w:r>
      </w:del>
      <w:del w:id="15213" w:date="2019-06-22T23:07:00Z" w:author="Yuriy Lebid">
        <w:r>
          <w:rPr>
            <w:rtl w:val="0"/>
          </w:rPr>
          <w:delText>вид амицирации</w:delText>
        </w:r>
      </w:del>
      <w:del w:id="15214" w:date="2019-06-22T23:07:00Z" w:author="Yuriy Lebid">
        <w:r>
          <w:rPr>
            <w:rtl w:val="0"/>
          </w:rPr>
          <w:delText xml:space="preserve">): </w:delText>
        </w:r>
      </w:del>
      <w:del w:id="15215" w:date="2019-06-22T23:07:00Z" w:author="Yuriy Lebid">
        <w:r>
          <w:rPr>
            <w:rtl w:val="0"/>
          </w:rPr>
          <w:delText>радикальный</w:delText>
        </w:r>
      </w:del>
      <w:del w:id="15216" w:date="2019-06-22T23:07:00Z" w:author="Yuriy Lebid">
        <w:r>
          <w:rPr>
            <w:rtl w:val="0"/>
          </w:rPr>
          <w:delText xml:space="preserve">, </w:delText>
        </w:r>
      </w:del>
      <w:del w:id="15217" w:date="2019-06-22T23:07:00Z" w:author="Yuriy Lebid">
        <w:r>
          <w:rPr>
            <w:rtl w:val="0"/>
          </w:rPr>
          <w:delText>подцентровый</w:delText>
        </w:r>
      </w:del>
      <w:del w:id="15218" w:date="2019-06-22T23:07:00Z" w:author="Yuriy Lebid">
        <w:r>
          <w:rPr>
            <w:rtl w:val="0"/>
          </w:rPr>
          <w:delText xml:space="preserve">; </w:delText>
        </w:r>
      </w:del>
      <w:del w:id="15219" w:date="2019-06-22T23:07:00Z" w:author="Yuriy Lebid">
        <w:r>
          <w:rPr>
            <w:rtl w:val="0"/>
          </w:rPr>
          <w:delText>неординарный</w:delText>
        </w:r>
      </w:del>
      <w:del w:id="15220" w:date="2019-06-22T23:07:00Z" w:author="Yuriy Lebid">
        <w:r>
          <w:rPr>
            <w:rtl w:val="0"/>
          </w:rPr>
          <w:delText xml:space="preserve">, </w:delText>
        </w:r>
      </w:del>
      <w:del w:id="15221" w:date="2019-06-22T23:07:00Z" w:author="Yuriy Lebid">
        <w:r>
          <w:rPr>
            <w:rtl w:val="0"/>
          </w:rPr>
          <w:delText>жертвенный</w:delText>
        </w:r>
      </w:del>
      <w:del w:id="15222" w:date="2019-06-22T23:07:00Z" w:author="Yuriy Lebid">
        <w:r>
          <w:rPr>
            <w:rStyle w:val="Нет"/>
            <w:rFonts w:ascii="Calibri" w:cs="Calibri" w:hAnsi="Calibri" w:eastAsia="Calibri"/>
            <w:rtl w:val="0"/>
            <w:lang w:val="ru-RU"/>
          </w:rPr>
          <w:delText>.</w:delText>
        </w:r>
      </w:del>
    </w:p>
    <w:p>
      <w:pPr>
        <w:pStyle w:val="Определение"/>
        <w:rPr>
          <w:del w:id="15223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522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522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5226" w:date="2019-06-22T23:07:00Z" w:author="Yuriy Lebid">
        <w:r>
          <w:rPr>
            <w:rStyle w:val="Hyperlink.1"/>
            <w:rtl w:val="0"/>
          </w:rPr>
          <w:delText>супплицивная амицирация</w:delText>
        </w:r>
      </w:del>
      <w:del w:id="15227" w:date="2019-06-22T23:07:00Z" w:author="Yuriy Lebid">
        <w:r>
          <w:rPr>
            <w:rStyle w:val="Hyperlink.1"/>
            <w:rtl w:val="0"/>
          </w:rPr>
          <w:delText>.</w:delText>
        </w:r>
      </w:del>
    </w:p>
    <w:p>
      <w:pPr>
        <w:pStyle w:val="heading 4"/>
        <w:rPr>
          <w:del w:id="15228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522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суппозитация </w:delText>
        </w:r>
      </w:del>
      <w:del w:id="1523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231" w:date="2019-06-22T23:07:00Z" w:author="Yuriy Lebid"/>
        </w:rPr>
      </w:pPr>
      <w:del w:id="15232" w:date="2019-06-22T23:07:00Z" w:author="Yuriy Lebid">
        <w:r>
          <w:rPr>
            <w:rtl w:val="0"/>
          </w:rPr>
          <w:delText>полная и радикальная замена</w:delText>
        </w:r>
      </w:del>
    </w:p>
    <w:p>
      <w:pPr>
        <w:pStyle w:val="heading 4"/>
        <w:rPr>
          <w:del w:id="15233" w:date="2019-06-22T23:07:00Z" w:author="Yuriy Lebid"/>
          <w:rStyle w:val="Нет"/>
          <w:color w:val="000000"/>
          <w:u w:color="000000"/>
        </w:rPr>
      </w:pPr>
      <w:del w:id="1523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суппозитационные клеточные Формы Самосознаний </w:delText>
        </w:r>
      </w:del>
      <w:del w:id="1523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(</w:delText>
        </w:r>
      </w:del>
      <w:del w:id="1523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ФС</w:delText>
        </w:r>
      </w:del>
      <w:del w:id="1523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5238" w:date="2019-06-22T23:07:00Z" w:author="Yuriy Lebid"/>
          <w:rStyle w:val="Нет"/>
          <w:rFonts w:ascii="Times New Roman" w:cs="Times New Roman" w:hAnsi="Times New Roman" w:eastAsia="Times New Roman"/>
        </w:rPr>
      </w:pPr>
      <w:del w:id="15239" w:date="2019-06-22T23:07:00Z" w:author="Yuriy Lebid">
        <w:r>
          <w:rPr>
            <w:rtl w:val="0"/>
          </w:rPr>
          <w:delText>существующие в микстумной Форме более коварллертные сочетания нуклеиновых взаимосвязей</w:delText>
        </w:r>
      </w:del>
      <w:del w:id="15240" w:date="2019-06-22T23:07:00Z" w:author="Yuriy Lebid">
        <w:r>
          <w:rPr>
            <w:rtl w:val="0"/>
          </w:rPr>
          <w:delText xml:space="preserve">; </w:delText>
        </w:r>
      </w:del>
      <w:del w:id="15241" w:date="2019-06-22T23:07:00Z" w:author="Yuriy Lebid">
        <w:r>
          <w:rPr>
            <w:rtl w:val="0"/>
          </w:rPr>
          <w:delText>в геноме заменяются на более тензорные для данной Схемы Синтеза</w:delText>
        </w:r>
      </w:del>
      <w:del w:id="15242" w:date="2019-06-22T23:07:00Z" w:author="Yuriy Lebid">
        <w:r>
          <w:rPr>
            <w:rtl w:val="0"/>
          </w:rPr>
          <w:delText xml:space="preserve">, </w:delText>
        </w:r>
      </w:del>
      <w:del w:id="15243" w:date="2019-06-22T23:07:00Z" w:author="Yuriy Lebid">
        <w:r>
          <w:rPr>
            <w:rtl w:val="0"/>
          </w:rPr>
          <w:delText xml:space="preserve">то есть на </w:delText>
        </w:r>
      </w:del>
      <w:del w:id="15244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клетки</w:delText>
        </w:r>
      </w:del>
      <w:del w:id="15245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, </w:delText>
        </w:r>
      </w:del>
      <w:del w:id="15246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которые являются более универсальными для ФС других Схем Синтеза</w:delText>
        </w:r>
      </w:del>
      <w:del w:id="15247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, </w:delText>
        </w:r>
      </w:del>
      <w:del w:id="15248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но совершенно непригодными</w:delText>
        </w:r>
      </w:del>
      <w:del w:id="15249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, </w:delText>
        </w:r>
      </w:del>
      <w:del w:id="15250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вернее</w:delText>
        </w:r>
      </w:del>
      <w:del w:id="15251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, </w:delText>
        </w:r>
      </w:del>
      <w:del w:id="15252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вредоносными для функционирования в ллууввумической Схеме</w:delText>
        </w:r>
      </w:del>
    </w:p>
    <w:p>
      <w:pPr>
        <w:pStyle w:val="heading 4"/>
        <w:rPr>
          <w:del w:id="15253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32"/>
          <w:szCs w:val="32"/>
          <w:u w:color="000000"/>
        </w:rPr>
      </w:pPr>
      <w:del w:id="1525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супрапаренция </w:delText>
        </w:r>
      </w:del>
      <w:del w:id="1525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256" w:date="2019-06-22T23:07:00Z" w:author="Yuriy Lebid"/>
        </w:rPr>
      </w:pPr>
      <w:del w:id="15257" w:date="2019-06-22T23:07:00Z" w:author="Yuriy Lebid">
        <w:r>
          <w:rPr>
            <w:rtl w:val="0"/>
          </w:rPr>
          <w:delText xml:space="preserve">преобразование вексативных признаков в инвадерентные в условиях </w:delText>
        </w:r>
      </w:del>
      <w:del w:id="15258" w:date="2019-06-22T23:07:00Z" w:author="Yuriy Lebid">
        <w:r>
          <w:rPr>
            <w:rtl w:val="0"/>
          </w:rPr>
          <w:delText>5-6-</w:delText>
        </w:r>
      </w:del>
      <w:del w:id="15259" w:date="2019-06-22T23:07:00Z" w:author="Yuriy Lebid">
        <w:r>
          <w:rPr>
            <w:rtl w:val="0"/>
          </w:rPr>
          <w:delText>мерного диапазона</w:delText>
        </w:r>
      </w:del>
    </w:p>
    <w:p>
      <w:pPr>
        <w:pStyle w:val="heading 4"/>
        <w:rPr>
          <w:del w:id="15260" w:date="2019-06-22T23:07:00Z" w:author="Yuriy Lebid"/>
          <w:rStyle w:val="Нет"/>
          <w:rFonts w:ascii="Times New Roman" w:cs="Times New Roman" w:hAnsi="Times New Roman" w:eastAsia="Times New Roman"/>
          <w:color w:val="000000"/>
          <w:u w:color="000000"/>
        </w:rPr>
      </w:pPr>
      <w:del w:id="1526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сурдусивный </w:delText>
        </w:r>
      </w:del>
      <w:del w:id="1526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52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52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52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surdus</w:delText>
        </w:r>
      </w:del>
      <w:del w:id="1526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глухой</w:delText>
        </w:r>
      </w:del>
      <w:del w:id="152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52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бесчувственный</w:delText>
        </w:r>
      </w:del>
      <w:del w:id="1526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5270" w:date="2019-06-22T23:07:00Z" w:author="Yuriy Lebid"/>
        </w:rPr>
      </w:pPr>
      <w:del w:id="15271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ограниченный</w:delText>
        </w:r>
      </w:del>
      <w:del w:id="15272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, </w:delText>
        </w:r>
      </w:del>
      <w:del w:id="15273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несовместимый</w:delText>
        </w:r>
      </w:del>
      <w:del w:id="15274" w:date="2019-06-22T23:07:00Z" w:author="Yuriy Lebid">
        <w:r>
          <w:rPr>
            <w:rStyle w:val="Нет"/>
            <w:shd w:val="clear" w:color="auto" w:fill="ffffff"/>
            <w:rtl w:val="0"/>
            <w:lang w:val="en-US"/>
          </w:rPr>
          <w:delText> </w:delText>
        </w:r>
      </w:del>
      <w:del w:id="15275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по множеству признаков</w:delText>
        </w:r>
      </w:del>
      <w:del w:id="15276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. </w:delText>
        </w:r>
      </w:del>
      <w:del w:id="15277" w:date="2019-06-22T23:07:00Z" w:author="Yuriy Lebid">
        <w:r>
          <w:rPr>
            <w:rStyle w:val="Нет"/>
            <w:shd w:val="clear" w:color="auto" w:fill="ffffff"/>
            <w:lang w:val="ru-RU"/>
          </w:rPr>
          <w:br w:type="textWrapping"/>
        </w:r>
      </w:del>
      <w:del w:id="1527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shd w:val="clear" w:color="auto" w:fill="ffffff"/>
            <w:rtl w:val="0"/>
            <w:lang w:val="ru-RU"/>
          </w:rPr>
          <w:delText>Синонимы ииссиидиологические</w:delText>
        </w:r>
      </w:del>
      <w:del w:id="15279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: </w:delText>
        </w:r>
      </w:del>
      <w:del w:id="15280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имперсептный и крувурсорртный</w:delText>
        </w:r>
      </w:del>
      <w:del w:id="15281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.</w:delText>
        </w:r>
      </w:del>
    </w:p>
    <w:p>
      <w:pPr>
        <w:pStyle w:val="Определение"/>
        <w:rPr>
          <w:del w:id="15282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528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528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5285" w:date="2019-06-22T23:07:00Z" w:author="Yuriy Lebid">
        <w:r>
          <w:rPr>
            <w:rStyle w:val="Hyperlink.1"/>
            <w:rtl w:val="0"/>
          </w:rPr>
          <w:delText>сурдусивные СФУУРММ</w:delText>
        </w:r>
      </w:del>
      <w:del w:id="15286" w:date="2019-06-22T23:07:00Z" w:author="Yuriy Lebid">
        <w:r>
          <w:rPr>
            <w:rStyle w:val="Hyperlink.1"/>
            <w:rtl w:val="0"/>
          </w:rPr>
          <w:delText>-</w:delText>
        </w:r>
      </w:del>
      <w:del w:id="15287" w:date="2019-06-22T23:07:00Z" w:author="Yuriy Lebid">
        <w:r>
          <w:rPr>
            <w:rStyle w:val="Hyperlink.1"/>
            <w:rtl w:val="0"/>
          </w:rPr>
          <w:delText xml:space="preserve">Формы </w:delText>
        </w:r>
      </w:del>
      <w:del w:id="15288" w:date="2019-06-22T23:07:00Z" w:author="Yuriy Lebid">
        <w:r>
          <w:rPr>
            <w:rtl w:val="0"/>
          </w:rPr>
          <w:delText>(</w:delText>
        </w:r>
      </w:del>
      <w:del w:id="15289" w:date="2019-06-22T23:07:00Z" w:author="Yuriy Lebid">
        <w:r>
          <w:rPr>
            <w:rtl w:val="0"/>
          </w:rPr>
          <w:delText>Фокусные Динамики</w:delText>
        </w:r>
      </w:del>
      <w:del w:id="15290" w:date="2019-06-22T23:07:00Z" w:author="Yuriy Lebid">
        <w:r>
          <w:rPr>
            <w:rtl w:val="0"/>
          </w:rPr>
          <w:delText xml:space="preserve">, </w:delText>
        </w:r>
      </w:del>
      <w:del w:id="15291" w:date="2019-06-22T23:07:00Z" w:author="Yuriy Lebid">
        <w:r>
          <w:rPr>
            <w:rtl w:val="0"/>
          </w:rPr>
          <w:delText>взаимосвязи</w:delText>
        </w:r>
      </w:del>
      <w:del w:id="15292" w:date="2019-06-22T23:07:00Z" w:author="Yuriy Lebid">
        <w:r>
          <w:rPr>
            <w:rtl w:val="0"/>
          </w:rPr>
          <w:delText xml:space="preserve">, </w:delText>
        </w:r>
      </w:del>
      <w:del w:id="15293" w:date="2019-06-22T23:07:00Z" w:author="Yuriy Lebid">
        <w:r>
          <w:rPr>
            <w:rtl w:val="0"/>
          </w:rPr>
          <w:delText>отношения</w:delText>
        </w:r>
      </w:del>
      <w:del w:id="15294" w:date="2019-06-22T23:07:00Z" w:author="Yuriy Lebid">
        <w:r>
          <w:rPr>
            <w:rtl w:val="0"/>
          </w:rPr>
          <w:delText>);</w:delText>
        </w:r>
      </w:del>
    </w:p>
    <w:p>
      <w:pPr>
        <w:pStyle w:val="Определение"/>
        <w:rPr>
          <w:del w:id="15295" w:date="2019-06-22T23:07:00Z" w:author="Yuriy Lebid"/>
          <w:rStyle w:val="Нет"/>
          <w:rFonts w:ascii="Times New Roman" w:cs="Times New Roman" w:hAnsi="Times New Roman" w:eastAsia="Times New Roman"/>
          <w:b w:val="1"/>
          <w:bCs w:val="1"/>
        </w:rPr>
      </w:pPr>
      <w:del w:id="15296" w:date="2019-06-22T23:07:00Z" w:author="Yuriy Lebid">
        <w:r>
          <w:rPr>
            <w:rStyle w:val="Hyperlink.1"/>
            <w:rtl w:val="0"/>
          </w:rPr>
          <w:delText>сурдусивная</w:delText>
        </w:r>
      </w:del>
      <w:del w:id="15297" w:date="2019-06-22T23:07:00Z" w:author="Yuriy Lebid">
        <w:r>
          <w:rPr>
            <w:rStyle w:val="Нет"/>
            <w:rFonts w:ascii="Times New Roman" w:hAnsi="Times New Roman" w:hint="default"/>
            <w:b w:val="1"/>
            <w:bCs w:val="1"/>
            <w:rtl w:val="0"/>
            <w:lang w:val="ru-RU"/>
          </w:rPr>
          <w:delText xml:space="preserve"> таиррлидация</w:delText>
        </w:r>
      </w:del>
      <w:del w:id="15298" w:date="2019-06-22T23:07:00Z" w:author="Yuriy Lebid">
        <w:r>
          <w:rPr>
            <w:rStyle w:val="Нет"/>
            <w:rFonts w:ascii="Times New Roman" w:hAnsi="Times New Roman"/>
            <w:b w:val="1"/>
            <w:bCs w:val="1"/>
            <w:rtl w:val="0"/>
            <w:lang w:val="ru-RU"/>
          </w:rPr>
          <w:delText>.</w:delText>
        </w:r>
      </w:del>
    </w:p>
    <w:p>
      <w:pPr>
        <w:pStyle w:val="heading 4"/>
        <w:rPr>
          <w:del w:id="1529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530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сфероидальность </w:delText>
        </w:r>
      </w:del>
      <w:del w:id="1530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302" w:date="2019-06-22T23:07:00Z" w:author="Yuriy Lebid"/>
        </w:rPr>
      </w:pPr>
      <w:del w:id="1530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15304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i w:val="1"/>
            <w:iCs w:val="1"/>
            <w:rtl w:val="0"/>
            <w:lang w:val="ru-RU"/>
          </w:rPr>
          <w:delText xml:space="preserve">: </w:delText>
        </w:r>
      </w:del>
      <w:del w:id="15305" w:date="2019-06-22T23:07:00Z" w:author="Yuriy Lebid">
        <w:r>
          <w:rPr>
            <w:rtl w:val="0"/>
          </w:rPr>
          <w:delText>любой тип творческой динамики волновых Конфигураций Форм Коллективных Разумов</w:delText>
        </w:r>
      </w:del>
      <w:del w:id="15306" w:date="2019-06-22T23:07:00Z" w:author="Yuriy Lebid">
        <w:r>
          <w:rPr>
            <w:rtl w:val="0"/>
          </w:rPr>
          <w:delText xml:space="preserve">, </w:delText>
        </w:r>
      </w:del>
      <w:del w:id="15307" w:date="2019-06-22T23:07:00Z" w:author="Yuriy Lebid">
        <w:r>
          <w:rPr>
            <w:rtl w:val="0"/>
          </w:rPr>
          <w:delText>дувуйллерртно и равномерно самораспространяющейся одновременно во всей многомерности бесконечных Направлений межкачественных силовых взаимосвязей</w:delText>
        </w:r>
      </w:del>
      <w:del w:id="15308" w:date="2019-06-22T23:07:00Z" w:author="Yuriy Lebid">
        <w:r>
          <w:rPr>
            <w:rtl w:val="0"/>
          </w:rPr>
          <w:delText xml:space="preserve">, </w:delText>
        </w:r>
      </w:del>
      <w:del w:id="15309" w:date="2019-06-22T23:07:00Z" w:author="Yuriy Lebid">
        <w:r>
          <w:rPr>
            <w:rtl w:val="0"/>
          </w:rPr>
          <w:delText>свойственных данной Вселенной</w:delText>
        </w:r>
      </w:del>
    </w:p>
    <w:p>
      <w:pPr>
        <w:pStyle w:val="heading 4"/>
        <w:rPr>
          <w:del w:id="15310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531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СФУУРММ</w:delText>
        </w:r>
      </w:del>
      <w:del w:id="1531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531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Форма </w:delText>
        </w:r>
      </w:del>
      <w:del w:id="153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315" w:date="2019-06-22T23:07:00Z" w:author="Yuriy Lebid"/>
        </w:rPr>
      </w:pPr>
      <w:del w:id="15316" w:date="2019-06-22T23:07:00Z" w:author="Yuriy Lebid">
        <w:r>
          <w:rPr>
            <w:rtl w:val="0"/>
          </w:rPr>
          <w:delText>мыслечувственный «Архетип» Самосознания Формо</w:delText>
        </w:r>
      </w:del>
      <w:del w:id="15317" w:date="2019-06-22T23:07:00Z" w:author="Yuriy Lebid">
        <w:r>
          <w:rPr>
            <w:rtl w:val="0"/>
          </w:rPr>
          <w:delText>-</w:delText>
        </w:r>
      </w:del>
      <w:del w:id="15318" w:date="2019-06-22T23:07:00Z" w:author="Yuriy Lebid">
        <w:r>
          <w:rPr>
            <w:rtl w:val="0"/>
          </w:rPr>
          <w:delText>Типов</w:delText>
        </w:r>
      </w:del>
      <w:del w:id="15319" w:date="2019-06-22T23:07:00Z" w:author="Yuriy Lebid">
        <w:r>
          <w:rPr>
            <w:rtl w:val="0"/>
          </w:rPr>
          <w:delText xml:space="preserve">, </w:delText>
        </w:r>
      </w:del>
      <w:del w:id="15320" w:date="2019-06-22T23:07:00Z" w:author="Yuriy Lebid">
        <w:r>
          <w:rPr>
            <w:rtl w:val="0"/>
          </w:rPr>
          <w:delText xml:space="preserve">моделируемый и активизируемый Фокусами Дуального Отражения </w:delText>
        </w:r>
      </w:del>
      <w:del w:id="15321" w:date="2019-06-22T23:07:00Z" w:author="Yuriy Lebid">
        <w:r>
          <w:rPr>
            <w:rtl w:val="0"/>
          </w:rPr>
          <w:delText>(</w:delText>
        </w:r>
      </w:del>
      <w:del w:id="15322" w:date="2019-06-22T23:07:00Z" w:author="Yuriy Lebid">
        <w:r>
          <w:rPr>
            <w:rtl w:val="0"/>
          </w:rPr>
          <w:delText>ФДО</w:delText>
        </w:r>
      </w:del>
      <w:del w:id="15323" w:date="2019-06-22T23:07:00Z" w:author="Yuriy Lebid">
        <w:r>
          <w:rPr>
            <w:rtl w:val="0"/>
          </w:rPr>
          <w:delText xml:space="preserve">) </w:delText>
        </w:r>
      </w:del>
      <w:del w:id="15324" w:date="2019-06-22T23:07:00Z" w:author="Yuriy Lebid">
        <w:r>
          <w:rPr>
            <w:rtl w:val="0"/>
          </w:rPr>
          <w:delText>и УМПИ СЛУИ</w:delText>
        </w:r>
      </w:del>
      <w:del w:id="15325" w:date="2019-06-22T23:07:00Z" w:author="Yuriy Lebid">
        <w:r>
          <w:rPr>
            <w:rtl w:val="0"/>
          </w:rPr>
          <w:delText>-</w:delText>
        </w:r>
      </w:del>
      <w:del w:id="15326" w:date="2019-06-22T23:07:00Z" w:author="Yuriy Lebid">
        <w:r>
          <w:rPr>
            <w:rtl w:val="0"/>
          </w:rPr>
          <w:delText>СЛУУ</w:delText>
        </w:r>
      </w:del>
      <w:del w:id="15327" w:date="2019-06-22T23:07:00Z" w:author="Yuriy Lebid">
        <w:r>
          <w:rPr>
            <w:rtl w:val="0"/>
          </w:rPr>
          <w:delText>-</w:delText>
        </w:r>
      </w:del>
      <w:del w:id="15328" w:date="2019-06-22T23:07:00Z" w:author="Yuriy Lebid">
        <w:r>
          <w:rPr>
            <w:rtl w:val="0"/>
          </w:rPr>
          <w:delText xml:space="preserve">Творцов через Фокусную Динамику </w:delText>
        </w:r>
      </w:del>
      <w:del w:id="15329" w:date="2019-06-22T23:07:00Z" w:author="Yuriy Lebid">
        <w:r>
          <w:rPr>
            <w:rtl w:val="0"/>
          </w:rPr>
          <w:delText>(</w:delText>
        </w:r>
      </w:del>
      <w:del w:id="15330" w:date="2019-06-22T23:07:00Z" w:author="Yuriy Lebid">
        <w:r>
          <w:rPr>
            <w:rtl w:val="0"/>
          </w:rPr>
          <w:delText>ФД</w:delText>
        </w:r>
      </w:del>
      <w:del w:id="15331" w:date="2019-06-22T23:07:00Z" w:author="Yuriy Lebid">
        <w:r>
          <w:rPr>
            <w:rtl w:val="0"/>
          </w:rPr>
          <w:delText xml:space="preserve">) </w:delText>
        </w:r>
      </w:del>
      <w:del w:id="15332" w:date="2019-06-22T23:07:00Z" w:author="Yuriy Lebid">
        <w:r>
          <w:rPr>
            <w:rtl w:val="0"/>
          </w:rPr>
          <w:delText>Формо</w:delText>
        </w:r>
      </w:del>
      <w:del w:id="15333" w:date="2019-06-22T23:07:00Z" w:author="Yuriy Lebid">
        <w:r>
          <w:rPr>
            <w:rtl w:val="0"/>
          </w:rPr>
          <w:delText>-</w:delText>
        </w:r>
      </w:del>
      <w:del w:id="15334" w:date="2019-06-22T23:07:00Z" w:author="Yuriy Lebid">
        <w:r>
          <w:rPr>
            <w:rtl w:val="0"/>
          </w:rPr>
          <w:delText>Творцов семи «низших» ИИССИИДИ</w:delText>
        </w:r>
      </w:del>
      <w:del w:id="15335" w:date="2019-06-22T23:07:00Z" w:author="Yuriy Lebid">
        <w:r>
          <w:rPr>
            <w:rtl w:val="0"/>
          </w:rPr>
          <w:delText>-</w:delText>
        </w:r>
      </w:del>
      <w:del w:id="15336" w:date="2019-06-22T23:07:00Z" w:author="Yuriy Lebid">
        <w:r>
          <w:rPr>
            <w:rtl w:val="0"/>
          </w:rPr>
          <w:delText xml:space="preserve">Центров </w:delText>
        </w:r>
      </w:del>
      <w:del w:id="15337" w:date="2019-06-22T23:07:00Z" w:author="Yuriy Lebid">
        <w:r>
          <w:rPr>
            <w:rtl w:val="0"/>
          </w:rPr>
          <w:delText>(</w:delText>
        </w:r>
      </w:del>
      <w:del w:id="15338" w:date="2019-06-22T23:07:00Z" w:author="Yuriy Lebid">
        <w:r>
          <w:rPr>
            <w:rtl w:val="0"/>
          </w:rPr>
          <w:delText>План</w:delText>
        </w:r>
      </w:del>
      <w:del w:id="15339" w:date="2019-06-22T23:07:00Z" w:author="Yuriy Lebid">
        <w:r>
          <w:rPr>
            <w:rtl w:val="0"/>
          </w:rPr>
          <w:delText>-</w:delText>
        </w:r>
      </w:del>
      <w:del w:id="15340" w:date="2019-06-22T23:07:00Z" w:author="Yuriy Lebid">
        <w:r>
          <w:rPr>
            <w:rtl w:val="0"/>
          </w:rPr>
          <w:delText>Обертоны Полей</w:delText>
        </w:r>
      </w:del>
      <w:del w:id="15341" w:date="2019-06-22T23:07:00Z" w:author="Yuriy Lebid">
        <w:r>
          <w:rPr>
            <w:rtl w:val="0"/>
          </w:rPr>
          <w:delText xml:space="preserve">- </w:delText>
        </w:r>
      </w:del>
      <w:del w:id="15342" w:date="2019-06-22T23:07:00Z" w:author="Yuriy Lebid">
        <w:r>
          <w:rPr>
            <w:rtl w:val="0"/>
          </w:rPr>
          <w:delText xml:space="preserve">Сознаний — до </w:delText>
        </w:r>
      </w:del>
      <w:del w:id="15343" w:date="2019-06-22T23:07:00Z" w:author="Yuriy Lebid">
        <w:r>
          <w:rPr>
            <w:rtl w:val="0"/>
          </w:rPr>
          <w:delText xml:space="preserve">12,0-14,0 </w:delText>
        </w:r>
      </w:del>
      <w:del w:id="15344" w:date="2019-06-22T23:07:00Z" w:author="Yuriy Lebid">
        <w:r>
          <w:rPr>
            <w:rtl w:val="0"/>
          </w:rPr>
          <w:delText>мерности</w:delText>
        </w:r>
      </w:del>
      <w:del w:id="15345" w:date="2019-06-22T23:07:00Z" w:author="Yuriy Lebid">
        <w:r>
          <w:rPr>
            <w:rtl w:val="0"/>
          </w:rPr>
          <w:delText xml:space="preserve">); </w:delText>
        </w:r>
      </w:del>
      <w:del w:id="15346" w:date="2019-06-22T23:07:00Z" w:author="Yuriy Lebid">
        <w:r>
          <w:rPr>
            <w:rtl w:val="0"/>
          </w:rPr>
          <w:delText>суммарное проявление в структуре Самосознания множества реализационных Форм «индивидуального» творчества СЛУИ</w:delText>
        </w:r>
      </w:del>
      <w:del w:id="15347" w:date="2019-06-22T23:07:00Z" w:author="Yuriy Lebid">
        <w:r>
          <w:rPr>
            <w:rtl w:val="0"/>
          </w:rPr>
          <w:delText>-</w:delText>
        </w:r>
      </w:del>
      <w:del w:id="15348" w:date="2019-06-22T23:07:00Z" w:author="Yuriy Lebid">
        <w:r>
          <w:rPr>
            <w:rtl w:val="0"/>
          </w:rPr>
          <w:delText xml:space="preserve">СЛУУ </w:delText>
        </w:r>
      </w:del>
      <w:del w:id="15349" w:date="2019-06-22T23:07:00Z" w:author="Yuriy Lebid">
        <w:r>
          <w:rPr>
            <w:rtl w:val="0"/>
          </w:rPr>
          <w:delText>(</w:delText>
        </w:r>
      </w:del>
      <w:del w:id="15350" w:date="2019-06-22T23:07:00Z" w:author="Yuriy Lebid">
        <w:r>
          <w:rPr>
            <w:rtl w:val="0"/>
          </w:rPr>
          <w:delText>«чакрамных личностей» и УУ</w:delText>
        </w:r>
      </w:del>
      <w:del w:id="15351" w:date="2019-06-22T23:07:00Z" w:author="Yuriy Lebid">
        <w:r>
          <w:rPr>
            <w:rtl w:val="0"/>
          </w:rPr>
          <w:delText>-</w:delText>
        </w:r>
      </w:del>
      <w:del w:id="15352" w:date="2019-06-22T23:07:00Z" w:author="Yuriy Lebid">
        <w:r>
          <w:rPr>
            <w:rtl w:val="0"/>
          </w:rPr>
          <w:delText>ВВУ</w:delText>
        </w:r>
      </w:del>
      <w:del w:id="15353" w:date="2019-06-22T23:07:00Z" w:author="Yuriy Lebid">
        <w:r>
          <w:rPr>
            <w:rtl w:val="0"/>
          </w:rPr>
          <w:delText>-</w:delText>
        </w:r>
      </w:del>
      <w:del w:id="15354" w:date="2019-06-22T23:07:00Z" w:author="Yuriy Lebid">
        <w:r>
          <w:rPr>
            <w:rtl w:val="0"/>
          </w:rPr>
          <w:delText>копий</w:delText>
        </w:r>
      </w:del>
      <w:del w:id="15355" w:date="2019-06-22T23:07:00Z" w:author="Yuriy Lebid">
        <w:r>
          <w:rPr>
            <w:rtl w:val="0"/>
          </w:rPr>
          <w:delText xml:space="preserve">) </w:delText>
        </w:r>
      </w:del>
      <w:del w:id="15356" w:date="2019-06-22T23:07:00Z" w:author="Yuriy Lebid">
        <w:r>
          <w:rPr>
            <w:rtl w:val="0"/>
          </w:rPr>
          <w:delText>различных Уровней «кармических Каналов»</w:delText>
        </w:r>
      </w:del>
    </w:p>
    <w:p>
      <w:pPr>
        <w:pStyle w:val="heading 4"/>
        <w:rPr>
          <w:del w:id="1535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535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сценарий развития </w:delText>
        </w:r>
      </w:del>
      <w:del w:id="1535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360" w:date="2019-06-22T23:07:00Z" w:author="Yuriy Lebid"/>
        </w:rPr>
      </w:pPr>
      <w:del w:id="1536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ииссиидиологическом понимании</w:delText>
        </w:r>
      </w:del>
      <w:del w:id="15362" w:date="2019-06-22T23:07:00Z" w:author="Yuriy Lebid">
        <w:r>
          <w:rPr>
            <w:rtl w:val="0"/>
          </w:rPr>
          <w:delText xml:space="preserve">, </w:delText>
        </w:r>
      </w:del>
      <w:del w:id="15363" w:date="2019-06-22T23:07:00Z" w:author="Yuriy Lebid">
        <w:r>
          <w:rPr>
            <w:rtl w:val="0"/>
          </w:rPr>
          <w:delText>динамическая последовательность реализации во Времени и Пространстве строго определ</w:delText>
        </w:r>
      </w:del>
      <w:del w:id="15364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5365" w:date="2019-06-22T23:07:00Z" w:author="Yuriy Lebid">
        <w:r>
          <w:rPr>
            <w:rtl w:val="0"/>
          </w:rPr>
          <w:delText>нных причинно</w:delText>
        </w:r>
      </w:del>
      <w:del w:id="15366" w:date="2019-06-22T23:07:00Z" w:author="Yuriy Lebid">
        <w:r>
          <w:rPr>
            <w:rtl w:val="0"/>
          </w:rPr>
          <w:delText>-</w:delText>
        </w:r>
      </w:del>
      <w:del w:id="15367" w:date="2019-06-22T23:07:00Z" w:author="Yuriy Lebid">
        <w:r>
          <w:rPr>
            <w:rtl w:val="0"/>
          </w:rPr>
          <w:delText>следственных силовых взаимосвязей</w:delText>
        </w:r>
      </w:del>
      <w:del w:id="15368" w:date="2019-06-22T23:07:00Z" w:author="Yuriy Lebid">
        <w:r>
          <w:rPr>
            <w:rtl w:val="0"/>
          </w:rPr>
          <w:delText xml:space="preserve">, </w:delText>
        </w:r>
      </w:del>
      <w:del w:id="15369" w:date="2019-06-22T23:07:00Z" w:author="Yuriy Lebid">
        <w:r>
          <w:rPr>
            <w:rtl w:val="0"/>
          </w:rPr>
          <w:delText>осуществляемых всякой Самосознательной Формой Коллективного Разума в синтетическом процессе непрерывных качественных изменений вариантов одномоментных выборов и способствующих постоянному формированию новых силовых взаимосвязей между прежними «Полями</w:delText>
        </w:r>
      </w:del>
      <w:del w:id="15370" w:date="2019-06-22T23:07:00Z" w:author="Yuriy Lebid">
        <w:r>
          <w:rPr>
            <w:rtl w:val="0"/>
          </w:rPr>
          <w:delText>-</w:delText>
        </w:r>
      </w:del>
      <w:del w:id="15371" w:date="2019-06-22T23:07:00Z" w:author="Yuriy Lebid">
        <w:r>
          <w:rPr>
            <w:rtl w:val="0"/>
          </w:rPr>
          <w:delText>Сознаниями» в пространственно</w:delText>
        </w:r>
      </w:del>
      <w:del w:id="15372" w:date="2019-06-22T23:07:00Z" w:author="Yuriy Lebid">
        <w:r>
          <w:rPr>
            <w:rtl w:val="0"/>
          </w:rPr>
          <w:delText>-</w:delText>
        </w:r>
      </w:del>
      <w:del w:id="15373" w:date="2019-06-22T23:07:00Z" w:author="Yuriy Lebid">
        <w:r>
          <w:rPr>
            <w:rtl w:val="0"/>
          </w:rPr>
          <w:delText>временных структурах данного Континуума</w:delText>
        </w:r>
      </w:del>
    </w:p>
    <w:p>
      <w:pPr>
        <w:pStyle w:val="heading 3"/>
      </w:pPr>
      <w:del w:id="15374" w:date="2019-06-22T23:07:00Z" w:author="Yuriy Lebid">
        <w:r>
          <w:rPr>
            <w:rStyle w:val="Нет"/>
            <w:rFonts w:ascii="Arial Unicode MS" w:cs="Arial Unicode MS" w:hAnsi="Arial Unicode MS" w:eastAsia="Arial Unicode MS"/>
            <w:b w:val="0"/>
            <w:bCs w:val="0"/>
            <w:i w:val="0"/>
            <w:iCs w:val="0"/>
            <w:color w:val="000000"/>
            <w:sz w:val="28"/>
            <w:szCs w:val="28"/>
            <w:u w:color="000000"/>
          </w:rPr>
          <w:br w:type="page"/>
        </w:r>
      </w:del>
    </w:p>
    <w:p>
      <w:pPr>
        <w:pStyle w:val="heading 3"/>
        <w:rPr>
          <w:del w:id="15375" w:date="2019-06-22T23:07:00Z" w:author="Yuriy Lebid"/>
          <w:rStyle w:val="Нет"/>
          <w:color w:val="000000"/>
          <w:u w:color="000000"/>
        </w:rPr>
      </w:pPr>
      <w:del w:id="1537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Т </w:delText>
        </w:r>
      </w:del>
    </w:p>
    <w:p>
      <w:pPr>
        <w:pStyle w:val="heading 4"/>
        <w:rPr>
          <w:del w:id="15377" w:date="2019-06-22T23:07:00Z" w:author="Yuriy Lebid"/>
          <w:rStyle w:val="Нет"/>
          <w:color w:val="000000"/>
          <w:u w:color="000000"/>
        </w:rPr>
      </w:pPr>
      <w:del w:id="1537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таиррлидация </w:delText>
        </w:r>
      </w:del>
      <w:del w:id="1537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380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538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1538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5383" w:date="2019-06-22T23:07:00Z" w:author="Yuriy Lebid">
        <w:r>
          <w:rPr>
            <w:rtl w:val="0"/>
          </w:rPr>
          <w:delText xml:space="preserve"> фотонное переформатирование при инверсионно</w:delText>
        </w:r>
      </w:del>
      <w:del w:id="15384" w:date="2019-06-22T23:07:00Z" w:author="Yuriy Lebid">
        <w:r>
          <w:rPr>
            <w:rtl w:val="0"/>
          </w:rPr>
          <w:delText>-</w:delText>
        </w:r>
      </w:del>
      <w:del w:id="15385" w:date="2019-06-22T23:07:00Z" w:author="Yuriy Lebid">
        <w:r>
          <w:rPr>
            <w:rtl w:val="0"/>
          </w:rPr>
          <w:delText>лучевых перефокусировках</w:delText>
        </w:r>
      </w:del>
    </w:p>
    <w:p>
      <w:pPr>
        <w:pStyle w:val="heading 4"/>
        <w:rPr>
          <w:del w:id="1538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538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талласпланты </w:delText>
        </w:r>
      </w:del>
      <w:del w:id="1538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389" w:date="2019-06-22T23:07:00Z" w:author="Yuriy Lebid"/>
        </w:rPr>
      </w:pPr>
      <w:del w:id="15390" w:date="2019-06-22T23:07:00Z" w:author="Yuriy Lebid">
        <w:r>
          <w:rPr>
            <w:rtl w:val="0"/>
          </w:rPr>
          <w:delText xml:space="preserve">так называемые «Стражи Порога» </w:delText>
        </w:r>
      </w:del>
      <w:del w:id="15391" w:date="2019-06-22T23:07:00Z" w:author="Yuriy Lebid">
        <w:r>
          <w:rPr>
            <w:rtl w:val="0"/>
          </w:rPr>
          <w:delText>(</w:delText>
        </w:r>
      </w:del>
      <w:del w:id="15392" w:date="2019-06-22T23:07:00Z" w:author="Yuriy Lebid">
        <w:r>
          <w:rPr>
            <w:rtl w:val="0"/>
          </w:rPr>
          <w:delText>вернее</w:delText>
        </w:r>
      </w:del>
      <w:del w:id="15393" w:date="2019-06-22T23:07:00Z" w:author="Yuriy Lebid">
        <w:r>
          <w:rPr>
            <w:rtl w:val="0"/>
          </w:rPr>
          <w:delText xml:space="preserve">, </w:delText>
        </w:r>
      </w:del>
      <w:del w:id="15394" w:date="2019-06-22T23:07:00Z" w:author="Yuriy Lebid">
        <w:r>
          <w:rPr>
            <w:rtl w:val="0"/>
          </w:rPr>
          <w:delText>Проекции Их Самосознаний</w:delText>
        </w:r>
      </w:del>
      <w:del w:id="15395" w:date="2019-06-22T23:07:00Z" w:author="Yuriy Lebid">
        <w:r>
          <w:rPr>
            <w:rtl w:val="0"/>
          </w:rPr>
          <w:delText xml:space="preserve">, </w:delText>
        </w:r>
      </w:del>
      <w:del w:id="15396" w:date="2019-06-22T23:07:00Z" w:author="Yuriy Lebid">
        <w:r>
          <w:rPr>
            <w:rtl w:val="0"/>
          </w:rPr>
          <w:delText>материализованные в данных ПВК</w:delText>
        </w:r>
      </w:del>
      <w:del w:id="15397" w:date="2019-06-22T23:07:00Z" w:author="Yuriy Lebid">
        <w:r>
          <w:rPr>
            <w:rtl w:val="0"/>
          </w:rPr>
          <w:delText>-</w:delText>
        </w:r>
      </w:del>
      <w:del w:id="15398" w:date="2019-06-22T23:07:00Z" w:author="Yuriy Lebid">
        <w:r>
          <w:rPr>
            <w:rtl w:val="0"/>
          </w:rPr>
          <w:delText>условиях</w:delText>
        </w:r>
      </w:del>
      <w:del w:id="15399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5400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540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тармитта </w:delText>
        </w:r>
      </w:del>
      <w:del w:id="1540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403" w:date="2019-06-22T23:07:00Z" w:author="Yuriy Lebid"/>
          <w:rStyle w:val="Hyperlink.1"/>
        </w:rPr>
      </w:pPr>
      <w:del w:id="15404" w:date="2019-06-22T23:07:00Z" w:author="Yuriy Lebid">
        <w:r>
          <w:rPr>
            <w:rtl w:val="0"/>
          </w:rPr>
          <w:delText>межличностная карма</w:delText>
        </w:r>
      </w:del>
    </w:p>
    <w:p>
      <w:pPr>
        <w:pStyle w:val="heading 4"/>
        <w:rPr>
          <w:del w:id="15405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540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тарскопирусы </w:delText>
        </w:r>
      </w:del>
      <w:del w:id="154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408" w:date="2019-06-22T23:07:00Z" w:author="Yuriy Lebid"/>
        </w:rPr>
      </w:pPr>
      <w:del w:id="15409" w:date="2019-06-22T23:07:00Z" w:author="Yuriy Lebid">
        <w:r>
          <w:rPr>
            <w:rtl w:val="0"/>
          </w:rPr>
          <w:delText>подразделения или подсистемы альттабсоров Стерео</w:delText>
        </w:r>
      </w:del>
      <w:del w:id="15410" w:date="2019-06-22T23:07:00Z" w:author="Yuriy Lebid">
        <w:r>
          <w:rPr>
            <w:rtl w:val="0"/>
          </w:rPr>
          <w:delText>-</w:delText>
        </w:r>
      </w:del>
      <w:del w:id="15411" w:date="2019-06-22T23:07:00Z" w:author="Yuriy Lebid">
        <w:r>
          <w:rPr>
            <w:rtl w:val="0"/>
          </w:rPr>
          <w:delText>Форм</w:delText>
        </w:r>
      </w:del>
      <w:del w:id="15412" w:date="2019-06-22T23:07:00Z" w:author="Yuriy Lebid">
        <w:r>
          <w:rPr>
            <w:rtl w:val="0"/>
          </w:rPr>
          <w:delText xml:space="preserve">, </w:delText>
        </w:r>
      </w:del>
      <w:del w:id="15413" w:date="2019-06-22T23:07:00Z" w:author="Yuriy Lebid">
        <w:r>
          <w:rPr>
            <w:rtl w:val="0"/>
          </w:rPr>
          <w:delText>лежащие в основе разносценарности плаапсий</w:delText>
        </w:r>
      </w:del>
    </w:p>
    <w:p>
      <w:pPr>
        <w:pStyle w:val="heading 4"/>
        <w:rPr>
          <w:del w:id="1541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541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ТВОРЧЕСКАЯ КОСМИЧЕСКАЯ ПОТЕНЦИАЛЬНОСТЬ </w:delText>
        </w:r>
      </w:del>
      <w:del w:id="1541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417" w:date="2019-06-22T23:07:00Z" w:author="Yuriy Lebid"/>
          <w:rStyle w:val="Нет"/>
          <w:rFonts w:ascii="Times" w:cs="Times" w:hAnsi="Times" w:eastAsia="Times"/>
        </w:rPr>
      </w:pPr>
      <w:del w:id="15418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специфическое психоментальное состояние самосознания личности и социума</w:delText>
        </w:r>
      </w:del>
      <w:del w:id="15419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, </w:delText>
        </w:r>
      </w:del>
      <w:del w:id="15420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при котором становятся вс</w:delText>
        </w:r>
      </w:del>
      <w:del w:id="15421" w:date="2019-06-22T23:07:00Z" w:author="Yuriy Lebid">
        <w:r>
          <w:rPr>
            <w:rStyle w:val="Нет"/>
            <w:rFonts w:ascii="Cambria" w:cs="Cambria" w:hAnsi="Cambria" w:eastAsia="Cambria"/>
            <w:shd w:val="clear" w:color="auto" w:fill="ffffff"/>
            <w:rtl w:val="0"/>
            <w:lang w:val="ru-RU"/>
          </w:rPr>
          <w:delText>ё</w:delText>
        </w:r>
      </w:del>
      <w:del w:id="15422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 более активными уровни гармоничного</w:delText>
        </w:r>
      </w:del>
      <w:del w:id="15423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, </w:delText>
        </w:r>
      </w:del>
      <w:del w:id="15424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сбалансированного чувственно</w:delText>
        </w:r>
      </w:del>
      <w:del w:id="15425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-</w:delText>
        </w:r>
      </w:del>
      <w:del w:id="15426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ментального</w:delText>
        </w:r>
      </w:del>
      <w:del w:id="15427" w:date="2019-06-22T23:07:00Z" w:author="Yuriy Lebid">
        <w:r>
          <w:rPr>
            <w:rStyle w:val="Нет"/>
            <w:shd w:val="clear" w:color="auto" w:fill="ffffff"/>
            <w:rtl w:val="0"/>
            <w:lang w:val="en-US"/>
          </w:rPr>
          <w:delText> </w:delText>
        </w:r>
      </w:del>
      <w:del w:id="15428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творчества</w:delText>
        </w:r>
      </w:del>
      <w:del w:id="15429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, </w:delText>
        </w:r>
      </w:del>
      <w:del w:id="15430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лиш</w:delText>
        </w:r>
      </w:del>
      <w:del w:id="15431" w:date="2019-06-22T23:07:00Z" w:author="Yuriy Lebid">
        <w:r>
          <w:rPr>
            <w:rStyle w:val="Нет"/>
            <w:rFonts w:ascii="Cambria" w:cs="Cambria" w:hAnsi="Cambria" w:eastAsia="Cambria"/>
            <w:shd w:val="clear" w:color="auto" w:fill="ffffff"/>
            <w:rtl w:val="0"/>
            <w:lang w:val="ru-RU"/>
          </w:rPr>
          <w:delText>ё</w:delText>
        </w:r>
      </w:del>
      <w:del w:id="15432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нного каких</w:delText>
        </w:r>
      </w:del>
      <w:del w:id="15433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-</w:delText>
        </w:r>
      </w:del>
      <w:del w:id="15434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либо аспектов деструкции и агрессии</w:delText>
        </w:r>
      </w:del>
      <w:del w:id="15435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, </w:delText>
        </w:r>
      </w:del>
      <w:del w:id="15436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предвосхищающего созидательные инициативы во благо человеческого развития</w:delText>
        </w:r>
      </w:del>
      <w:del w:id="15437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 xml:space="preserve">; </w:delText>
        </w:r>
      </w:del>
      <w:del w:id="15438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необходимое условие предельной синтезированности в Самосознании Интеллектуально</w:delText>
        </w:r>
      </w:del>
      <w:del w:id="15439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>-</w:delText>
        </w:r>
      </w:del>
      <w:del w:id="15440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Чувственных переживаний</w:delText>
        </w:r>
      </w:del>
      <w:del w:id="15441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 xml:space="preserve">, </w:delText>
        </w:r>
      </w:del>
      <w:del w:id="15442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при котором становится возможным «резонационное» совмещение с Аспектами Качества «ВСЕ</w:delText>
        </w:r>
      </w:del>
      <w:del w:id="15443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>-</w:delText>
        </w:r>
      </w:del>
      <w:del w:id="15444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 xml:space="preserve">ЕДИНСТВО» </w:delText>
        </w:r>
      </w:del>
      <w:del w:id="15445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>(</w:delText>
        </w:r>
      </w:del>
      <w:del w:id="15446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структурируют средние Уровни  третьего и четвёртого ИИССИИДИ</w:delText>
        </w:r>
      </w:del>
      <w:del w:id="15447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>-</w:delText>
        </w:r>
      </w:del>
      <w:del w:id="15448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Центров</w:delText>
        </w:r>
      </w:del>
      <w:del w:id="15449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>).</w:delText>
        </w:r>
      </w:del>
    </w:p>
    <w:p>
      <w:pPr>
        <w:pStyle w:val="Определение"/>
        <w:rPr>
          <w:del w:id="15450" w:date="2019-06-22T23:07:00Z" w:author="Yuriy Lebid"/>
          <w:rStyle w:val="Нет"/>
          <w:sz w:val="20"/>
          <w:szCs w:val="20"/>
        </w:rPr>
      </w:pPr>
      <w:del w:id="1545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545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545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545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15455" w:date="2019-06-22T23:07:00Z" w:author="Yuriy Lebid">
        <w:r>
          <w:rPr>
            <w:rtl w:val="0"/>
          </w:rPr>
          <w:delText xml:space="preserve"> АЙЯЙИЙЯ</w:delText>
        </w:r>
      </w:del>
      <w:del w:id="15456" w:date="2019-06-22T23:07:00Z" w:author="Yuriy Lebid">
        <w:r>
          <w:rPr>
            <w:rtl w:val="0"/>
          </w:rPr>
          <w:delText>-</w:delText>
        </w:r>
      </w:del>
      <w:del w:id="15457" w:date="2019-06-22T23:07:00Z" w:author="Yuriy Lebid">
        <w:r>
          <w:rPr>
            <w:rtl w:val="0"/>
          </w:rPr>
          <w:delText>ФЛУУ</w:delText>
        </w:r>
      </w:del>
      <w:del w:id="15458" w:date="2019-06-22T23:07:00Z" w:author="Yuriy Lebid">
        <w:r>
          <w:rPr>
            <w:rtl w:val="0"/>
          </w:rPr>
          <w:delText>-</w:delText>
        </w:r>
      </w:del>
      <w:del w:id="15459" w:date="2019-06-22T23:07:00Z" w:author="Yuriy Lebid">
        <w:r>
          <w:rPr>
            <w:rtl w:val="0"/>
          </w:rPr>
          <w:delText>УА</w:delText>
        </w:r>
      </w:del>
      <w:del w:id="15460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546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546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тензор </w:delText>
        </w:r>
      </w:del>
      <w:del w:id="154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464" w:date="2019-06-22T23:07:00Z" w:author="Yuriy Lebid"/>
        </w:rPr>
      </w:pPr>
      <w:del w:id="1546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как ииссиидиологический термин</w:delText>
        </w:r>
      </w:del>
      <w:del w:id="15466" w:date="2019-06-22T23:07:00Z" w:author="Yuriy Lebid">
        <w:r>
          <w:rPr>
            <w:rtl w:val="0"/>
          </w:rPr>
          <w:delText xml:space="preserve"> означает определ</w:delText>
        </w:r>
      </w:del>
      <w:del w:id="15467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5468" w:date="2019-06-22T23:07:00Z" w:author="Yuriy Lebid">
        <w:r>
          <w:rPr>
            <w:rtl w:val="0"/>
          </w:rPr>
          <w:delText xml:space="preserve">нную степень дисгармоничности </w:delText>
        </w:r>
      </w:del>
      <w:del w:id="15469" w:date="2019-06-22T23:07:00Z" w:author="Yuriy Lebid">
        <w:r>
          <w:rPr>
            <w:rtl w:val="0"/>
          </w:rPr>
          <w:delText>(</w:delText>
        </w:r>
      </w:del>
      <w:del w:id="15470" w:date="2019-06-22T23:07:00Z" w:author="Yuriy Lebid">
        <w:r>
          <w:rPr>
            <w:rtl w:val="0"/>
          </w:rPr>
          <w:delText>качественной несбалансированности</w:delText>
        </w:r>
      </w:del>
      <w:del w:id="15471" w:date="2019-06-22T23:07:00Z" w:author="Yuriy Lebid">
        <w:r>
          <w:rPr>
            <w:rtl w:val="0"/>
          </w:rPr>
          <w:delText xml:space="preserve">) </w:delText>
        </w:r>
      </w:del>
      <w:del w:id="15472" w:date="2019-06-22T23:07:00Z" w:author="Yuriy Lebid">
        <w:r>
          <w:rPr>
            <w:rtl w:val="0"/>
          </w:rPr>
          <w:delText xml:space="preserve">Конфигураций Форм Самосознания </w:delText>
        </w:r>
      </w:del>
      <w:del w:id="15473" w:date="2019-06-22T23:07:00Z" w:author="Yuriy Lebid">
        <w:r>
          <w:rPr>
            <w:rtl w:val="0"/>
          </w:rPr>
          <w:delText>(</w:delText>
        </w:r>
      </w:del>
      <w:del w:id="15474" w:date="2019-06-22T23:07:00Z" w:author="Yuriy Lebid">
        <w:r>
          <w:rPr>
            <w:rtl w:val="0"/>
          </w:rPr>
          <w:delText>Коллективных Сознаний</w:delText>
        </w:r>
      </w:del>
      <w:del w:id="15475" w:date="2019-06-22T23:07:00Z" w:author="Yuriy Lebid">
        <w:r>
          <w:rPr>
            <w:rtl w:val="0"/>
          </w:rPr>
          <w:delText>).</w:delText>
        </w:r>
      </w:del>
    </w:p>
    <w:p>
      <w:pPr>
        <w:pStyle w:val="Определение"/>
        <w:rPr>
          <w:del w:id="15476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547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547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5479" w:date="2019-06-22T23:07:00Z" w:author="Yuriy Lebid">
        <w:r>
          <w:rPr>
            <w:rStyle w:val="Hyperlink.1"/>
            <w:rtl w:val="0"/>
          </w:rPr>
          <w:delText>тензор напряж</w:delText>
        </w:r>
      </w:del>
      <w:del w:id="15480" w:date="2019-06-22T23:07:00Z" w:author="Yuriy Lebid">
        <w:r>
          <w:rPr>
            <w:rStyle w:val="Нет"/>
            <w:rFonts w:ascii="Cambria" w:cs="Cambria" w:hAnsi="Cambria" w:eastAsia="Cambria"/>
            <w:b w:val="1"/>
            <w:bCs w:val="1"/>
            <w:rtl w:val="0"/>
            <w:lang w:val="ru-RU"/>
          </w:rPr>
          <w:delText>ё</w:delText>
        </w:r>
      </w:del>
      <w:del w:id="15481" w:date="2019-06-22T23:07:00Z" w:author="Yuriy Lebid">
        <w:r>
          <w:rPr>
            <w:rStyle w:val="Hyperlink.1"/>
            <w:rtl w:val="0"/>
          </w:rPr>
          <w:delText>нности Реальности</w:delText>
        </w:r>
      </w:del>
      <w:del w:id="15482" w:date="2019-06-22T23:07:00Z" w:author="Yuriy Lebid">
        <w:r>
          <w:rPr>
            <w:rtl w:val="0"/>
          </w:rPr>
          <w:delText xml:space="preserve"> — степень дисгармоничности между собой наименее качественных элементов Сознания</w:delText>
        </w:r>
      </w:del>
      <w:del w:id="15483" w:date="2019-06-22T23:07:00Z" w:author="Yuriy Lebid">
        <w:r>
          <w:rPr>
            <w:rtl w:val="0"/>
          </w:rPr>
          <w:delText xml:space="preserve">, </w:delText>
        </w:r>
      </w:del>
      <w:del w:id="15484" w:date="2019-06-22T23:07:00Z" w:author="Yuriy Lebid">
        <w:r>
          <w:rPr>
            <w:rtl w:val="0"/>
          </w:rPr>
          <w:delText>структурирующих данную Реальность</w:delText>
        </w:r>
      </w:del>
      <w:del w:id="15485" w:date="2019-06-22T23:07:00Z" w:author="Yuriy Lebid">
        <w:r>
          <w:rPr>
            <w:rtl w:val="0"/>
          </w:rPr>
          <w:delText>;</w:delText>
        </w:r>
      </w:del>
    </w:p>
    <w:p>
      <w:pPr>
        <w:pStyle w:val="Определение"/>
        <w:rPr>
          <w:del w:id="15486" w:date="2019-06-22T23:07:00Z" w:author="Yuriy Lebid"/>
          <w:rStyle w:val="Hyperlink.1"/>
        </w:rPr>
      </w:pPr>
      <w:del w:id="15487" w:date="2019-06-22T23:07:00Z" w:author="Yuriy Lebid">
        <w:r>
          <w:rPr>
            <w:rStyle w:val="Hyperlink.1"/>
            <w:rtl w:val="0"/>
          </w:rPr>
          <w:delText>Тензорные Поля</w:delText>
        </w:r>
      </w:del>
      <w:del w:id="15488" w:date="2019-06-22T23:07:00Z" w:author="Yuriy Lebid">
        <w:r>
          <w:rPr>
            <w:rStyle w:val="Hyperlink.1"/>
            <w:rtl w:val="0"/>
          </w:rPr>
          <w:delText>-</w:delText>
        </w:r>
      </w:del>
      <w:del w:id="15489" w:date="2019-06-22T23:07:00Z" w:author="Yuriy Lebid">
        <w:r>
          <w:rPr>
            <w:rStyle w:val="Hyperlink.1"/>
            <w:rtl w:val="0"/>
          </w:rPr>
          <w:delText>Сознания</w:delText>
        </w:r>
      </w:del>
      <w:del w:id="15490" w:date="2019-06-22T23:07:00Z" w:author="Yuriy Lebid">
        <w:r>
          <w:rPr>
            <w:rStyle w:val="Hyperlink.1"/>
            <w:rtl w:val="0"/>
          </w:rPr>
          <w:delText>.</w:delText>
        </w:r>
      </w:del>
    </w:p>
    <w:p>
      <w:pPr>
        <w:pStyle w:val="heading 4"/>
        <w:rPr>
          <w:del w:id="15491" w:date="2019-06-22T23:07:00Z" w:author="Yuriy Lebid"/>
          <w:rStyle w:val="Нет"/>
          <w:color w:val="000000"/>
          <w:u w:color="000000"/>
        </w:rPr>
      </w:pPr>
      <w:del w:id="1549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тиарсскларусы </w:delText>
        </w:r>
      </w:del>
      <w:del w:id="1549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494" w:date="2019-06-22T23:07:00Z" w:author="Yuriy Lebid"/>
        </w:rPr>
      </w:pPr>
      <w:del w:id="15495" w:date="2019-06-22T23:07:00Z" w:author="Yuriy Lebid">
        <w:r>
          <w:rPr>
            <w:rtl w:val="0"/>
          </w:rPr>
          <w:delText>комплексы мини</w:delText>
        </w:r>
      </w:del>
      <w:del w:id="15496" w:date="2019-06-22T23:07:00Z" w:author="Yuriy Lebid">
        <w:r>
          <w:rPr>
            <w:rtl w:val="0"/>
          </w:rPr>
          <w:delText>-</w:delText>
        </w:r>
      </w:del>
      <w:del w:id="15497" w:date="2019-06-22T23:07:00Z" w:author="Yuriy Lebid">
        <w:r>
          <w:rPr>
            <w:rtl w:val="0"/>
          </w:rPr>
          <w:delText>эгрегоров плеядианских Космических Цивилизаций и цивилизаций с коварллертными нам Схемами Синтеза</w:delText>
        </w:r>
      </w:del>
    </w:p>
    <w:p>
      <w:pPr>
        <w:pStyle w:val="heading 4"/>
        <w:rPr>
          <w:del w:id="15498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549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тиросные Импульс</w:delText>
        </w:r>
      </w:del>
      <w:del w:id="1550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550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Потенциалы </w:delText>
        </w:r>
      </w:del>
      <w:del w:id="1550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503" w:date="2019-06-22T23:07:00Z" w:author="Yuriy Lebid"/>
        </w:rPr>
      </w:pPr>
      <w:del w:id="15504" w:date="2019-06-22T23:07:00Z" w:author="Yuriy Lebid">
        <w:r>
          <w:rPr>
            <w:rtl w:val="0"/>
          </w:rPr>
          <w:delText>обеспечивают аннигиляцию сатискаусов в функционировании Сентентиты</w:delText>
        </w:r>
      </w:del>
      <w:del w:id="15505" w:date="2019-06-22T23:07:00Z" w:author="Yuriy Lebid">
        <w:r>
          <w:rPr>
            <w:rtl w:val="0"/>
          </w:rPr>
          <w:delText xml:space="preserve">; </w:delText>
        </w:r>
      </w:del>
      <w:del w:id="1550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условно</w:delText>
        </w:r>
      </w:del>
      <w:del w:id="15507" w:date="2019-06-22T23:07:00Z" w:author="Yuriy Lebid">
        <w:r>
          <w:rPr>
            <w:rtl w:val="0"/>
          </w:rPr>
          <w:delText xml:space="preserve">: </w:delText>
        </w:r>
      </w:del>
      <w:del w:id="15508" w:date="2019-06-22T23:07:00Z" w:author="Yuriy Lebid">
        <w:r>
          <w:rPr>
            <w:rtl w:val="0"/>
          </w:rPr>
          <w:delText>анти</w:delText>
        </w:r>
      </w:del>
      <w:del w:id="15509" w:date="2019-06-22T23:07:00Z" w:author="Yuriy Lebid">
        <w:r>
          <w:rPr>
            <w:rtl w:val="0"/>
          </w:rPr>
          <w:delText>-</w:delText>
        </w:r>
      </w:del>
      <w:del w:id="15510" w:date="2019-06-22T23:07:00Z" w:author="Yuriy Lebid">
        <w:r>
          <w:rPr>
            <w:rtl w:val="0"/>
          </w:rPr>
          <w:delText>сатискаусы</w:delText>
        </w:r>
      </w:del>
    </w:p>
    <w:p>
      <w:pPr>
        <w:pStyle w:val="heading 4"/>
        <w:rPr>
          <w:del w:id="15511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551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ТЛААССМА</w:delText>
        </w:r>
      </w:del>
      <w:del w:id="1551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551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 </w:delText>
        </w:r>
      </w:del>
      <w:del w:id="1551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- </w:delText>
        </w:r>
      </w:del>
      <w:del w:id="1551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Звуковой Космический Код </w:delText>
        </w:r>
      </w:del>
      <w:del w:id="155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1551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1551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5520" w:date="2019-06-22T23:07:00Z" w:author="Yuriy Lebid"/>
        </w:rPr>
      </w:pPr>
      <w:del w:id="15521" w:date="2019-06-22T23:07:00Z" w:author="Yuriy Lebid">
        <w:r>
          <w:rPr>
            <w:rtl w:val="0"/>
          </w:rPr>
          <w:delText>МЕЖ</w:delText>
        </w:r>
      </w:del>
      <w:del w:id="15522" w:date="2019-06-22T23:07:00Z" w:author="Yuriy Lebid">
        <w:r>
          <w:rPr>
            <w:rtl w:val="0"/>
          </w:rPr>
          <w:delText>-</w:delText>
        </w:r>
      </w:del>
      <w:del w:id="15523" w:date="2019-06-22T23:07:00Z" w:author="Yuriy Lebid">
        <w:r>
          <w:rPr>
            <w:rtl w:val="0"/>
          </w:rPr>
          <w:delText>Вселенская Силовая Структура Коллективного Разума</w:delText>
        </w:r>
      </w:del>
      <w:del w:id="15524" w:date="2019-06-22T23:07:00Z" w:author="Yuriy Lebid">
        <w:r>
          <w:rPr>
            <w:rtl w:val="0"/>
          </w:rPr>
          <w:delText xml:space="preserve">, </w:delText>
        </w:r>
      </w:del>
      <w:del w:id="15525" w:date="2019-06-22T23:07:00Z" w:author="Yuriy Lebid">
        <w:r>
          <w:rPr>
            <w:rtl w:val="0"/>
          </w:rPr>
          <w:delText>Главный «Творческий Механизм» Самопознания АЙФААР через все «Диапазоны Плазменных Сил» Своего Творения</w:delText>
        </w:r>
      </w:del>
      <w:del w:id="15526" w:date="2019-06-22T23:07:00Z" w:author="Yuriy Lebid">
        <w:r>
          <w:rPr>
            <w:rtl w:val="0"/>
          </w:rPr>
          <w:delText xml:space="preserve">. </w:delText>
        </w:r>
      </w:del>
      <w:del w:id="15527" w:date="2019-06-22T23:07:00Z" w:author="Yuriy Lebid">
        <w:r>
          <w:rPr>
            <w:rtl w:val="0"/>
          </w:rPr>
          <w:delText xml:space="preserve">В очень приблизительном применении к стереотипам представлений </w:delText>
        </w:r>
      </w:del>
      <w:del w:id="15528" w:date="2019-06-22T23:07:00Z" w:author="Yuriy Lebid">
        <w:r>
          <w:rPr>
            <w:rtl w:val="0"/>
          </w:rPr>
          <w:delText xml:space="preserve">3-4 </w:delText>
        </w:r>
      </w:del>
      <w:del w:id="15529" w:date="2019-06-22T23:07:00Z" w:author="Yuriy Lebid">
        <w:r>
          <w:rPr>
            <w:rtl w:val="0"/>
          </w:rPr>
          <w:delText>мерностного диапазона о Мироздании</w:delText>
        </w:r>
      </w:del>
      <w:del w:id="15530" w:date="2019-06-22T23:07:00Z" w:author="Yuriy Lebid">
        <w:r>
          <w:rPr>
            <w:rtl w:val="0"/>
          </w:rPr>
          <w:delText xml:space="preserve">, </w:delText>
        </w:r>
      </w:del>
      <w:del w:id="15531" w:date="2019-06-22T23:07:00Z" w:author="Yuriy Lebid">
        <w:r>
          <w:rPr>
            <w:rtl w:val="0"/>
          </w:rPr>
          <w:delText>может быть интерпретирована как «Космический Дух»</w:delText>
        </w:r>
      </w:del>
      <w:del w:id="15532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5533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553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ТОО</w:delText>
        </w:r>
      </w:del>
      <w:del w:id="1553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553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УУ</w:delText>
        </w:r>
      </w:del>
      <w:del w:id="15537" w:date="2019-06-22T23:07:00Z" w:author="Yuriy Lebid">
        <w:r>
          <w:rPr>
            <w:rStyle w:val="Нет"/>
            <w:color w:val="000000"/>
            <w:sz w:val="24"/>
            <w:szCs w:val="24"/>
            <w:u w:color="000000"/>
            <w:rtl w:val="0"/>
            <w:lang w:val="ru-RU"/>
          </w:rPr>
          <w:delText xml:space="preserve"> </w:delText>
        </w:r>
      </w:del>
      <w:del w:id="1553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- </w:delText>
        </w:r>
      </w:del>
      <w:del w:id="1553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Звуковой Космический Код </w:delText>
        </w:r>
      </w:del>
      <w:del w:id="1554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1554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155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5543" w:date="2019-06-22T23:07:00Z" w:author="Yuriy Lebid"/>
        </w:rPr>
      </w:pPr>
      <w:del w:id="15544" w:date="2019-06-22T23:07:00Z" w:author="Yuriy Lebid">
        <w:r>
          <w:rPr>
            <w:rtl w:val="0"/>
          </w:rPr>
          <w:delText>Коллективная Космическая Сущность</w:delText>
        </w:r>
      </w:del>
      <w:del w:id="15545" w:date="2019-06-22T23:07:00Z" w:author="Yuriy Lebid">
        <w:r>
          <w:rPr>
            <w:rtl w:val="0"/>
          </w:rPr>
          <w:delText xml:space="preserve">, </w:delText>
        </w:r>
      </w:del>
      <w:del w:id="15546" w:date="2019-06-22T23:07:00Z" w:author="Yuriy Lebid">
        <w:r>
          <w:rPr>
            <w:rtl w:val="0"/>
          </w:rPr>
          <w:delText>синтезированная по Аспектам двух Чистых Космических Качеств</w:delText>
        </w:r>
      </w:del>
    </w:p>
    <w:p>
      <w:pPr>
        <w:pStyle w:val="heading 4"/>
        <w:rPr>
          <w:del w:id="15547" w:date="2019-06-22T23:07:00Z" w:author="Yuriy Lebid"/>
          <w:rStyle w:val="Нет"/>
          <w:color w:val="000000"/>
          <w:u w:color="000000"/>
        </w:rPr>
      </w:pPr>
      <w:del w:id="1554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торрмс</w:delText>
        </w:r>
      </w:del>
      <w:del w:id="1554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555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окклоут </w:delText>
        </w:r>
      </w:del>
      <w:del w:id="1555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552" w:date="2019-06-22T23:07:00Z" w:author="Yuriy Lebid"/>
          <w:rStyle w:val="Нет"/>
          <w:rFonts w:ascii="Times" w:cs="Times" w:hAnsi="Times" w:eastAsia="Times"/>
        </w:rPr>
      </w:pPr>
      <w:del w:id="15553" w:date="2019-06-22T23:07:00Z" w:author="Yuriy Lebid">
        <w:r>
          <w:rPr>
            <w:rtl w:val="0"/>
          </w:rPr>
          <w:delText>семейный характер взаимоинтересов</w:delText>
        </w:r>
      </w:del>
    </w:p>
    <w:p>
      <w:pPr>
        <w:pStyle w:val="heading 4"/>
        <w:rPr>
          <w:del w:id="1555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555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трактамбусты </w:delText>
        </w:r>
      </w:del>
      <w:del w:id="1555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557" w:date="2019-06-22T23:07:00Z" w:author="Yuriy Lebid"/>
        </w:rPr>
      </w:pPr>
      <w:del w:id="15558" w:date="2019-06-22T23:07:00Z" w:author="Yuriy Lebid">
        <w:r>
          <w:rPr>
            <w:rtl w:val="0"/>
          </w:rPr>
          <w:delText>концентрированные источники Чувствования</w:delText>
        </w:r>
      </w:del>
      <w:del w:id="15559" w:date="2019-06-22T23:07:00Z" w:author="Yuriy Lebid">
        <w:r>
          <w:rPr>
            <w:rtl w:val="0"/>
          </w:rPr>
          <w:delText xml:space="preserve">, </w:delText>
        </w:r>
      </w:del>
      <w:del w:id="15560" w:date="2019-06-22T23:07:00Z" w:author="Yuriy Lebid">
        <w:r>
          <w:rPr>
            <w:rtl w:val="0"/>
          </w:rPr>
          <w:delText>через содержимое которых мы</w:delText>
        </w:r>
      </w:del>
      <w:del w:id="15561" w:date="2019-06-22T23:07:00Z" w:author="Yuriy Lebid">
        <w:r>
          <w:rPr>
            <w:rtl w:val="0"/>
          </w:rPr>
          <w:delText xml:space="preserve">, </w:delText>
        </w:r>
      </w:del>
      <w:del w:id="15562" w:date="2019-06-22T23:07:00Z" w:author="Yuriy Lebid">
        <w:r>
          <w:rPr>
            <w:rtl w:val="0"/>
          </w:rPr>
          <w:delText>в будущем</w:delText>
        </w:r>
      </w:del>
      <w:del w:id="15563" w:date="2019-06-22T23:07:00Z" w:author="Yuriy Lebid">
        <w:r>
          <w:rPr>
            <w:rtl w:val="0"/>
          </w:rPr>
          <w:delText xml:space="preserve">, </w:delText>
        </w:r>
      </w:del>
      <w:del w:id="15564" w:date="2019-06-22T23:07:00Z" w:author="Yuriy Lebid">
        <w:r>
          <w:rPr>
            <w:rtl w:val="0"/>
          </w:rPr>
          <w:delText>с помощью сенсорных особенностей димидиомиттенсного Восприятия</w:delText>
        </w:r>
      </w:del>
      <w:del w:id="15565" w:date="2019-06-22T23:07:00Z" w:author="Yuriy Lebid">
        <w:r>
          <w:rPr>
            <w:rtl w:val="0"/>
          </w:rPr>
          <w:delText xml:space="preserve">, </w:delText>
        </w:r>
      </w:del>
      <w:del w:id="15566" w:date="2019-06-22T23:07:00Z" w:author="Yuriy Lebid">
        <w:r>
          <w:rPr>
            <w:rtl w:val="0"/>
          </w:rPr>
          <w:delText>сможем с максимальной глубиной индивидуально испытать те или иные психические состояния</w:delText>
        </w:r>
      </w:del>
      <w:del w:id="15567" w:date="2019-06-22T23:07:00Z" w:author="Yuriy Lebid">
        <w:r>
          <w:rPr>
            <w:rtl w:val="0"/>
          </w:rPr>
          <w:delText xml:space="preserve">, </w:delText>
        </w:r>
      </w:del>
      <w:del w:id="15568" w:date="2019-06-22T23:07:00Z" w:author="Yuriy Lebid">
        <w:r>
          <w:rPr>
            <w:rtl w:val="0"/>
          </w:rPr>
          <w:delText xml:space="preserve">свойственные разным микстумным Формам Самосознаний </w:delText>
        </w:r>
      </w:del>
      <w:del w:id="15569" w:date="2019-06-22T23:07:00Z" w:author="Yuriy Lebid">
        <w:r>
          <w:rPr>
            <w:rtl w:val="0"/>
          </w:rPr>
          <w:delText>(</w:delText>
        </w:r>
      </w:del>
      <w:del w:id="15570" w:date="2019-06-22T23:07:00Z" w:author="Yuriy Lebid">
        <w:r>
          <w:rPr>
            <w:rtl w:val="0"/>
          </w:rPr>
          <w:delText>ФС</w:delText>
        </w:r>
      </w:del>
      <w:del w:id="15571" w:date="2019-06-22T23:07:00Z" w:author="Yuriy Lebid">
        <w:r>
          <w:rPr>
            <w:rtl w:val="0"/>
          </w:rPr>
          <w:delText xml:space="preserve">) </w:delText>
        </w:r>
      </w:del>
      <w:del w:id="15572" w:date="2019-06-22T23:07:00Z" w:author="Yuriy Lebid">
        <w:r>
          <w:rPr>
            <w:rtl w:val="0"/>
          </w:rPr>
          <w:delText>животных</w:delText>
        </w:r>
      </w:del>
      <w:del w:id="15573" w:date="2019-06-22T23:07:00Z" w:author="Yuriy Lebid">
        <w:r>
          <w:rPr>
            <w:rtl w:val="0"/>
          </w:rPr>
          <w:delText xml:space="preserve">, </w:delText>
        </w:r>
      </w:del>
      <w:del w:id="15574" w:date="2019-06-22T23:07:00Z" w:author="Yuriy Lebid">
        <w:r>
          <w:rPr>
            <w:rtl w:val="0"/>
          </w:rPr>
          <w:delText>растений</w:delText>
        </w:r>
      </w:del>
      <w:del w:id="15575" w:date="2019-06-22T23:07:00Z" w:author="Yuriy Lebid">
        <w:r>
          <w:rPr>
            <w:rtl w:val="0"/>
          </w:rPr>
          <w:delText xml:space="preserve">, </w:delText>
        </w:r>
      </w:del>
      <w:del w:id="15576" w:date="2019-06-22T23:07:00Z" w:author="Yuriy Lebid">
        <w:r>
          <w:rPr>
            <w:rtl w:val="0"/>
          </w:rPr>
          <w:delText>микроорганизмов и даже минералов</w:delText>
        </w:r>
      </w:del>
      <w:del w:id="15577" w:date="2019-06-22T23:07:00Z" w:author="Yuriy Lebid">
        <w:r>
          <w:rPr>
            <w:rtl w:val="0"/>
          </w:rPr>
          <w:delText xml:space="preserve">, </w:delText>
        </w:r>
      </w:del>
      <w:del w:id="15578" w:date="2019-06-22T23:07:00Z" w:author="Yuriy Lebid">
        <w:r>
          <w:rPr>
            <w:rtl w:val="0"/>
          </w:rPr>
          <w:delText>то есть своеобразные микстумные «Библиотеки»</w:delText>
        </w:r>
      </w:del>
    </w:p>
    <w:p>
      <w:pPr>
        <w:pStyle w:val="heading 4"/>
        <w:rPr>
          <w:del w:id="15579" w:date="2019-06-22T23:07:00Z" w:author="Yuriy Lebid"/>
          <w:rStyle w:val="Нет"/>
          <w:color w:val="000000"/>
          <w:u w:color="000000"/>
        </w:rPr>
      </w:pPr>
      <w:del w:id="1558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трансгрессия </w:delText>
        </w:r>
      </w:del>
      <w:del w:id="1558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558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558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558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transgressio</w:delText>
        </w:r>
      </w:del>
      <w:del w:id="1558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переход</w:delText>
        </w:r>
      </w:del>
      <w:del w:id="1558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558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передвижение</w:delText>
        </w:r>
      </w:del>
      <w:del w:id="1558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558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переправа</w:delText>
        </w:r>
      </w:del>
      <w:del w:id="1559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5591" w:date="2019-06-22T23:07:00Z" w:author="Yuriy Lebid"/>
        </w:rPr>
      </w:pPr>
      <w:del w:id="1559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1559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5594" w:date="2019-06-22T23:07:00Z" w:author="Yuriy Lebid">
        <w:r>
          <w:rPr>
            <w:rtl w:val="0"/>
          </w:rPr>
          <w:delText xml:space="preserve">1) </w:delText>
        </w:r>
      </w:del>
      <w:del w:id="15595" w:date="2019-06-22T23:07:00Z" w:author="Yuriy Lebid">
        <w:r>
          <w:rPr>
            <w:rtl w:val="0"/>
          </w:rPr>
          <w:delText>понятие</w:delText>
        </w:r>
      </w:del>
      <w:del w:id="15596" w:date="2019-06-22T23:07:00Z" w:author="Yuriy Lebid">
        <w:r>
          <w:rPr>
            <w:rtl w:val="0"/>
          </w:rPr>
          <w:delText xml:space="preserve">, </w:delText>
        </w:r>
      </w:del>
      <w:del w:id="15597" w:date="2019-06-22T23:07:00Z" w:author="Yuriy Lebid">
        <w:r>
          <w:rPr>
            <w:rtl w:val="0"/>
          </w:rPr>
          <w:delText>обозначающее ситуацию достижения субъектом внешней позиции по отношению к чему</w:delText>
        </w:r>
      </w:del>
      <w:del w:id="15598" w:date="2019-06-22T23:07:00Z" w:author="Yuriy Lebid">
        <w:r>
          <w:rPr>
            <w:rtl w:val="0"/>
          </w:rPr>
          <w:delText>-</w:delText>
        </w:r>
      </w:del>
      <w:del w:id="15599" w:date="2019-06-22T23:07:00Z" w:author="Yuriy Lebid">
        <w:r>
          <w:rPr>
            <w:rtl w:val="0"/>
          </w:rPr>
          <w:delText>либо в процессе пересечения границ и выхода за пределы “объекта”</w:delText>
        </w:r>
      </w:del>
      <w:del w:id="15600" w:date="2019-06-22T23:07:00Z" w:author="Yuriy Lebid">
        <w:r>
          <w:rPr>
            <w:rtl w:val="0"/>
          </w:rPr>
          <w:delText xml:space="preserve">; </w:delText>
        </w:r>
      </w:del>
      <w:del w:id="15601" w:date="2019-06-22T23:07:00Z" w:author="Yuriy Lebid">
        <w:r>
          <w:rPr>
            <w:rtl w:val="0"/>
          </w:rPr>
          <w:delText>по ту сторону явлений</w:delText>
        </w:r>
      </w:del>
      <w:del w:id="15602" w:date="2019-06-22T23:07:00Z" w:author="Yuriy Lebid">
        <w:r>
          <w:rPr>
            <w:rtl w:val="0"/>
          </w:rPr>
          <w:delText xml:space="preserve">, </w:delText>
        </w:r>
      </w:del>
      <w:del w:id="15603" w:date="2019-06-22T23:07:00Z" w:author="Yuriy Lebid">
        <w:r>
          <w:rPr>
            <w:rtl w:val="0"/>
          </w:rPr>
          <w:delText>состояний или объектов</w:delText>
        </w:r>
      </w:del>
      <w:del w:id="15604" w:date="2019-06-22T23:07:00Z" w:author="Yuriy Lebid">
        <w:r>
          <w:rPr>
            <w:rtl w:val="0"/>
          </w:rPr>
          <w:delText xml:space="preserve">, </w:delText>
        </w:r>
      </w:del>
      <w:del w:id="15605" w:date="2019-06-22T23:07:00Z" w:author="Yuriy Lebid">
        <w:r>
          <w:rPr>
            <w:rtl w:val="0"/>
          </w:rPr>
          <w:delText>которые</w:delText>
        </w:r>
      </w:del>
      <w:del w:id="15606" w:date="2019-06-22T23:07:00Z" w:author="Yuriy Lebid">
        <w:r>
          <w:rPr>
            <w:rtl w:val="0"/>
          </w:rPr>
          <w:delText xml:space="preserve">, </w:delText>
        </w:r>
      </w:del>
      <w:del w:id="15607" w:date="2019-06-22T23:07:00Z" w:author="Yuriy Lebid">
        <w:r>
          <w:rPr>
            <w:rtl w:val="0"/>
          </w:rPr>
          <w:delText>в свою очередь</w:delText>
        </w:r>
      </w:del>
      <w:del w:id="15608" w:date="2019-06-22T23:07:00Z" w:author="Yuriy Lebid">
        <w:r>
          <w:rPr>
            <w:rtl w:val="0"/>
          </w:rPr>
          <w:delText xml:space="preserve">, </w:delText>
        </w:r>
      </w:del>
      <w:del w:id="15609" w:date="2019-06-22T23:07:00Z" w:author="Yuriy Lebid">
        <w:r>
          <w:rPr>
            <w:rtl w:val="0"/>
          </w:rPr>
          <w:delText>также являются внешними</w:delText>
        </w:r>
      </w:del>
      <w:del w:id="15610" w:date="2019-06-22T23:07:00Z" w:author="Yuriy Lebid">
        <w:r>
          <w:rPr>
            <w:rtl w:val="0"/>
          </w:rPr>
          <w:delText xml:space="preserve">, </w:delText>
        </w:r>
      </w:del>
      <w:del w:id="15611" w:date="2019-06-22T23:07:00Z" w:author="Yuriy Lebid">
        <w:r>
          <w:rPr>
            <w:rtl w:val="0"/>
          </w:rPr>
          <w:delText>чуждыми субъекту и не способствуют свободному проявлению его истинной сущности</w:delText>
        </w:r>
      </w:del>
      <w:del w:id="15612" w:date="2019-06-22T23:07:00Z" w:author="Yuriy Lebid">
        <w:r>
          <w:rPr>
            <w:rtl w:val="0"/>
          </w:rPr>
          <w:delText>;</w:delText>
        </w:r>
      </w:del>
      <w:del w:id="15613" w:date="2019-06-22T23:07:00Z" w:author="Yuriy Lebid">
        <w:r>
          <w:rPr>
            <w:rStyle w:val="Нет"/>
            <w:rFonts w:ascii="PT Sans" w:hAnsi="PT Sans"/>
            <w:sz w:val="30"/>
            <w:szCs w:val="30"/>
            <w:rtl w:val="0"/>
            <w:lang w:val="ru-RU"/>
          </w:rPr>
          <w:delText xml:space="preserve"> </w:delText>
        </w:r>
      </w:del>
      <w:del w:id="15614" w:date="2019-06-22T23:07:00Z" w:author="Yuriy Lebid">
        <w:r>
          <w:rPr>
            <w:rtl w:val="0"/>
          </w:rPr>
          <w:delText xml:space="preserve">2) </w:delText>
        </w:r>
      </w:del>
      <w:del w:id="15615" w:date="2019-06-22T23:07:00Z" w:author="Yuriy Lebid">
        <w:r>
          <w:rPr>
            <w:rtl w:val="0"/>
          </w:rPr>
          <w:delText>процесс упрощения и популяризации Идеи Айфаар и ииссиидиологического Знания</w:delText>
        </w:r>
      </w:del>
    </w:p>
    <w:p>
      <w:pPr>
        <w:pStyle w:val="heading 4"/>
        <w:rPr>
          <w:del w:id="1561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561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транскоммуникационная квантдисперсность </w:delText>
        </w:r>
      </w:del>
      <w:del w:id="1561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619" w:date="2019-06-22T23:07:00Z" w:author="Yuriy Lebid"/>
        </w:rPr>
      </w:pPr>
      <w:del w:id="15620" w:date="2019-06-22T23:07:00Z" w:author="Yuriy Lebid">
        <w:r>
          <w:rPr>
            <w:rtl w:val="0"/>
          </w:rPr>
          <w:delText>пространственно</w:delText>
        </w:r>
      </w:del>
      <w:del w:id="15621" w:date="2019-06-22T23:07:00Z" w:author="Yuriy Lebid">
        <w:r>
          <w:rPr>
            <w:rtl w:val="0"/>
          </w:rPr>
          <w:delText>-</w:delText>
        </w:r>
      </w:del>
      <w:del w:id="15622" w:date="2019-06-22T23:07:00Z" w:author="Yuriy Lebid">
        <w:r>
          <w:rPr>
            <w:rtl w:val="0"/>
          </w:rPr>
          <w:delText>временная перефокусировка Сознания</w:delText>
        </w:r>
      </w:del>
    </w:p>
    <w:p>
      <w:pPr>
        <w:pStyle w:val="heading 4"/>
        <w:rPr>
          <w:del w:id="15623" w:date="2019-06-22T23:07:00Z" w:author="Yuriy Lebid"/>
          <w:rStyle w:val="Нет"/>
          <w:color w:val="000000"/>
          <w:u w:color="000000"/>
        </w:rPr>
      </w:pPr>
      <w:del w:id="1562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транслюценсные Формы Самосознаний </w:delText>
        </w:r>
      </w:del>
      <w:del w:id="1562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(</w:delText>
        </w:r>
      </w:del>
      <w:del w:id="1562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ФС</w:delText>
        </w:r>
      </w:del>
      <w:del w:id="1562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5628" w:date="2019-06-22T23:07:00Z" w:author="Yuriy Lebid"/>
        </w:rPr>
      </w:pPr>
      <w:del w:id="15629" w:date="2019-06-22T23:07:00Z" w:author="Yuriy Lebid">
        <w:r>
          <w:rPr>
            <w:rtl w:val="0"/>
          </w:rPr>
          <w:delText>«плазменные» тре</w:delText>
        </w:r>
      </w:del>
      <w:del w:id="15630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̈</w:delText>
        </w:r>
      </w:del>
      <w:del w:id="15631" w:date="2019-06-22T23:07:00Z" w:author="Yuriy Lebid">
        <w:r>
          <w:rPr>
            <w:rtl w:val="0"/>
          </w:rPr>
          <w:delText xml:space="preserve">хинвадерентные Формы Самосознаний </w:delText>
        </w:r>
      </w:del>
      <w:del w:id="15632" w:date="2019-06-22T23:07:00Z" w:author="Yuriy Lebid">
        <w:r>
          <w:rPr>
            <w:rtl w:val="0"/>
          </w:rPr>
          <w:delText>(</w:delText>
        </w:r>
      </w:del>
      <w:del w:id="15633" w:date="2019-06-22T23:07:00Z" w:author="Yuriy Lebid">
        <w:r>
          <w:rPr>
            <w:rtl w:val="0"/>
          </w:rPr>
          <w:delText>ФС</w:delText>
        </w:r>
      </w:del>
      <w:del w:id="15634" w:date="2019-06-22T23:07:00Z" w:author="Yuriy Lebid">
        <w:r>
          <w:rPr>
            <w:rtl w:val="0"/>
          </w:rPr>
          <w:delText xml:space="preserve">) </w:delText>
        </w:r>
      </w:del>
      <w:del w:id="15635" w:date="2019-06-22T23:07:00Z" w:author="Yuriy Lebid">
        <w:r>
          <w:rPr>
            <w:rtl w:val="0"/>
          </w:rPr>
          <w:delText>ллууввумических Формо</w:delText>
        </w:r>
      </w:del>
      <w:del w:id="15636" w:date="2019-06-22T23:07:00Z" w:author="Yuriy Lebid">
        <w:r>
          <w:rPr>
            <w:rtl w:val="0"/>
          </w:rPr>
          <w:delText>-</w:delText>
        </w:r>
      </w:del>
      <w:del w:id="15637" w:date="2019-06-22T23:07:00Z" w:author="Yuriy Lebid">
        <w:r>
          <w:rPr>
            <w:rtl w:val="0"/>
          </w:rPr>
          <w:delText xml:space="preserve">Творцов </w:delText>
        </w:r>
      </w:del>
      <w:del w:id="15638" w:date="2019-06-22T23:07:00Z" w:author="Yuriy Lebid">
        <w:r>
          <w:rPr>
            <w:rtl w:val="0"/>
          </w:rPr>
          <w:delText>4-5-</w:delText>
        </w:r>
      </w:del>
      <w:del w:id="15639" w:date="2019-06-22T23:07:00Z" w:author="Yuriy Lebid">
        <w:r>
          <w:rPr>
            <w:rtl w:val="0"/>
          </w:rPr>
          <w:delText>мерного диапазона</w:delText>
        </w:r>
      </w:del>
    </w:p>
    <w:p>
      <w:pPr>
        <w:pStyle w:val="heading 4"/>
        <w:rPr>
          <w:del w:id="1564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564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трансмиттация </w:delText>
        </w:r>
      </w:del>
      <w:del w:id="156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643" w:date="2019-06-22T23:07:00Z" w:author="Yuriy Lebid"/>
        </w:rPr>
      </w:pPr>
      <w:del w:id="15644" w:date="2019-06-22T23:07:00Z" w:author="Yuriy Lebid">
        <w:r>
          <w:rPr>
            <w:rtl w:val="0"/>
          </w:rPr>
          <w:delText>переход Информации из амициссимного Состояния в примогенитивное</w:delText>
        </w:r>
      </w:del>
      <w:del w:id="15645" w:date="2019-06-22T23:07:00Z" w:author="Yuriy Lebid">
        <w:r>
          <w:rPr>
            <w:rtl w:val="0"/>
          </w:rPr>
          <w:delText xml:space="preserve">, </w:delText>
        </w:r>
      </w:del>
      <w:del w:id="15646" w:date="2019-06-22T23:07:00Z" w:author="Yuriy Lebid">
        <w:r>
          <w:rPr>
            <w:rtl w:val="0"/>
          </w:rPr>
          <w:delText xml:space="preserve">сопровождающийся абсолютной гармонизацией и качественным уравновешиванием Фокусных Динамик </w:delText>
        </w:r>
      </w:del>
      <w:del w:id="15647" w:date="2019-06-22T23:07:00Z" w:author="Yuriy Lebid">
        <w:r>
          <w:rPr>
            <w:rtl w:val="0"/>
          </w:rPr>
          <w:delText>(</w:delText>
        </w:r>
      </w:del>
      <w:del w:id="15648" w:date="2019-06-22T23:07:00Z" w:author="Yuriy Lebid">
        <w:r>
          <w:rPr>
            <w:rtl w:val="0"/>
          </w:rPr>
          <w:delText>ФД</w:delText>
        </w:r>
      </w:del>
      <w:del w:id="15649" w:date="2019-06-22T23:07:00Z" w:author="Yuriy Lebid">
        <w:r>
          <w:rPr>
            <w:rtl w:val="0"/>
          </w:rPr>
          <w:delText xml:space="preserve">) </w:delText>
        </w:r>
      </w:del>
      <w:del w:id="15650" w:date="2019-06-22T23:07:00Z" w:author="Yuriy Lebid">
        <w:r>
          <w:rPr>
            <w:rtl w:val="0"/>
          </w:rPr>
          <w:delText>всех Формо</w:delText>
        </w:r>
      </w:del>
      <w:del w:id="15651" w:date="2019-06-22T23:07:00Z" w:author="Yuriy Lebid">
        <w:r>
          <w:rPr>
            <w:rtl w:val="0"/>
          </w:rPr>
          <w:delText>-</w:delText>
        </w:r>
      </w:del>
      <w:del w:id="15652" w:date="2019-06-22T23:07:00Z" w:author="Yuriy Lebid">
        <w:r>
          <w:rPr>
            <w:rtl w:val="0"/>
          </w:rPr>
          <w:delText>систем данного типа Мироздания с ФД Формо</w:delText>
        </w:r>
      </w:del>
      <w:del w:id="15653" w:date="2019-06-22T23:07:00Z" w:author="Yuriy Lebid">
        <w:r>
          <w:rPr>
            <w:rtl w:val="0"/>
          </w:rPr>
          <w:delText>-</w:delText>
        </w:r>
      </w:del>
      <w:del w:id="15654" w:date="2019-06-22T23:07:00Z" w:author="Yuriy Lebid">
        <w:r>
          <w:rPr>
            <w:rtl w:val="0"/>
          </w:rPr>
          <w:delText>систем всех остальных типов</w:delText>
        </w:r>
      </w:del>
      <w:del w:id="15655" w:date="2019-06-22T23:07:00Z" w:author="Yuriy Lebid">
        <w:r>
          <w:rPr>
            <w:rtl w:val="0"/>
          </w:rPr>
          <w:delText xml:space="preserve">; </w:delText>
        </w:r>
      </w:del>
      <w:del w:id="15656" w:date="2019-06-22T23:07:00Z" w:author="Yuriy Lebid">
        <w:r>
          <w:rPr>
            <w:rtl w:val="0"/>
          </w:rPr>
          <w:delText>завершается Актом ЕСИП</w:delText>
        </w:r>
      </w:del>
      <w:del w:id="15657" w:date="2019-06-22T23:07:00Z" w:author="Yuriy Lebid">
        <w:r>
          <w:rPr>
            <w:rtl w:val="0"/>
          </w:rPr>
          <w:delText>-</w:delText>
        </w:r>
      </w:del>
      <w:del w:id="15658" w:date="2019-06-22T23:07:00Z" w:author="Yuriy Lebid">
        <w:r>
          <w:rPr>
            <w:rtl w:val="0"/>
          </w:rPr>
          <w:delText>Конфектизации Информации</w:delText>
        </w:r>
      </w:del>
    </w:p>
    <w:p>
      <w:pPr>
        <w:pStyle w:val="heading 4"/>
        <w:rPr>
          <w:del w:id="15659" w:date="2019-06-22T23:07:00Z" w:author="Yuriy Lebid"/>
          <w:rStyle w:val="Нет"/>
          <w:color w:val="000000"/>
          <w:u w:color="000000"/>
        </w:rPr>
      </w:pPr>
      <w:del w:id="1566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транспарентивные Формы Самосознаний </w:delText>
        </w:r>
      </w:del>
      <w:del w:id="1566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(</w:delText>
        </w:r>
      </w:del>
      <w:del w:id="1566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ФС</w:delText>
        </w:r>
      </w:del>
      <w:del w:id="156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5664" w:date="2019-06-22T23:07:00Z" w:author="Yuriy Lebid"/>
        </w:rPr>
      </w:pPr>
      <w:del w:id="15665" w:date="2019-06-22T23:07:00Z" w:author="Yuriy Lebid">
        <w:r>
          <w:rPr>
            <w:rtl w:val="0"/>
          </w:rPr>
          <w:delText>всевозможные «протоформно</w:delText>
        </w:r>
      </w:del>
      <w:del w:id="15666" w:date="2019-06-22T23:07:00Z" w:author="Yuriy Lebid">
        <w:r>
          <w:rPr>
            <w:rtl w:val="0"/>
          </w:rPr>
          <w:delText>-</w:delText>
        </w:r>
      </w:del>
      <w:del w:id="15667" w:date="2019-06-22T23:07:00Z" w:author="Yuriy Lebid">
        <w:r>
          <w:rPr>
            <w:rtl w:val="0"/>
          </w:rPr>
          <w:delText xml:space="preserve">плазменные» Формы Самосознаний </w:delText>
        </w:r>
      </w:del>
      <w:del w:id="15668" w:date="2019-06-22T23:07:00Z" w:author="Yuriy Lebid">
        <w:r>
          <w:rPr>
            <w:rtl w:val="0"/>
          </w:rPr>
          <w:delText>(</w:delText>
        </w:r>
      </w:del>
      <w:del w:id="15669" w:date="2019-06-22T23:07:00Z" w:author="Yuriy Lebid">
        <w:r>
          <w:rPr>
            <w:rtl w:val="0"/>
          </w:rPr>
          <w:delText>ФС</w:delText>
        </w:r>
      </w:del>
      <w:del w:id="15670" w:date="2019-06-22T23:07:00Z" w:author="Yuriy Lebid">
        <w:r>
          <w:rPr>
            <w:rtl w:val="0"/>
          </w:rPr>
          <w:delText xml:space="preserve">), </w:delText>
        </w:r>
      </w:del>
      <w:del w:id="15671" w:date="2019-06-22T23:07:00Z" w:author="Yuriy Lebid">
        <w:r>
          <w:rPr>
            <w:rtl w:val="0"/>
          </w:rPr>
          <w:delText xml:space="preserve">проявляющие «плазменные» свойства в </w:delText>
        </w:r>
      </w:del>
      <w:del w:id="15672" w:date="2019-06-22T23:07:00Z" w:author="Yuriy Lebid">
        <w:r>
          <w:rPr>
            <w:rtl w:val="0"/>
          </w:rPr>
          <w:delText>3-4-</w:delText>
        </w:r>
      </w:del>
      <w:del w:id="15673" w:date="2019-06-22T23:07:00Z" w:author="Yuriy Lebid">
        <w:r>
          <w:rPr>
            <w:rtl w:val="0"/>
          </w:rPr>
          <w:delText>мерном диапазоне эксгиберации за сч</w:delText>
        </w:r>
      </w:del>
      <w:del w:id="15674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5675" w:date="2019-06-22T23:07:00Z" w:author="Yuriy Lebid">
        <w:r>
          <w:rPr>
            <w:rtl w:val="0"/>
          </w:rPr>
          <w:delText>т присоединения к данной двуинвадерентной Схеме Синтеза третьей Доминанты</w:delText>
        </w:r>
      </w:del>
      <w:del w:id="15676" w:date="2019-06-22T23:07:00Z" w:author="Yuriy Lebid">
        <w:r>
          <w:rPr>
            <w:rtl w:val="0"/>
          </w:rPr>
          <w:delText xml:space="preserve">, </w:delText>
        </w:r>
      </w:del>
      <w:del w:id="15677" w:date="2019-06-22T23:07:00Z" w:author="Yuriy Lebid">
        <w:r>
          <w:rPr>
            <w:rtl w:val="0"/>
          </w:rPr>
          <w:delText>более коварллертной</w:delText>
        </w:r>
      </w:del>
      <w:del w:id="15678" w:date="2019-06-22T23:07:00Z" w:author="Yuriy Lebid">
        <w:r>
          <w:rPr>
            <w:rtl w:val="0"/>
          </w:rPr>
          <w:delText xml:space="preserve">, </w:delText>
        </w:r>
      </w:del>
      <w:del w:id="15679" w:date="2019-06-22T23:07:00Z" w:author="Yuriy Lebid">
        <w:r>
          <w:rPr>
            <w:rtl w:val="0"/>
          </w:rPr>
          <w:delText>чем ВСЕ</w:delText>
        </w:r>
      </w:del>
      <w:del w:id="15680" w:date="2019-06-22T23:07:00Z" w:author="Yuriy Lebid">
        <w:r>
          <w:rPr>
            <w:rtl w:val="0"/>
          </w:rPr>
          <w:delText>-</w:delText>
        </w:r>
      </w:del>
      <w:del w:id="15681" w:date="2019-06-22T23:07:00Z" w:author="Yuriy Lebid">
        <w:r>
          <w:rPr>
            <w:rtl w:val="0"/>
          </w:rPr>
          <w:delText>Единство</w:delText>
        </w:r>
      </w:del>
    </w:p>
    <w:p>
      <w:pPr>
        <w:pStyle w:val="heading 4"/>
        <w:rPr>
          <w:del w:id="15682" w:date="2019-06-22T23:07:00Z" w:author="Yuriy Lebid"/>
          <w:rStyle w:val="Нет"/>
          <w:color w:val="000000"/>
          <w:u w:color="000000"/>
        </w:rPr>
      </w:pPr>
      <w:del w:id="1568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Транспеллеративный Трансмутатор Сектора </w:delText>
        </w:r>
      </w:del>
      <w:del w:id="1568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685" w:date="2019-06-22T23:07:00Z" w:author="Yuriy Lebid"/>
        </w:rPr>
      </w:pPr>
      <w:del w:id="15686" w:date="2019-06-22T23:07:00Z" w:author="Yuriy Lebid">
        <w:r>
          <w:rPr>
            <w:rtl w:val="0"/>
          </w:rPr>
          <w:delText>механизм</w:delText>
        </w:r>
      </w:del>
      <w:del w:id="15687" w:date="2019-06-22T23:07:00Z" w:author="Yuriy Lebid">
        <w:r>
          <w:rPr>
            <w:rtl w:val="0"/>
          </w:rPr>
          <w:delText xml:space="preserve">, </w:delText>
        </w:r>
      </w:del>
      <w:del w:id="15688" w:date="2019-06-22T23:07:00Z" w:author="Yuriy Lebid">
        <w:r>
          <w:rPr>
            <w:rtl w:val="0"/>
          </w:rPr>
          <w:delText>выполняющий регуляционно</w:delText>
        </w:r>
      </w:del>
      <w:del w:id="15689" w:date="2019-06-22T23:07:00Z" w:author="Yuriy Lebid">
        <w:r>
          <w:rPr>
            <w:rtl w:val="0"/>
          </w:rPr>
          <w:delText>-</w:delText>
        </w:r>
      </w:del>
      <w:del w:id="15690" w:date="2019-06-22T23:07:00Z" w:author="Yuriy Lebid">
        <w:r>
          <w:rPr>
            <w:rtl w:val="0"/>
          </w:rPr>
          <w:delText xml:space="preserve">координирующие функции аттракторной организации Фокусной Динамики </w:delText>
        </w:r>
      </w:del>
      <w:del w:id="15691" w:date="2019-06-22T23:07:00Z" w:author="Yuriy Lebid">
        <w:r>
          <w:rPr>
            <w:rtl w:val="0"/>
          </w:rPr>
          <w:delText>(</w:delText>
        </w:r>
      </w:del>
      <w:del w:id="15692" w:date="2019-06-22T23:07:00Z" w:author="Yuriy Lebid">
        <w:r>
          <w:rPr>
            <w:rtl w:val="0"/>
          </w:rPr>
          <w:delText>ФД</w:delText>
        </w:r>
      </w:del>
      <w:del w:id="15693" w:date="2019-06-22T23:07:00Z" w:author="Yuriy Lebid">
        <w:r>
          <w:rPr>
            <w:rtl w:val="0"/>
          </w:rPr>
          <w:delText xml:space="preserve">) </w:delText>
        </w:r>
      </w:del>
      <w:del w:id="15694" w:date="2019-06-22T23:07:00Z" w:author="Yuriy Lebid">
        <w:r>
          <w:rPr>
            <w:rtl w:val="0"/>
          </w:rPr>
          <w:delText>через иксонов</w:delText>
        </w:r>
      </w:del>
      <w:del w:id="15695" w:date="2019-06-22T23:07:00Z" w:author="Yuriy Lebid">
        <w:r>
          <w:rPr>
            <w:rtl w:val="0"/>
          </w:rPr>
          <w:delText xml:space="preserve">, </w:delText>
        </w:r>
      </w:del>
      <w:del w:id="15696" w:date="2019-06-22T23:07:00Z" w:author="Yuriy Lebid">
        <w:r>
          <w:rPr>
            <w:rtl w:val="0"/>
          </w:rPr>
          <w:delText>свилгсонов</w:delText>
        </w:r>
      </w:del>
      <w:del w:id="15697" w:date="2019-06-22T23:07:00Z" w:author="Yuriy Lebid">
        <w:r>
          <w:rPr>
            <w:rtl w:val="0"/>
          </w:rPr>
          <w:delText xml:space="preserve">, </w:delText>
        </w:r>
      </w:del>
      <w:del w:id="15698" w:date="2019-06-22T23:07:00Z" w:author="Yuriy Lebid">
        <w:r>
          <w:rPr>
            <w:rtl w:val="0"/>
          </w:rPr>
          <w:delText>аввакклонов и флааггтуонов между всеми синтезирующими Формо</w:delText>
        </w:r>
      </w:del>
      <w:del w:id="15699" w:date="2019-06-22T23:07:00Z" w:author="Yuriy Lebid">
        <w:r>
          <w:rPr>
            <w:rtl w:val="0"/>
          </w:rPr>
          <w:delText>-</w:delText>
        </w:r>
      </w:del>
      <w:del w:id="15700" w:date="2019-06-22T23:07:00Z" w:author="Yuriy Lebid">
        <w:r>
          <w:rPr>
            <w:rtl w:val="0"/>
          </w:rPr>
          <w:delText>Творцами</w:delText>
        </w:r>
      </w:del>
      <w:del w:id="15701" w:date="2019-06-22T23:07:00Z" w:author="Yuriy Lebid">
        <w:r>
          <w:rPr>
            <w:rtl w:val="0"/>
          </w:rPr>
          <w:delText xml:space="preserve">; </w:delText>
        </w:r>
      </w:del>
      <w:del w:id="15702" w:date="2019-06-22T23:07:00Z" w:author="Yuriy Lebid">
        <w:r>
          <w:rPr>
            <w:rtl w:val="0"/>
          </w:rPr>
          <w:delText xml:space="preserve">обеспечивает всю Динамику Универсального Фокуса Самосознания </w:delText>
        </w:r>
      </w:del>
      <w:del w:id="15703" w:date="2019-06-22T23:07:00Z" w:author="Yuriy Lebid">
        <w:r>
          <w:rPr>
            <w:rtl w:val="0"/>
          </w:rPr>
          <w:delText>(</w:delText>
        </w:r>
      </w:del>
      <w:del w:id="15704" w:date="2019-06-22T23:07:00Z" w:author="Yuriy Lebid">
        <w:r>
          <w:rPr>
            <w:rtl w:val="0"/>
          </w:rPr>
          <w:delText>УФС</w:delText>
        </w:r>
      </w:del>
      <w:del w:id="15705" w:date="2019-06-22T23:07:00Z" w:author="Yuriy Lebid">
        <w:r>
          <w:rPr>
            <w:rtl w:val="0"/>
          </w:rPr>
          <w:delText>).</w:delText>
        </w:r>
      </w:del>
    </w:p>
    <w:p>
      <w:pPr>
        <w:pStyle w:val="Определение"/>
        <w:rPr>
          <w:del w:id="15706" w:date="2019-06-22T23:07:00Z" w:author="Yuriy Lebid"/>
        </w:rPr>
      </w:pPr>
      <w:del w:id="1570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570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570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571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15711" w:date="2019-06-22T23:07:00Z" w:author="Yuriy Lebid">
        <w:r>
          <w:rPr>
            <w:rtl w:val="0"/>
          </w:rPr>
          <w:delText xml:space="preserve"> АИЙ</w:delText>
        </w:r>
      </w:del>
      <w:del w:id="15712" w:date="2019-06-22T23:07:00Z" w:author="Yuriy Lebid">
        <w:r>
          <w:rPr>
            <w:rtl w:val="0"/>
          </w:rPr>
          <w:delText>-</w:delText>
        </w:r>
      </w:del>
      <w:del w:id="15713" w:date="2019-06-22T23:07:00Z" w:author="Yuriy Lebid">
        <w:r>
          <w:rPr>
            <w:rtl w:val="0"/>
          </w:rPr>
          <w:delText>ССС</w:delText>
        </w:r>
      </w:del>
      <w:del w:id="15714" w:date="2019-06-22T23:07:00Z" w:author="Yuriy Lebid">
        <w:r>
          <w:rPr>
            <w:rtl w:val="0"/>
          </w:rPr>
          <w:delText>-</w:delText>
        </w:r>
      </w:del>
      <w:del w:id="15715" w:date="2019-06-22T23:07:00Z" w:author="Yuriy Lebid">
        <w:r>
          <w:rPr>
            <w:rtl w:val="0"/>
          </w:rPr>
          <w:delText>М</w:delText>
        </w:r>
      </w:del>
      <w:del w:id="15716" w:date="2019-06-22T23:07:00Z" w:author="Yuriy Lebid">
        <w:r>
          <w:rPr>
            <w:rtl w:val="0"/>
          </w:rPr>
          <w:delText>-</w:delText>
        </w:r>
      </w:del>
      <w:del w:id="15717" w:date="2019-06-22T23:07:00Z" w:author="Yuriy Lebid">
        <w:r>
          <w:rPr>
            <w:rtl w:val="0"/>
          </w:rPr>
          <w:delText>ССС</w:delText>
        </w:r>
      </w:del>
      <w:del w:id="15718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15719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1572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трансцендентальный </w:delText>
        </w:r>
      </w:del>
      <w:del w:id="1572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572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572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 </w:delText>
        </w:r>
      </w:del>
      <w:del w:id="157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transcendo</w:delText>
        </w:r>
      </w:del>
      <w:del w:id="1572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переходить</w:delText>
        </w:r>
      </w:del>
      <w:del w:id="1572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572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переступать</w:delText>
        </w:r>
      </w:del>
      <w:del w:id="1572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572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преступать</w:delText>
        </w:r>
      </w:del>
      <w:del w:id="1573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5731" w:date="2019-06-22T23:07:00Z" w:author="Yuriy Lebid"/>
        </w:rPr>
      </w:pPr>
      <w:del w:id="15732" w:date="2019-06-22T23:07:00Z" w:author="Yuriy Lebid">
        <w:r>
          <w:rPr>
            <w:rtl w:val="0"/>
          </w:rPr>
          <w:delText>независимый от Опыта априорных форм познания</w:delText>
        </w:r>
      </w:del>
      <w:del w:id="15733" w:date="2019-06-22T23:07:00Z" w:author="Yuriy Lebid">
        <w:r>
          <w:rPr>
            <w:rtl w:val="0"/>
          </w:rPr>
          <w:delText xml:space="preserve">; </w:delText>
        </w:r>
      </w:del>
      <w:del w:id="15734" w:date="2019-06-22T23:07:00Z" w:author="Yuriy Lebid">
        <w:r>
          <w:rPr>
            <w:rtl w:val="0"/>
          </w:rPr>
          <w:delText>сверхопытный</w:delText>
        </w:r>
      </w:del>
      <w:del w:id="15735" w:date="2019-06-22T23:07:00Z" w:author="Yuriy Lebid">
        <w:r>
          <w:rPr>
            <w:rtl w:val="0"/>
          </w:rPr>
          <w:delText xml:space="preserve">, </w:delText>
        </w:r>
      </w:del>
      <w:del w:id="15736" w:date="2019-06-22T23:07:00Z" w:author="Yuriy Lebid">
        <w:r>
          <w:rPr>
            <w:rtl w:val="0"/>
          </w:rPr>
          <w:delText>априорный — предшествующий формам познания</w:delText>
        </w:r>
      </w:del>
      <w:del w:id="15737" w:date="2019-06-22T23:07:00Z" w:author="Yuriy Lebid">
        <w:r>
          <w:rPr>
            <w:rtl w:val="0"/>
          </w:rPr>
          <w:delText xml:space="preserve">, </w:delText>
        </w:r>
      </w:del>
      <w:del w:id="15738" w:date="2019-06-22T23:07:00Z" w:author="Yuriy Lebid">
        <w:r>
          <w:rPr>
            <w:rtl w:val="0"/>
          </w:rPr>
          <w:delText>организующим опытные данные</w:delText>
        </w:r>
      </w:del>
      <w:del w:id="15739" w:date="2019-06-22T23:07:00Z" w:author="Yuriy Lebid">
        <w:r>
          <w:rPr>
            <w:rtl w:val="0"/>
          </w:rPr>
          <w:delText xml:space="preserve">; </w:delText>
        </w:r>
      </w:del>
      <w:del w:id="15740" w:date="2019-06-22T23:07:00Z" w:author="Yuriy Lebid">
        <w:r>
          <w:rPr>
            <w:rtl w:val="0"/>
          </w:rPr>
          <w:delText>выходящий за пределы</w:delText>
        </w:r>
      </w:del>
      <w:del w:id="15741" w:date="2019-06-22T23:07:00Z" w:author="Yuriy Lebid">
        <w:r>
          <w:rPr>
            <w:rtl w:val="0"/>
          </w:rPr>
          <w:delText xml:space="preserve">, </w:delText>
        </w:r>
      </w:del>
      <w:del w:id="15742" w:date="2019-06-22T23:07:00Z" w:author="Yuriy Lebid">
        <w:r>
          <w:rPr>
            <w:rtl w:val="0"/>
          </w:rPr>
          <w:delText>превосходящий</w:delText>
        </w:r>
      </w:del>
    </w:p>
    <w:p>
      <w:pPr>
        <w:pStyle w:val="heading 4"/>
        <w:rPr>
          <w:del w:id="15743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1574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трансцендентный </w:delText>
        </w:r>
      </w:del>
      <w:del w:id="157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574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57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 </w:delText>
        </w:r>
      </w:del>
      <w:del w:id="1574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transcendo</w:delText>
        </w:r>
      </w:del>
      <w:del w:id="157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переходить</w:delText>
        </w:r>
      </w:del>
      <w:del w:id="157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575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переступать</w:delText>
        </w:r>
      </w:del>
      <w:del w:id="1575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575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преступать</w:delText>
        </w:r>
      </w:del>
      <w:del w:id="1575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5755" w:date="2019-06-22T23:07:00Z" w:author="Yuriy Lebid"/>
        </w:rPr>
      </w:pPr>
      <w:del w:id="1575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совпадает с философским значением</w:delText>
        </w:r>
      </w:del>
      <w:del w:id="1575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5758" w:date="2019-06-22T23:07:00Z" w:author="Yuriy Lebid">
        <w:r>
          <w:rPr>
            <w:rtl w:val="0"/>
          </w:rPr>
          <w:delText>пребывающий за пределами любого Опыта</w:delText>
        </w:r>
      </w:del>
      <w:del w:id="15759" w:date="2019-06-22T23:07:00Z" w:author="Yuriy Lebid">
        <w:r>
          <w:rPr>
            <w:rtl w:val="0"/>
          </w:rPr>
          <w:delText xml:space="preserve">, </w:delText>
        </w:r>
      </w:del>
      <w:del w:id="15760" w:date="2019-06-22T23:07:00Z" w:author="Yuriy Lebid">
        <w:r>
          <w:rPr>
            <w:rtl w:val="0"/>
          </w:rPr>
          <w:delText>находящийся по ту сторону реальностей</w:delText>
        </w:r>
      </w:del>
      <w:del w:id="15761" w:date="2019-06-22T23:07:00Z" w:author="Yuriy Lebid">
        <w:r>
          <w:rPr>
            <w:rtl w:val="0"/>
          </w:rPr>
          <w:delText xml:space="preserve">, </w:delText>
        </w:r>
      </w:del>
      <w:del w:id="15762" w:date="2019-06-22T23:07:00Z" w:author="Yuriy Lebid">
        <w:r>
          <w:rPr>
            <w:rtl w:val="0"/>
          </w:rPr>
          <w:delText>познание которых возможно эмпирически и рационально</w:delText>
        </w:r>
      </w:del>
      <w:del w:id="15763" w:date="2019-06-22T23:07:00Z" w:author="Yuriy Lebid">
        <w:r>
          <w:rPr>
            <w:rtl w:val="0"/>
          </w:rPr>
          <w:delText xml:space="preserve">; </w:delText>
        </w:r>
      </w:del>
      <w:del w:id="15764" w:date="2019-06-22T23:07:00Z" w:author="Yuriy Lebid">
        <w:r>
          <w:rPr>
            <w:rtl w:val="0"/>
          </w:rPr>
          <w:delText>недоступный познанию</w:delText>
        </w:r>
      </w:del>
      <w:del w:id="15765" w:date="2019-06-22T23:07:00Z" w:author="Yuriy Lebid">
        <w:r>
          <w:rPr>
            <w:rtl w:val="0"/>
          </w:rPr>
          <w:delText xml:space="preserve">, </w:delText>
        </w:r>
      </w:del>
      <w:del w:id="15766" w:date="2019-06-22T23:07:00Z" w:author="Yuriy Lebid">
        <w:r>
          <w:rPr>
            <w:rtl w:val="0"/>
          </w:rPr>
          <w:delText>непостижимый для разума</w:delText>
        </w:r>
      </w:del>
      <w:del w:id="15767" w:date="2019-06-22T23:07:00Z" w:author="Yuriy Lebid">
        <w:r>
          <w:rPr>
            <w:rtl w:val="0"/>
          </w:rPr>
          <w:delText xml:space="preserve">; </w:delText>
        </w:r>
      </w:del>
      <w:del w:id="15768" w:date="2019-06-22T23:07:00Z" w:author="Yuriy Lebid">
        <w:r>
          <w:rPr>
            <w:rtl w:val="0"/>
          </w:rPr>
          <w:delText>запредельный</w:delText>
        </w:r>
      </w:del>
      <w:del w:id="15769" w:date="2019-06-22T23:07:00Z" w:author="Yuriy Lebid">
        <w:r>
          <w:rPr>
            <w:rtl w:val="0"/>
          </w:rPr>
          <w:delText xml:space="preserve">, </w:delText>
        </w:r>
      </w:del>
      <w:del w:id="15770" w:date="2019-06-22T23:07:00Z" w:author="Yuriy Lebid">
        <w:r>
          <w:rPr>
            <w:rtl w:val="0"/>
          </w:rPr>
          <w:delText>принадлежащий объективным духовным основам бытия</w:delText>
        </w:r>
      </w:del>
      <w:del w:id="15771" w:date="2019-06-22T23:07:00Z" w:author="Yuriy Lebid">
        <w:r>
          <w:rPr>
            <w:rtl w:val="0"/>
          </w:rPr>
          <w:delText xml:space="preserve">, </w:delText>
        </w:r>
      </w:del>
      <w:del w:id="15772" w:date="2019-06-22T23:07:00Z" w:author="Yuriy Lebid">
        <w:r>
          <w:rPr>
            <w:rtl w:val="0"/>
          </w:rPr>
          <w:delText>сверхсубъективный</w:delText>
        </w:r>
      </w:del>
      <w:del w:id="15773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5774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577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577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5777" w:date="2019-06-22T23:07:00Z" w:author="Yuriy Lebid">
        <w:r>
          <w:rPr>
            <w:rStyle w:val="Hyperlink.1"/>
            <w:rtl w:val="0"/>
          </w:rPr>
          <w:delText xml:space="preserve">трансцендентные Диссимилусы Чистых Космических Качеств </w:delText>
        </w:r>
      </w:del>
      <w:del w:id="15778" w:date="2019-06-22T23:07:00Z" w:author="Yuriy Lebid">
        <w:r>
          <w:rPr>
            <w:rtl w:val="0"/>
          </w:rPr>
          <w:delText>(</w:delText>
        </w:r>
      </w:del>
      <w:del w:id="15779" w:date="2019-06-22T23:07:00Z" w:author="Yuriy Lebid">
        <w:r>
          <w:rPr>
            <w:rtl w:val="0"/>
          </w:rPr>
          <w:delText>ЧКК</w:delText>
        </w:r>
      </w:del>
      <w:del w:id="15780" w:date="2019-06-22T23:07:00Z" w:author="Yuriy Lebid">
        <w:r>
          <w:rPr>
            <w:rtl w:val="0"/>
          </w:rPr>
          <w:delText xml:space="preserve">) </w:delText>
        </w:r>
      </w:del>
      <w:del w:id="15781" w:date="2019-06-22T23:07:00Z" w:author="Yuriy Lebid">
        <w:r>
          <w:rPr>
            <w:rtl w:val="0"/>
          </w:rPr>
          <w:delText>– разно</w:delText>
        </w:r>
      </w:del>
      <w:del w:id="15782" w:date="2019-06-22T23:07:00Z" w:author="Yuriy Lebid">
        <w:r>
          <w:rPr>
            <w:rtl w:val="0"/>
          </w:rPr>
          <w:delText>-</w:delText>
        </w:r>
      </w:del>
      <w:del w:id="15783" w:date="2019-06-22T23:07:00Z" w:author="Yuriy Lebid">
        <w:r>
          <w:rPr>
            <w:rtl w:val="0"/>
          </w:rPr>
          <w:delText>Качественные эфирные сочетания ММИЙ</w:delText>
        </w:r>
      </w:del>
      <w:del w:id="15784" w:date="2019-06-22T23:07:00Z" w:author="Yuriy Lebid">
        <w:r>
          <w:rPr>
            <w:rtl w:val="0"/>
          </w:rPr>
          <w:delText>-</w:delText>
        </w:r>
      </w:del>
      <w:del w:id="15785" w:date="2019-06-22T23:07:00Z" w:author="Yuriy Lebid">
        <w:r>
          <w:rPr>
            <w:rtl w:val="0"/>
          </w:rPr>
          <w:delText>УЙЛЛС</w:delText>
        </w:r>
      </w:del>
      <w:del w:id="15786" w:date="2019-06-22T23:07:00Z" w:author="Yuriy Lebid">
        <w:r>
          <w:rPr>
            <w:rtl w:val="0"/>
          </w:rPr>
          <w:delText>-</w:delText>
        </w:r>
      </w:del>
      <w:del w:id="15787" w:date="2019-06-22T23:07:00Z" w:author="Yuriy Lebid">
        <w:r>
          <w:rPr>
            <w:rtl w:val="0"/>
          </w:rPr>
          <w:delText xml:space="preserve">Форм </w:delText>
        </w:r>
      </w:del>
      <w:del w:id="15788" w:date="2019-06-22T23:07:00Z" w:author="Yuriy Lebid">
        <w:r>
          <w:rPr>
            <w:rtl w:val="0"/>
          </w:rPr>
          <w:delText xml:space="preserve">(48,0-60,0 </w:delText>
        </w:r>
      </w:del>
      <w:del w:id="15789" w:date="2019-06-22T23:07:00Z" w:author="Yuriy Lebid">
        <w:r>
          <w:rPr>
            <w:rtl w:val="0"/>
          </w:rPr>
          <w:delText>мерность</w:delText>
        </w:r>
      </w:del>
      <w:del w:id="15790" w:date="2019-06-22T23:07:00Z" w:author="Yuriy Lebid">
        <w:r>
          <w:rPr>
            <w:rtl w:val="0"/>
          </w:rPr>
          <w:delText>);</w:delText>
        </w:r>
      </w:del>
    </w:p>
    <w:p>
      <w:pPr>
        <w:pStyle w:val="Определение"/>
        <w:rPr>
          <w:del w:id="15791" w:date="2019-06-22T23:07:00Z" w:author="Yuriy Lebid"/>
        </w:rPr>
      </w:pPr>
      <w:del w:id="15792" w:date="2019-06-22T23:07:00Z" w:author="Yuriy Lebid">
        <w:r>
          <w:rPr>
            <w:rStyle w:val="Hyperlink.1"/>
            <w:rtl w:val="0"/>
          </w:rPr>
          <w:delText xml:space="preserve">трансцендентные Ингредиенты Мироздания – </w:delText>
        </w:r>
      </w:del>
      <w:del w:id="15793" w:date="2019-06-22T23:07:00Z" w:author="Yuriy Lebid">
        <w:r>
          <w:rPr>
            <w:rtl w:val="0"/>
          </w:rPr>
          <w:delText>Эфирные Комплекс</w:delText>
        </w:r>
      </w:del>
      <w:del w:id="15794" w:date="2019-06-22T23:07:00Z" w:author="Yuriy Lebid">
        <w:r>
          <w:rPr>
            <w:rtl w:val="0"/>
          </w:rPr>
          <w:delText>-</w:delText>
        </w:r>
      </w:del>
      <w:del w:id="15795" w:date="2019-06-22T23:07:00Z" w:author="Yuriy Lebid">
        <w:r>
          <w:rPr>
            <w:rtl w:val="0"/>
          </w:rPr>
          <w:delText>Планы и План</w:delText>
        </w:r>
      </w:del>
      <w:del w:id="15796" w:date="2019-06-22T23:07:00Z" w:author="Yuriy Lebid">
        <w:r>
          <w:rPr>
            <w:rtl w:val="0"/>
          </w:rPr>
          <w:delText>-</w:delText>
        </w:r>
      </w:del>
      <w:del w:id="15797" w:date="2019-06-22T23:07:00Z" w:author="Yuriy Lebid">
        <w:r>
          <w:rPr>
            <w:rtl w:val="0"/>
          </w:rPr>
          <w:delText>Уровни от ±</w:delText>
        </w:r>
      </w:del>
      <w:del w:id="15798" w:date="2019-06-22T23:07:00Z" w:author="Yuriy Lebid">
        <w:r>
          <w:rPr>
            <w:rtl w:val="0"/>
          </w:rPr>
          <w:delText>24-</w:delText>
        </w:r>
      </w:del>
      <w:del w:id="15799" w:date="2019-06-22T23:07:00Z" w:author="Yuriy Lebid">
        <w:r>
          <w:rPr>
            <w:rtl w:val="0"/>
          </w:rPr>
          <w:delText xml:space="preserve">й до </w:delText>
        </w:r>
      </w:del>
      <w:del w:id="15800" w:date="2019-06-22T23:07:00Z" w:author="Yuriy Lebid">
        <w:r>
          <w:rPr>
            <w:rtl w:val="0"/>
          </w:rPr>
          <w:delText>0-</w:delText>
        </w:r>
      </w:del>
      <w:del w:id="15801" w:date="2019-06-22T23:07:00Z" w:author="Yuriy Lebid">
        <w:r>
          <w:rPr>
            <w:rtl w:val="0"/>
          </w:rPr>
          <w:delText>й мерности</w:delText>
        </w:r>
      </w:del>
      <w:del w:id="15802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15803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1580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трансцендирующий </w:delText>
        </w:r>
      </w:del>
      <w:del w:id="158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580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58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 </w:delText>
        </w:r>
      </w:del>
      <w:del w:id="1580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transcendo</w:delText>
        </w:r>
      </w:del>
      <w:del w:id="1580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переходить</w:delText>
        </w:r>
      </w:del>
      <w:del w:id="1581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581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переступать</w:delText>
        </w:r>
      </w:del>
      <w:del w:id="1581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581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преступать</w:delText>
        </w:r>
      </w:del>
      <w:del w:id="158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5815" w:date="2019-06-22T23:07:00Z" w:author="Yuriy Lebid"/>
        </w:rPr>
      </w:pPr>
      <w:del w:id="15816" w:date="2019-06-22T23:07:00Z" w:author="Yuriy Lebid">
        <w:r>
          <w:rPr>
            <w:rtl w:val="0"/>
          </w:rPr>
          <w:delText>дувуйллерртно взаимопереходящий</w:delText>
        </w:r>
      </w:del>
      <w:del w:id="15817" w:date="2019-06-22T23:07:00Z" w:author="Yuriy Lebid">
        <w:r>
          <w:rPr>
            <w:rtl w:val="0"/>
          </w:rPr>
          <w:delText xml:space="preserve">, </w:delText>
        </w:r>
      </w:del>
      <w:del w:id="15818" w:date="2019-06-22T23:07:00Z" w:author="Yuriy Lebid">
        <w:r>
          <w:rPr>
            <w:rtl w:val="0"/>
          </w:rPr>
          <w:delText xml:space="preserve">«перепроецирующийся» своей фокусной Конфигурацией в другие Формы Самосознаний </w:delText>
        </w:r>
      </w:del>
      <w:del w:id="15819" w:date="2019-06-22T23:07:00Z" w:author="Yuriy Lebid">
        <w:r>
          <w:rPr>
            <w:rtl w:val="0"/>
          </w:rPr>
          <w:delText>(</w:delText>
        </w:r>
      </w:del>
      <w:del w:id="15820" w:date="2019-06-22T23:07:00Z" w:author="Yuriy Lebid">
        <w:r>
          <w:rPr>
            <w:rtl w:val="0"/>
          </w:rPr>
          <w:delText>ФС</w:delText>
        </w:r>
      </w:del>
      <w:del w:id="15821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5822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1582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трукулентные </w:delText>
        </w:r>
      </w:del>
      <w:del w:id="158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582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582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582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truculentia</w:delText>
        </w:r>
      </w:del>
      <w:del w:id="1582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резкость</w:delText>
        </w:r>
      </w:del>
      <w:del w:id="1582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583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грубость</w:delText>
        </w:r>
      </w:del>
      <w:del w:id="1583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583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неприветливость</w:delText>
        </w:r>
      </w:del>
      <w:del w:id="1583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5834" w:date="2019-06-22T23:07:00Z" w:author="Yuriy Lebid"/>
        </w:rPr>
      </w:pPr>
      <w:del w:id="15835" w:date="2019-06-22T23:07:00Z" w:author="Yuriy Lebid">
        <w:r>
          <w:rPr>
            <w:rtl w:val="0"/>
          </w:rPr>
          <w:delText>примитивные</w:delText>
        </w:r>
      </w:del>
      <w:del w:id="15836" w:date="2019-06-22T23:07:00Z" w:author="Yuriy Lebid">
        <w:r>
          <w:rPr>
            <w:rtl w:val="0"/>
          </w:rPr>
          <w:delText xml:space="preserve">, </w:delText>
        </w:r>
      </w:del>
      <w:del w:id="15837" w:date="2019-06-22T23:07:00Z" w:author="Yuriy Lebid">
        <w:r>
          <w:rPr>
            <w:rtl w:val="0"/>
          </w:rPr>
          <w:delText>высокотензорные Уровни нашего «личностного» Самосознания</w:delText>
        </w:r>
      </w:del>
    </w:p>
    <w:p>
      <w:pPr>
        <w:pStyle w:val="heading 4"/>
        <w:rPr>
          <w:del w:id="1583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583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ттуарр</w:delText>
        </w:r>
      </w:del>
      <w:del w:id="1584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584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скаллм </w:delText>
        </w:r>
      </w:del>
      <w:del w:id="158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843" w:date="2019-06-22T23:07:00Z" w:author="Yuriy Lebid"/>
        </w:rPr>
      </w:pPr>
      <w:del w:id="1584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1584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5846" w:date="2019-06-22T23:07:00Z" w:author="Yuriy Lebid">
        <w:r>
          <w:rPr>
            <w:rtl w:val="0"/>
          </w:rPr>
          <w:delText xml:space="preserve"> мимикрирующее покрытие</w:delText>
        </w:r>
      </w:del>
      <w:del w:id="15847" w:date="2019-06-22T23:07:00Z" w:author="Yuriy Lebid">
        <w:r>
          <w:rPr>
            <w:rtl w:val="0"/>
          </w:rPr>
          <w:delText xml:space="preserve">, </w:delText>
        </w:r>
      </w:del>
      <w:del w:id="15848" w:date="2019-06-22T23:07:00Z" w:author="Yuriy Lebid">
        <w:r>
          <w:rPr>
            <w:rtl w:val="0"/>
          </w:rPr>
          <w:delText>позволяющее звездол</w:delText>
        </w:r>
      </w:del>
      <w:del w:id="15849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5850" w:date="2019-06-22T23:07:00Z" w:author="Yuriy Lebid">
        <w:r>
          <w:rPr>
            <w:rtl w:val="0"/>
          </w:rPr>
          <w:delText>ту оптически становиться совершенно невидимым</w:delText>
        </w:r>
      </w:del>
    </w:p>
    <w:p>
      <w:pPr>
        <w:pStyle w:val="heading 4"/>
        <w:rPr>
          <w:del w:id="1585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585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тумбусный </w:delText>
        </w:r>
      </w:del>
      <w:del w:id="1585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854" w:date="2019-06-22T23:07:00Z" w:author="Yuriy Lebid"/>
          <w:rStyle w:val="Нет"/>
          <w:rFonts w:ascii="Times New Roman" w:cs="Times New Roman" w:hAnsi="Times New Roman" w:eastAsia="Times New Roman"/>
        </w:rPr>
      </w:pPr>
      <w:del w:id="15855" w:date="2019-06-22T23:07:00Z" w:author="Yuriy Lebid">
        <w:r>
          <w:rPr>
            <w:rtl w:val="0"/>
          </w:rPr>
          <w:delText>наиболее амплификационный смысл</w:delText>
        </w:r>
      </w:del>
      <w:del w:id="15856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 </w:delText>
        </w:r>
      </w:del>
      <w:del w:id="15857" w:date="2019-06-22T23:07:00Z" w:author="Yuriy Lebid">
        <w:r>
          <w:rPr>
            <w:rtl w:val="0"/>
          </w:rPr>
          <w:delText>внутри общей сллоогрентности СФУУРММ</w:delText>
        </w:r>
      </w:del>
      <w:del w:id="15858" w:date="2019-06-22T23:07:00Z" w:author="Yuriy Lebid">
        <w:r>
          <w:rPr>
            <w:rtl w:val="0"/>
          </w:rPr>
          <w:delText>-</w:delText>
        </w:r>
      </w:del>
      <w:del w:id="15859" w:date="2019-06-22T23:07:00Z" w:author="Yuriy Lebid">
        <w:r>
          <w:rPr>
            <w:rtl w:val="0"/>
          </w:rPr>
          <w:delText>Формы</w:delText>
        </w:r>
      </w:del>
    </w:p>
    <w:p>
      <w:pPr>
        <w:pStyle w:val="heading 4"/>
        <w:rPr>
          <w:del w:id="1586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586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туррары </w:delText>
        </w:r>
      </w:del>
      <w:del w:id="1586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863" w:date="2019-06-22T23:07:00Z" w:author="Yuriy Lebid"/>
        </w:rPr>
      </w:pPr>
      <w:del w:id="15864" w:date="2019-06-22T23:07:00Z" w:author="Yuriy Lebid">
        <w:r>
          <w:rPr>
            <w:rtl w:val="0"/>
          </w:rPr>
          <w:delText>устойчивые</w:delText>
        </w:r>
      </w:del>
      <w:del w:id="15865" w:date="2019-06-22T23:07:00Z" w:author="Yuriy Lebid">
        <w:r>
          <w:rPr>
            <w:rtl w:val="0"/>
          </w:rPr>
          <w:delText xml:space="preserve">, </w:delText>
        </w:r>
      </w:del>
      <w:del w:id="15866" w:date="2019-06-22T23:07:00Z" w:author="Yuriy Lebid">
        <w:r>
          <w:rPr>
            <w:rtl w:val="0"/>
          </w:rPr>
          <w:delText>конгломерированные Поля</w:delText>
        </w:r>
      </w:del>
      <w:del w:id="15867" w:date="2019-06-22T23:07:00Z" w:author="Yuriy Lebid">
        <w:r>
          <w:rPr>
            <w:rtl w:val="0"/>
          </w:rPr>
          <w:delText>-</w:delText>
        </w:r>
      </w:del>
      <w:del w:id="15868" w:date="2019-06-22T23:07:00Z" w:author="Yuriy Lebid">
        <w:r>
          <w:rPr>
            <w:rtl w:val="0"/>
          </w:rPr>
          <w:delText xml:space="preserve">Сознания </w:delText>
        </w:r>
      </w:del>
      <w:del w:id="15869" w:date="2019-06-22T23:07:00Z" w:author="Yuriy Lebid">
        <w:r>
          <w:rPr>
            <w:rtl w:val="0"/>
          </w:rPr>
          <w:delText>(</w:delText>
        </w:r>
      </w:del>
      <w:del w:id="15870" w:date="2019-06-22T23:07:00Z" w:author="Yuriy Lebid">
        <w:r>
          <w:rPr>
            <w:rtl w:val="0"/>
          </w:rPr>
          <w:delText>ПС</w:delText>
        </w:r>
      </w:del>
      <w:del w:id="15871" w:date="2019-06-22T23:07:00Z" w:author="Yuriy Lebid">
        <w:r>
          <w:rPr>
            <w:rtl w:val="0"/>
          </w:rPr>
          <w:delText xml:space="preserve">), </w:delText>
        </w:r>
      </w:del>
      <w:del w:id="15872" w:date="2019-06-22T23:07:00Z" w:author="Yuriy Lebid">
        <w:r>
          <w:rPr>
            <w:rtl w:val="0"/>
          </w:rPr>
          <w:delText xml:space="preserve">представленные временными эфирными существами </w:delText>
        </w:r>
      </w:del>
      <w:del w:id="15873" w:date="2019-06-22T23:07:00Z" w:author="Yuriy Lebid">
        <w:r>
          <w:rPr>
            <w:rtl w:val="0"/>
          </w:rPr>
          <w:delText>(</w:delText>
        </w:r>
      </w:del>
      <w:del w:id="15874" w:date="2019-06-22T23:07:00Z" w:author="Yuriy Lebid">
        <w:r>
          <w:rPr>
            <w:rtl w:val="0"/>
          </w:rPr>
          <w:delText>условными аналогами оккультных бесов</w:delText>
        </w:r>
      </w:del>
      <w:del w:id="15875" w:date="2019-06-22T23:07:00Z" w:author="Yuriy Lebid">
        <w:r>
          <w:rPr>
            <w:rtl w:val="0"/>
          </w:rPr>
          <w:delText xml:space="preserve">, </w:delText>
        </w:r>
      </w:del>
      <w:del w:id="15876" w:date="2019-06-22T23:07:00Z" w:author="Yuriy Lebid">
        <w:r>
          <w:rPr>
            <w:rtl w:val="0"/>
          </w:rPr>
          <w:delText>лярв</w:delText>
        </w:r>
      </w:del>
      <w:del w:id="15877" w:date="2019-06-22T23:07:00Z" w:author="Yuriy Lebid">
        <w:r>
          <w:rPr>
            <w:rtl w:val="0"/>
          </w:rPr>
          <w:delText xml:space="preserve">, </w:delText>
        </w:r>
      </w:del>
      <w:del w:id="15878" w:date="2019-06-22T23:07:00Z" w:author="Yuriy Lebid">
        <w:r>
          <w:rPr>
            <w:rtl w:val="0"/>
          </w:rPr>
          <w:delText>питающихся СФУУРММ</w:delText>
        </w:r>
      </w:del>
      <w:del w:id="15879" w:date="2019-06-22T23:07:00Z" w:author="Yuriy Lebid">
        <w:r>
          <w:rPr>
            <w:rtl w:val="0"/>
          </w:rPr>
          <w:delText>-</w:delText>
        </w:r>
      </w:del>
      <w:del w:id="15880" w:date="2019-06-22T23:07:00Z" w:author="Yuriy Lebid">
        <w:r>
          <w:rPr>
            <w:rtl w:val="0"/>
          </w:rPr>
          <w:delText>Формами самых разных пороков и их реализаций</w:delText>
        </w:r>
      </w:del>
      <w:del w:id="15881" w:date="2019-06-22T23:07:00Z" w:author="Yuriy Lebid">
        <w:r>
          <w:rPr>
            <w:rtl w:val="0"/>
          </w:rPr>
          <w:delText>)</w:delText>
        </w:r>
      </w:del>
    </w:p>
    <w:p>
      <w:pPr>
        <w:pStyle w:val="Normal.0"/>
      </w:pPr>
      <w:del w:id="15882" w:date="2019-06-22T23:07:00Z" w:author="Yuriy Lebid">
        <w:r>
          <w:rPr/>
          <w:br w:type="page"/>
        </w:r>
      </w:del>
    </w:p>
    <w:p>
      <w:pPr>
        <w:pStyle w:val="heading 3"/>
        <w:rPr>
          <w:del w:id="15883" w:date="2019-06-22T23:07:00Z" w:author="Yuriy Lebid"/>
          <w:rStyle w:val="Нет"/>
          <w:color w:val="000000"/>
          <w:u w:color="000000"/>
        </w:rPr>
      </w:pPr>
      <w:del w:id="1588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У </w:delText>
        </w:r>
      </w:del>
    </w:p>
    <w:p>
      <w:pPr>
        <w:pStyle w:val="heading 4"/>
        <w:rPr>
          <w:del w:id="15885" w:date="2019-06-22T23:07:00Z" w:author="Yuriy Lebid"/>
          <w:rStyle w:val="Нет"/>
          <w:color w:val="000000"/>
          <w:u w:color="000000"/>
        </w:rPr>
      </w:pPr>
      <w:del w:id="1588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убрас</w:delText>
        </w:r>
      </w:del>
      <w:del w:id="1588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588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стмас </w:delText>
        </w:r>
      </w:del>
      <w:del w:id="1588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890" w:date="2019-06-22T23:07:00Z" w:author="Yuriy Lebid"/>
        </w:rPr>
      </w:pPr>
      <w:del w:id="15891" w:date="2019-06-22T23:07:00Z" w:author="Yuriy Lebid">
        <w:r>
          <w:rPr>
            <w:rtl w:val="0"/>
          </w:rPr>
          <w:delText>фотонно</w:delText>
        </w:r>
      </w:del>
      <w:del w:id="15892" w:date="2019-06-22T23:07:00Z" w:author="Yuriy Lebid">
        <w:r>
          <w:rPr>
            <w:rtl w:val="0"/>
          </w:rPr>
          <w:delText>-</w:delText>
        </w:r>
      </w:del>
      <w:del w:id="15893" w:date="2019-06-22T23:07:00Z" w:author="Yuriy Lebid">
        <w:r>
          <w:rPr>
            <w:rtl w:val="0"/>
          </w:rPr>
          <w:delText>глюонный каркас большинства видов флоры</w:delText>
        </w:r>
      </w:del>
      <w:del w:id="15894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15895" w:date="2019-06-22T23:07:00Z" w:author="Yuriy Lebid">
        <w:r>
          <w:rPr>
            <w:rtl w:val="0"/>
          </w:rPr>
          <w:delText>(</w:delText>
        </w:r>
      </w:del>
      <w:del w:id="15896" w:date="2019-06-22T23:07:00Z" w:author="Yuriy Lebid">
        <w:r>
          <w:rPr>
            <w:rtl w:val="0"/>
          </w:rPr>
          <w:delText>аналог</w:delText>
        </w:r>
      </w:del>
      <w:del w:id="15897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15898" w:date="2019-06-22T23:07:00Z" w:author="Yuriy Lebid">
        <w:r>
          <w:rPr>
            <w:rtl w:val="0"/>
          </w:rPr>
          <w:delText>уллсторкс ваобби НУУ</w:delText>
        </w:r>
      </w:del>
      <w:del w:id="15899" w:date="2019-06-22T23:07:00Z" w:author="Yuriy Lebid">
        <w:r>
          <w:rPr>
            <w:rtl w:val="0"/>
          </w:rPr>
          <w:delText>-</w:delText>
        </w:r>
      </w:del>
      <w:del w:id="15900" w:date="2019-06-22T23:07:00Z" w:author="Yuriy Lebid">
        <w:r>
          <w:rPr>
            <w:rtl w:val="0"/>
          </w:rPr>
          <w:delText>ВВУ</w:delText>
        </w:r>
      </w:del>
      <w:del w:id="15901" w:date="2019-06-22T23:07:00Z" w:author="Yuriy Lebid">
        <w:r>
          <w:rPr>
            <w:rtl w:val="0"/>
          </w:rPr>
          <w:delText>-</w:delText>
        </w:r>
      </w:del>
      <w:del w:id="15902" w:date="2019-06-22T23:07:00Z" w:author="Yuriy Lebid">
        <w:r>
          <w:rPr>
            <w:rtl w:val="0"/>
          </w:rPr>
          <w:delText>Формо</w:delText>
        </w:r>
      </w:del>
      <w:del w:id="15903" w:date="2019-06-22T23:07:00Z" w:author="Yuriy Lebid">
        <w:r>
          <w:rPr>
            <w:rtl w:val="0"/>
          </w:rPr>
          <w:delText>-</w:delText>
        </w:r>
      </w:del>
      <w:del w:id="15904" w:date="2019-06-22T23:07:00Z" w:author="Yuriy Lebid">
        <w:r>
          <w:rPr>
            <w:rtl w:val="0"/>
          </w:rPr>
          <w:delText>Типов</w:delText>
        </w:r>
      </w:del>
      <w:del w:id="15905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590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590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УЛГРУУ</w:delText>
        </w:r>
      </w:del>
      <w:del w:id="1590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590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Силгллууммон </w:delText>
        </w:r>
      </w:del>
      <w:del w:id="1591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911" w:date="2019-06-22T23:07:00Z" w:author="Yuriy Lebid"/>
        </w:rPr>
      </w:pPr>
      <w:del w:id="1591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в плеядианских цивилизациях </w:delText>
        </w:r>
      </w:del>
      <w:del w:id="15913" w:date="2019-06-22T23:07:00Z" w:author="Yuriy Lebid">
        <w:r>
          <w:rPr>
            <w:rtl w:val="0"/>
          </w:rPr>
          <w:delText xml:space="preserve">универсальный «способ общения для всех» </w:delText>
        </w:r>
      </w:del>
      <w:del w:id="15914" w:date="2019-06-22T23:07:00Z" w:author="Yuriy Lebid">
        <w:r>
          <w:rPr>
            <w:rtl w:val="0"/>
          </w:rPr>
          <w:delText>(</w:delText>
        </w:r>
      </w:del>
      <w:del w:id="15915" w:date="2019-06-22T23:07:00Z" w:author="Yuriy Lebid">
        <w:r>
          <w:rPr>
            <w:rtl w:val="0"/>
          </w:rPr>
          <w:delText>менее распростран</w:delText>
        </w:r>
      </w:del>
      <w:del w:id="15916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5917" w:date="2019-06-22T23:07:00Z" w:author="Yuriy Lebid">
        <w:r>
          <w:rPr>
            <w:rtl w:val="0"/>
          </w:rPr>
          <w:delText>нные способы</w:delText>
        </w:r>
      </w:del>
      <w:del w:id="15918" w:date="2019-06-22T23:07:00Z" w:author="Yuriy Lebid">
        <w:r>
          <w:rPr>
            <w:rtl w:val="0"/>
          </w:rPr>
          <w:delText xml:space="preserve">: </w:delText>
        </w:r>
      </w:del>
      <w:del w:id="15919" w:date="2019-06-22T23:07:00Z" w:author="Yuriy Lebid">
        <w:r>
          <w:rPr>
            <w:rtl w:val="0"/>
          </w:rPr>
          <w:delText>АССВААТ</w:delText>
        </w:r>
      </w:del>
      <w:del w:id="15920" w:date="2019-06-22T23:07:00Z" w:author="Yuriy Lebid">
        <w:r>
          <w:rPr>
            <w:rtl w:val="0"/>
          </w:rPr>
          <w:delText>-</w:delText>
        </w:r>
      </w:del>
      <w:del w:id="15921" w:date="2019-06-22T23:07:00Z" w:author="Yuriy Lebid">
        <w:r>
          <w:rPr>
            <w:rtl w:val="0"/>
          </w:rPr>
          <w:delText>Ксиллниллс и АРГЛААМ</w:delText>
        </w:r>
      </w:del>
      <w:del w:id="15922" w:date="2019-06-22T23:07:00Z" w:author="Yuriy Lebid">
        <w:r>
          <w:rPr>
            <w:rtl w:val="0"/>
          </w:rPr>
          <w:delText>-</w:delText>
        </w:r>
      </w:del>
      <w:del w:id="15923" w:date="2019-06-22T23:07:00Z" w:author="Yuriy Lebid">
        <w:r>
          <w:rPr>
            <w:rtl w:val="0"/>
          </w:rPr>
          <w:delText>Моллустра</w:delText>
        </w:r>
      </w:del>
      <w:del w:id="15924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592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592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уллккмма </w:delText>
        </w:r>
      </w:del>
      <w:del w:id="1592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Normal.0"/>
        <w:rPr>
          <w:del w:id="15928" w:date="2019-06-22T23:07:00Z" w:author="Yuriy Lebid"/>
        </w:rPr>
      </w:pPr>
      <w:del w:id="15929" w:date="2019-06-22T23:07:00Z" w:author="Yuriy Lebid">
        <w:r>
          <w:rPr>
            <w:rtl w:val="0"/>
          </w:rPr>
          <w:delText xml:space="preserve">             структура </w:delText>
        </w:r>
      </w:del>
      <w:del w:id="15930" w:date="2019-06-22T23:07:00Z" w:author="Yuriy Lebid">
        <w:r>
          <w:rPr>
            <w:rtl w:val="0"/>
          </w:rPr>
          <w:delText>"</w:delText>
        </w:r>
      </w:del>
      <w:del w:id="15931" w:date="2019-06-22T23:07:00Z" w:author="Yuriy Lebid">
        <w:r>
          <w:rPr>
            <w:rtl w:val="0"/>
          </w:rPr>
          <w:delText>ДНК</w:delText>
        </w:r>
      </w:del>
      <w:del w:id="15932" w:date="2019-06-22T23:07:00Z" w:author="Yuriy Lebid">
        <w:r>
          <w:rPr>
            <w:rtl w:val="0"/>
          </w:rPr>
          <w:delText>" (</w:delText>
        </w:r>
      </w:del>
      <w:del w:id="15933" w:date="2019-06-22T23:07:00Z" w:author="Yuriy Lebid">
        <w:r>
          <w:rPr>
            <w:rStyle w:val="Hyperlink.2"/>
            <w:rtl w:val="0"/>
          </w:rPr>
          <w:delText>дезоксирибонуклеи́новой кислоты</w:delText>
        </w:r>
      </w:del>
      <w:del w:id="15934" w:date="2019-06-22T23:07:00Z" w:author="Yuriy Lebid">
        <w:r>
          <w:rPr>
            <w:rStyle w:val="Hyperlink.2"/>
            <w:rtl w:val="0"/>
          </w:rPr>
          <w:delText xml:space="preserve">) </w:delText>
        </w:r>
      </w:del>
      <w:del w:id="15935" w:date="2019-06-22T23:07:00Z" w:author="Yuriy Lebid">
        <w:r>
          <w:rPr>
            <w:rtl w:val="0"/>
          </w:rPr>
          <w:delText xml:space="preserve">димидиомиттенсных Форм </w:delText>
        </w:r>
      </w:del>
    </w:p>
    <w:p>
      <w:pPr>
        <w:pStyle w:val="Normal.0"/>
        <w:rPr>
          <w:del w:id="15936" w:date="2019-06-22T23:07:00Z" w:author="Yuriy Lebid"/>
          <w:rStyle w:val="Нет"/>
          <w:rFonts w:ascii="Times" w:cs="Times" w:hAnsi="Times" w:eastAsia="Times"/>
          <w:sz w:val="20"/>
          <w:szCs w:val="20"/>
        </w:rPr>
      </w:pPr>
      <w:del w:id="15937" w:date="2019-06-22T23:07:00Z" w:author="Yuriy Lebid">
        <w:r>
          <w:rPr>
            <w:rtl w:val="0"/>
          </w:rPr>
          <w:delText xml:space="preserve">             Самосознаний </w:delText>
        </w:r>
      </w:del>
      <w:del w:id="15938" w:date="2019-06-22T23:07:00Z" w:author="Yuriy Lebid">
        <w:r>
          <w:rPr>
            <w:rtl w:val="0"/>
          </w:rPr>
          <w:delText>(</w:delText>
        </w:r>
      </w:del>
      <w:del w:id="15939" w:date="2019-06-22T23:07:00Z" w:author="Yuriy Lebid">
        <w:r>
          <w:rPr>
            <w:rtl w:val="0"/>
          </w:rPr>
          <w:delText>ФС</w:delText>
        </w:r>
      </w:del>
      <w:del w:id="15940" w:date="2019-06-22T23:07:00Z" w:author="Yuriy Lebid">
        <w:r>
          <w:rPr>
            <w:rtl w:val="0"/>
          </w:rPr>
          <w:delText xml:space="preserve">) </w:delText>
        </w:r>
      </w:del>
      <w:del w:id="15941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rtl w:val="0"/>
            <w:lang w:val="ru-RU"/>
          </w:rPr>
          <w:delText xml:space="preserve">или </w:delText>
        </w:r>
      </w:del>
      <w:del w:id="15942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их аналог молекулы ДНК </w:delText>
        </w:r>
      </w:del>
    </w:p>
    <w:p>
      <w:pPr>
        <w:pStyle w:val="heading 4"/>
        <w:rPr>
          <w:del w:id="1594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594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уллсторкс ваобби </w:delText>
        </w:r>
      </w:del>
      <w:del w:id="159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946" w:date="2019-06-22T23:07:00Z" w:author="Yuriy Lebid"/>
        </w:rPr>
      </w:pPr>
      <w:del w:id="15947" w:date="2019-06-22T23:07:00Z" w:author="Yuriy Lebid">
        <w:r>
          <w:rPr>
            <w:rtl w:val="0"/>
          </w:rPr>
          <w:delText>фотонно</w:delText>
        </w:r>
      </w:del>
      <w:del w:id="15948" w:date="2019-06-22T23:07:00Z" w:author="Yuriy Lebid">
        <w:r>
          <w:rPr>
            <w:rtl w:val="0"/>
          </w:rPr>
          <w:delText>-</w:delText>
        </w:r>
      </w:del>
      <w:del w:id="15949" w:date="2019-06-22T23:07:00Z" w:author="Yuriy Lebid">
        <w:r>
          <w:rPr>
            <w:rtl w:val="0"/>
          </w:rPr>
          <w:delText>глюонный «Каркас» НУУ</w:delText>
        </w:r>
      </w:del>
      <w:del w:id="15950" w:date="2019-06-22T23:07:00Z" w:author="Yuriy Lebid">
        <w:r>
          <w:rPr>
            <w:rtl w:val="0"/>
          </w:rPr>
          <w:delText>-</w:delText>
        </w:r>
      </w:del>
      <w:del w:id="15951" w:date="2019-06-22T23:07:00Z" w:author="Yuriy Lebid">
        <w:r>
          <w:rPr>
            <w:rtl w:val="0"/>
          </w:rPr>
          <w:delText>ВВУ</w:delText>
        </w:r>
      </w:del>
      <w:del w:id="15952" w:date="2019-06-22T23:07:00Z" w:author="Yuriy Lebid">
        <w:r>
          <w:rPr>
            <w:rtl w:val="0"/>
          </w:rPr>
          <w:delText>-</w:delText>
        </w:r>
      </w:del>
      <w:del w:id="15953" w:date="2019-06-22T23:07:00Z" w:author="Yuriy Lebid">
        <w:r>
          <w:rPr>
            <w:rtl w:val="0"/>
          </w:rPr>
          <w:delText>Формо</w:delText>
        </w:r>
      </w:del>
      <w:del w:id="15954" w:date="2019-06-22T23:07:00Z" w:author="Yuriy Lebid">
        <w:r>
          <w:rPr>
            <w:rtl w:val="0"/>
          </w:rPr>
          <w:delText>-</w:delText>
        </w:r>
      </w:del>
      <w:del w:id="15955" w:date="2019-06-22T23:07:00Z" w:author="Yuriy Lebid">
        <w:r>
          <w:rPr>
            <w:rtl w:val="0"/>
          </w:rPr>
          <w:delText xml:space="preserve">Типов — тончайшая сеть высоковибрационных Каналов </w:delText>
        </w:r>
      </w:del>
      <w:del w:id="15956" w:date="2019-06-22T23:07:00Z" w:author="Yuriy Lebid">
        <w:r>
          <w:rPr>
            <w:rtl w:val="0"/>
          </w:rPr>
          <w:delText>(</w:delText>
        </w:r>
      </w:del>
      <w:del w:id="15957" w:date="2019-06-22T23:07:00Z" w:author="Yuriy Lebid">
        <w:r>
          <w:rPr>
            <w:rtl w:val="0"/>
          </w:rPr>
          <w:delText>Материи</w:delText>
        </w:r>
      </w:del>
      <w:del w:id="15958" w:date="2019-06-22T23:07:00Z" w:author="Yuriy Lebid">
        <w:r>
          <w:rPr>
            <w:rtl w:val="0"/>
          </w:rPr>
          <w:delText xml:space="preserve">). </w:delText>
        </w:r>
      </w:del>
    </w:p>
    <w:p>
      <w:pPr>
        <w:pStyle w:val="Определение"/>
        <w:rPr>
          <w:del w:id="15959" w:date="2019-06-22T23:07:00Z" w:author="Yuriy Lebid"/>
        </w:rPr>
      </w:pPr>
      <w:del w:id="1596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15961" w:date="2019-06-22T23:07:00Z" w:author="Yuriy Lebid">
        <w:r>
          <w:rPr>
            <w:rtl w:val="0"/>
          </w:rPr>
          <w:delText xml:space="preserve">: </w:delText>
        </w:r>
      </w:del>
      <w:del w:id="15962" w:date="2019-06-22T23:07:00Z" w:author="Yuriy Lebid">
        <w:r>
          <w:rPr>
            <w:rtl w:val="0"/>
          </w:rPr>
          <w:delText>УВ или уллст</w:delText>
        </w:r>
      </w:del>
      <w:del w:id="15963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5964" w:date="2019-06-22T23:07:00Z" w:author="Yuriy Lebid"/>
        </w:rPr>
      </w:pPr>
      <w:del w:id="1596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596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596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596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</w:delText>
        </w:r>
      </w:del>
      <w:del w:id="15969" w:date="2019-06-22T23:07:00Z" w:author="Yuriy Lebid">
        <w:r>
          <w:rPr>
            <w:rtl w:val="0"/>
          </w:rPr>
          <w:delText xml:space="preserve">: </w:delText>
        </w:r>
      </w:del>
      <w:del w:id="15970" w:date="2019-06-22T23:07:00Z" w:author="Yuriy Lebid">
        <w:r>
          <w:rPr>
            <w:rtl w:val="0"/>
          </w:rPr>
          <w:delText>УЛЛСТ</w:delText>
        </w:r>
      </w:del>
      <w:del w:id="15971" w:date="2019-06-22T23:07:00Z" w:author="Yuriy Lebid">
        <w:r>
          <w:rPr>
            <w:rtl w:val="0"/>
          </w:rPr>
          <w:delText>-</w:delText>
        </w:r>
      </w:del>
      <w:del w:id="15972" w:date="2019-06-22T23:07:00Z" w:author="Yuriy Lebid">
        <w:r>
          <w:rPr>
            <w:rtl w:val="0"/>
          </w:rPr>
          <w:delText>ОИРКС</w:delText>
        </w:r>
      </w:del>
      <w:del w:id="15973" w:date="2019-06-22T23:07:00Z" w:author="Yuriy Lebid">
        <w:r>
          <w:rPr>
            <w:rtl w:val="0"/>
          </w:rPr>
          <w:delText>-</w:delText>
        </w:r>
      </w:del>
      <w:del w:id="15974" w:date="2019-06-22T23:07:00Z" w:author="Yuriy Lebid">
        <w:r>
          <w:rPr>
            <w:rtl w:val="0"/>
          </w:rPr>
          <w:delText>ВАОББ</w:delText>
        </w:r>
      </w:del>
      <w:del w:id="15975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1597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597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уллт</w:delText>
        </w:r>
      </w:del>
      <w:del w:id="1597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597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тау</w:delText>
        </w:r>
      </w:del>
      <w:del w:id="1598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598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туу </w:delText>
        </w:r>
      </w:del>
      <w:del w:id="1598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983" w:date="2019-06-22T23:07:00Z" w:author="Yuriy Lebid"/>
        </w:rPr>
      </w:pPr>
      <w:del w:id="1598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1598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5986" w:date="2019-06-22T23:07:00Z" w:author="Yuriy Lebid">
        <w:r>
          <w:rPr>
            <w:rtl w:val="0"/>
          </w:rPr>
          <w:delText>предмет</w:delText>
        </w:r>
      </w:del>
      <w:del w:id="15987" w:date="2019-06-22T23:07:00Z" w:author="Yuriy Lebid">
        <w:r>
          <w:rPr>
            <w:rtl w:val="0"/>
          </w:rPr>
          <w:delText xml:space="preserve">, </w:delText>
        </w:r>
      </w:del>
      <w:del w:id="15988" w:date="2019-06-22T23:07:00Z" w:author="Yuriy Lebid">
        <w:r>
          <w:rPr>
            <w:rtl w:val="0"/>
          </w:rPr>
          <w:delText>напоминающий популярную информатику по культурам различных цивилизаций</w:delText>
        </w:r>
      </w:del>
    </w:p>
    <w:p>
      <w:pPr>
        <w:pStyle w:val="heading 4"/>
        <w:rPr>
          <w:del w:id="1598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599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уллфф</w:delText>
        </w:r>
      </w:del>
      <w:del w:id="1599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599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калста </w:delText>
        </w:r>
      </w:del>
      <w:del w:id="1599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994" w:date="2019-06-22T23:07:00Z" w:author="Yuriy Lebid"/>
        </w:rPr>
      </w:pPr>
      <w:del w:id="15995" w:date="2019-06-22T23:07:00Z" w:author="Yuriy Lebid">
        <w:r>
          <w:rPr>
            <w:rtl w:val="0"/>
          </w:rPr>
          <w:delText>проекция силовых линий магнитного поля нашей планеты Земля</w:delText>
        </w:r>
      </w:del>
    </w:p>
    <w:p>
      <w:pPr>
        <w:pStyle w:val="heading 4"/>
        <w:rPr>
          <w:del w:id="15996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599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ультрапаренция </w:delText>
        </w:r>
      </w:del>
      <w:del w:id="1599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5999" w:date="2019-06-22T23:07:00Z" w:author="Yuriy Lebid"/>
        </w:rPr>
      </w:pPr>
      <w:del w:id="16000" w:date="2019-06-22T23:07:00Z" w:author="Yuriy Lebid">
        <w:r>
          <w:rPr>
            <w:rtl w:val="0"/>
          </w:rPr>
          <w:delText xml:space="preserve">преобразование вексативных признаков в инвадерентные в условиях </w:delText>
        </w:r>
      </w:del>
      <w:del w:id="16001" w:date="2019-06-22T23:07:00Z" w:author="Yuriy Lebid">
        <w:r>
          <w:rPr>
            <w:rtl w:val="0"/>
          </w:rPr>
          <w:delText>6-7-</w:delText>
        </w:r>
      </w:del>
      <w:del w:id="16002" w:date="2019-06-22T23:07:00Z" w:author="Yuriy Lebid">
        <w:r>
          <w:rPr>
            <w:rtl w:val="0"/>
          </w:rPr>
          <w:delText>мерного диапазона</w:delText>
        </w:r>
      </w:del>
    </w:p>
    <w:p>
      <w:pPr>
        <w:pStyle w:val="heading 4"/>
        <w:rPr>
          <w:del w:id="16003" w:date="2019-06-22T23:07:00Z" w:author="Yuriy Lebid"/>
          <w:rStyle w:val="Нет"/>
          <w:color w:val="000000"/>
          <w:u w:color="000000"/>
        </w:rPr>
      </w:pPr>
      <w:del w:id="1600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умбиликус </w:delText>
        </w:r>
      </w:del>
      <w:del w:id="160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600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600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600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umbilicus</w:delText>
        </w:r>
      </w:del>
      <w:del w:id="1600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пуповина</w:delText>
        </w:r>
      </w:del>
      <w:del w:id="1601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601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середина</w:delText>
        </w:r>
      </w:del>
      <w:del w:id="1601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601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средоточие</w:delText>
        </w:r>
      </w:del>
      <w:del w:id="160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601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центр</w:delText>
        </w:r>
      </w:del>
      <w:del w:id="1601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6017" w:date="2019-06-22T23:07:00Z" w:author="Yuriy Lebid"/>
        </w:rPr>
      </w:pPr>
      <w:del w:id="16018" w:date="2019-06-22T23:07:00Z" w:author="Yuriy Lebid">
        <w:r>
          <w:rPr>
            <w:rtl w:val="0"/>
          </w:rPr>
          <w:delText>духовный НУУ</w:delText>
        </w:r>
      </w:del>
      <w:del w:id="16019" w:date="2019-06-22T23:07:00Z" w:author="Yuriy Lebid">
        <w:r>
          <w:rPr>
            <w:rtl w:val="0"/>
          </w:rPr>
          <w:delText>-</w:delText>
        </w:r>
      </w:del>
      <w:del w:id="16020" w:date="2019-06-22T23:07:00Z" w:author="Yuriy Lebid">
        <w:r>
          <w:rPr>
            <w:rtl w:val="0"/>
          </w:rPr>
          <w:delText>ВВУ</w:delText>
        </w:r>
      </w:del>
      <w:del w:id="16021" w:date="2019-06-22T23:07:00Z" w:author="Yuriy Lebid">
        <w:r>
          <w:rPr>
            <w:rtl w:val="0"/>
          </w:rPr>
          <w:delText>-</w:delText>
        </w:r>
      </w:del>
      <w:del w:id="16022" w:date="2019-06-22T23:07:00Z" w:author="Yuriy Lebid">
        <w:r>
          <w:rPr>
            <w:rtl w:val="0"/>
          </w:rPr>
          <w:delText>Центр</w:delText>
        </w:r>
      </w:del>
      <w:del w:id="16023" w:date="2019-06-22T23:07:00Z" w:author="Yuriy Lebid">
        <w:r>
          <w:rPr>
            <w:rtl w:val="0"/>
          </w:rPr>
          <w:delText xml:space="preserve">; </w:delText>
        </w:r>
      </w:del>
      <w:del w:id="16024" w:date="2019-06-22T23:07:00Z" w:author="Yuriy Lebid">
        <w:r>
          <w:rPr>
            <w:rtl w:val="0"/>
          </w:rPr>
          <w:delText xml:space="preserve">эти Центры сформированы в разных Уровнях всех Сфер Творчества Колективного Космического Разума </w:delText>
        </w:r>
      </w:del>
      <w:del w:id="16025" w:date="2019-06-22T23:07:00Z" w:author="Yuriy Lebid">
        <w:r>
          <w:rPr>
            <w:rtl w:val="0"/>
          </w:rPr>
          <w:delText>(</w:delText>
        </w:r>
      </w:del>
      <w:del w:id="16026" w:date="2019-06-22T23:07:00Z" w:author="Yuriy Lebid">
        <w:r>
          <w:rPr>
            <w:rtl w:val="0"/>
          </w:rPr>
          <w:delText>ККР</w:delText>
        </w:r>
      </w:del>
      <w:del w:id="16027" w:date="2019-06-22T23:07:00Z" w:author="Yuriy Lebid">
        <w:r>
          <w:rPr>
            <w:rtl w:val="0"/>
          </w:rPr>
          <w:delText xml:space="preserve">) </w:delText>
        </w:r>
      </w:del>
      <w:del w:id="16028" w:date="2019-06-22T23:07:00Z" w:author="Yuriy Lebid">
        <w:r>
          <w:rPr>
            <w:rtl w:val="0"/>
          </w:rPr>
          <w:delText>Человечества</w:delText>
        </w:r>
      </w:del>
    </w:p>
    <w:p>
      <w:pPr>
        <w:pStyle w:val="heading 4"/>
        <w:rPr>
          <w:del w:id="1602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03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Универсальное Плазменно</w:delText>
        </w:r>
      </w:del>
      <w:del w:id="1603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603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Дифференциационное Излучение </w:delText>
        </w:r>
      </w:del>
      <w:del w:id="1603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034" w:date="2019-06-22T23:07:00Z" w:author="Yuriy Lebid"/>
        </w:rPr>
      </w:pPr>
      <w:del w:id="16035" w:date="2019-06-22T23:07:00Z" w:author="Yuriy Lebid">
        <w:r>
          <w:rPr>
            <w:rtl w:val="0"/>
          </w:rPr>
          <w:delText>абсолютная эксгиберационная Среда</w:delText>
        </w:r>
      </w:del>
      <w:del w:id="16036" w:date="2019-06-22T23:07:00Z" w:author="Yuriy Lebid">
        <w:r>
          <w:rPr>
            <w:rtl w:val="0"/>
          </w:rPr>
          <w:delText xml:space="preserve">, </w:delText>
        </w:r>
      </w:del>
      <w:del w:id="16037" w:date="2019-06-22T23:07:00Z" w:author="Yuriy Lebid">
        <w:r>
          <w:rPr>
            <w:rtl w:val="0"/>
          </w:rPr>
          <w:delText>обеспечивающая совместные резонационные проявления Инфо</w:delText>
        </w:r>
      </w:del>
      <w:del w:id="16038" w:date="2019-06-22T23:07:00Z" w:author="Yuriy Lebid">
        <w:r>
          <w:rPr>
            <w:rtl w:val="0"/>
          </w:rPr>
          <w:delText xml:space="preserve">- </w:delText>
        </w:r>
      </w:del>
      <w:del w:id="16039" w:date="2019-06-22T23:07:00Z" w:author="Yuriy Lebid">
        <w:r>
          <w:rPr>
            <w:rtl w:val="0"/>
          </w:rPr>
          <w:delText>и Формо</w:delText>
        </w:r>
      </w:del>
      <w:del w:id="16040" w:date="2019-06-22T23:07:00Z" w:author="Yuriy Lebid">
        <w:r>
          <w:rPr>
            <w:rtl w:val="0"/>
          </w:rPr>
          <w:delText>-</w:delText>
        </w:r>
      </w:del>
      <w:del w:id="16041" w:date="2019-06-22T23:07:00Z" w:author="Yuriy Lebid">
        <w:r>
          <w:rPr>
            <w:rtl w:val="0"/>
          </w:rPr>
          <w:delText>Творцов во вс</w:delText>
        </w:r>
      </w:del>
      <w:del w:id="16042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6043" w:date="2019-06-22T23:07:00Z" w:author="Yuriy Lebid">
        <w:r>
          <w:rPr>
            <w:rtl w:val="0"/>
          </w:rPr>
          <w:delText>м бесконечном многообразии пространственно</w:delText>
        </w:r>
      </w:del>
      <w:del w:id="16044" w:date="2019-06-22T23:07:00Z" w:author="Yuriy Lebid">
        <w:r>
          <w:rPr>
            <w:rtl w:val="0"/>
          </w:rPr>
          <w:delText>-</w:delText>
        </w:r>
      </w:del>
      <w:del w:id="16045" w:date="2019-06-22T23:07:00Z" w:author="Yuriy Lebid">
        <w:r>
          <w:rPr>
            <w:rtl w:val="0"/>
          </w:rPr>
          <w:delText>временных режимов Мироздания</w:delText>
        </w:r>
      </w:del>
      <w:del w:id="16046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6047" w:date="2019-06-22T23:07:00Z" w:author="Yuriy Lebid"/>
        </w:rPr>
      </w:pPr>
      <w:del w:id="1604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1604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6050" w:date="2019-06-22T23:07:00Z" w:author="Yuriy Lebid">
        <w:r>
          <w:rPr>
            <w:rtl w:val="0"/>
          </w:rPr>
          <w:delText xml:space="preserve"> УПДИ</w:delText>
        </w:r>
      </w:del>
      <w:del w:id="16051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6052" w:date="2019-06-22T23:07:00Z" w:author="Yuriy Lebid"/>
        </w:rPr>
      </w:pPr>
      <w:del w:id="1605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Звуковой Космический Код</w:delText>
        </w:r>
      </w:del>
      <w:del w:id="1605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6055" w:date="2019-06-22T23:07:00Z" w:author="Yuriy Lebid">
        <w:r>
          <w:rPr>
            <w:rtl w:val="0"/>
          </w:rPr>
          <w:delText xml:space="preserve"> ССЛООР</w:delText>
        </w:r>
      </w:del>
      <w:del w:id="16056" w:date="2019-06-22T23:07:00Z" w:author="Yuriy Lebid">
        <w:r>
          <w:rPr>
            <w:rtl w:val="0"/>
          </w:rPr>
          <w:delText>-</w:delText>
        </w:r>
      </w:del>
      <w:del w:id="16057" w:date="2019-06-22T23:07:00Z" w:author="Yuriy Lebid">
        <w:r>
          <w:rPr>
            <w:rtl w:val="0"/>
          </w:rPr>
          <w:delText>ССС</w:delText>
        </w:r>
      </w:del>
      <w:del w:id="16058" w:date="2019-06-22T23:07:00Z" w:author="Yuriy Lebid">
        <w:r>
          <w:rPr>
            <w:rtl w:val="0"/>
          </w:rPr>
          <w:delText>-</w:delText>
        </w:r>
      </w:del>
      <w:del w:id="16059" w:date="2019-06-22T23:07:00Z" w:author="Yuriy Lebid">
        <w:r>
          <w:rPr>
            <w:rtl w:val="0"/>
          </w:rPr>
          <w:delText>ЛЛААСС</w:delText>
        </w:r>
      </w:del>
      <w:del w:id="16060" w:date="2019-06-22T23:07:00Z" w:author="Yuriy Lebid">
        <w:r>
          <w:rPr>
            <w:rtl w:val="0"/>
          </w:rPr>
          <w:delText xml:space="preserve">.  </w:delText>
        </w:r>
      </w:del>
    </w:p>
    <w:p>
      <w:pPr>
        <w:pStyle w:val="heading 4"/>
        <w:rPr>
          <w:del w:id="16061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606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Универсальные Творцы</w:delText>
        </w:r>
      </w:del>
      <w:del w:id="1606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606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Интерпретаторы </w:delText>
        </w:r>
      </w:del>
      <w:del w:id="160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066" w:date="2019-06-22T23:07:00Z" w:author="Yuriy Lebid"/>
        </w:rPr>
      </w:pPr>
      <w:del w:id="16067" w:date="2019-06-22T23:07:00Z" w:author="Yuriy Lebid">
        <w:r>
          <w:rPr>
            <w:rtl w:val="0"/>
          </w:rPr>
          <w:delText>обеспечивают в нашем типе Мироздания все функциональные эфирные взаимосвязи с Универсальными Творцами</w:delText>
        </w:r>
      </w:del>
      <w:del w:id="16068" w:date="2019-06-22T23:07:00Z" w:author="Yuriy Lebid">
        <w:r>
          <w:rPr>
            <w:rtl w:val="0"/>
          </w:rPr>
          <w:delText>-</w:delText>
        </w:r>
      </w:del>
      <w:del w:id="16069" w:date="2019-06-22T23:07:00Z" w:author="Yuriy Lebid">
        <w:r>
          <w:rPr>
            <w:rtl w:val="0"/>
          </w:rPr>
          <w:delText>Пиктусаторами</w:delText>
        </w:r>
      </w:del>
      <w:del w:id="1607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16071" w:date="2019-06-22T23:07:00Z" w:author="Yuriy Lebid">
        <w:r>
          <w:rPr>
            <w:rtl w:val="0"/>
          </w:rPr>
          <w:delText>(</w:delText>
        </w:r>
      </w:del>
      <w:del w:id="16072" w:date="2019-06-22T23:07:00Z" w:author="Yuriy Lebid">
        <w:r>
          <w:rPr>
            <w:rtl w:val="0"/>
          </w:rPr>
          <w:delText>УП</w:delText>
        </w:r>
      </w:del>
      <w:del w:id="16073" w:date="2019-06-22T23:07:00Z" w:author="Yuriy Lebid">
        <w:r>
          <w:rPr>
            <w:rtl w:val="0"/>
          </w:rPr>
          <w:delText>-</w:delText>
        </w:r>
      </w:del>
      <w:del w:id="16074" w:date="2019-06-22T23:07:00Z" w:author="Yuriy Lebid">
        <w:r>
          <w:rPr>
            <w:rtl w:val="0"/>
          </w:rPr>
          <w:delText>Творцами</w:delText>
        </w:r>
      </w:del>
      <w:del w:id="16075" w:date="2019-06-22T23:07:00Z" w:author="Yuriy Lebid">
        <w:r>
          <w:rPr>
            <w:rtl w:val="0"/>
          </w:rPr>
          <w:delText xml:space="preserve">) </w:delText>
        </w:r>
      </w:del>
      <w:del w:id="16076" w:date="2019-06-22T23:07:00Z" w:author="Yuriy Lebid">
        <w:r>
          <w:rPr>
            <w:rtl w:val="0"/>
          </w:rPr>
          <w:delText>и реализацию общей «картины» абсолютной Гармоничности во вс</w:delText>
        </w:r>
      </w:del>
      <w:del w:id="16077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6078" w:date="2019-06-22T23:07:00Z" w:author="Yuriy Lebid">
        <w:r>
          <w:rPr>
            <w:rtl w:val="0"/>
          </w:rPr>
          <w:delText xml:space="preserve">м бесконечном многообразии разнотипных </w:delText>
        </w:r>
      </w:del>
      <w:del w:id="16079" w:date="2019-06-22T23:07:00Z" w:author="Yuriy Lebid">
        <w:r>
          <w:rPr>
            <w:rStyle w:val="Нет"/>
            <w:u w:val="single"/>
            <w:rtl w:val="0"/>
            <w:lang w:val="ru-RU"/>
          </w:rPr>
          <w:delText>гуманационных</w:delText>
        </w:r>
      </w:del>
      <w:del w:id="1608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16081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синтетических типов</w:delText>
        </w:r>
      </w:del>
      <w:del w:id="16082" w:date="2019-06-22T23:07:00Z" w:author="Yuriy Lebid">
        <w:r>
          <w:rPr>
            <w:rtl w:val="0"/>
          </w:rPr>
          <w:delText xml:space="preserve"> Мирозданий</w:delText>
        </w:r>
      </w:del>
      <w:del w:id="16083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6084" w:date="2019-06-22T23:07:00Z" w:author="Yuriy Lebid"/>
        </w:rPr>
      </w:pPr>
      <w:del w:id="1608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</w:delText>
        </w:r>
      </w:del>
      <w:del w:id="1608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6087" w:date="2019-06-22T23:07:00Z" w:author="Yuriy Lebid">
        <w:r>
          <w:rPr>
            <w:rtl w:val="0"/>
          </w:rPr>
          <w:delText xml:space="preserve"> </w:delText>
        </w:r>
      </w:del>
      <w:del w:id="16088" w:date="2019-06-22T23:07:00Z" w:author="Yuriy Lebid">
        <w:r>
          <w:rPr>
            <w:rStyle w:val="Hyperlink.1"/>
            <w:rtl w:val="0"/>
          </w:rPr>
          <w:delText>лйюйюллоны</w:delText>
        </w:r>
      </w:del>
      <w:del w:id="16089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6090" w:date="2019-06-22T23:07:00Z" w:author="Yuriy Lebid"/>
        </w:rPr>
      </w:pPr>
      <w:del w:id="1609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1609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6093" w:date="2019-06-22T23:07:00Z" w:author="Yuriy Lebid">
        <w:r>
          <w:rPr>
            <w:rtl w:val="0"/>
          </w:rPr>
          <w:delText>УИ</w:delText>
        </w:r>
      </w:del>
      <w:del w:id="16094" w:date="2019-06-22T23:07:00Z" w:author="Yuriy Lebid">
        <w:r>
          <w:rPr>
            <w:rtl w:val="0"/>
          </w:rPr>
          <w:delText>-</w:delText>
        </w:r>
      </w:del>
      <w:del w:id="16095" w:date="2019-06-22T23:07:00Z" w:author="Yuriy Lebid">
        <w:r>
          <w:rPr>
            <w:rtl w:val="0"/>
          </w:rPr>
          <w:delText>Творцы</w:delText>
        </w:r>
      </w:del>
      <w:del w:id="16096" w:date="2019-06-22T23:07:00Z" w:author="Yuriy Lebid">
        <w:r>
          <w:rPr>
            <w:rtl w:val="0"/>
          </w:rPr>
          <w:delText>.</w:delText>
        </w:r>
      </w:del>
      <w:del w:id="1609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16098" w:date="2019-06-22T23:07:00Z" w:author="Yuriy Lebid">
        <w:r>
          <w:rPr>
            <w:rtl w:val="0"/>
          </w:rPr>
          <w:delText xml:space="preserve"> </w:delText>
        </w:r>
      </w:del>
    </w:p>
    <w:p>
      <w:pPr>
        <w:pStyle w:val="heading 4"/>
        <w:rPr>
          <w:del w:id="1609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10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Универсальные Творцы</w:delText>
        </w:r>
      </w:del>
      <w:del w:id="1610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610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Мотиваторы </w:delText>
        </w:r>
      </w:del>
      <w:del w:id="161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104" w:date="2019-06-22T23:07:00Z" w:author="Yuriy Lebid"/>
        </w:rPr>
      </w:pPr>
      <w:del w:id="16105" w:date="2019-06-22T23:07:00Z" w:author="Yuriy Lebid">
        <w:r>
          <w:rPr>
            <w:rtl w:val="0"/>
          </w:rPr>
          <w:delText>обеспечивают в нашем типе Мироздания все функциональные эфирные взаимосвязи с Универсальными Творцами</w:delText>
        </w:r>
      </w:del>
      <w:del w:id="16106" w:date="2019-06-22T23:07:00Z" w:author="Yuriy Lebid">
        <w:r>
          <w:rPr>
            <w:rtl w:val="0"/>
          </w:rPr>
          <w:delText>-</w:delText>
        </w:r>
      </w:del>
      <w:del w:id="16107" w:date="2019-06-22T23:07:00Z" w:author="Yuriy Lebid">
        <w:r>
          <w:rPr>
            <w:rtl w:val="0"/>
          </w:rPr>
          <w:delText xml:space="preserve">Пиктусаторами </w:delText>
        </w:r>
      </w:del>
      <w:del w:id="16108" w:date="2019-06-22T23:07:00Z" w:author="Yuriy Lebid">
        <w:r>
          <w:rPr>
            <w:rtl w:val="0"/>
          </w:rPr>
          <w:delText>(</w:delText>
        </w:r>
      </w:del>
      <w:del w:id="16109" w:date="2019-06-22T23:07:00Z" w:author="Yuriy Lebid">
        <w:r>
          <w:rPr>
            <w:rtl w:val="0"/>
          </w:rPr>
          <w:delText>УП</w:delText>
        </w:r>
      </w:del>
      <w:del w:id="16110" w:date="2019-06-22T23:07:00Z" w:author="Yuriy Lebid">
        <w:r>
          <w:rPr>
            <w:rtl w:val="0"/>
          </w:rPr>
          <w:delText>-</w:delText>
        </w:r>
      </w:del>
      <w:del w:id="16111" w:date="2019-06-22T23:07:00Z" w:author="Yuriy Lebid">
        <w:r>
          <w:rPr>
            <w:rtl w:val="0"/>
          </w:rPr>
          <w:delText>Творцами</w:delText>
        </w:r>
      </w:del>
      <w:del w:id="16112" w:date="2019-06-22T23:07:00Z" w:author="Yuriy Lebid">
        <w:r>
          <w:rPr>
            <w:rtl w:val="0"/>
          </w:rPr>
          <w:delText xml:space="preserve">) </w:delText>
        </w:r>
      </w:del>
      <w:del w:id="16113" w:date="2019-06-22T23:07:00Z" w:author="Yuriy Lebid">
        <w:r>
          <w:rPr>
            <w:rtl w:val="0"/>
          </w:rPr>
          <w:delText>и реализацию общей «картины» абсолютной Гармоничности во вс</w:delText>
        </w:r>
      </w:del>
      <w:del w:id="16114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6115" w:date="2019-06-22T23:07:00Z" w:author="Yuriy Lebid">
        <w:r>
          <w:rPr>
            <w:rtl w:val="0"/>
          </w:rPr>
          <w:delText xml:space="preserve">м бесконечном многообразии разнотипных </w:delText>
        </w:r>
      </w:del>
      <w:del w:id="16116" w:date="2019-06-22T23:07:00Z" w:author="Yuriy Lebid">
        <w:r>
          <w:rPr>
            <w:rStyle w:val="Нет"/>
            <w:u w:val="single"/>
            <w:rtl w:val="0"/>
            <w:lang w:val="ru-RU"/>
          </w:rPr>
          <w:delText>проприусальных</w:delText>
        </w:r>
      </w:del>
      <w:del w:id="1611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16118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(</w:delText>
        </w:r>
      </w:del>
      <w:del w:id="16119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несинтетических</w:delText>
        </w:r>
      </w:del>
      <w:del w:id="16120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) </w:delText>
        </w:r>
      </w:del>
      <w:del w:id="16121" w:date="2019-06-22T23:07:00Z" w:author="Yuriy Lebid">
        <w:r>
          <w:rPr>
            <w:rtl w:val="0"/>
          </w:rPr>
          <w:delText>типов Мирозданий</w:delText>
        </w:r>
      </w:del>
      <w:del w:id="16122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6123" w:date="2019-06-22T23:07:00Z" w:author="Yuriy Lebid"/>
        </w:rPr>
      </w:pPr>
      <w:del w:id="1612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16125" w:date="2019-06-22T23:07:00Z" w:author="Yuriy Lebid">
        <w:r>
          <w:rPr>
            <w:rtl w:val="0"/>
          </w:rPr>
          <w:delText xml:space="preserve">: </w:delText>
        </w:r>
      </w:del>
      <w:del w:id="16126" w:date="2019-06-22T23:07:00Z" w:author="Yuriy Lebid">
        <w:r>
          <w:rPr>
            <w:rtl w:val="0"/>
          </w:rPr>
          <w:delText>УМ</w:delText>
        </w:r>
      </w:del>
      <w:del w:id="16127" w:date="2019-06-22T23:07:00Z" w:author="Yuriy Lebid">
        <w:r>
          <w:rPr>
            <w:rtl w:val="0"/>
          </w:rPr>
          <w:delText>-</w:delText>
        </w:r>
      </w:del>
      <w:del w:id="16128" w:date="2019-06-22T23:07:00Z" w:author="Yuriy Lebid">
        <w:r>
          <w:rPr>
            <w:rtl w:val="0"/>
          </w:rPr>
          <w:delText>Творцы</w:delText>
        </w:r>
      </w:del>
      <w:del w:id="16129" w:date="2019-06-22T23:07:00Z" w:author="Yuriy Lebid">
        <w:r>
          <w:rPr>
            <w:rtl w:val="0"/>
          </w:rPr>
          <w:delText xml:space="preserve">.  </w:delText>
        </w:r>
      </w:del>
    </w:p>
    <w:p>
      <w:pPr>
        <w:pStyle w:val="heading 4"/>
        <w:rPr>
          <w:del w:id="16130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613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Универсальные Творцы</w:delText>
        </w:r>
      </w:del>
      <w:del w:id="1613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613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Пиктусаторы </w:delText>
        </w:r>
      </w:del>
      <w:del w:id="1613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135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6136" w:date="2019-06-22T23:07:00Z" w:author="Yuriy Lebid">
        <w:r>
          <w:rPr>
            <w:rtl w:val="0"/>
          </w:rPr>
          <w:delText>генераторы эфирных Конфигураций Инфо</w:delText>
        </w:r>
      </w:del>
      <w:del w:id="16137" w:date="2019-06-22T23:07:00Z" w:author="Yuriy Lebid">
        <w:r>
          <w:rPr>
            <w:rtl w:val="0"/>
          </w:rPr>
          <w:delText>-</w:delText>
        </w:r>
      </w:del>
      <w:del w:id="16138" w:date="2019-06-22T23:07:00Z" w:author="Yuriy Lebid">
        <w:r>
          <w:rPr>
            <w:rtl w:val="0"/>
          </w:rPr>
          <w:delText>Творцов</w:delText>
        </w:r>
      </w:del>
      <w:del w:id="16139" w:date="2019-06-22T23:07:00Z" w:author="Yuriy Lebid">
        <w:r>
          <w:rPr>
            <w:rtl w:val="0"/>
          </w:rPr>
          <w:delText xml:space="preserve">; </w:delText>
        </w:r>
      </w:del>
      <w:del w:id="16140" w:date="2019-06-22T23:07:00Z" w:author="Yuriy Lebid">
        <w:r>
          <w:rPr>
            <w:rtl w:val="0"/>
          </w:rPr>
          <w:delText>обеспечивают реализацию общей «картины» абсолютной Гармоничности во вс</w:delText>
        </w:r>
      </w:del>
      <w:del w:id="16141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6142" w:date="2019-06-22T23:07:00Z" w:author="Yuriy Lebid">
        <w:r>
          <w:rPr>
            <w:rtl w:val="0"/>
          </w:rPr>
          <w:delText xml:space="preserve">м бесконечном многообразии разнотипных Мирозданий </w:delText>
        </w:r>
      </w:del>
      <w:del w:id="16143" w:date="2019-06-22T23:07:00Z" w:author="Yuriy Lebid">
        <w:r>
          <w:rPr>
            <w:rtl w:val="0"/>
          </w:rPr>
          <w:delText>(</w:delText>
        </w:r>
      </w:del>
      <w:del w:id="16144" w:date="2019-06-22T23:07:00Z" w:author="Yuriy Lebid">
        <w:r>
          <w:rPr>
            <w:rtl w:val="0"/>
          </w:rPr>
          <w:delText>гуманационных и проприусальных</w:delText>
        </w:r>
      </w:del>
      <w:del w:id="1614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).</w:delText>
        </w:r>
      </w:del>
    </w:p>
    <w:p>
      <w:pPr>
        <w:pStyle w:val="Определение"/>
        <w:rPr>
          <w:del w:id="16146" w:date="2019-06-22T23:07:00Z" w:author="Yuriy Lebid"/>
        </w:rPr>
      </w:pPr>
      <w:del w:id="1614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16148" w:date="2019-06-22T23:07:00Z" w:author="Yuriy Lebid">
        <w:r>
          <w:rPr>
            <w:rtl w:val="0"/>
          </w:rPr>
          <w:delText xml:space="preserve">: </w:delText>
        </w:r>
      </w:del>
      <w:del w:id="16149" w:date="2019-06-22T23:07:00Z" w:author="Yuriy Lebid">
        <w:r>
          <w:rPr>
            <w:rtl w:val="0"/>
          </w:rPr>
          <w:delText>УП</w:delText>
        </w:r>
      </w:del>
      <w:del w:id="16150" w:date="2019-06-22T23:07:00Z" w:author="Yuriy Lebid">
        <w:r>
          <w:rPr>
            <w:rtl w:val="0"/>
          </w:rPr>
          <w:delText>-</w:delText>
        </w:r>
      </w:del>
      <w:del w:id="16151" w:date="2019-06-22T23:07:00Z" w:author="Yuriy Lebid">
        <w:r>
          <w:rPr>
            <w:rtl w:val="0"/>
          </w:rPr>
          <w:delText>Творцы</w:delText>
        </w:r>
      </w:del>
      <w:del w:id="16152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615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15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Универсальные Творцы</w:delText>
        </w:r>
      </w:del>
      <w:del w:id="1615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615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Супермодификаторы </w:delText>
        </w:r>
      </w:del>
      <w:del w:id="1615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158" w:date="2019-06-22T23:07:00Z" w:author="Yuriy Lebid"/>
        </w:rPr>
      </w:pPr>
      <w:del w:id="16159" w:date="2019-06-22T23:07:00Z" w:author="Yuriy Lebid">
        <w:r>
          <w:rPr>
            <w:rtl w:val="0"/>
          </w:rPr>
          <w:delText>выполняют координационную функцию во все</w:delText>
        </w:r>
      </w:del>
      <w:del w:id="16160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̈</w:delText>
        </w:r>
      </w:del>
      <w:del w:id="16161" w:date="2019-06-22T23:07:00Z" w:author="Yuriy Lebid">
        <w:r>
          <w:rPr>
            <w:rtl w:val="0"/>
          </w:rPr>
          <w:delText>м разнообразии ЕСИП</w:delText>
        </w:r>
      </w:del>
      <w:del w:id="16162" w:date="2019-06-22T23:07:00Z" w:author="Yuriy Lebid">
        <w:r>
          <w:rPr>
            <w:rtl w:val="0"/>
          </w:rPr>
          <w:delText>-</w:delText>
        </w:r>
      </w:del>
      <w:del w:id="16163" w:date="2019-06-22T23:07:00Z" w:author="Yuriy Lebid">
        <w:r>
          <w:rPr>
            <w:rtl w:val="0"/>
          </w:rPr>
          <w:delText>Инициаций</w:delText>
        </w:r>
      </w:del>
      <w:del w:id="16164" w:date="2019-06-22T23:07:00Z" w:author="Yuriy Lebid">
        <w:r>
          <w:rPr>
            <w:rtl w:val="0"/>
          </w:rPr>
          <w:delText xml:space="preserve">, </w:delText>
        </w:r>
      </w:del>
      <w:del w:id="16165" w:date="2019-06-22T23:07:00Z" w:author="Yuriy Lebid">
        <w:r>
          <w:rPr>
            <w:rtl w:val="0"/>
          </w:rPr>
          <w:delText xml:space="preserve">реализующихся через Процесс распределения эталонных </w:delText>
        </w:r>
      </w:del>
      <w:del w:id="16166" w:date="2019-06-22T23:07:00Z" w:author="Yuriy Lebid">
        <w:r>
          <w:rPr>
            <w:rtl w:val="0"/>
          </w:rPr>
          <w:delText>(</w:delText>
        </w:r>
      </w:del>
      <w:del w:id="16167" w:date="2019-06-22T23:07:00Z" w:author="Yuriy Lebid">
        <w:r>
          <w:rPr>
            <w:rtl w:val="0"/>
          </w:rPr>
          <w:delText>конфекционных</w:delText>
        </w:r>
      </w:del>
      <w:del w:id="16168" w:date="2019-06-22T23:07:00Z" w:author="Yuriy Lebid">
        <w:r>
          <w:rPr>
            <w:rtl w:val="0"/>
          </w:rPr>
          <w:delText xml:space="preserve">) </w:delText>
        </w:r>
      </w:del>
      <w:del w:id="16169" w:date="2019-06-22T23:07:00Z" w:author="Yuriy Lebid">
        <w:r>
          <w:rPr>
            <w:rtl w:val="0"/>
          </w:rPr>
          <w:delText>эфирных взаимосвязей в общем амициссимном ССС</w:delText>
        </w:r>
      </w:del>
      <w:del w:id="16170" w:date="2019-06-22T23:07:00Z" w:author="Yuriy Lebid">
        <w:r>
          <w:rPr>
            <w:rtl w:val="0"/>
          </w:rPr>
          <w:delText>-</w:delText>
        </w:r>
      </w:del>
      <w:del w:id="16171" w:date="2019-06-22T23:07:00Z" w:author="Yuriy Lebid">
        <w:r>
          <w:rPr>
            <w:rtl w:val="0"/>
          </w:rPr>
          <w:delText>Состоянии</w:delText>
        </w:r>
      </w:del>
      <w:del w:id="16172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6173" w:date="2019-06-22T23:07:00Z" w:author="Yuriy Lebid"/>
        </w:rPr>
      </w:pPr>
      <w:del w:id="1617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16175" w:date="2019-06-22T23:07:00Z" w:author="Yuriy Lebid">
        <w:r>
          <w:rPr>
            <w:rtl w:val="0"/>
          </w:rPr>
          <w:delText xml:space="preserve">: </w:delText>
        </w:r>
      </w:del>
      <w:del w:id="16176" w:date="2019-06-22T23:07:00Z" w:author="Yuriy Lebid">
        <w:r>
          <w:rPr>
            <w:rtl w:val="0"/>
          </w:rPr>
          <w:delText>УС</w:delText>
        </w:r>
      </w:del>
      <w:del w:id="16177" w:date="2019-06-22T23:07:00Z" w:author="Yuriy Lebid">
        <w:r>
          <w:rPr>
            <w:rtl w:val="0"/>
          </w:rPr>
          <w:delText>-</w:delText>
        </w:r>
      </w:del>
      <w:del w:id="16178" w:date="2019-06-22T23:07:00Z" w:author="Yuriy Lebid">
        <w:r>
          <w:rPr>
            <w:rtl w:val="0"/>
          </w:rPr>
          <w:delText>Творцы</w:delText>
        </w:r>
      </w:del>
      <w:del w:id="16179" w:date="2019-06-22T23:07:00Z" w:author="Yuriy Lebid">
        <w:r>
          <w:rPr>
            <w:rtl w:val="0"/>
          </w:rPr>
          <w:delText xml:space="preserve">.  </w:delText>
        </w:r>
      </w:del>
    </w:p>
    <w:p>
      <w:pPr>
        <w:pStyle w:val="heading 4"/>
        <w:rPr>
          <w:del w:id="1618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18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Универсальный Конклюзиус </w:delText>
        </w:r>
      </w:del>
      <w:del w:id="1618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183" w:date="2019-06-22T23:07:00Z" w:author="Yuriy Lebid"/>
        </w:rPr>
      </w:pPr>
      <w:del w:id="16184" w:date="2019-06-22T23:07:00Z" w:author="Yuriy Lebid">
        <w:r>
          <w:rPr>
            <w:rtl w:val="0"/>
          </w:rPr>
          <w:delText>единая скррууллерртная система</w:delText>
        </w:r>
      </w:del>
      <w:del w:id="16185" w:date="2019-06-22T23:07:00Z" w:author="Yuriy Lebid">
        <w:r>
          <w:rPr>
            <w:rtl w:val="0"/>
          </w:rPr>
          <w:delText xml:space="preserve">, </w:delText>
        </w:r>
      </w:del>
      <w:del w:id="16186" w:date="2019-06-22T23:07:00Z" w:author="Yuriy Lebid">
        <w:r>
          <w:rPr>
            <w:rtl w:val="0"/>
          </w:rPr>
          <w:delText>объединяющая все разнотипные Мироздания</w:delText>
        </w:r>
      </w:del>
      <w:del w:id="16187" w:date="2019-06-22T23:07:00Z" w:author="Yuriy Lebid">
        <w:r>
          <w:rPr>
            <w:rtl w:val="0"/>
          </w:rPr>
          <w:delText xml:space="preserve">; </w:delText>
        </w:r>
      </w:del>
      <w:del w:id="16188" w:date="2019-06-22T23:07:00Z" w:author="Yuriy Lebid">
        <w:r>
          <w:rPr>
            <w:rtl w:val="0"/>
          </w:rPr>
          <w:delText>фактически – «Вс</w:delText>
        </w:r>
      </w:del>
      <w:del w:id="16189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6190" w:date="2019-06-22T23:07:00Z" w:author="Yuriy Lebid">
        <w:r>
          <w:rPr>
            <w:rtl w:val="0"/>
          </w:rPr>
          <w:delText>-</w:delText>
        </w:r>
      </w:del>
      <w:del w:id="16191" w:date="2019-06-22T23:07:00Z" w:author="Yuriy Lebid">
        <w:r>
          <w:rPr>
            <w:rtl w:val="0"/>
          </w:rPr>
          <w:delText>Что</w:delText>
        </w:r>
      </w:del>
      <w:del w:id="16192" w:date="2019-06-22T23:07:00Z" w:author="Yuriy Lebid">
        <w:r>
          <w:rPr>
            <w:rtl w:val="0"/>
          </w:rPr>
          <w:delText>-</w:delText>
        </w:r>
      </w:del>
      <w:del w:id="16193" w:date="2019-06-22T23:07:00Z" w:author="Yuriy Lebid">
        <w:r>
          <w:rPr>
            <w:rtl w:val="0"/>
          </w:rPr>
          <w:delText>Есть»</w:delText>
        </w:r>
      </w:del>
      <w:del w:id="16194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6195" w:date="2019-06-22T23:07:00Z" w:author="Yuriy Lebid"/>
        </w:rPr>
      </w:pPr>
      <w:del w:id="1619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1619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6198" w:date="2019-06-22T23:07:00Z" w:author="Yuriy Lebid">
        <w:r>
          <w:rPr>
            <w:rtl w:val="0"/>
          </w:rPr>
          <w:delText>УНИКОН</w:delText>
        </w:r>
      </w:del>
      <w:del w:id="16199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1620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20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Универсальный Фокус Самосознания </w:delText>
        </w:r>
      </w:del>
      <w:del w:id="1620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203" w:date="2019-06-22T23:07:00Z" w:author="Yuriy Lebid"/>
        </w:rPr>
      </w:pPr>
      <w:del w:id="16204" w:date="2019-06-22T23:07:00Z" w:author="Yuriy Lebid">
        <w:r>
          <w:rPr>
            <w:rtl w:val="0"/>
          </w:rPr>
          <w:delText>общерезюмирующая энергоинформационная часть всего жизненного творчества одномоментно фокусируемых нами Форм</w:delText>
        </w:r>
      </w:del>
      <w:del w:id="16205" w:date="2019-06-22T23:07:00Z" w:author="Yuriy Lebid">
        <w:r>
          <w:rPr>
            <w:rtl w:val="0"/>
          </w:rPr>
          <w:delText xml:space="preserve">, </w:delText>
        </w:r>
      </w:del>
      <w:del w:id="16206" w:date="2019-06-22T23:07:00Z" w:author="Yuriy Lebid">
        <w:r>
          <w:rPr>
            <w:rtl w:val="0"/>
          </w:rPr>
          <w:delText xml:space="preserve">чьи волновые Конфигурации мгновенно передают </w:delText>
        </w:r>
      </w:del>
      <w:del w:id="16207" w:date="2019-06-22T23:07:00Z" w:author="Yuriy Lebid">
        <w:r>
          <w:rPr>
            <w:rtl w:val="0"/>
          </w:rPr>
          <w:delText>(</w:delText>
        </w:r>
      </w:del>
      <w:del w:id="16208" w:date="2019-06-22T23:07:00Z" w:author="Yuriy Lebid">
        <w:r>
          <w:rPr>
            <w:rtl w:val="0"/>
          </w:rPr>
          <w:delText>генерируют</w:delText>
        </w:r>
      </w:del>
      <w:del w:id="16209" w:date="2019-06-22T23:07:00Z" w:author="Yuriy Lebid">
        <w:r>
          <w:rPr>
            <w:rtl w:val="0"/>
          </w:rPr>
          <w:delText xml:space="preserve">, </w:delText>
        </w:r>
      </w:del>
      <w:del w:id="16210" w:date="2019-06-22T23:07:00Z" w:author="Yuriy Lebid">
        <w:r>
          <w:rPr>
            <w:rtl w:val="0"/>
          </w:rPr>
          <w:delText>транслируют</w:delText>
        </w:r>
      </w:del>
      <w:del w:id="16211" w:date="2019-06-22T23:07:00Z" w:author="Yuriy Lebid">
        <w:r>
          <w:rPr>
            <w:rtl w:val="0"/>
          </w:rPr>
          <w:delText xml:space="preserve">) </w:delText>
        </w:r>
      </w:del>
      <w:del w:id="16212" w:date="2019-06-22T23:07:00Z" w:author="Yuriy Lebid">
        <w:r>
          <w:rPr>
            <w:rtl w:val="0"/>
          </w:rPr>
          <w:delText>полученный Опыт в волновые Конфигурации других фокусируемых Нами же Форм</w:delText>
        </w:r>
      </w:del>
      <w:del w:id="16213" w:date="2019-06-22T23:07:00Z" w:author="Yuriy Lebid">
        <w:r>
          <w:rPr>
            <w:rtl w:val="0"/>
          </w:rPr>
          <w:delText xml:space="preserve">, </w:delText>
        </w:r>
      </w:del>
      <w:del w:id="16214" w:date="2019-06-22T23:07:00Z" w:author="Yuriy Lebid">
        <w:r>
          <w:rPr>
            <w:rtl w:val="0"/>
          </w:rPr>
          <w:delText>инерционно следующих своими «ротационными Циклами» в более качественных Уровнях Энерго</w:delText>
        </w:r>
      </w:del>
      <w:del w:id="16215" w:date="2019-06-22T23:07:00Z" w:author="Yuriy Lebid">
        <w:r>
          <w:rPr>
            <w:rtl w:val="0"/>
          </w:rPr>
          <w:delText>-</w:delText>
        </w:r>
      </w:del>
      <w:del w:id="16216" w:date="2019-06-22T23:07:00Z" w:author="Yuriy Lebid">
        <w:r>
          <w:rPr>
            <w:rtl w:val="0"/>
          </w:rPr>
          <w:delText>Плазмы</w:delText>
        </w:r>
      </w:del>
      <w:del w:id="16217" w:date="2019-06-22T23:07:00Z" w:author="Yuriy Lebid">
        <w:r>
          <w:rPr>
            <w:rtl w:val="0"/>
          </w:rPr>
          <w:delText xml:space="preserve">, </w:delText>
        </w:r>
      </w:del>
      <w:del w:id="16218" w:date="2019-06-22T23:07:00Z" w:author="Yuriy Lebid">
        <w:r>
          <w:rPr>
            <w:rtl w:val="0"/>
          </w:rPr>
          <w:delText>чем предыдущие</w:delText>
        </w:r>
      </w:del>
      <w:del w:id="16219" w:date="2019-06-22T23:07:00Z" w:author="Yuriy Lebid">
        <w:r>
          <w:rPr>
            <w:rtl w:val="0"/>
          </w:rPr>
          <w:delText xml:space="preserve">; </w:delText>
        </w:r>
      </w:del>
      <w:del w:id="16220" w:date="2019-06-22T23:07:00Z" w:author="Yuriy Lebid">
        <w:r>
          <w:rPr>
            <w:rtl w:val="0"/>
          </w:rPr>
          <w:delText xml:space="preserve">является и наиболее истинной </w:delText>
        </w:r>
      </w:del>
      <w:del w:id="16221" w:date="2019-06-22T23:07:00Z" w:author="Yuriy Lebid">
        <w:r>
          <w:rPr>
            <w:rtl w:val="0"/>
          </w:rPr>
          <w:delText>(</w:delText>
        </w:r>
      </w:del>
      <w:del w:id="16222" w:date="2019-06-22T23:07:00Z" w:author="Yuriy Lebid">
        <w:r>
          <w:rPr>
            <w:rtl w:val="0"/>
          </w:rPr>
          <w:delText>энергоинформационной частью</w:delText>
        </w:r>
      </w:del>
      <w:del w:id="16223" w:date="2019-06-22T23:07:00Z" w:author="Yuriy Lebid">
        <w:r>
          <w:rPr>
            <w:rtl w:val="0"/>
          </w:rPr>
          <w:delText xml:space="preserve">) </w:delText>
        </w:r>
      </w:del>
      <w:del w:id="16224" w:date="2019-06-22T23:07:00Z" w:author="Yuriy Lebid">
        <w:r>
          <w:rPr>
            <w:rtl w:val="0"/>
          </w:rPr>
          <w:delText>для специфичных условий «Третичной» Энерго</w:delText>
        </w:r>
      </w:del>
      <w:del w:id="16225" w:date="2019-06-22T23:07:00Z" w:author="Yuriy Lebid">
        <w:r>
          <w:rPr>
            <w:rtl w:val="0"/>
          </w:rPr>
          <w:delText>-</w:delText>
        </w:r>
      </w:del>
      <w:del w:id="16226" w:date="2019-06-22T23:07:00Z" w:author="Yuriy Lebid">
        <w:r>
          <w:rPr>
            <w:rtl w:val="0"/>
          </w:rPr>
          <w:delText>Плазмы</w:delText>
        </w:r>
      </w:del>
      <w:del w:id="16227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6228" w:date="2019-06-22T23:07:00Z" w:author="Yuriy Lebid"/>
        </w:rPr>
      </w:pPr>
      <w:del w:id="1622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1623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6231" w:date="2019-06-22T23:07:00Z" w:author="Yuriy Lebid">
        <w:r>
          <w:rPr>
            <w:rStyle w:val="Нет"/>
            <w:rtl w:val="0"/>
            <w:lang w:val="ru-RU"/>
          </w:rPr>
          <w:delText>УФ</w:delText>
        </w:r>
      </w:del>
      <w:del w:id="16232" w:date="2019-06-22T23:07:00Z" w:author="Yuriy Lebid">
        <w:r>
          <w:rPr>
            <w:rStyle w:val="Нет"/>
            <w:rtl w:val="0"/>
            <w:lang w:val="en-US"/>
          </w:rPr>
          <w:delText>C</w:delText>
        </w:r>
      </w:del>
      <w:del w:id="16233" w:date="2019-06-22T23:07:00Z" w:author="Yuriy Lebid">
        <w:r>
          <w:rPr>
            <w:rStyle w:val="Нет"/>
            <w:rtl w:val="0"/>
            <w:lang w:val="ru-RU"/>
          </w:rPr>
          <w:delText>.</w:delText>
        </w:r>
      </w:del>
    </w:p>
    <w:p>
      <w:pPr>
        <w:pStyle w:val="heading 4"/>
        <w:rPr>
          <w:del w:id="1623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23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Универсум </w:delText>
        </w:r>
      </w:del>
      <w:del w:id="1623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237" w:date="2019-06-22T23:07:00Z" w:author="Yuriy Lebid"/>
        </w:rPr>
      </w:pPr>
      <w:del w:id="1623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1623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6240" w:date="2019-06-22T23:07:00Z" w:author="Yuriy Lebid">
        <w:r>
          <w:rPr>
            <w:rtl w:val="0"/>
          </w:rPr>
          <w:delText>космическая структура Мироздания</w:delText>
        </w:r>
      </w:del>
      <w:del w:id="16241" w:date="2019-06-22T23:07:00Z" w:author="Yuriy Lebid">
        <w:r>
          <w:rPr>
            <w:rtl w:val="0"/>
          </w:rPr>
          <w:delText xml:space="preserve">, </w:delText>
        </w:r>
      </w:del>
      <w:del w:id="16242" w:date="2019-06-22T23:07:00Z" w:author="Yuriy Lebid">
        <w:r>
          <w:rPr>
            <w:rtl w:val="0"/>
          </w:rPr>
          <w:delText>объединяющая в себе «Конверсумы» каждого из частотно</w:delText>
        </w:r>
      </w:del>
      <w:del w:id="16243" w:date="2019-06-22T23:07:00Z" w:author="Yuriy Lebid">
        <w:r>
          <w:rPr>
            <w:rtl w:val="0"/>
          </w:rPr>
          <w:delText>-</w:delText>
        </w:r>
      </w:del>
      <w:del w:id="16244" w:date="2019-06-22T23:07:00Z" w:author="Yuriy Lebid">
        <w:r>
          <w:rPr>
            <w:rtl w:val="0"/>
          </w:rPr>
          <w:delText>волновых проявлений каждой Вселенной</w:delText>
        </w:r>
      </w:del>
    </w:p>
    <w:p>
      <w:pPr>
        <w:pStyle w:val="heading 4"/>
        <w:rPr>
          <w:del w:id="1624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24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уникоммунисально </w:delText>
        </w:r>
      </w:del>
      <w:del w:id="162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248" w:date="2019-06-22T23:07:00Z" w:author="Yuriy Lebid"/>
        </w:rPr>
      </w:pPr>
      <w:del w:id="16249" w:date="2019-06-22T23:07:00Z" w:author="Yuriy Lebid">
        <w:r>
          <w:rPr>
            <w:rtl w:val="0"/>
          </w:rPr>
          <w:delText>взаимодействовать голохронно</w:delText>
        </w:r>
      </w:del>
      <w:del w:id="16250" w:date="2019-06-22T23:07:00Z" w:author="Yuriy Lebid">
        <w:r>
          <w:rPr>
            <w:rtl w:val="0"/>
          </w:rPr>
          <w:delText>-</w:delText>
        </w:r>
      </w:del>
      <w:del w:id="16251" w:date="2019-06-22T23:07:00Z" w:author="Yuriy Lebid">
        <w:r>
          <w:rPr>
            <w:rtl w:val="0"/>
          </w:rPr>
          <w:delText>симультанно</w:delText>
        </w:r>
      </w:del>
      <w:del w:id="16252" w:date="2019-06-22T23:07:00Z" w:author="Yuriy Lebid">
        <w:r>
          <w:rPr>
            <w:rtl w:val="0"/>
          </w:rPr>
          <w:delText xml:space="preserve">, </w:delText>
        </w:r>
      </w:del>
      <w:del w:id="16253" w:date="2019-06-22T23:07:00Z" w:author="Yuriy Lebid">
        <w:r>
          <w:rPr>
            <w:rtl w:val="0"/>
          </w:rPr>
          <w:delText>одномоментно</w:delText>
        </w:r>
      </w:del>
      <w:del w:id="16254" w:date="2019-06-22T23:07:00Z" w:author="Yuriy Lebid">
        <w:r>
          <w:rPr>
            <w:rtl w:val="0"/>
          </w:rPr>
          <w:delText>-</w:delText>
        </w:r>
      </w:del>
      <w:del w:id="16255" w:date="2019-06-22T23:07:00Z" w:author="Yuriy Lebid">
        <w:r>
          <w:rPr>
            <w:rtl w:val="0"/>
          </w:rPr>
          <w:delText>сингулярно</w:delText>
        </w:r>
      </w:del>
    </w:p>
    <w:p>
      <w:pPr>
        <w:pStyle w:val="heading 4"/>
        <w:rPr>
          <w:del w:id="1625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25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уникоммунисальный </w:delText>
        </w:r>
      </w:del>
      <w:del w:id="1625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259" w:date="2019-06-22T23:07:00Z" w:author="Yuriy Lebid"/>
        </w:rPr>
      </w:pPr>
      <w:del w:id="16260" w:date="2019-06-22T23:07:00Z" w:author="Yuriy Lebid">
        <w:r>
          <w:rPr>
            <w:rtl w:val="0"/>
          </w:rPr>
          <w:delText>взаимодействующий голохронно</w:delText>
        </w:r>
      </w:del>
      <w:del w:id="16261" w:date="2019-06-22T23:07:00Z" w:author="Yuriy Lebid">
        <w:r>
          <w:rPr>
            <w:rtl w:val="0"/>
          </w:rPr>
          <w:delText>-</w:delText>
        </w:r>
      </w:del>
      <w:del w:id="16262" w:date="2019-06-22T23:07:00Z" w:author="Yuriy Lebid">
        <w:r>
          <w:rPr>
            <w:rtl w:val="0"/>
          </w:rPr>
          <w:delText>симультанно</w:delText>
        </w:r>
      </w:del>
      <w:del w:id="16263" w:date="2019-06-22T23:07:00Z" w:author="Yuriy Lebid">
        <w:r>
          <w:rPr>
            <w:rtl w:val="0"/>
          </w:rPr>
          <w:delText xml:space="preserve">, </w:delText>
        </w:r>
      </w:del>
      <w:del w:id="16264" w:date="2019-06-22T23:07:00Z" w:author="Yuriy Lebid">
        <w:r>
          <w:rPr>
            <w:rtl w:val="0"/>
          </w:rPr>
          <w:delText>одномоментно</w:delText>
        </w:r>
      </w:del>
      <w:del w:id="16265" w:date="2019-06-22T23:07:00Z" w:author="Yuriy Lebid">
        <w:r>
          <w:rPr>
            <w:rtl w:val="0"/>
          </w:rPr>
          <w:delText>-</w:delText>
        </w:r>
      </w:del>
      <w:del w:id="16266" w:date="2019-06-22T23:07:00Z" w:author="Yuriy Lebid">
        <w:r>
          <w:rPr>
            <w:rtl w:val="0"/>
          </w:rPr>
          <w:delText>сингулярно</w:delText>
        </w:r>
      </w:del>
      <w:del w:id="16267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6268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626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627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6271" w:date="2019-06-22T23:07:00Z" w:author="Yuriy Lebid">
        <w:r>
          <w:rPr>
            <w:rStyle w:val="Hyperlink.1"/>
            <w:rtl w:val="0"/>
          </w:rPr>
          <w:delText>уникоммунисационный принцип</w:delText>
        </w:r>
      </w:del>
      <w:del w:id="16272" w:date="2019-06-22T23:07:00Z" w:author="Yuriy Lebid">
        <w:r>
          <w:rPr>
            <w:rtl w:val="0"/>
          </w:rPr>
          <w:delText xml:space="preserve"> – способность Инфо</w:delText>
        </w:r>
      </w:del>
      <w:del w:id="16273" w:date="2019-06-22T23:07:00Z" w:author="Yuriy Lebid">
        <w:r>
          <w:rPr>
            <w:rtl w:val="0"/>
          </w:rPr>
          <w:delText>-</w:delText>
        </w:r>
      </w:del>
      <w:del w:id="16274" w:date="2019-06-22T23:07:00Z" w:author="Yuriy Lebid">
        <w:r>
          <w:rPr>
            <w:rtl w:val="0"/>
          </w:rPr>
          <w:delText>Творцов к одномоментно</w:delText>
        </w:r>
      </w:del>
      <w:del w:id="16275" w:date="2019-06-22T23:07:00Z" w:author="Yuriy Lebid">
        <w:r>
          <w:rPr>
            <w:rtl w:val="0"/>
          </w:rPr>
          <w:delText>-</w:delText>
        </w:r>
      </w:del>
      <w:del w:id="16276" w:date="2019-06-22T23:07:00Z" w:author="Yuriy Lebid">
        <w:r>
          <w:rPr>
            <w:rtl w:val="0"/>
          </w:rPr>
          <w:delText>сингулярной мульти</w:delText>
        </w:r>
      </w:del>
      <w:del w:id="16277" w:date="2019-06-22T23:07:00Z" w:author="Yuriy Lebid">
        <w:r>
          <w:rPr>
            <w:rtl w:val="0"/>
          </w:rPr>
          <w:delText>-</w:delText>
        </w:r>
      </w:del>
      <w:del w:id="16278" w:date="2019-06-22T23:07:00Z" w:author="Yuriy Lebid">
        <w:r>
          <w:rPr>
            <w:rtl w:val="0"/>
          </w:rPr>
          <w:delText>параллельной активности по универсальному типу «всегда</w:delText>
        </w:r>
      </w:del>
      <w:del w:id="16279" w:date="2019-06-22T23:07:00Z" w:author="Yuriy Lebid">
        <w:r>
          <w:rPr>
            <w:rtl w:val="0"/>
          </w:rPr>
          <w:delText>-</w:delText>
        </w:r>
      </w:del>
      <w:del w:id="16280" w:date="2019-06-22T23:07:00Z" w:author="Yuriy Lebid">
        <w:r>
          <w:rPr>
            <w:rtl w:val="0"/>
          </w:rPr>
          <w:delText>со</w:delText>
        </w:r>
      </w:del>
      <w:del w:id="16281" w:date="2019-06-22T23:07:00Z" w:author="Yuriy Lebid">
        <w:r>
          <w:rPr>
            <w:rtl w:val="0"/>
          </w:rPr>
          <w:delText>-</w:delText>
        </w:r>
      </w:del>
      <w:del w:id="16282" w:date="2019-06-22T23:07:00Z" w:author="Yuriy Lebid">
        <w:r>
          <w:rPr>
            <w:rtl w:val="0"/>
          </w:rPr>
          <w:delText>всем» и «всюду</w:delText>
        </w:r>
      </w:del>
      <w:del w:id="16283" w:date="2019-06-22T23:07:00Z" w:author="Yuriy Lebid">
        <w:r>
          <w:rPr>
            <w:rtl w:val="0"/>
          </w:rPr>
          <w:delText>-</w:delText>
        </w:r>
      </w:del>
      <w:del w:id="16284" w:date="2019-06-22T23:07:00Z" w:author="Yuriy Lebid">
        <w:r>
          <w:rPr>
            <w:rtl w:val="0"/>
          </w:rPr>
          <w:delText>во</w:delText>
        </w:r>
      </w:del>
      <w:del w:id="16285" w:date="2019-06-22T23:07:00Z" w:author="Yuriy Lebid">
        <w:r>
          <w:rPr>
            <w:rtl w:val="0"/>
          </w:rPr>
          <w:delText>-</w:delText>
        </w:r>
      </w:del>
      <w:del w:id="16286" w:date="2019-06-22T23:07:00Z" w:author="Yuriy Lebid">
        <w:r>
          <w:rPr>
            <w:rtl w:val="0"/>
          </w:rPr>
          <w:delText>все</w:delText>
        </w:r>
      </w:del>
      <w:del w:id="16287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̈</w:delText>
        </w:r>
      </w:del>
      <w:del w:id="16288" w:date="2019-06-22T23:07:00Z" w:author="Yuriy Lebid">
        <w:r>
          <w:rPr>
            <w:rtl w:val="0"/>
          </w:rPr>
          <w:delText>м»</w:delText>
        </w:r>
      </w:del>
      <w:del w:id="16289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629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29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унитасивный </w:delText>
        </w:r>
      </w:del>
      <w:del w:id="1629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293" w:date="2019-06-22T23:07:00Z" w:author="Yuriy Lebid"/>
        </w:rPr>
      </w:pPr>
      <w:del w:id="16294" w:date="2019-06-22T23:07:00Z" w:author="Yuriy Lebid">
        <w:r>
          <w:rPr>
            <w:rtl w:val="0"/>
          </w:rPr>
          <w:delText>эгллеролифтивно объединяющий</w:delText>
        </w:r>
      </w:del>
      <w:del w:id="16295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6296" w:date="2019-06-22T23:07:00Z" w:author="Yuriy Lebid"/>
          <w:rStyle w:val="Hyperlink.1"/>
        </w:rPr>
      </w:pPr>
      <w:del w:id="1629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629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6299" w:date="2019-06-22T23:07:00Z" w:author="Yuriy Lebid">
        <w:r>
          <w:rPr>
            <w:rtl w:val="0"/>
          </w:rPr>
          <w:delText xml:space="preserve"> </w:delText>
        </w:r>
      </w:del>
      <w:del w:id="16300" w:date="2019-06-22T23:07:00Z" w:author="Yuriy Lebid">
        <w:r>
          <w:rPr>
            <w:rStyle w:val="Hyperlink.1"/>
            <w:rtl w:val="0"/>
          </w:rPr>
          <w:delText>унитасивная амицирация</w:delText>
        </w:r>
      </w:del>
      <w:del w:id="16301" w:date="2019-06-22T23:07:00Z" w:author="Yuriy Lebid">
        <w:r>
          <w:rPr>
            <w:rStyle w:val="Hyperlink.1"/>
            <w:rtl w:val="0"/>
          </w:rPr>
          <w:delText>.</w:delText>
        </w:r>
      </w:del>
    </w:p>
    <w:p>
      <w:pPr>
        <w:pStyle w:val="heading 4"/>
        <w:rPr>
          <w:del w:id="1630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30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уносинстаурантный </w:delText>
        </w:r>
      </w:del>
      <w:del w:id="1630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305" w:date="2019-06-22T23:07:00Z" w:author="Yuriy Lebid"/>
        </w:rPr>
      </w:pPr>
      <w:del w:id="16306" w:date="2019-06-22T23:07:00Z" w:author="Yuriy Lebid">
        <w:r>
          <w:rPr>
            <w:rtl w:val="0"/>
          </w:rPr>
          <w:delText xml:space="preserve">параллельно </w:delText>
        </w:r>
      </w:del>
      <w:del w:id="16307" w:date="2019-06-22T23:07:00Z" w:author="Yuriy Lebid">
        <w:r>
          <w:rPr>
            <w:rtl w:val="0"/>
          </w:rPr>
          <w:delText>(</w:delText>
        </w:r>
      </w:del>
      <w:del w:id="16308" w:date="2019-06-22T23:07:00Z" w:author="Yuriy Lebid">
        <w:r>
          <w:rPr>
            <w:rtl w:val="0"/>
          </w:rPr>
          <w:delText>симультанно</w:delText>
        </w:r>
      </w:del>
      <w:del w:id="16309" w:date="2019-06-22T23:07:00Z" w:author="Yuriy Lebid">
        <w:r>
          <w:rPr>
            <w:rtl w:val="0"/>
          </w:rPr>
          <w:delText xml:space="preserve">) </w:delText>
        </w:r>
      </w:del>
      <w:del w:id="16310" w:date="2019-06-22T23:07:00Z" w:author="Yuriy Lebid">
        <w:r>
          <w:rPr>
            <w:rtl w:val="0"/>
          </w:rPr>
          <w:delText>обновляемый на всех Уровнях проявления</w:delText>
        </w:r>
      </w:del>
      <w:del w:id="16311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6312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631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631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6315" w:date="2019-06-22T23:07:00Z" w:author="Yuriy Lebid">
        <w:r>
          <w:rPr>
            <w:rStyle w:val="Hyperlink.1"/>
            <w:rtl w:val="0"/>
          </w:rPr>
          <w:delText xml:space="preserve">уносинстаурантная Фокусная Динамика </w:delText>
        </w:r>
      </w:del>
      <w:del w:id="16316" w:date="2019-06-22T23:07:00Z" w:author="Yuriy Lebid">
        <w:r>
          <w:rPr>
            <w:rtl w:val="0"/>
          </w:rPr>
          <w:delText>(</w:delText>
        </w:r>
      </w:del>
      <w:del w:id="16317" w:date="2019-06-22T23:07:00Z" w:author="Yuriy Lebid">
        <w:r>
          <w:rPr>
            <w:rtl w:val="0"/>
          </w:rPr>
          <w:delText>ФД</w:delText>
        </w:r>
      </w:del>
      <w:del w:id="16318" w:date="2019-06-22T23:07:00Z" w:author="Yuriy Lebid">
        <w:r>
          <w:rPr>
            <w:rtl w:val="0"/>
          </w:rPr>
          <w:delText>)</w:delText>
        </w:r>
      </w:del>
      <w:del w:id="16319" w:date="2019-06-22T23:07:00Z" w:author="Yuriy Lebid">
        <w:r>
          <w:rPr>
            <w:rStyle w:val="Hyperlink.1"/>
            <w:rtl w:val="0"/>
          </w:rPr>
          <w:delText xml:space="preserve"> – </w:delText>
        </w:r>
      </w:del>
      <w:del w:id="16320" w:date="2019-06-22T23:07:00Z" w:author="Yuriy Lebid">
        <w:r>
          <w:rPr>
            <w:rtl w:val="0"/>
          </w:rPr>
          <w:delText>симультанно обновляемая на всех Уровнях Трансцендентная ФД Самосознания ССС</w:delText>
        </w:r>
      </w:del>
      <w:del w:id="16321" w:date="2019-06-22T23:07:00Z" w:author="Yuriy Lebid">
        <w:r>
          <w:rPr>
            <w:rtl w:val="0"/>
          </w:rPr>
          <w:delText>-</w:delText>
        </w:r>
      </w:del>
      <w:del w:id="16322" w:date="2019-06-22T23:07:00Z" w:author="Yuriy Lebid">
        <w:r>
          <w:rPr>
            <w:rtl w:val="0"/>
          </w:rPr>
          <w:delText>Сущности</w:delText>
        </w:r>
      </w:del>
      <w:del w:id="16323" w:date="2019-06-22T23:07:00Z" w:author="Yuriy Lebid">
        <w:r>
          <w:rPr>
            <w:rtl w:val="0"/>
          </w:rPr>
          <w:delText xml:space="preserve">, </w:delText>
        </w:r>
      </w:del>
      <w:del w:id="16324" w:date="2019-06-22T23:07:00Z" w:author="Yuriy Lebid">
        <w:r>
          <w:rPr>
            <w:rtl w:val="0"/>
          </w:rPr>
          <w:delText>симультанно «охватывающая» все типы Мирозданий</w:delText>
        </w:r>
      </w:del>
      <w:del w:id="16325" w:date="2019-06-22T23:07:00Z" w:author="Yuriy Lebid">
        <w:r>
          <w:rPr>
            <w:rtl w:val="0"/>
          </w:rPr>
          <w:delText xml:space="preserve">, </w:delText>
        </w:r>
      </w:del>
      <w:del w:id="16326" w:date="2019-06-22T23:07:00Z" w:author="Yuriy Lebid">
        <w:r>
          <w:rPr>
            <w:rtl w:val="0"/>
          </w:rPr>
          <w:delText xml:space="preserve">структурирующих Универсальный Конверсум </w:delText>
        </w:r>
      </w:del>
      <w:del w:id="16327" w:date="2019-06-22T23:07:00Z" w:author="Yuriy Lebid">
        <w:r>
          <w:rPr>
            <w:rtl w:val="0"/>
          </w:rPr>
          <w:delText>(</w:delText>
        </w:r>
      </w:del>
      <w:del w:id="16328" w:date="2019-06-22T23:07:00Z" w:author="Yuriy Lebid">
        <w:r>
          <w:rPr>
            <w:rtl w:val="0"/>
          </w:rPr>
          <w:delText>УниКон</w:delText>
        </w:r>
      </w:del>
      <w:del w:id="16329" w:date="2019-06-22T23:07:00Z" w:author="Yuriy Lebid">
        <w:r>
          <w:rPr>
            <w:rtl w:val="0"/>
          </w:rPr>
          <w:delText>);</w:delText>
        </w:r>
      </w:del>
      <w:del w:id="16330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16331" w:date="2019-06-22T23:07:00Z" w:author="Yuriy Lebid">
        <w:r>
          <w:rPr>
            <w:rtl w:val="0"/>
          </w:rPr>
          <w:delText>особенность Нашей ФД в системах Восприятия вс</w:delText>
        </w:r>
      </w:del>
      <w:del w:id="16332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6333" w:date="2019-06-22T23:07:00Z" w:author="Yuriy Lebid">
        <w:r>
          <w:rPr>
            <w:rtl w:val="0"/>
          </w:rPr>
          <w:delText xml:space="preserve"> более и более эксцельсивных Форм Самосознаний </w:delText>
        </w:r>
      </w:del>
      <w:del w:id="16334" w:date="2019-06-22T23:07:00Z" w:author="Yuriy Lebid">
        <w:r>
          <w:rPr>
            <w:rtl w:val="0"/>
          </w:rPr>
          <w:delText>(</w:delText>
        </w:r>
      </w:del>
      <w:del w:id="16335" w:date="2019-06-22T23:07:00Z" w:author="Yuriy Lebid">
        <w:r>
          <w:rPr>
            <w:rtl w:val="0"/>
          </w:rPr>
          <w:delText>ФС</w:delText>
        </w:r>
      </w:del>
      <w:del w:id="16336" w:date="2019-06-22T23:07:00Z" w:author="Yuriy Lebid">
        <w:r>
          <w:rPr>
            <w:rtl w:val="0"/>
          </w:rPr>
          <w:delText>).</w:delText>
        </w:r>
      </w:del>
    </w:p>
    <w:p>
      <w:pPr>
        <w:pStyle w:val="heading 4"/>
        <w:rPr>
          <w:del w:id="1633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33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уолдмиизм </w:delText>
        </w:r>
      </w:del>
      <w:del w:id="1633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340" w:date="2019-06-22T23:07:00Z" w:author="Yuriy Lebid"/>
        </w:rPr>
      </w:pPr>
      <w:del w:id="16341" w:date="2019-06-22T23:07:00Z" w:author="Yuriy Lebid">
        <w:r>
          <w:rPr>
            <w:rtl w:val="0"/>
          </w:rPr>
          <w:delText xml:space="preserve">высокочувственный Интеллект </w:delText>
        </w:r>
      </w:del>
      <w:del w:id="16342" w:date="2019-06-22T23:07:00Z" w:author="Yuriy Lebid">
        <w:r>
          <w:rPr>
            <w:rtl w:val="0"/>
          </w:rPr>
          <w:delText>(</w:delText>
        </w:r>
      </w:del>
      <w:del w:id="16343" w:date="2019-06-22T23:07:00Z" w:author="Yuriy Lebid">
        <w:r>
          <w:rPr>
            <w:rtl w:val="0"/>
          </w:rPr>
          <w:delText>ВЧИ</w:delText>
        </w:r>
      </w:del>
      <w:del w:id="16344" w:date="2019-06-22T23:07:00Z" w:author="Yuriy Lebid">
        <w:r>
          <w:rPr>
            <w:rtl w:val="0"/>
          </w:rPr>
          <w:delText xml:space="preserve">); </w:delText>
        </w:r>
      </w:del>
      <w:del w:id="16345" w:date="2019-06-22T23:07:00Z" w:author="Yuriy Lebid">
        <w:r>
          <w:rPr>
            <w:rtl w:val="0"/>
          </w:rPr>
          <w:delText>признак более продвинутого по сравнению с нынешним этапа культивирования ллууввумизма</w:delText>
        </w:r>
      </w:del>
      <w:del w:id="16346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6347" w:date="2019-06-22T23:07:00Z" w:author="Yuriy Lebid"/>
          <w:rStyle w:val="Нет"/>
          <w:rFonts w:ascii="Times" w:cs="Times" w:hAnsi="Times" w:eastAsia="Times"/>
          <w:sz w:val="22"/>
          <w:szCs w:val="22"/>
        </w:rPr>
      </w:pPr>
      <w:del w:id="1634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1634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6350" w:date="2019-06-22T23:07:00Z" w:author="Yuriy Lebid">
        <w:r>
          <w:rPr>
            <w:rtl w:val="0"/>
          </w:rPr>
          <w:delText xml:space="preserve"> ВЧИ</w:delText>
        </w:r>
      </w:del>
      <w:del w:id="16351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635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35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УПДУЙКК</w:delText>
        </w:r>
      </w:del>
      <w:del w:id="1635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635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Поле </w:delText>
        </w:r>
      </w:del>
      <w:del w:id="1635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357" w:date="2019-06-22T23:07:00Z" w:author="Yuriy Lebid"/>
        </w:rPr>
      </w:pPr>
      <w:del w:id="16358" w:date="2019-06-22T23:07:00Z" w:author="Yuriy Lebid">
        <w:r>
          <w:rPr>
            <w:rtl w:val="0"/>
          </w:rPr>
          <w:delText xml:space="preserve">Коллективный Разум </w:delText>
        </w:r>
      </w:del>
      <w:del w:id="16359" w:date="2019-06-22T23:07:00Z" w:author="Yuriy Lebid">
        <w:r>
          <w:rPr>
            <w:rtl w:val="0"/>
          </w:rPr>
          <w:delText xml:space="preserve">129-133 </w:delText>
        </w:r>
      </w:del>
      <w:del w:id="16360" w:date="2019-06-22T23:07:00Z" w:author="Yuriy Lebid">
        <w:r>
          <w:rPr>
            <w:rtl w:val="0"/>
          </w:rPr>
          <w:delText>Каузальных подобертонов</w:delText>
        </w:r>
      </w:del>
    </w:p>
    <w:p>
      <w:pPr>
        <w:pStyle w:val="heading 4"/>
        <w:rPr>
          <w:del w:id="1636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36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Уровни Самосознания </w:delText>
        </w:r>
      </w:del>
      <w:del w:id="163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364" w:date="2019-06-22T23:07:00Z" w:author="Yuriy Lebid"/>
        </w:rPr>
      </w:pPr>
      <w:del w:id="16365" w:date="2019-06-22T23:07:00Z" w:author="Yuriy Lebid">
        <w:r>
          <w:rPr>
            <w:rtl w:val="0"/>
          </w:rPr>
          <w:delText>условные структурные элементы совокупного сознания Высшего Коллегиального Космического Разума АЙФААР</w:delText>
        </w:r>
      </w:del>
    </w:p>
    <w:p>
      <w:pPr>
        <w:pStyle w:val="heading 4"/>
        <w:rPr>
          <w:del w:id="1636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36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УУ</w:delText>
        </w:r>
      </w:del>
      <w:del w:id="1636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636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ВВУ</w:delText>
        </w:r>
      </w:del>
      <w:del w:id="1637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637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копия </w:delText>
        </w:r>
      </w:del>
      <w:del w:id="1637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373" w:date="2019-06-22T23:07:00Z" w:author="Yuriy Lebid"/>
        </w:rPr>
      </w:pPr>
      <w:del w:id="16374" w:date="2019-06-22T23:07:00Z" w:author="Yuriy Lebid">
        <w:r>
          <w:rPr>
            <w:rtl w:val="0"/>
          </w:rPr>
          <w:delText>дифференцированная</w:delText>
        </w:r>
      </w:del>
      <w:del w:id="16375" w:date="2019-06-22T23:07:00Z" w:author="Yuriy Lebid">
        <w:r>
          <w:rPr>
            <w:rtl w:val="0"/>
          </w:rPr>
          <w:delText xml:space="preserve">, </w:delText>
        </w:r>
      </w:del>
      <w:del w:id="16376" w:date="2019-06-22T23:07:00Z" w:author="Yuriy Lebid">
        <w:r>
          <w:rPr>
            <w:rtl w:val="0"/>
          </w:rPr>
          <w:delText>узкофрагментированная Формо</w:delText>
        </w:r>
      </w:del>
      <w:del w:id="16377" w:date="2019-06-22T23:07:00Z" w:author="Yuriy Lebid">
        <w:r>
          <w:rPr>
            <w:rtl w:val="0"/>
          </w:rPr>
          <w:delText>-</w:delText>
        </w:r>
      </w:del>
      <w:del w:id="16378" w:date="2019-06-22T23:07:00Z" w:author="Yuriy Lebid">
        <w:r>
          <w:rPr>
            <w:rtl w:val="0"/>
          </w:rPr>
          <w:delText>копия структуры Самосознания «личности»</w:delText>
        </w:r>
      </w:del>
      <w:del w:id="16379" w:date="2019-06-22T23:07:00Z" w:author="Yuriy Lebid">
        <w:r>
          <w:rPr>
            <w:rtl w:val="0"/>
          </w:rPr>
          <w:delText xml:space="preserve">, </w:delText>
        </w:r>
      </w:del>
      <w:del w:id="16380" w:date="2019-06-22T23:07:00Z" w:author="Yuriy Lebid">
        <w:r>
          <w:rPr>
            <w:rtl w:val="0"/>
          </w:rPr>
          <w:delText xml:space="preserve">стимулирующая своим «Фокусом Дуального Отражения» </w:delText>
        </w:r>
      </w:del>
      <w:del w:id="16381" w:date="2019-06-22T23:07:00Z" w:author="Yuriy Lebid">
        <w:r>
          <w:rPr>
            <w:rtl w:val="0"/>
          </w:rPr>
          <w:delText>(</w:delText>
        </w:r>
      </w:del>
      <w:del w:id="16382" w:date="2019-06-22T23:07:00Z" w:author="Yuriy Lebid">
        <w:r>
          <w:rPr>
            <w:rtl w:val="0"/>
          </w:rPr>
          <w:delText xml:space="preserve">«ФДО» или </w:delText>
        </w:r>
      </w:del>
      <w:del w:id="1638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УУ</w:delText>
        </w:r>
      </w:del>
      <w:del w:id="1638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-</w:delText>
        </w:r>
      </w:del>
      <w:del w:id="1638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ССММ</w:delText>
        </w:r>
      </w:del>
      <w:del w:id="16386" w:date="2019-06-22T23:07:00Z" w:author="Yuriy Lebid">
        <w:r>
          <w:rPr>
            <w:rtl w:val="0"/>
          </w:rPr>
          <w:delText xml:space="preserve">) </w:delText>
        </w:r>
      </w:del>
      <w:del w:id="16387" w:date="2019-06-22T23:07:00Z" w:author="Yuriy Lebid">
        <w:r>
          <w:rPr>
            <w:rtl w:val="0"/>
          </w:rPr>
          <w:delText xml:space="preserve">направление творческой динамики «Фокуса Пристального Внимания» </w:delText>
        </w:r>
      </w:del>
      <w:del w:id="16388" w:date="2019-06-22T23:07:00Z" w:author="Yuriy Lebid">
        <w:r>
          <w:rPr>
            <w:rtl w:val="0"/>
          </w:rPr>
          <w:delText>(</w:delText>
        </w:r>
      </w:del>
      <w:del w:id="16389" w:date="2019-06-22T23:07:00Z" w:author="Yuriy Lebid">
        <w:r>
          <w:rPr>
            <w:rtl w:val="0"/>
          </w:rPr>
          <w:delText xml:space="preserve">«ФПВ» или </w:delText>
        </w:r>
      </w:del>
      <w:del w:id="1639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ССВУУ</w:delText>
        </w:r>
      </w:del>
      <w:del w:id="1639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-</w:delText>
        </w:r>
      </w:del>
      <w:del w:id="1639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ССММ</w:delText>
        </w:r>
      </w:del>
      <w:del w:id="16393" w:date="2019-06-22T23:07:00Z" w:author="Yuriy Lebid">
        <w:r>
          <w:rPr>
            <w:rtl w:val="0"/>
          </w:rPr>
          <w:delText xml:space="preserve">) </w:delText>
        </w:r>
      </w:del>
      <w:del w:id="16394" w:date="2019-06-22T23:07:00Z" w:author="Yuriy Lebid">
        <w:r>
          <w:rPr>
            <w:rtl w:val="0"/>
          </w:rPr>
          <w:delText>всякой НУУ</w:delText>
        </w:r>
      </w:del>
      <w:del w:id="16395" w:date="2019-06-22T23:07:00Z" w:author="Yuriy Lebid">
        <w:r>
          <w:rPr>
            <w:rtl w:val="0"/>
          </w:rPr>
          <w:delText>-</w:delText>
        </w:r>
      </w:del>
      <w:del w:id="16396" w:date="2019-06-22T23:07:00Z" w:author="Yuriy Lebid">
        <w:r>
          <w:rPr>
            <w:rtl w:val="0"/>
          </w:rPr>
          <w:delText>ВВУ</w:delText>
        </w:r>
      </w:del>
      <w:del w:id="16397" w:date="2019-06-22T23:07:00Z" w:author="Yuriy Lebid">
        <w:r>
          <w:rPr>
            <w:rtl w:val="0"/>
          </w:rPr>
          <w:delText>-</w:delText>
        </w:r>
      </w:del>
      <w:del w:id="16398" w:date="2019-06-22T23:07:00Z" w:author="Yuriy Lebid">
        <w:r>
          <w:rPr>
            <w:rtl w:val="0"/>
          </w:rPr>
          <w:delText>Формы</w:delText>
        </w:r>
      </w:del>
    </w:p>
    <w:p>
      <w:pPr>
        <w:pStyle w:val="heading 4"/>
        <w:rPr>
          <w:del w:id="1639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40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УУ</w:delText>
        </w:r>
      </w:del>
      <w:del w:id="1640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640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ВВУ</w:delText>
        </w:r>
      </w:del>
      <w:del w:id="1640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640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Форма </w:delText>
        </w:r>
      </w:del>
      <w:del w:id="164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406" w:date="2019-06-22T23:07:00Z" w:author="Yuriy Lebid"/>
        </w:rPr>
      </w:pPr>
      <w:del w:id="16407" w:date="2019-06-22T23:07:00Z" w:author="Yuriy Lebid">
        <w:r>
          <w:rPr>
            <w:rtl w:val="0"/>
          </w:rPr>
          <w:delText>дооллс</w:delText>
        </w:r>
      </w:del>
      <w:del w:id="16408" w:date="2019-06-22T23:07:00Z" w:author="Yuriy Lebid">
        <w:r>
          <w:rPr>
            <w:rtl w:val="0"/>
          </w:rPr>
          <w:delText xml:space="preserve">-, </w:delText>
        </w:r>
      </w:del>
      <w:del w:id="16409" w:date="2019-06-22T23:07:00Z" w:author="Yuriy Lebid">
        <w:r>
          <w:rPr>
            <w:rtl w:val="0"/>
          </w:rPr>
          <w:delText>флакс</w:delText>
        </w:r>
      </w:del>
      <w:del w:id="16410" w:date="2019-06-22T23:07:00Z" w:author="Yuriy Lebid">
        <w:r>
          <w:rPr>
            <w:rtl w:val="0"/>
          </w:rPr>
          <w:delText xml:space="preserve">- </w:delText>
        </w:r>
      </w:del>
      <w:del w:id="16411" w:date="2019-06-22T23:07:00Z" w:author="Yuriy Lebid">
        <w:r>
          <w:rPr>
            <w:rtl w:val="0"/>
          </w:rPr>
          <w:delText>или волновая</w:delText>
        </w:r>
      </w:del>
      <w:del w:id="1641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16413" w:date="2019-06-22T23:07:00Z" w:author="Yuriy Lebid">
        <w:r>
          <w:rPr>
            <w:rtl w:val="0"/>
          </w:rPr>
          <w:delText>Конфигурация резонирующих друг с другом СФУУРММ</w:delText>
        </w:r>
      </w:del>
      <w:del w:id="16414" w:date="2019-06-22T23:07:00Z" w:author="Yuriy Lebid">
        <w:r>
          <w:rPr>
            <w:rtl w:val="0"/>
          </w:rPr>
          <w:delText>-</w:delText>
        </w:r>
      </w:del>
      <w:del w:id="16415" w:date="2019-06-22T23:07:00Z" w:author="Yuriy Lebid">
        <w:r>
          <w:rPr>
            <w:rtl w:val="0"/>
          </w:rPr>
          <w:delText>Форм</w:delText>
        </w:r>
      </w:del>
      <w:del w:id="16416" w:date="2019-06-22T23:07:00Z" w:author="Yuriy Lebid">
        <w:r>
          <w:rPr>
            <w:rtl w:val="0"/>
          </w:rPr>
          <w:delText xml:space="preserve">, </w:delText>
        </w:r>
      </w:del>
      <w:del w:id="16417" w:date="2019-06-22T23:07:00Z" w:author="Yuriy Lebid">
        <w:r>
          <w:rPr>
            <w:rtl w:val="0"/>
          </w:rPr>
          <w:delText>одновременно выраженная в информационном «пространстве» Самосознания множества «личностей» через состояние наибольшей степени проявления в н</w:delText>
        </w:r>
      </w:del>
      <w:del w:id="16418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6419" w:date="2019-06-22T23:07:00Z" w:author="Yuriy Lebid">
        <w:r>
          <w:rPr>
            <w:rtl w:val="0"/>
          </w:rPr>
          <w:delText>м Творческой Активности узкоспецифической инерционной динамики Конфигураций одной группы дувуйллерртных Стерео</w:delText>
        </w:r>
      </w:del>
      <w:del w:id="16420" w:date="2019-06-22T23:07:00Z" w:author="Yuriy Lebid">
        <w:r>
          <w:rPr>
            <w:rtl w:val="0"/>
          </w:rPr>
          <w:delText>-</w:delText>
        </w:r>
      </w:del>
      <w:del w:id="16421" w:date="2019-06-22T23:07:00Z" w:author="Yuriy Lebid">
        <w:r>
          <w:rPr>
            <w:rtl w:val="0"/>
          </w:rPr>
          <w:delText>Типов в какой</w:delText>
        </w:r>
      </w:del>
      <w:del w:id="16422" w:date="2019-06-22T23:07:00Z" w:author="Yuriy Lebid">
        <w:r>
          <w:rPr>
            <w:rtl w:val="0"/>
          </w:rPr>
          <w:delText>-</w:delText>
        </w:r>
      </w:del>
      <w:del w:id="16423" w:date="2019-06-22T23:07:00Z" w:author="Yuriy Lebid">
        <w:r>
          <w:rPr>
            <w:rtl w:val="0"/>
          </w:rPr>
          <w:delText>то определенный момент времени</w:delText>
        </w:r>
      </w:del>
    </w:p>
    <w:p>
      <w:pPr>
        <w:pStyle w:val="Normal.0"/>
        <w:spacing w:before="0" w:after="160" w:line="259" w:lineRule="auto"/>
        <w:rPr>
          <w:del w:id="16424" w:date="2019-06-22T23:07:00Z" w:author="Yuriy Lebid"/>
          <w:rStyle w:val="Нет"/>
          <w:rFonts w:ascii="Times" w:cs="Times" w:hAnsi="Times" w:eastAsia="Times"/>
          <w:sz w:val="22"/>
          <w:szCs w:val="22"/>
        </w:rPr>
      </w:pPr>
    </w:p>
    <w:p>
      <w:pPr>
        <w:pStyle w:val="Normal.0"/>
        <w:widowControl w:val="0"/>
        <w:spacing w:before="0" w:after="240" w:line="259" w:lineRule="auto"/>
        <w:rPr>
          <w:del w:id="16425" w:date="2019-06-22T23:07:00Z" w:author="Yuriy Lebid"/>
          <w:rStyle w:val="Нет"/>
          <w:rFonts w:ascii="Times" w:cs="Times" w:hAnsi="Times" w:eastAsia="Times"/>
          <w:sz w:val="22"/>
          <w:szCs w:val="22"/>
        </w:rPr>
      </w:pPr>
    </w:p>
    <w:p>
      <w:pPr>
        <w:pStyle w:val="Normal.0"/>
      </w:pPr>
      <w:del w:id="16426" w:date="2019-06-22T23:07:00Z" w:author="Yuriy Lebid">
        <w:r>
          <w:rPr/>
          <w:br w:type="page"/>
        </w:r>
      </w:del>
    </w:p>
    <w:p>
      <w:pPr>
        <w:pStyle w:val="heading 3"/>
        <w:rPr>
          <w:del w:id="16427" w:date="2019-06-22T23:07:00Z" w:author="Yuriy Lebid"/>
          <w:rStyle w:val="Нет"/>
          <w:color w:val="000000"/>
          <w:u w:color="000000"/>
        </w:rPr>
      </w:pPr>
      <w:del w:id="1642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 </w:delText>
        </w:r>
      </w:del>
    </w:p>
    <w:p>
      <w:pPr>
        <w:pStyle w:val="heading 4"/>
        <w:rPr>
          <w:del w:id="1642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43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фактициальные Формы Самосознаний </w:delText>
        </w:r>
      </w:del>
      <w:del w:id="1643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(</w:delText>
        </w:r>
      </w:del>
      <w:del w:id="1643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ФС</w:delText>
        </w:r>
      </w:del>
      <w:del w:id="1643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) -</w:delText>
        </w:r>
      </w:del>
    </w:p>
    <w:p>
      <w:pPr>
        <w:pStyle w:val="Normal.0"/>
        <w:rPr>
          <w:del w:id="16434" w:date="2019-06-22T23:07:00Z" w:author="Yuriy Lebid"/>
          <w:rStyle w:val="Hyperlink.2"/>
        </w:rPr>
      </w:pPr>
      <w:del w:id="16435" w:date="2019-06-22T23:07:00Z" w:author="Yuriy Lebid">
        <w:r>
          <w:rPr>
            <w:rtl w:val="0"/>
          </w:rPr>
          <w:delText xml:space="preserve">            целенаправленно синтезированные на основе ДНК </w:delText>
        </w:r>
      </w:del>
      <w:del w:id="16436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(</w:delText>
        </w:r>
      </w:del>
      <w:del w:id="16437" w:date="2019-06-22T23:07:00Z" w:author="Yuriy Lebid">
        <w:r>
          <w:rPr>
            <w:rStyle w:val="Hyperlink.2"/>
            <w:rtl w:val="0"/>
          </w:rPr>
          <w:delText xml:space="preserve">дезоксирибонуклеи́новой </w:delText>
        </w:r>
      </w:del>
    </w:p>
    <w:p>
      <w:pPr>
        <w:pStyle w:val="Normal.0"/>
        <w:rPr>
          <w:del w:id="16438" w:date="2019-06-22T23:07:00Z" w:author="Yuriy Lebid"/>
        </w:rPr>
      </w:pPr>
      <w:del w:id="16439" w:date="2019-06-22T23:07:00Z" w:author="Yuriy Lebid">
        <w:r>
          <w:rPr>
            <w:rStyle w:val="Hyperlink.2"/>
            <w:rtl w:val="0"/>
          </w:rPr>
          <w:delText xml:space="preserve">            кислоты</w:delText>
        </w:r>
      </w:del>
      <w:del w:id="16440" w:date="2019-06-22T23:07:00Z" w:author="Yuriy Lebid">
        <w:r>
          <w:rPr>
            <w:rStyle w:val="Hyperlink.2"/>
            <w:rtl w:val="0"/>
          </w:rPr>
          <w:delText>)</w:delText>
        </w:r>
      </w:del>
      <w:del w:id="16441" w:date="2019-06-22T23:07:00Z" w:author="Yuriy Lebid">
        <w:r>
          <w:rPr>
            <w:rtl w:val="0"/>
          </w:rPr>
          <w:delText xml:space="preserve"> микстумных Форм пут</w:delText>
        </w:r>
      </w:del>
      <w:del w:id="16442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6443" w:date="2019-06-22T23:07:00Z" w:author="Yuriy Lebid">
        <w:r>
          <w:rPr>
            <w:rtl w:val="0"/>
          </w:rPr>
          <w:delText xml:space="preserve">м последовательного замещения или замены </w:delText>
        </w:r>
      </w:del>
    </w:p>
    <w:p>
      <w:pPr>
        <w:pStyle w:val="Normal.0"/>
        <w:rPr>
          <w:del w:id="16444" w:date="2019-06-22T23:07:00Z" w:author="Yuriy Lebid"/>
        </w:rPr>
      </w:pPr>
      <w:del w:id="16445" w:date="2019-06-22T23:07:00Z" w:author="Yuriy Lebid">
        <w:r>
          <w:rPr>
            <w:rtl w:val="0"/>
          </w:rPr>
          <w:delText xml:space="preserve">            существующих у них аминокислот на более амплиативные и универсальные</w:delText>
        </w:r>
      </w:del>
      <w:del w:id="16446" w:date="2019-06-22T23:07:00Z" w:author="Yuriy Lebid">
        <w:r>
          <w:rPr>
            <w:rtl w:val="0"/>
          </w:rPr>
          <w:delText xml:space="preserve">; </w:delText>
        </w:r>
      </w:del>
      <w:del w:id="16447" w:date="2019-06-22T23:07:00Z" w:author="Yuriy Lebid">
        <w:r>
          <w:rPr>
            <w:rtl w:val="0"/>
          </w:rPr>
          <w:delText xml:space="preserve">в  </w:delText>
        </w:r>
      </w:del>
    </w:p>
    <w:p>
      <w:pPr>
        <w:pStyle w:val="Normal.0"/>
        <w:rPr>
          <w:del w:id="16448" w:date="2019-06-22T23:07:00Z" w:author="Yuriy Lebid"/>
        </w:rPr>
      </w:pPr>
      <w:del w:id="16449" w:date="2019-06-22T23:07:00Z" w:author="Yuriy Lebid">
        <w:r>
          <w:rPr>
            <w:rtl w:val="0"/>
          </w:rPr>
          <w:delText xml:space="preserve">            ллууввумическом типе бирвуляртности – это НУУ</w:delText>
        </w:r>
      </w:del>
      <w:del w:id="16450" w:date="2019-06-22T23:07:00Z" w:author="Yuriy Lebid">
        <w:r>
          <w:rPr>
            <w:rtl w:val="0"/>
          </w:rPr>
          <w:delText>-</w:delText>
        </w:r>
      </w:del>
      <w:del w:id="16451" w:date="2019-06-22T23:07:00Z" w:author="Yuriy Lebid">
        <w:r>
          <w:rPr>
            <w:rtl w:val="0"/>
          </w:rPr>
          <w:delText>ЛЛ</w:delText>
        </w:r>
      </w:del>
      <w:del w:id="16452" w:date="2019-06-22T23:07:00Z" w:author="Yuriy Lebid">
        <w:r>
          <w:rPr>
            <w:rtl w:val="0"/>
          </w:rPr>
          <w:delText>-</w:delText>
        </w:r>
      </w:del>
      <w:del w:id="16453" w:date="2019-06-22T23:07:00Z" w:author="Yuriy Lebid">
        <w:r>
          <w:rPr>
            <w:rtl w:val="0"/>
          </w:rPr>
          <w:delText>ВВУ</w:delText>
        </w:r>
      </w:del>
      <w:del w:id="16454" w:date="2019-06-22T23:07:00Z" w:author="Yuriy Lebid">
        <w:r>
          <w:rPr>
            <w:rtl w:val="0"/>
          </w:rPr>
          <w:delText>-</w:delText>
        </w:r>
      </w:del>
      <w:del w:id="16455" w:date="2019-06-22T23:07:00Z" w:author="Yuriy Lebid">
        <w:r>
          <w:rPr>
            <w:rtl w:val="0"/>
          </w:rPr>
          <w:delText>Формо</w:delText>
        </w:r>
      </w:del>
      <w:del w:id="16456" w:date="2019-06-22T23:07:00Z" w:author="Yuriy Lebid">
        <w:r>
          <w:rPr>
            <w:rtl w:val="0"/>
          </w:rPr>
          <w:delText>-</w:delText>
        </w:r>
      </w:del>
      <w:del w:id="16457" w:date="2019-06-22T23:07:00Z" w:author="Yuriy Lebid">
        <w:r>
          <w:rPr>
            <w:rtl w:val="0"/>
          </w:rPr>
          <w:delText xml:space="preserve">типы с </w:delText>
        </w:r>
      </w:del>
      <w:del w:id="16458" w:date="2019-06-22T23:07:00Z" w:author="Yuriy Lebid">
        <w:r>
          <w:rPr>
            <w:rtl w:val="0"/>
          </w:rPr>
          <w:delText xml:space="preserve">60-80 </w:delText>
        </w:r>
      </w:del>
    </w:p>
    <w:p>
      <w:pPr>
        <w:pStyle w:val="Normal.0"/>
        <w:rPr>
          <w:del w:id="16459" w:date="2019-06-22T23:07:00Z" w:author="Yuriy Lebid"/>
        </w:rPr>
      </w:pPr>
      <w:del w:id="16460" w:date="2019-06-22T23:07:00Z" w:author="Yuriy Lebid">
        <w:r>
          <w:rPr>
            <w:rtl w:val="0"/>
          </w:rPr>
          <w:delText xml:space="preserve">            новыми аминокислотами в дополнение к </w:delText>
        </w:r>
      </w:del>
      <w:del w:id="16461" w:date="2019-06-22T23:07:00Z" w:author="Yuriy Lebid">
        <w:r>
          <w:rPr>
            <w:rtl w:val="0"/>
          </w:rPr>
          <w:delText xml:space="preserve">20 </w:delText>
        </w:r>
      </w:del>
      <w:del w:id="16462" w:date="2019-06-22T23:07:00Z" w:author="Yuriy Lebid">
        <w:r>
          <w:rPr>
            <w:rtl w:val="0"/>
          </w:rPr>
          <w:delText xml:space="preserve">ныне существующим в наших </w:delText>
        </w:r>
      </w:del>
    </w:p>
    <w:p>
      <w:pPr>
        <w:pStyle w:val="Normal.0"/>
        <w:rPr>
          <w:del w:id="16463" w:date="2019-06-22T23:07:00Z" w:author="Yuriy Lebid"/>
          <w:rStyle w:val="Нет"/>
          <w:rFonts w:ascii="Times" w:cs="Times" w:hAnsi="Times" w:eastAsia="Times"/>
          <w:sz w:val="20"/>
          <w:szCs w:val="20"/>
        </w:rPr>
      </w:pPr>
      <w:del w:id="16464" w:date="2019-06-22T23:07:00Z" w:author="Yuriy Lebid">
        <w:r>
          <w:rPr>
            <w:rtl w:val="0"/>
          </w:rPr>
          <w:delText xml:space="preserve">            микстумных Формах</w:delText>
        </w:r>
      </w:del>
    </w:p>
    <w:p>
      <w:pPr>
        <w:pStyle w:val="heading 4"/>
        <w:rPr>
          <w:del w:id="16465" w:date="2019-06-22T23:07:00Z" w:author="Yuriy Lebid"/>
          <w:rStyle w:val="Нет"/>
          <w:color w:val="000000"/>
          <w:u w:color="000000"/>
        </w:rPr>
      </w:pPr>
      <w:del w:id="1646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факторная ось </w:delText>
        </w:r>
      </w:del>
      <w:del w:id="1646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468" w:date="2019-06-22T23:07:00Z" w:author="Yuriy Lebid"/>
        </w:rPr>
      </w:pPr>
      <w:del w:id="1646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ииссиидиологическом значении</w:delText>
        </w:r>
      </w:del>
      <w:del w:id="1647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6471" w:date="2019-06-22T23:07:00Z" w:author="Yuriy Lebid">
        <w:r>
          <w:rPr>
            <w:rtl w:val="0"/>
          </w:rPr>
          <w:delText>узкочастотная оперативная часть общей динамической Конфигурации Творческой Активности РРГЛУУ</w:delText>
        </w:r>
      </w:del>
      <w:del w:id="16472" w:date="2019-06-22T23:07:00Z" w:author="Yuriy Lebid">
        <w:r>
          <w:rPr>
            <w:rtl w:val="0"/>
          </w:rPr>
          <w:delText>-</w:delText>
        </w:r>
      </w:del>
      <w:del w:id="16473" w:date="2019-06-22T23:07:00Z" w:author="Yuriy Lebid">
        <w:r>
          <w:rPr>
            <w:rtl w:val="0"/>
          </w:rPr>
          <w:delText xml:space="preserve">ВВУ </w:delText>
        </w:r>
      </w:del>
      <w:del w:id="16474" w:date="2019-06-22T23:07:00Z" w:author="Yuriy Lebid">
        <w:r>
          <w:rPr>
            <w:rtl w:val="0"/>
          </w:rPr>
          <w:delText>(</w:delText>
        </w:r>
      </w:del>
      <w:del w:id="16475" w:date="2019-06-22T23:07:00Z" w:author="Yuriy Lebid">
        <w:r>
          <w:rPr>
            <w:rtl w:val="0"/>
          </w:rPr>
          <w:delText>«Главной Временной Оси»</w:delText>
        </w:r>
      </w:del>
      <w:del w:id="16476" w:date="2019-06-22T23:07:00Z" w:author="Yuriy Lebid">
        <w:r>
          <w:rPr>
            <w:rtl w:val="0"/>
          </w:rPr>
          <w:delText xml:space="preserve">), </w:delText>
        </w:r>
      </w:del>
      <w:del w:id="16477" w:date="2019-06-22T23:07:00Z" w:author="Yuriy Lebid">
        <w:r>
          <w:rPr>
            <w:rtl w:val="0"/>
          </w:rPr>
          <w:delText>которая</w:delText>
        </w:r>
      </w:del>
      <w:del w:id="16478" w:date="2019-06-22T23:07:00Z" w:author="Yuriy Lebid">
        <w:r>
          <w:rPr>
            <w:rtl w:val="0"/>
          </w:rPr>
          <w:delText xml:space="preserve">, </w:delText>
        </w:r>
      </w:del>
      <w:del w:id="16479" w:date="2019-06-22T23:07:00Z" w:author="Yuriy Lebid">
        <w:r>
          <w:rPr>
            <w:rtl w:val="0"/>
          </w:rPr>
          <w:delText>в свою очередь</w:delText>
        </w:r>
      </w:del>
      <w:del w:id="16480" w:date="2019-06-22T23:07:00Z" w:author="Yuriy Lebid">
        <w:r>
          <w:rPr>
            <w:rtl w:val="0"/>
          </w:rPr>
          <w:delText xml:space="preserve">, </w:delText>
        </w:r>
      </w:del>
      <w:del w:id="16481" w:date="2019-06-22T23:07:00Z" w:author="Yuriy Lebid">
        <w:r>
          <w:rPr>
            <w:rtl w:val="0"/>
          </w:rPr>
          <w:delText>является объединяющим принципом всех пространственно</w:delText>
        </w:r>
      </w:del>
      <w:del w:id="16482" w:date="2019-06-22T23:07:00Z" w:author="Yuriy Lebid">
        <w:r>
          <w:rPr>
            <w:rtl w:val="0"/>
          </w:rPr>
          <w:delText>-</w:delText>
        </w:r>
      </w:del>
      <w:del w:id="16483" w:date="2019-06-22T23:07:00Z" w:author="Yuriy Lebid">
        <w:r>
          <w:rPr>
            <w:rtl w:val="0"/>
          </w:rPr>
          <w:delText xml:space="preserve">временных структур «личностного» Самосознания </w:delText>
        </w:r>
      </w:del>
      <w:del w:id="16484" w:date="2019-06-22T23:07:00Z" w:author="Yuriy Lebid">
        <w:r>
          <w:rPr>
            <w:rtl w:val="0"/>
          </w:rPr>
          <w:delText>(</w:delText>
        </w:r>
      </w:del>
      <w:del w:id="16485" w:date="2019-06-22T23:07:00Z" w:author="Yuriy Lebid">
        <w:r>
          <w:rPr>
            <w:rtl w:val="0"/>
          </w:rPr>
          <w:delText>а также «Подсознания» и «Надсознания» всех формо</w:delText>
        </w:r>
      </w:del>
      <w:del w:id="16486" w:date="2019-06-22T23:07:00Z" w:author="Yuriy Lebid">
        <w:r>
          <w:rPr>
            <w:rtl w:val="0"/>
          </w:rPr>
          <w:delText>-</w:delText>
        </w:r>
      </w:del>
      <w:del w:id="16487" w:date="2019-06-22T23:07:00Z" w:author="Yuriy Lebid">
        <w:r>
          <w:rPr>
            <w:rtl w:val="0"/>
          </w:rPr>
          <w:delText>дифференцирующих Формо</w:delText>
        </w:r>
      </w:del>
      <w:del w:id="16488" w:date="2019-06-22T23:07:00Z" w:author="Yuriy Lebid">
        <w:r>
          <w:rPr>
            <w:rtl w:val="0"/>
          </w:rPr>
          <w:delText>-</w:delText>
        </w:r>
      </w:del>
      <w:del w:id="16489" w:date="2019-06-22T23:07:00Z" w:author="Yuriy Lebid">
        <w:r>
          <w:rPr>
            <w:rtl w:val="0"/>
          </w:rPr>
          <w:delText>Типов ЛЛУУ</w:delText>
        </w:r>
      </w:del>
      <w:del w:id="16490" w:date="2019-06-22T23:07:00Z" w:author="Yuriy Lebid">
        <w:r>
          <w:rPr>
            <w:rtl w:val="0"/>
          </w:rPr>
          <w:delText>-</w:delText>
        </w:r>
      </w:del>
      <w:del w:id="16491" w:date="2019-06-22T23:07:00Z" w:author="Yuriy Lebid">
        <w:r>
          <w:rPr>
            <w:rtl w:val="0"/>
          </w:rPr>
          <w:delText>ВВУ</w:delText>
        </w:r>
      </w:del>
      <w:del w:id="16492" w:date="2019-06-22T23:07:00Z" w:author="Yuriy Lebid">
        <w:r>
          <w:rPr>
            <w:rtl w:val="0"/>
          </w:rPr>
          <w:delText xml:space="preserve">) </w:delText>
        </w:r>
      </w:del>
      <w:del w:id="16493" w:date="2019-06-22T23:07:00Z" w:author="Yuriy Lebid">
        <w:r>
          <w:rPr>
            <w:rtl w:val="0"/>
          </w:rPr>
          <w:delText>со всеми структурами общего для них информационного «пространства»</w:delText>
        </w:r>
      </w:del>
      <w:del w:id="16494" w:date="2019-06-22T23:07:00Z" w:author="Yuriy Lebid">
        <w:r>
          <w:rPr>
            <w:rtl w:val="0"/>
          </w:rPr>
          <w:delText xml:space="preserve">: </w:delText>
        </w:r>
      </w:del>
      <w:del w:id="16495" w:date="2019-06-22T23:07:00Z" w:author="Yuriy Lebid">
        <w:r>
          <w:rPr>
            <w:rtl w:val="0"/>
          </w:rPr>
          <w:delText>ОДС</w:delText>
        </w:r>
      </w:del>
      <w:del w:id="16496" w:date="2019-06-22T23:07:00Z" w:author="Yuriy Lebid">
        <w:r>
          <w:rPr>
            <w:rtl w:val="0"/>
          </w:rPr>
          <w:delText xml:space="preserve">, </w:delText>
        </w:r>
      </w:del>
      <w:del w:id="16497" w:date="2019-06-22T23:07:00Z" w:author="Yuriy Lebid">
        <w:r>
          <w:rPr>
            <w:rtl w:val="0"/>
          </w:rPr>
          <w:delText>ФЛУУ</w:delText>
        </w:r>
      </w:del>
      <w:del w:id="16498" w:date="2019-06-22T23:07:00Z" w:author="Yuriy Lebid">
        <w:r>
          <w:rPr>
            <w:rtl w:val="0"/>
          </w:rPr>
          <w:delText>-</w:delText>
        </w:r>
      </w:del>
      <w:del w:id="16499" w:date="2019-06-22T23:07:00Z" w:author="Yuriy Lebid">
        <w:r>
          <w:rPr>
            <w:rtl w:val="0"/>
          </w:rPr>
          <w:delText>ЛУУ</w:delText>
        </w:r>
      </w:del>
      <w:del w:id="16500" w:date="2019-06-22T23:07:00Z" w:author="Yuriy Lebid">
        <w:r>
          <w:rPr>
            <w:rtl w:val="0"/>
          </w:rPr>
          <w:delText xml:space="preserve">- </w:delText>
        </w:r>
      </w:del>
      <w:del w:id="16501" w:date="2019-06-22T23:07:00Z" w:author="Yuriy Lebid">
        <w:r>
          <w:rPr>
            <w:rtl w:val="0"/>
          </w:rPr>
          <w:delText>и ИИЛЛ</w:delText>
        </w:r>
      </w:del>
      <w:del w:id="16502" w:date="2019-06-22T23:07:00Z" w:author="Yuriy Lebid">
        <w:r>
          <w:rPr>
            <w:rtl w:val="0"/>
          </w:rPr>
          <w:delText>-</w:delText>
        </w:r>
      </w:del>
      <w:del w:id="16503" w:date="2019-06-22T23:07:00Z" w:author="Yuriy Lebid">
        <w:r>
          <w:rPr>
            <w:rtl w:val="0"/>
          </w:rPr>
          <w:delText>ЛЛИИ</w:delText>
        </w:r>
      </w:del>
      <w:del w:id="16504" w:date="2019-06-22T23:07:00Z" w:author="Yuriy Lebid">
        <w:r>
          <w:rPr>
            <w:rtl w:val="0"/>
          </w:rPr>
          <w:delText>-</w:delText>
        </w:r>
      </w:del>
      <w:del w:id="16505" w:date="2019-06-22T23:07:00Z" w:author="Yuriy Lebid">
        <w:r>
          <w:rPr>
            <w:rtl w:val="0"/>
          </w:rPr>
          <w:delText>«комплексов»</w:delText>
        </w:r>
      </w:del>
      <w:del w:id="16506" w:date="2019-06-22T23:07:00Z" w:author="Yuriy Lebid">
        <w:r>
          <w:rPr>
            <w:rtl w:val="0"/>
          </w:rPr>
          <w:delText xml:space="preserve">; </w:delText>
        </w:r>
      </w:del>
      <w:del w:id="16507" w:date="2019-06-22T23:07:00Z" w:author="Yuriy Lebid">
        <w:r>
          <w:rPr>
            <w:rtl w:val="0"/>
          </w:rPr>
          <w:delText>оперативная часть каждого каузального Канала</w:delText>
        </w:r>
      </w:del>
      <w:del w:id="16508" w:date="2019-06-22T23:07:00Z" w:author="Yuriy Lebid">
        <w:r>
          <w:rPr>
            <w:rtl w:val="0"/>
          </w:rPr>
          <w:delText xml:space="preserve">; </w:delText>
        </w:r>
      </w:del>
      <w:del w:id="16509" w:date="2019-06-22T23:07:00Z" w:author="Yuriy Lebid">
        <w:r>
          <w:rPr>
            <w:rtl w:val="0"/>
          </w:rPr>
          <w:delText>эфирный носитель Информации в НВК</w:delText>
        </w:r>
      </w:del>
      <w:del w:id="16510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6511" w:date="2019-06-22T23:07:00Z" w:author="Yuriy Lebid"/>
          <w:rStyle w:val="Hyperlink.1"/>
        </w:rPr>
      </w:pPr>
      <w:del w:id="1651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651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651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651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): </w:delText>
        </w:r>
      </w:del>
      <w:del w:id="16516" w:date="2019-06-22T23:07:00Z" w:author="Yuriy Lebid">
        <w:r>
          <w:rPr>
            <w:rtl w:val="0"/>
          </w:rPr>
          <w:delText>СС</w:delText>
        </w:r>
      </w:del>
      <w:del w:id="16517" w:date="2019-06-22T23:07:00Z" w:author="Yuriy Lebid">
        <w:r>
          <w:rPr>
            <w:rtl w:val="0"/>
          </w:rPr>
          <w:delText>-</w:delText>
        </w:r>
      </w:del>
      <w:del w:id="16518" w:date="2019-06-22T23:07:00Z" w:author="Yuriy Lebid">
        <w:r>
          <w:rPr>
            <w:rtl w:val="0"/>
          </w:rPr>
          <w:delText>ССВУ</w:delText>
        </w:r>
      </w:del>
      <w:del w:id="16519" w:date="2019-06-22T23:07:00Z" w:author="Yuriy Lebid">
        <w:r>
          <w:rPr>
            <w:rtl w:val="0"/>
          </w:rPr>
          <w:delText>.</w:delText>
        </w:r>
      </w:del>
      <w:del w:id="16520" w:date="2019-06-22T23:07:00Z" w:author="Yuriy Lebid">
        <w:r>
          <w:rPr>
            <w:rStyle w:val="Hyperlink.1"/>
            <w:rtl w:val="0"/>
          </w:rPr>
          <w:delText xml:space="preserve"> </w:delText>
        </w:r>
      </w:del>
    </w:p>
    <w:p>
      <w:pPr>
        <w:pStyle w:val="heading 4"/>
        <w:rPr>
          <w:del w:id="1652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52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фаллскрипс </w:delText>
        </w:r>
      </w:del>
      <w:del w:id="1652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524" w:date="2019-06-22T23:07:00Z" w:author="Yuriy Lebid"/>
          <w:rStyle w:val="Hyperlink.1"/>
        </w:rPr>
      </w:pPr>
      <w:del w:id="16525" w:date="2019-06-22T23:07:00Z" w:author="Yuriy Lebid">
        <w:r>
          <w:rPr>
            <w:rtl w:val="0"/>
          </w:rPr>
          <w:delText xml:space="preserve">ваобби </w:delText>
        </w:r>
      </w:del>
      <w:del w:id="16526" w:date="2019-06-22T23:07:00Z" w:author="Yuriy Lebid">
        <w:r>
          <w:rPr>
            <w:rtl w:val="0"/>
          </w:rPr>
          <w:delText>(</w:delText>
        </w:r>
      </w:del>
      <w:del w:id="16527" w:date="2019-06-22T23:07:00Z" w:author="Yuriy Lebid">
        <w:r>
          <w:rPr>
            <w:rtl w:val="0"/>
          </w:rPr>
          <w:delText>фотонно</w:delText>
        </w:r>
      </w:del>
      <w:del w:id="16528" w:date="2019-06-22T23:07:00Z" w:author="Yuriy Lebid">
        <w:r>
          <w:rPr>
            <w:rtl w:val="0"/>
          </w:rPr>
          <w:delText>-</w:delText>
        </w:r>
      </w:del>
      <w:del w:id="16529" w:date="2019-06-22T23:07:00Z" w:author="Yuriy Lebid">
        <w:r>
          <w:rPr>
            <w:rtl w:val="0"/>
          </w:rPr>
          <w:delText>глюонный «Каркас»</w:delText>
        </w:r>
      </w:del>
      <w:del w:id="16530" w:date="2019-06-22T23:07:00Z" w:author="Yuriy Lebid">
        <w:r>
          <w:rPr>
            <w:rtl w:val="0"/>
          </w:rPr>
          <w:delText xml:space="preserve">), </w:delText>
        </w:r>
      </w:del>
      <w:del w:id="16531" w:date="2019-06-22T23:07:00Z" w:author="Yuriy Lebid">
        <w:r>
          <w:rPr>
            <w:rtl w:val="0"/>
          </w:rPr>
          <w:delText xml:space="preserve">присущий всем версиям Физических Глобусов </w:delText>
        </w:r>
      </w:del>
      <w:del w:id="16532" w:date="2019-06-22T23:07:00Z" w:author="Yuriy Lebid">
        <w:r>
          <w:rPr>
            <w:rtl w:val="0"/>
          </w:rPr>
          <w:delText>(</w:delText>
        </w:r>
      </w:del>
      <w:del w:id="16533" w:date="2019-06-22T23:07:00Z" w:author="Yuriy Lebid">
        <w:r>
          <w:rPr>
            <w:rtl w:val="0"/>
          </w:rPr>
          <w:delText>ФГ</w:delText>
        </w:r>
      </w:del>
      <w:del w:id="16534" w:date="2019-06-22T23:07:00Z" w:author="Yuriy Lebid">
        <w:r>
          <w:rPr>
            <w:rtl w:val="0"/>
          </w:rPr>
          <w:delText xml:space="preserve">) </w:delText>
        </w:r>
      </w:del>
      <w:del w:id="16535" w:date="2019-06-22T23:07:00Z" w:author="Yuriy Lebid">
        <w:r>
          <w:rPr>
            <w:rtl w:val="0"/>
          </w:rPr>
          <w:delText xml:space="preserve">Марса </w:delText>
        </w:r>
      </w:del>
    </w:p>
    <w:p>
      <w:pPr>
        <w:pStyle w:val="heading 4"/>
        <w:rPr>
          <w:del w:id="1653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53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фалфалссис </w:delText>
        </w:r>
      </w:del>
      <w:del w:id="1653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539" w:date="2019-06-22T23:07:00Z" w:author="Yuriy Lebid"/>
        </w:rPr>
      </w:pPr>
      <w:del w:id="16540" w:date="2019-06-22T23:07:00Z" w:author="Yuriy Lebid">
        <w:r>
          <w:rPr>
            <w:rtl w:val="0"/>
          </w:rPr>
          <w:delText>«труп»</w:delText>
        </w:r>
      </w:del>
      <w:del w:id="16541" w:date="2019-06-22T23:07:00Z" w:author="Yuriy Lebid">
        <w:r>
          <w:rPr>
            <w:rtl w:val="0"/>
          </w:rPr>
          <w:delText xml:space="preserve">; </w:delText>
        </w:r>
      </w:del>
      <w:del w:id="16542" w:date="2019-06-22T23:07:00Z" w:author="Yuriy Lebid">
        <w:r>
          <w:rPr>
            <w:rtl w:val="0"/>
          </w:rPr>
          <w:delText>Форма Самосознания</w:delText>
        </w:r>
      </w:del>
      <w:del w:id="16543" w:date="2019-06-22T23:07:00Z" w:author="Yuriy Lebid">
        <w:r>
          <w:rPr>
            <w:rtl w:val="0"/>
          </w:rPr>
          <w:delText xml:space="preserve">, </w:delText>
        </w:r>
      </w:del>
      <w:del w:id="16544" w:date="2019-06-22T23:07:00Z" w:author="Yuriy Lebid">
        <w:r>
          <w:rPr>
            <w:rtl w:val="0"/>
          </w:rPr>
          <w:delText>не способная продолжать свою Схему Синтеза в данном режиме Простра</w:delText>
        </w:r>
      </w:del>
      <w:del w:id="16545" w:date="2019-06-22T23:07:00Z" w:author="Yuriy Lebid">
        <w:r>
          <w:rPr>
            <w:rStyle w:val="Нет"/>
            <w:shd w:val="clear" w:color="auto" w:fill="00ffff"/>
            <w:rtl w:val="0"/>
            <w:lang w:val="ru-RU"/>
          </w:rPr>
          <w:delText>н</w:delText>
        </w:r>
      </w:del>
      <w:del w:id="16546" w:date="2019-06-22T23:07:00Z" w:author="Yuriy Lebid">
        <w:r>
          <w:rPr>
            <w:rtl w:val="0"/>
          </w:rPr>
          <w:delText>ственно</w:delText>
        </w:r>
      </w:del>
      <w:del w:id="16547" w:date="2019-06-22T23:07:00Z" w:author="Yuriy Lebid">
        <w:r>
          <w:rPr>
            <w:rtl w:val="0"/>
          </w:rPr>
          <w:delText>-</w:delText>
        </w:r>
      </w:del>
      <w:del w:id="16548" w:date="2019-06-22T23:07:00Z" w:author="Yuriy Lebid">
        <w:r>
          <w:rPr>
            <w:rtl w:val="0"/>
          </w:rPr>
          <w:delText xml:space="preserve">Временного Континуума </w:delText>
        </w:r>
      </w:del>
      <w:del w:id="16549" w:date="2019-06-22T23:07:00Z" w:author="Yuriy Lebid">
        <w:r>
          <w:rPr>
            <w:rtl w:val="0"/>
          </w:rPr>
          <w:delText>(</w:delText>
        </w:r>
      </w:del>
      <w:del w:id="16550" w:date="2019-06-22T23:07:00Z" w:author="Yuriy Lebid">
        <w:r>
          <w:rPr>
            <w:rtl w:val="0"/>
          </w:rPr>
          <w:delText>ПВК</w:delText>
        </w:r>
      </w:del>
      <w:del w:id="16551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6552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655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фалхатный </w:delText>
        </w:r>
      </w:del>
      <w:del w:id="1655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Уровень Подсознания</w:delText>
        </w:r>
      </w:del>
      <w:del w:id="1655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16556" w:date="2019-06-22T23:07:00Z" w:author="Yuriy Lebid"/>
          <w:rStyle w:val="Нет"/>
          <w:rFonts w:ascii="Calibri" w:cs="Calibri" w:hAnsi="Calibri" w:eastAsia="Calibri"/>
        </w:rPr>
      </w:pPr>
      <w:del w:id="16557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 xml:space="preserve">характерный </w:delText>
        </w:r>
      </w:del>
      <w:del w:id="16558" w:date="2019-06-22T23:07:00Z" w:author="Yuriy Lebid">
        <w:r>
          <w:rPr>
            <w:rtl w:val="0"/>
          </w:rPr>
          <w:delText xml:space="preserve">флаксовым Формам Самосознания </w:delText>
        </w:r>
      </w:del>
      <w:del w:id="16559" w:date="2019-06-22T23:07:00Z" w:author="Yuriy Lebid">
        <w:r>
          <w:rPr>
            <w:rtl w:val="0"/>
          </w:rPr>
          <w:delText>(</w:delText>
        </w:r>
      </w:del>
      <w:del w:id="16560" w:date="2019-06-22T23:07:00Z" w:author="Yuriy Lebid">
        <w:r>
          <w:rPr>
            <w:rtl w:val="0"/>
          </w:rPr>
          <w:delText>ФС</w:delText>
        </w:r>
      </w:del>
      <w:del w:id="16561" w:date="2019-06-22T23:07:00Z" w:author="Yuriy Lebid">
        <w:r>
          <w:rPr>
            <w:rtl w:val="0"/>
          </w:rPr>
          <w:delText>).</w:delText>
        </w:r>
      </w:del>
      <w:del w:id="16562" w:date="2019-06-22T23:07:00Z" w:author="Yuriy Lebid">
        <w:r>
          <w:rPr>
            <w:rStyle w:val="Нет"/>
            <w:rFonts w:ascii="Calibri" w:cs="Calibri" w:hAnsi="Calibri" w:eastAsia="Calibri"/>
            <w:rtl w:val="0"/>
            <w:lang w:val="ru-RU"/>
          </w:rPr>
          <w:delText xml:space="preserve"> </w:delText>
        </w:r>
      </w:del>
    </w:p>
    <w:p>
      <w:pPr>
        <w:pStyle w:val="Определение"/>
        <w:rPr>
          <w:del w:id="16563" w:date="2019-06-22T23:07:00Z" w:author="Yuriy Lebid"/>
        </w:rPr>
      </w:pPr>
      <w:del w:id="1656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</w:delText>
        </w:r>
      </w:del>
      <w:del w:id="1656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6566" w:date="2019-06-22T23:07:00Z" w:author="Yuriy Lebid">
        <w:r>
          <w:rPr>
            <w:rStyle w:val="Hyperlink.1"/>
            <w:rtl w:val="0"/>
          </w:rPr>
          <w:delText>флаксовый</w:delText>
        </w:r>
      </w:del>
      <w:del w:id="16567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6568" w:date="2019-06-22T23:07:00Z" w:author="Yuriy Lebid"/>
          <w:rStyle w:val="Нет"/>
          <w:color w:val="000000"/>
          <w:u w:color="000000"/>
        </w:rPr>
      </w:pPr>
      <w:del w:id="1656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фаттеквиальный </w:delText>
        </w:r>
      </w:del>
      <w:del w:id="1657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657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657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657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fatus</w:delText>
        </w:r>
      </w:del>
      <w:del w:id="1657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роковой</w:delText>
        </w:r>
      </w:del>
      <w:del w:id="1657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657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гибельный</w:delText>
        </w:r>
      </w:del>
      <w:del w:id="1657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6578" w:date="2019-06-22T23:07:00Z" w:author="Yuriy Lebid"/>
        </w:rPr>
      </w:pPr>
      <w:del w:id="16579" w:date="2019-06-22T23:07:00Z" w:author="Yuriy Lebid">
        <w:r>
          <w:rPr>
            <w:rtl w:val="0"/>
          </w:rPr>
          <w:delText>вынужденный</w:delText>
        </w:r>
      </w:del>
      <w:del w:id="16580" w:date="2019-06-22T23:07:00Z" w:author="Yuriy Lebid">
        <w:r>
          <w:rPr>
            <w:rtl w:val="0"/>
          </w:rPr>
          <w:delText xml:space="preserve">, </w:delText>
        </w:r>
      </w:del>
      <w:del w:id="16581" w:date="2019-06-22T23:07:00Z" w:author="Yuriy Lebid">
        <w:r>
          <w:rPr>
            <w:rtl w:val="0"/>
          </w:rPr>
          <w:delText>насильственный</w:delText>
        </w:r>
      </w:del>
      <w:del w:id="16582" w:date="2019-06-22T23:07:00Z" w:author="Yuriy Lebid">
        <w:r>
          <w:rPr>
            <w:rtl w:val="0"/>
          </w:rPr>
          <w:delText xml:space="preserve">, </w:delText>
        </w:r>
      </w:del>
      <w:del w:id="16583" w:date="2019-06-22T23:07:00Z" w:author="Yuriy Lebid">
        <w:r>
          <w:rPr>
            <w:rtl w:val="0"/>
          </w:rPr>
          <w:delText>условно</w:delText>
        </w:r>
      </w:del>
      <w:del w:id="16584" w:date="2019-06-22T23:07:00Z" w:author="Yuriy Lebid">
        <w:r>
          <w:rPr>
            <w:rtl w:val="0"/>
          </w:rPr>
          <w:delText>-</w:delText>
        </w:r>
      </w:del>
      <w:del w:id="16585" w:date="2019-06-22T23:07:00Z" w:author="Yuriy Lebid">
        <w:r>
          <w:rPr>
            <w:rtl w:val="0"/>
          </w:rPr>
          <w:delText>кармический</w:delText>
        </w:r>
      </w:del>
      <w:del w:id="16586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6587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658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658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6590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rtl w:val="0"/>
            <w:lang w:val="ru-RU"/>
          </w:rPr>
          <w:delText xml:space="preserve">фаттеквиальная ревитализация </w:delText>
        </w:r>
      </w:del>
      <w:del w:id="16591" w:date="2019-06-22T23:07:00Z" w:author="Yuriy Lebid">
        <w:r>
          <w:rPr>
            <w:rStyle w:val="Нет"/>
            <w:rtl w:val="0"/>
            <w:lang w:val="ru-RU"/>
          </w:rPr>
          <w:delText xml:space="preserve">или </w:delText>
        </w:r>
      </w:del>
      <w:del w:id="16592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shd w:val="clear" w:color="auto" w:fill="ffffff"/>
            <w:rtl w:val="0"/>
            <w:lang w:val="ru-RU"/>
          </w:rPr>
          <w:delText>фаттеквиальный</w:delText>
        </w:r>
      </w:del>
      <w:del w:id="16593" w:date="2019-06-22T23:07:00Z" w:author="Yuriy Lebid">
        <w:r>
          <w:rPr>
            <w:rStyle w:val="Нет"/>
            <w:shd w:val="clear" w:color="auto" w:fill="ffffff"/>
            <w:rtl w:val="0"/>
            <w:lang w:val="en-US"/>
          </w:rPr>
          <w:delText> </w:delText>
        </w:r>
      </w:del>
      <w:del w:id="16594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shd w:val="clear" w:color="auto" w:fill="ffffff"/>
            <w:rtl w:val="0"/>
            <w:lang w:val="ru-RU"/>
          </w:rPr>
          <w:delText>тип смерти</w:delText>
        </w:r>
      </w:del>
      <w:del w:id="16595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 xml:space="preserve"> – один из множества способов дувуйллерртной ревитализации</w:delText>
        </w:r>
      </w:del>
      <w:del w:id="16596" w:date="2019-06-22T23:07:00Z" w:author="Yuriy Lebid">
        <w:r>
          <w:rPr>
            <w:rStyle w:val="Нет"/>
            <w:shd w:val="clear" w:color="auto" w:fill="ffffff"/>
            <w:rtl w:val="0"/>
            <w:lang w:val="ru-RU"/>
          </w:rPr>
          <w:delText>.</w:delText>
        </w:r>
      </w:del>
    </w:p>
    <w:p>
      <w:pPr>
        <w:pStyle w:val="heading 4"/>
        <w:rPr>
          <w:del w:id="1659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59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ФАТТМА</w:delText>
        </w:r>
      </w:del>
      <w:del w:id="1659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660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НАА</w:delText>
        </w:r>
      </w:del>
      <w:del w:id="1660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660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А</w:delText>
        </w:r>
      </w:del>
      <w:del w:id="1660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660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Артикул </w:delText>
        </w:r>
      </w:del>
      <w:del w:id="1660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606" w:date="2019-06-22T23:07:00Z" w:author="Yuriy Lebid"/>
        </w:rPr>
      </w:pPr>
      <w:del w:id="16607" w:date="2019-06-22T23:07:00Z" w:author="Yuriy Lebid">
        <w:r>
          <w:rPr>
            <w:rtl w:val="0"/>
          </w:rPr>
          <w:delText>Континуумный Экзистенциальный Принцип</w:delText>
        </w:r>
      </w:del>
      <w:del w:id="16608" w:date="2019-06-22T23:07:00Z" w:author="Yuriy Lebid">
        <w:r>
          <w:rPr>
            <w:rtl w:val="0"/>
          </w:rPr>
          <w:delText xml:space="preserve">, </w:delText>
        </w:r>
      </w:del>
      <w:del w:id="16609" w:date="2019-06-22T23:07:00Z" w:author="Yuriy Lebid">
        <w:r>
          <w:rPr>
            <w:rtl w:val="0"/>
          </w:rPr>
          <w:delText xml:space="preserve">информационно обеспечивающий Фокусные Динамики </w:delText>
        </w:r>
      </w:del>
      <w:del w:id="16610" w:date="2019-06-22T23:07:00Z" w:author="Yuriy Lebid">
        <w:r>
          <w:rPr>
            <w:rtl w:val="0"/>
          </w:rPr>
          <w:delText>(</w:delText>
        </w:r>
      </w:del>
      <w:del w:id="16611" w:date="2019-06-22T23:07:00Z" w:author="Yuriy Lebid">
        <w:r>
          <w:rPr>
            <w:rtl w:val="0"/>
          </w:rPr>
          <w:delText>ФД</w:delText>
        </w:r>
      </w:del>
      <w:del w:id="16612" w:date="2019-06-22T23:07:00Z" w:author="Yuriy Lebid">
        <w:r>
          <w:rPr>
            <w:rtl w:val="0"/>
          </w:rPr>
          <w:delText xml:space="preserve">) </w:delText>
        </w:r>
      </w:del>
      <w:del w:id="16613" w:date="2019-06-22T23:07:00Z" w:author="Yuriy Lebid">
        <w:r>
          <w:rPr>
            <w:rtl w:val="0"/>
          </w:rPr>
          <w:delText>Формо</w:delText>
        </w:r>
      </w:del>
      <w:del w:id="16614" w:date="2019-06-22T23:07:00Z" w:author="Yuriy Lebid">
        <w:r>
          <w:rPr>
            <w:rtl w:val="0"/>
          </w:rPr>
          <w:delText>-</w:delText>
        </w:r>
      </w:del>
      <w:del w:id="16615" w:date="2019-06-22T23:07:00Z" w:author="Yuriy Lebid">
        <w:r>
          <w:rPr>
            <w:rtl w:val="0"/>
          </w:rPr>
          <w:delText xml:space="preserve">Творцов всех партикулярных «личностных» Интерпретаций </w:delText>
        </w:r>
      </w:del>
      <w:del w:id="16616" w:date="2019-06-22T23:07:00Z" w:author="Yuriy Lebid">
        <w:r>
          <w:rPr>
            <w:rtl w:val="0"/>
          </w:rPr>
          <w:delText>(</w:delText>
        </w:r>
      </w:del>
      <w:del w:id="16617" w:date="2019-06-22T23:07:00Z" w:author="Yuriy Lebid">
        <w:r>
          <w:rPr>
            <w:rtl w:val="0"/>
          </w:rPr>
          <w:delText>Формо</w:delText>
        </w:r>
      </w:del>
      <w:del w:id="16618" w:date="2019-06-22T23:07:00Z" w:author="Yuriy Lebid">
        <w:r>
          <w:rPr>
            <w:rtl w:val="0"/>
          </w:rPr>
          <w:delText>-</w:delText>
        </w:r>
      </w:del>
      <w:del w:id="16619" w:date="2019-06-22T23:07:00Z" w:author="Yuriy Lebid">
        <w:r>
          <w:rPr>
            <w:rtl w:val="0"/>
          </w:rPr>
          <w:delText>Типов</w:delText>
        </w:r>
      </w:del>
      <w:del w:id="16620" w:date="2019-06-22T23:07:00Z" w:author="Yuriy Lebid">
        <w:r>
          <w:rPr>
            <w:rtl w:val="0"/>
          </w:rPr>
          <w:delText xml:space="preserve">) </w:delText>
        </w:r>
      </w:del>
      <w:del w:id="16621" w:date="2019-06-22T23:07:00Z" w:author="Yuriy Lebid">
        <w:r>
          <w:rPr>
            <w:rtl w:val="0"/>
          </w:rPr>
          <w:delText>одной человеческой Стерео</w:delText>
        </w:r>
      </w:del>
      <w:del w:id="16622" w:date="2019-06-22T23:07:00Z" w:author="Yuriy Lebid">
        <w:r>
          <w:rPr>
            <w:rtl w:val="0"/>
          </w:rPr>
          <w:delText>-</w:delText>
        </w:r>
      </w:del>
      <w:del w:id="16623" w:date="2019-06-22T23:07:00Z" w:author="Yuriy Lebid">
        <w:r>
          <w:rPr>
            <w:rtl w:val="0"/>
          </w:rPr>
          <w:delText>Формы</w:delText>
        </w:r>
      </w:del>
    </w:p>
    <w:p>
      <w:pPr>
        <w:pStyle w:val="heading 4"/>
        <w:rPr>
          <w:del w:id="16624" w:date="2019-06-22T23:07:00Z" w:author="Yuriy Lebid"/>
          <w:rStyle w:val="Нет"/>
          <w:color w:val="000000"/>
          <w:u w:color="000000"/>
        </w:rPr>
      </w:pPr>
      <w:del w:id="1662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фигментативность </w:delText>
        </w:r>
      </w:del>
      <w:del w:id="1662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662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662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662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figmentum</w:delText>
        </w:r>
      </w:del>
      <w:del w:id="1663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вымысел</w:delText>
        </w:r>
      </w:del>
      <w:del w:id="1663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663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творение</w:delText>
        </w:r>
      </w:del>
      <w:del w:id="1663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6634" w:date="2019-06-22T23:07:00Z" w:author="Yuriy Lebid"/>
        </w:rPr>
      </w:pPr>
      <w:del w:id="16635" w:date="2019-06-22T23:07:00Z" w:author="Yuriy Lebid">
        <w:r>
          <w:rPr>
            <w:rtl w:val="0"/>
          </w:rPr>
          <w:delText>Состояние Единства Всего</w:delText>
        </w:r>
      </w:del>
      <w:del w:id="16636" w:date="2019-06-22T23:07:00Z" w:author="Yuriy Lebid">
        <w:r>
          <w:rPr>
            <w:rtl w:val="0"/>
          </w:rPr>
          <w:delText xml:space="preserve">, </w:delText>
        </w:r>
      </w:del>
      <w:del w:id="16637" w:date="2019-06-22T23:07:00Z" w:author="Yuriy Lebid">
        <w:r>
          <w:rPr>
            <w:rtl w:val="0"/>
          </w:rPr>
          <w:delText>голохронная пространственно</w:delText>
        </w:r>
      </w:del>
      <w:del w:id="16638" w:date="2019-06-22T23:07:00Z" w:author="Yuriy Lebid">
        <w:r>
          <w:rPr>
            <w:rtl w:val="0"/>
          </w:rPr>
          <w:delText>-</w:delText>
        </w:r>
      </w:del>
      <w:del w:id="16639" w:date="2019-06-22T23:07:00Z" w:author="Yuriy Lebid">
        <w:r>
          <w:rPr>
            <w:rtl w:val="0"/>
          </w:rPr>
          <w:delText>временная вездесущность</w:delText>
        </w:r>
      </w:del>
    </w:p>
    <w:p>
      <w:pPr>
        <w:pStyle w:val="heading 4"/>
        <w:rPr>
          <w:del w:id="16640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1664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фигментативный </w:delText>
        </w:r>
      </w:del>
      <w:del w:id="166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664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664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66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figmentum</w:delText>
        </w:r>
      </w:del>
      <w:del w:id="1664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образ</w:delText>
        </w:r>
      </w:del>
      <w:del w:id="166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664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творение</w:delText>
        </w:r>
      </w:del>
      <w:del w:id="166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6650" w:date="2019-06-22T23:07:00Z" w:author="Yuriy Lebid"/>
        </w:rPr>
      </w:pPr>
      <w:del w:id="16651" w:date="2019-06-22T23:07:00Z" w:author="Yuriy Lebid">
        <w:r>
          <w:rPr>
            <w:rtl w:val="0"/>
          </w:rPr>
          <w:delText>единый</w:delText>
        </w:r>
      </w:del>
      <w:del w:id="16652" w:date="2019-06-22T23:07:00Z" w:author="Yuriy Lebid">
        <w:r>
          <w:rPr>
            <w:rtl w:val="0"/>
          </w:rPr>
          <w:delText xml:space="preserve">, </w:delText>
        </w:r>
      </w:del>
      <w:del w:id="16653" w:date="2019-06-22T23:07:00Z" w:author="Yuriy Lebid">
        <w:r>
          <w:rPr>
            <w:rtl w:val="0"/>
          </w:rPr>
          <w:delText>абсолютно целостный и принципиально неделимый по своей сллоогрентной Сути</w:delText>
        </w:r>
      </w:del>
    </w:p>
    <w:p>
      <w:pPr>
        <w:pStyle w:val="heading 4"/>
        <w:rPr>
          <w:del w:id="16654" w:date="2019-06-22T23:07:00Z" w:author="Yuriy Lebid"/>
          <w:rStyle w:val="Нет"/>
          <w:color w:val="000000"/>
          <w:u w:color="000000"/>
        </w:rPr>
      </w:pPr>
      <w:del w:id="1665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фигментация </w:delText>
        </w:r>
      </w:del>
      <w:del w:id="1665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665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665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665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figmentum</w:delText>
        </w:r>
      </w:del>
      <w:del w:id="1666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образ</w:delText>
        </w:r>
      </w:del>
      <w:del w:id="1666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666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творение</w:delText>
        </w:r>
      </w:del>
      <w:del w:id="166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6664" w:date="2019-06-22T23:07:00Z" w:author="Yuriy Lebid"/>
        </w:rPr>
      </w:pPr>
      <w:del w:id="16665" w:date="2019-06-22T23:07:00Z" w:author="Yuriy Lebid">
        <w:r>
          <w:rPr>
            <w:rtl w:val="0"/>
          </w:rPr>
          <w:delText xml:space="preserve">состояние Единства Фокусной Динамики </w:delText>
        </w:r>
      </w:del>
      <w:del w:id="16666" w:date="2019-06-22T23:07:00Z" w:author="Yuriy Lebid">
        <w:r>
          <w:rPr>
            <w:rtl w:val="0"/>
          </w:rPr>
          <w:delText>(</w:delText>
        </w:r>
      </w:del>
      <w:del w:id="16667" w:date="2019-06-22T23:07:00Z" w:author="Yuriy Lebid">
        <w:r>
          <w:rPr>
            <w:rtl w:val="0"/>
          </w:rPr>
          <w:delText>ФД</w:delText>
        </w:r>
      </w:del>
      <w:del w:id="16668" w:date="2019-06-22T23:07:00Z" w:author="Yuriy Lebid">
        <w:r>
          <w:rPr>
            <w:rtl w:val="0"/>
          </w:rPr>
          <w:delText xml:space="preserve">) </w:delText>
        </w:r>
      </w:del>
      <w:del w:id="16669" w:date="2019-06-22T23:07:00Z" w:author="Yuriy Lebid">
        <w:r>
          <w:rPr>
            <w:rtl w:val="0"/>
          </w:rPr>
          <w:delText>Формо</w:delText>
        </w:r>
      </w:del>
      <w:del w:id="16670" w:date="2019-06-22T23:07:00Z" w:author="Yuriy Lebid">
        <w:r>
          <w:rPr>
            <w:rtl w:val="0"/>
          </w:rPr>
          <w:delText>-</w:delText>
        </w:r>
      </w:del>
      <w:del w:id="16671" w:date="2019-06-22T23:07:00Z" w:author="Yuriy Lebid">
        <w:r>
          <w:rPr>
            <w:rtl w:val="0"/>
          </w:rPr>
          <w:delText>Творцов всевозможных гуманационных типов Мироздания</w:delText>
        </w:r>
      </w:del>
      <w:del w:id="16672" w:date="2019-06-22T23:07:00Z" w:author="Yuriy Lebid">
        <w:r>
          <w:rPr>
            <w:rtl w:val="0"/>
          </w:rPr>
          <w:delText xml:space="preserve">; </w:delText>
        </w:r>
      </w:del>
      <w:del w:id="16673" w:date="2019-06-22T23:07:00Z" w:author="Yuriy Lebid">
        <w:r>
          <w:rPr>
            <w:rtl w:val="0"/>
          </w:rPr>
          <w:delText>как полностью заверш</w:delText>
        </w:r>
      </w:del>
      <w:del w:id="16674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6675" w:date="2019-06-22T23:07:00Z" w:author="Yuriy Lebid">
        <w:r>
          <w:rPr>
            <w:rtl w:val="0"/>
          </w:rPr>
          <w:delText xml:space="preserve">нный </w:delText>
        </w:r>
      </w:del>
      <w:del w:id="16676" w:date="2019-06-22T23:07:00Z" w:author="Yuriy Lebid">
        <w:r>
          <w:rPr>
            <w:rtl w:val="0"/>
          </w:rPr>
          <w:delText>(</w:delText>
        </w:r>
      </w:del>
      <w:del w:id="16677" w:date="2019-06-22T23:07:00Z" w:author="Yuriy Lebid">
        <w:r>
          <w:rPr>
            <w:rtl w:val="0"/>
          </w:rPr>
          <w:delText>абсолютный</w:delText>
        </w:r>
      </w:del>
      <w:del w:id="16678" w:date="2019-06-22T23:07:00Z" w:author="Yuriy Lebid">
        <w:r>
          <w:rPr>
            <w:rtl w:val="0"/>
          </w:rPr>
          <w:delText xml:space="preserve">) </w:delText>
        </w:r>
      </w:del>
      <w:del w:id="16679" w:date="2019-06-22T23:07:00Z" w:author="Yuriy Lebid">
        <w:r>
          <w:rPr>
            <w:rtl w:val="0"/>
          </w:rPr>
          <w:delText>результат</w:delText>
        </w:r>
      </w:del>
      <w:del w:id="16680" w:date="2019-06-22T23:07:00Z" w:author="Yuriy Lebid">
        <w:r>
          <w:rPr>
            <w:rtl w:val="0"/>
          </w:rPr>
          <w:delText xml:space="preserve">, </w:delText>
        </w:r>
      </w:del>
      <w:del w:id="16681" w:date="2019-06-22T23:07:00Z" w:author="Yuriy Lebid">
        <w:r>
          <w:rPr>
            <w:rtl w:val="0"/>
          </w:rPr>
          <w:delText>допустимый для поуровневого Синтеза любых синтетических процессов</w:delText>
        </w:r>
      </w:del>
    </w:p>
    <w:p>
      <w:pPr>
        <w:pStyle w:val="heading 4"/>
        <w:rPr>
          <w:del w:id="16682" w:date="2019-06-22T23:07:00Z" w:author="Yuriy Lebid"/>
          <w:rStyle w:val="Нет"/>
          <w:color w:val="000000"/>
          <w:u w:color="000000"/>
        </w:rPr>
      </w:pPr>
      <w:del w:id="1668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фигментировать </w:delText>
        </w:r>
      </w:del>
      <w:del w:id="1668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668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668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668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figmentum</w:delText>
        </w:r>
      </w:del>
      <w:del w:id="1668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образ</w:delText>
        </w:r>
      </w:del>
      <w:del w:id="1668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669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творение</w:delText>
        </w:r>
      </w:del>
      <w:del w:id="1669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6692" w:date="2019-06-22T23:07:00Z" w:author="Yuriy Lebid"/>
        </w:rPr>
      </w:pPr>
      <w:del w:id="16693" w:date="2019-06-22T23:07:00Z" w:author="Yuriy Lebid">
        <w:r>
          <w:rPr>
            <w:rtl w:val="0"/>
          </w:rPr>
          <w:delText>неосознанно и субъективно формировать что</w:delText>
        </w:r>
      </w:del>
      <w:del w:id="16694" w:date="2019-06-22T23:07:00Z" w:author="Yuriy Lebid">
        <w:r>
          <w:rPr>
            <w:rtl w:val="0"/>
          </w:rPr>
          <w:delText>-</w:delText>
        </w:r>
      </w:del>
      <w:del w:id="16695" w:date="2019-06-22T23:07:00Z" w:author="Yuriy Lebid">
        <w:r>
          <w:rPr>
            <w:rtl w:val="0"/>
          </w:rPr>
          <w:delText>то в сво</w:delText>
        </w:r>
      </w:del>
      <w:del w:id="16696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6697" w:date="2019-06-22T23:07:00Z" w:author="Yuriy Lebid">
        <w:r>
          <w:rPr>
            <w:rtl w:val="0"/>
          </w:rPr>
          <w:delText>м Самосознании из воображаемых образов</w:delText>
        </w:r>
      </w:del>
      <w:del w:id="16698" w:date="2019-06-22T23:07:00Z" w:author="Yuriy Lebid">
        <w:r>
          <w:rPr>
            <w:rtl w:val="0"/>
          </w:rPr>
          <w:delText xml:space="preserve">; </w:delText>
        </w:r>
      </w:del>
      <w:del w:id="16699" w:date="2019-06-22T23:07:00Z" w:author="Yuriy Lebid">
        <w:r>
          <w:rPr>
            <w:rtl w:val="0"/>
          </w:rPr>
          <w:delText>фантазировать</w:delText>
        </w:r>
      </w:del>
      <w:del w:id="16700" w:date="2019-06-22T23:07:00Z" w:author="Yuriy Lebid">
        <w:r>
          <w:rPr>
            <w:rtl w:val="0"/>
          </w:rPr>
          <w:delText xml:space="preserve">, </w:delText>
        </w:r>
      </w:del>
      <w:del w:id="16701" w:date="2019-06-22T23:07:00Z" w:author="Yuriy Lebid">
        <w:r>
          <w:rPr>
            <w:rtl w:val="0"/>
          </w:rPr>
          <w:delText>надумывать</w:delText>
        </w:r>
      </w:del>
    </w:p>
    <w:p>
      <w:pPr>
        <w:pStyle w:val="heading 4"/>
        <w:rPr>
          <w:del w:id="16702" w:date="2019-06-22T23:07:00Z" w:author="Yuriy Lebid"/>
          <w:rStyle w:val="Нет"/>
          <w:color w:val="000000"/>
          <w:u w:color="000000"/>
        </w:rPr>
      </w:pPr>
      <w:del w:id="1670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фикксиарды </w:delText>
        </w:r>
      </w:del>
      <w:del w:id="1670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705" w:date="2019-06-22T23:07:00Z" w:author="Yuriy Lebid"/>
        </w:rPr>
      </w:pPr>
      <w:del w:id="16706" w:date="2019-06-22T23:07:00Z" w:author="Yuriy Lebid">
        <w:r>
          <w:rPr>
            <w:rtl w:val="0"/>
          </w:rPr>
          <w:delText>Поля</w:delText>
        </w:r>
      </w:del>
      <w:del w:id="16707" w:date="2019-06-22T23:07:00Z" w:author="Yuriy Lebid">
        <w:r>
          <w:rPr>
            <w:rtl w:val="0"/>
          </w:rPr>
          <w:delText>-</w:delText>
        </w:r>
      </w:del>
      <w:del w:id="16708" w:date="2019-06-22T23:07:00Z" w:author="Yuriy Lebid">
        <w:r>
          <w:rPr>
            <w:rtl w:val="0"/>
          </w:rPr>
          <w:delText xml:space="preserve">Сознания </w:delText>
        </w:r>
      </w:del>
      <w:del w:id="16709" w:date="2019-06-22T23:07:00Z" w:author="Yuriy Lebid">
        <w:r>
          <w:rPr>
            <w:rtl w:val="0"/>
          </w:rPr>
          <w:delText>(</w:delText>
        </w:r>
      </w:del>
      <w:del w:id="16710" w:date="2019-06-22T23:07:00Z" w:author="Yuriy Lebid">
        <w:r>
          <w:rPr>
            <w:rtl w:val="0"/>
          </w:rPr>
          <w:delText>ПС</w:delText>
        </w:r>
      </w:del>
      <w:del w:id="16711" w:date="2019-06-22T23:07:00Z" w:author="Yuriy Lebid">
        <w:r>
          <w:rPr>
            <w:rtl w:val="0"/>
          </w:rPr>
          <w:delText xml:space="preserve">), </w:delText>
        </w:r>
      </w:del>
      <w:del w:id="16712" w:date="2019-06-22T23:07:00Z" w:author="Yuriy Lebid">
        <w:r>
          <w:rPr>
            <w:rtl w:val="0"/>
          </w:rPr>
          <w:delText>Инфо</w:delText>
        </w:r>
      </w:del>
      <w:del w:id="16713" w:date="2019-06-22T23:07:00Z" w:author="Yuriy Lebid">
        <w:r>
          <w:rPr>
            <w:rtl w:val="0"/>
          </w:rPr>
          <w:delText>-</w:delText>
        </w:r>
      </w:del>
      <w:del w:id="16714" w:date="2019-06-22T23:07:00Z" w:author="Yuriy Lebid">
        <w:r>
          <w:rPr>
            <w:rtl w:val="0"/>
          </w:rPr>
          <w:delText>Формы сущностей</w:delText>
        </w:r>
      </w:del>
      <w:del w:id="16715" w:date="2019-06-22T23:07:00Z" w:author="Yuriy Lebid">
        <w:r>
          <w:rPr>
            <w:rtl w:val="0"/>
          </w:rPr>
          <w:delText xml:space="preserve">, </w:delText>
        </w:r>
      </w:del>
      <w:del w:id="16716" w:date="2019-06-22T23:07:00Z" w:author="Yuriy Lebid">
        <w:r>
          <w:rPr>
            <w:rtl w:val="0"/>
          </w:rPr>
          <w:delText>представляющие ПС</w:delText>
        </w:r>
      </w:del>
      <w:del w:id="16717" w:date="2019-06-22T23:07:00Z" w:author="Yuriy Lebid">
        <w:r>
          <w:rPr>
            <w:rtl w:val="0"/>
          </w:rPr>
          <w:delText xml:space="preserve">; </w:delText>
        </w:r>
      </w:del>
      <w:del w:id="16718" w:date="2019-06-22T23:07:00Z" w:author="Yuriy Lebid">
        <w:r>
          <w:rPr>
            <w:rtl w:val="0"/>
          </w:rPr>
          <w:delText>сущности</w:delText>
        </w:r>
      </w:del>
      <w:del w:id="16719" w:date="2019-06-22T23:07:00Z" w:author="Yuriy Lebid">
        <w:r>
          <w:rPr>
            <w:rtl w:val="0"/>
          </w:rPr>
          <w:delText xml:space="preserve">, </w:delText>
        </w:r>
      </w:del>
      <w:del w:id="16720" w:date="2019-06-22T23:07:00Z" w:author="Yuriy Lebid">
        <w:r>
          <w:rPr>
            <w:rtl w:val="0"/>
          </w:rPr>
          <w:delText>представляющие</w:delText>
        </w:r>
      </w:del>
      <w:del w:id="16721" w:date="2019-06-22T23:07:00Z" w:author="Yuriy Lebid">
        <w:r>
          <w:rPr>
            <w:rStyle w:val="Нет"/>
            <w:rFonts w:ascii="Calibri" w:cs="Calibri" w:hAnsi="Calibri" w:eastAsia="Calibri"/>
            <w:rtl w:val="0"/>
            <w:lang w:val="ru-RU"/>
          </w:rPr>
          <w:delText xml:space="preserve"> </w:delText>
        </w:r>
      </w:del>
      <w:del w:id="16722" w:date="2019-06-22T23:07:00Z" w:author="Yuriy Lebid">
        <w:r>
          <w:rPr>
            <w:rtl w:val="0"/>
          </w:rPr>
          <w:delText>макро</w:delText>
        </w:r>
      </w:del>
      <w:del w:id="16723" w:date="2019-06-22T23:07:00Z" w:author="Yuriy Lebid">
        <w:r>
          <w:rPr>
            <w:rtl w:val="0"/>
          </w:rPr>
          <w:delText>-</w:delText>
        </w:r>
      </w:del>
      <w:del w:id="16724" w:date="2019-06-22T23:07:00Z" w:author="Yuriy Lebid">
        <w:r>
          <w:rPr>
            <w:rtl w:val="0"/>
          </w:rPr>
          <w:delText>эгрегоры деструкции широкого спектра действия</w:delText>
        </w:r>
      </w:del>
    </w:p>
    <w:p>
      <w:pPr>
        <w:pStyle w:val="Normal.0"/>
        <w:rPr>
          <w:del w:id="16725" w:date="2019-06-22T23:07:00Z" w:author="Yuriy Lebid"/>
          <w:rStyle w:val="Нет"/>
          <w:rFonts w:ascii="Times" w:cs="Times" w:hAnsi="Times" w:eastAsia="Times"/>
          <w:sz w:val="20"/>
          <w:szCs w:val="20"/>
        </w:rPr>
      </w:pPr>
      <w:del w:id="16726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sz w:val="28"/>
            <w:szCs w:val="28"/>
            <w:rtl w:val="0"/>
            <w:lang w:val="ru-RU"/>
          </w:rPr>
          <w:delText>филлитудная ДНК</w:delText>
        </w:r>
      </w:del>
      <w:del w:id="16727" w:date="2019-06-22T23:07:00Z" w:author="Yuriy Lebid">
        <w:r>
          <w:rPr>
            <w:rtl w:val="0"/>
          </w:rPr>
          <w:delText xml:space="preserve"> (</w:delText>
        </w:r>
      </w:del>
      <w:del w:id="16728" w:date="2019-06-22T23:07:00Z" w:author="Yuriy Lebid">
        <w:r>
          <w:rPr>
            <w:rStyle w:val="Hyperlink.2"/>
            <w:rtl w:val="0"/>
          </w:rPr>
          <w:delText>дезоксирибонуклеи́новая кислота́</w:delText>
        </w:r>
      </w:del>
      <w:del w:id="16729" w:date="2019-06-22T23:07:00Z" w:author="Yuriy Lebid">
        <w:r>
          <w:rPr>
            <w:rStyle w:val="Hyperlink.2"/>
            <w:rtl w:val="0"/>
          </w:rPr>
          <w:delText>) -</w:delText>
        </w:r>
      </w:del>
    </w:p>
    <w:p>
      <w:pPr>
        <w:pStyle w:val="Определение"/>
        <w:rPr>
          <w:del w:id="16730" w:date="2019-06-22T23:07:00Z" w:author="Yuriy Lebid"/>
        </w:rPr>
      </w:pPr>
      <w:del w:id="16731" w:date="2019-06-22T23:07:00Z" w:author="Yuriy Lebid">
        <w:r>
          <w:rPr>
            <w:rtl w:val="0"/>
          </w:rPr>
          <w:delText>вариация структуры ДНК</w:delText>
        </w:r>
      </w:del>
      <w:del w:id="16732" w:date="2019-06-22T23:07:00Z" w:author="Yuriy Lebid">
        <w:r>
          <w:rPr>
            <w:rtl w:val="0"/>
          </w:rPr>
          <w:delText xml:space="preserve">, </w:delText>
        </w:r>
      </w:del>
      <w:del w:id="16733" w:date="2019-06-22T23:07:00Z" w:author="Yuriy Lebid">
        <w:r>
          <w:rPr>
            <w:rtl w:val="0"/>
          </w:rPr>
          <w:delText>отличная от</w:delText>
        </w:r>
      </w:del>
      <w:del w:id="1673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16735" w:date="2019-06-22T23:07:00Z" w:author="Yuriy Lebid">
        <w:r>
          <w:rPr>
            <w:rtl w:val="0"/>
          </w:rPr>
          <w:delText>свойственной нам</w:delText>
        </w:r>
      </w:del>
      <w:del w:id="1673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16737" w:date="2019-06-22T23:07:00Z" w:author="Yuriy Lebid">
        <w:r>
          <w:rPr>
            <w:rtl w:val="0"/>
          </w:rPr>
          <w:delText>двуспиральной</w:delText>
        </w:r>
      </w:del>
    </w:p>
    <w:p>
      <w:pPr>
        <w:pStyle w:val="heading 4"/>
        <w:rPr>
          <w:del w:id="1673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73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фининтентивный </w:delText>
        </w:r>
      </w:del>
      <w:del w:id="1674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741" w:date="2019-06-22T23:07:00Z" w:author="Yuriy Lebid"/>
          <w:rStyle w:val="Нет"/>
          <w:rFonts w:ascii="Times" w:cs="Times" w:hAnsi="Times" w:eastAsia="Times"/>
        </w:rPr>
      </w:pPr>
      <w:del w:id="16742" w:date="2019-06-22T23:07:00Z" w:author="Yuriy Lebid">
        <w:r>
          <w:rPr>
            <w:rtl w:val="0"/>
          </w:rPr>
          <w:delText>целенаправленный</w:delText>
        </w:r>
      </w:del>
      <w:del w:id="16743" w:date="2019-06-22T23:07:00Z" w:author="Yuriy Lebid">
        <w:r>
          <w:rPr>
            <w:rtl w:val="0"/>
          </w:rPr>
          <w:delText xml:space="preserve">, </w:delText>
        </w:r>
      </w:del>
      <w:del w:id="16744" w:date="2019-06-22T23:07:00Z" w:author="Yuriy Lebid">
        <w:r>
          <w:rPr>
            <w:rtl w:val="0"/>
          </w:rPr>
          <w:delText>осознанный</w:delText>
        </w:r>
      </w:del>
    </w:p>
    <w:p>
      <w:pPr>
        <w:pStyle w:val="heading 4"/>
        <w:rPr>
          <w:del w:id="16745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1674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финитимусный </w:delText>
        </w:r>
      </w:del>
      <w:del w:id="167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674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67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67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finitimus</w:delText>
        </w:r>
      </w:del>
      <w:del w:id="1675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пограничный</w:delText>
        </w:r>
      </w:del>
      <w:del w:id="1675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675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близкий</w:delText>
        </w:r>
      </w:del>
      <w:del w:id="1675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675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соседний</w:delText>
        </w:r>
      </w:del>
      <w:del w:id="1675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6757" w:date="2019-06-22T23:07:00Z" w:author="Yuriy Lebid"/>
        </w:rPr>
      </w:pPr>
      <w:del w:id="16758" w:date="2019-06-22T23:07:00Z" w:author="Yuriy Lebid">
        <w:r>
          <w:rPr>
            <w:rtl w:val="0"/>
          </w:rPr>
          <w:delText>пограничный</w:delText>
        </w:r>
      </w:del>
      <w:del w:id="16759" w:date="2019-06-22T23:07:00Z" w:author="Yuriy Lebid">
        <w:r>
          <w:rPr>
            <w:rtl w:val="0"/>
          </w:rPr>
          <w:delText xml:space="preserve">, </w:delText>
        </w:r>
      </w:del>
      <w:del w:id="16760" w:date="2019-06-22T23:07:00Z" w:author="Yuriy Lebid">
        <w:r>
          <w:rPr>
            <w:rtl w:val="0"/>
          </w:rPr>
          <w:delText>промежуточный диффузгентно переходящий во что</w:delText>
        </w:r>
      </w:del>
      <w:del w:id="16761" w:date="2019-06-22T23:07:00Z" w:author="Yuriy Lebid">
        <w:r>
          <w:rPr>
            <w:rtl w:val="0"/>
          </w:rPr>
          <w:delText>-</w:delText>
        </w:r>
      </w:del>
      <w:del w:id="16762" w:date="2019-06-22T23:07:00Z" w:author="Yuriy Lebid">
        <w:r>
          <w:rPr>
            <w:rtl w:val="0"/>
          </w:rPr>
          <w:delText>то иное</w:delText>
        </w:r>
      </w:del>
      <w:del w:id="16763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6764" w:date="2019-06-22T23:07:00Z" w:author="Yuriy Lebid"/>
          <w:rStyle w:val="Нет"/>
          <w:rFonts w:ascii="SchoolBook" w:cs="SchoolBook" w:hAnsi="SchoolBook" w:eastAsia="SchoolBook"/>
          <w:i w:val="1"/>
          <w:iCs w:val="1"/>
          <w:sz w:val="22"/>
          <w:szCs w:val="22"/>
        </w:rPr>
      </w:pPr>
      <w:del w:id="1676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676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676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sz w:val="22"/>
            <w:szCs w:val="22"/>
            <w:rtl w:val="0"/>
            <w:lang w:val="ru-RU"/>
          </w:rPr>
          <w:delText xml:space="preserve"> </w:delText>
        </w:r>
      </w:del>
      <w:del w:id="16768" w:date="2019-06-22T23:07:00Z" w:author="Yuriy Lebid">
        <w:r>
          <w:rPr>
            <w:rStyle w:val="Hyperlink.1"/>
            <w:rtl w:val="0"/>
          </w:rPr>
          <w:delText xml:space="preserve">финитимусные Уровни </w:delText>
        </w:r>
      </w:del>
      <w:del w:id="16769" w:date="2019-06-22T23:07:00Z" w:author="Yuriy Lebid">
        <w:r>
          <w:rPr>
            <w:rtl w:val="0"/>
          </w:rPr>
          <w:delText>(</w:delText>
        </w:r>
      </w:del>
      <w:del w:id="16770" w:date="2019-06-22T23:07:00Z" w:author="Yuriy Lebid">
        <w:r>
          <w:rPr>
            <w:rtl w:val="0"/>
          </w:rPr>
          <w:delText>резопазоны</w:delText>
        </w:r>
      </w:del>
      <w:del w:id="16771" w:date="2019-06-22T23:07:00Z" w:author="Yuriy Lebid">
        <w:r>
          <w:rPr>
            <w:rtl w:val="0"/>
          </w:rPr>
          <w:delText xml:space="preserve">, </w:delText>
        </w:r>
      </w:del>
      <w:del w:id="16772" w:date="2019-06-22T23:07:00Z" w:author="Yuriy Lebid">
        <w:r>
          <w:rPr>
            <w:rtl w:val="0"/>
          </w:rPr>
          <w:delText>диапазоны</w:delText>
        </w:r>
      </w:del>
      <w:del w:id="16773" w:date="2019-06-22T23:07:00Z" w:author="Yuriy Lebid">
        <w:r>
          <w:rPr>
            <w:rtl w:val="0"/>
          </w:rPr>
          <w:delText>).</w:delText>
        </w:r>
      </w:del>
    </w:p>
    <w:p>
      <w:pPr>
        <w:pStyle w:val="heading 4"/>
        <w:rPr>
          <w:del w:id="16774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1677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финитность </w:delText>
        </w:r>
      </w:del>
      <w:del w:id="1677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677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677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677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finis</w:delText>
        </w:r>
      </w:del>
      <w:del w:id="1678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предел</w:delText>
        </w:r>
      </w:del>
      <w:del w:id="1678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678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конец</w:delText>
        </w:r>
      </w:del>
      <w:del w:id="1678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678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граница</w:delText>
        </w:r>
      </w:del>
      <w:del w:id="1678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6786" w:date="2019-06-22T23:07:00Z" w:author="Yuriy Lebid"/>
          <w:rStyle w:val="Нет"/>
          <w:rFonts w:ascii="Times" w:cs="Times" w:hAnsi="Times" w:eastAsia="Times"/>
          <w:b w:val="1"/>
          <w:bCs w:val="1"/>
          <w:sz w:val="20"/>
          <w:szCs w:val="20"/>
        </w:rPr>
      </w:pPr>
      <w:del w:id="16787" w:date="2019-06-22T23:07:00Z" w:author="Yuriy Lebid">
        <w:r>
          <w:rPr>
            <w:rtl w:val="0"/>
          </w:rPr>
          <w:delText>конечность</w:delText>
        </w:r>
      </w:del>
      <w:del w:id="16788" w:date="2019-06-22T23:07:00Z" w:author="Yuriy Lebid">
        <w:r>
          <w:rPr>
            <w:rtl w:val="0"/>
          </w:rPr>
          <w:delText xml:space="preserve">, </w:delText>
        </w:r>
      </w:del>
      <w:del w:id="16789" w:date="2019-06-22T23:07:00Z" w:author="Yuriy Lebid">
        <w:r>
          <w:rPr>
            <w:rtl w:val="0"/>
          </w:rPr>
          <w:delText>завершенность</w:delText>
        </w:r>
      </w:del>
      <w:del w:id="16790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679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79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ФЛААГГ</w:delText>
        </w:r>
      </w:del>
      <w:del w:id="1679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679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Плазма </w:delText>
        </w:r>
      </w:del>
      <w:del w:id="1679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796" w:date="2019-06-22T23:07:00Z" w:author="Yuriy Lebid"/>
        </w:rPr>
      </w:pPr>
      <w:del w:id="16797" w:date="2019-06-22T23:07:00Z" w:author="Yuriy Lebid">
        <w:r>
          <w:rPr>
            <w:rtl w:val="0"/>
          </w:rPr>
          <w:delText>эфирно</w:delText>
        </w:r>
      </w:del>
      <w:del w:id="16798" w:date="2019-06-22T23:07:00Z" w:author="Yuriy Lebid">
        <w:r>
          <w:rPr>
            <w:rtl w:val="0"/>
          </w:rPr>
          <w:delText>-</w:delText>
        </w:r>
      </w:del>
      <w:del w:id="16799" w:date="2019-06-22T23:07:00Z" w:author="Yuriy Lebid">
        <w:r>
          <w:rPr>
            <w:rtl w:val="0"/>
          </w:rPr>
          <w:delText>плазменное состояние ИЙИСС</w:delText>
        </w:r>
      </w:del>
      <w:del w:id="16800" w:date="2019-06-22T23:07:00Z" w:author="Yuriy Lebid">
        <w:r>
          <w:rPr>
            <w:rtl w:val="0"/>
          </w:rPr>
          <w:delText>-</w:delText>
        </w:r>
      </w:del>
      <w:del w:id="16801" w:date="2019-06-22T23:07:00Z" w:author="Yuriy Lebid">
        <w:r>
          <w:rPr>
            <w:rtl w:val="0"/>
          </w:rPr>
          <w:delText xml:space="preserve">ССС </w:delText>
        </w:r>
      </w:del>
      <w:del w:id="16802" w:date="2019-06-22T23:07:00Z" w:author="Yuriy Lebid">
        <w:r>
          <w:rPr>
            <w:rtl w:val="0"/>
          </w:rPr>
          <w:delText>(</w:delText>
        </w:r>
      </w:del>
      <w:del w:id="16803" w:date="2019-06-22T23:07:00Z" w:author="Yuriy Lebid">
        <w:r>
          <w:rPr>
            <w:rtl w:val="0"/>
          </w:rPr>
          <w:delText>«Интегрального Космического Тела Вселенной»</w:delText>
        </w:r>
      </w:del>
      <w:del w:id="16804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680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80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ФЛАКГЛААЙК</w:delText>
        </w:r>
      </w:del>
      <w:del w:id="1680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680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Поле </w:delText>
        </w:r>
      </w:del>
      <w:del w:id="1680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810" w:date="2019-06-22T23:07:00Z" w:author="Yuriy Lebid"/>
        </w:rPr>
      </w:pPr>
      <w:del w:id="16811" w:date="2019-06-22T23:07:00Z" w:author="Yuriy Lebid">
        <w:r>
          <w:rPr>
            <w:rtl w:val="0"/>
          </w:rPr>
          <w:delText>Коллективный Разум</w:delText>
        </w:r>
      </w:del>
      <w:del w:id="16812" w:date="2019-06-22T23:07:00Z" w:author="Yuriy Lebid">
        <w:r>
          <w:rPr>
            <w:rtl w:val="0"/>
          </w:rPr>
          <w:delText xml:space="preserve">, </w:delText>
        </w:r>
      </w:del>
      <w:del w:id="16813" w:date="2019-06-22T23:07:00Z" w:author="Yuriy Lebid">
        <w:r>
          <w:rPr>
            <w:rtl w:val="0"/>
          </w:rPr>
          <w:delText>уравновешивающий своей динамикой деятельность УПДУЙКК</w:delText>
        </w:r>
      </w:del>
      <w:del w:id="16814" w:date="2019-06-22T23:07:00Z" w:author="Yuriy Lebid">
        <w:r>
          <w:rPr>
            <w:rtl w:val="0"/>
          </w:rPr>
          <w:delText>-</w:delText>
        </w:r>
      </w:del>
      <w:del w:id="16815" w:date="2019-06-22T23:07:00Z" w:author="Yuriy Lebid">
        <w:r>
          <w:rPr>
            <w:rtl w:val="0"/>
          </w:rPr>
          <w:delText xml:space="preserve">Поля </w:delText>
        </w:r>
      </w:del>
      <w:del w:id="16816" w:date="2019-06-22T23:07:00Z" w:author="Yuriy Lebid">
        <w:r>
          <w:rPr>
            <w:rtl w:val="0"/>
          </w:rPr>
          <w:delText>(</w:delText>
        </w:r>
      </w:del>
      <w:del w:id="16817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 xml:space="preserve">Коллективного Разума </w:delText>
        </w:r>
      </w:del>
      <w:del w:id="16818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 xml:space="preserve">129-133 </w:delText>
        </w:r>
      </w:del>
      <w:del w:id="16819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Каузальных подобертонов</w:delText>
        </w:r>
      </w:del>
      <w:del w:id="16820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>)</w:delText>
        </w:r>
      </w:del>
    </w:p>
    <w:p>
      <w:pPr>
        <w:pStyle w:val="heading 4"/>
        <w:rPr>
          <w:del w:id="1682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82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Флакглаассный </w:delText>
        </w:r>
      </w:del>
      <w:del w:id="1682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824" w:date="2019-06-22T23:07:00Z" w:author="Yuriy Lebid"/>
        </w:rPr>
      </w:pPr>
      <w:del w:id="16825" w:date="2019-06-22T23:07:00Z" w:author="Yuriy Lebid">
        <w:r>
          <w:rPr>
            <w:rtl w:val="0"/>
          </w:rPr>
          <w:delText>4-5-</w:delText>
        </w:r>
      </w:del>
      <w:del w:id="16826" w:date="2019-06-22T23:07:00Z" w:author="Yuriy Lebid">
        <w:r>
          <w:rPr>
            <w:rtl w:val="0"/>
          </w:rPr>
          <w:delText>мерный синтезированный Уровень Творческой Динамики «Третичной» Энерго</w:delText>
        </w:r>
      </w:del>
      <w:del w:id="16827" w:date="2019-06-22T23:07:00Z" w:author="Yuriy Lebid">
        <w:r>
          <w:rPr>
            <w:rtl w:val="0"/>
          </w:rPr>
          <w:delText>-</w:delText>
        </w:r>
      </w:del>
      <w:del w:id="16828" w:date="2019-06-22T23:07:00Z" w:author="Yuriy Lebid">
        <w:r>
          <w:rPr>
            <w:rtl w:val="0"/>
          </w:rPr>
          <w:delText>Плазмы</w:delText>
        </w:r>
      </w:del>
    </w:p>
    <w:p>
      <w:pPr>
        <w:pStyle w:val="heading 4"/>
        <w:rPr>
          <w:del w:id="1682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83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флаксовый </w:delText>
        </w:r>
      </w:del>
      <w:del w:id="1683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832" w:date="2019-06-22T23:07:00Z" w:author="Yuriy Lebid"/>
          <w:rStyle w:val="Нет"/>
          <w:rFonts w:ascii="Calibri" w:cs="Calibri" w:hAnsi="Calibri" w:eastAsia="Calibri"/>
        </w:rPr>
      </w:pPr>
      <w:del w:id="16833" w:date="2019-06-22T23:07:00Z" w:author="Yuriy Lebid">
        <w:r>
          <w:rPr>
            <w:rtl w:val="0"/>
          </w:rPr>
          <w:delText xml:space="preserve">фалхатный и малсонный </w:delText>
        </w:r>
      </w:del>
      <w:del w:id="16834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Уровень</w:delText>
        </w:r>
      </w:del>
      <w:del w:id="16835" w:date="2019-06-22T23:07:00Z" w:author="Yuriy Lebid">
        <w:r>
          <w:rPr>
            <w:rtl w:val="0"/>
          </w:rPr>
          <w:delText xml:space="preserve"> Самосознания</w:delText>
        </w:r>
      </w:del>
      <w:del w:id="16836" w:date="2019-06-22T23:07:00Z" w:author="Yuriy Lebid">
        <w:r>
          <w:rPr>
            <w:rStyle w:val="Нет"/>
            <w:rFonts w:ascii="Calibri" w:cs="Calibri" w:hAnsi="Calibri" w:eastAsia="Calibri"/>
            <w:rtl w:val="0"/>
            <w:lang w:val="ru-RU"/>
          </w:rPr>
          <w:delText>.</w:delText>
        </w:r>
      </w:del>
    </w:p>
    <w:p>
      <w:pPr>
        <w:pStyle w:val="Определение"/>
        <w:rPr>
          <w:del w:id="16837" w:date="2019-06-22T23:07:00Z" w:author="Yuriy Lebid"/>
        </w:rPr>
      </w:pPr>
      <w:del w:id="1683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Производное</w:delText>
        </w:r>
      </w:del>
      <w:del w:id="1683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6840" w:date="2019-06-22T23:07:00Z" w:author="Yuriy Lebid">
        <w:r>
          <w:rPr>
            <w:rtl w:val="0"/>
          </w:rPr>
          <w:delText xml:space="preserve"> </w:delText>
        </w:r>
      </w:del>
      <w:del w:id="16841" w:date="2019-06-22T23:07:00Z" w:author="Yuriy Lebid">
        <w:r>
          <w:rPr>
            <w:rStyle w:val="Hyperlink.1"/>
            <w:rtl w:val="0"/>
          </w:rPr>
          <w:delText>флаксы</w:delText>
        </w:r>
      </w:del>
      <w:del w:id="16842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6843" w:date="2019-06-22T23:07:00Z" w:author="Yuriy Lebid"/>
        </w:rPr>
      </w:pPr>
      <w:del w:id="1684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</w:delText>
        </w:r>
      </w:del>
      <w:del w:id="1684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6846" w:date="2019-06-22T23:07:00Z" w:author="Yuriy Lebid">
        <w:r>
          <w:rPr>
            <w:rtl w:val="0"/>
          </w:rPr>
          <w:delText xml:space="preserve"> </w:delText>
        </w:r>
      </w:del>
      <w:del w:id="16847" w:date="2019-06-22T23:07:00Z" w:author="Yuriy Lebid">
        <w:r>
          <w:rPr>
            <w:rStyle w:val="Hyperlink.1"/>
            <w:rtl w:val="0"/>
          </w:rPr>
          <w:delText>фалхатный</w:delText>
        </w:r>
      </w:del>
      <w:del w:id="16848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684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85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Флооллгссы </w:delText>
        </w:r>
      </w:del>
      <w:del w:id="1685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852" w:date="2019-06-22T23:07:00Z" w:author="Yuriy Lebid"/>
        </w:rPr>
      </w:pPr>
      <w:del w:id="16853" w:date="2019-06-22T23:07:00Z" w:author="Yuriy Lebid">
        <w:r>
          <w:rPr>
            <w:rtl w:val="0"/>
          </w:rPr>
          <w:delText xml:space="preserve">особенности </w:delText>
        </w:r>
      </w:del>
      <w:del w:id="16854" w:date="2019-06-22T23:07:00Z" w:author="Yuriy Lebid">
        <w:r>
          <w:rPr>
            <w:rtl w:val="0"/>
          </w:rPr>
          <w:delText>(</w:delText>
        </w:r>
      </w:del>
      <w:del w:id="16855" w:date="2019-06-22T23:07:00Z" w:author="Yuriy Lebid">
        <w:r>
          <w:rPr>
            <w:rtl w:val="0"/>
          </w:rPr>
          <w:delText>оттенки</w:delText>
        </w:r>
      </w:del>
      <w:del w:id="16856" w:date="2019-06-22T23:07:00Z" w:author="Yuriy Lebid">
        <w:r>
          <w:rPr>
            <w:rtl w:val="0"/>
          </w:rPr>
          <w:delText xml:space="preserve">) </w:delText>
        </w:r>
      </w:del>
      <w:del w:id="16857" w:date="2019-06-22T23:07:00Z" w:author="Yuriy Lebid">
        <w:r>
          <w:rPr>
            <w:rtl w:val="0"/>
          </w:rPr>
          <w:delText>творческого развития «личностных» Самосознаний разноуровневых Интерпретаций одной Стерео</w:delText>
        </w:r>
      </w:del>
      <w:del w:id="16858" w:date="2019-06-22T23:07:00Z" w:author="Yuriy Lebid">
        <w:r>
          <w:rPr>
            <w:rtl w:val="0"/>
          </w:rPr>
          <w:delText>-</w:delText>
        </w:r>
      </w:del>
      <w:del w:id="16859" w:date="2019-06-22T23:07:00Z" w:author="Yuriy Lebid">
        <w:r>
          <w:rPr>
            <w:rtl w:val="0"/>
          </w:rPr>
          <w:delText>Формы</w:delText>
        </w:r>
      </w:del>
      <w:del w:id="16860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6861" w:date="2019-06-22T23:07:00Z" w:author="Yuriy Lebid"/>
        </w:rPr>
      </w:pPr>
      <w:del w:id="1686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686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686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686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): </w:delText>
        </w:r>
      </w:del>
      <w:del w:id="16866" w:date="2019-06-22T23:07:00Z" w:author="Yuriy Lebid">
        <w:r>
          <w:rPr>
            <w:rtl w:val="0"/>
          </w:rPr>
          <w:delText>ФЛОО</w:delText>
        </w:r>
      </w:del>
      <w:del w:id="16867" w:date="2019-06-22T23:07:00Z" w:author="Yuriy Lebid">
        <w:r>
          <w:rPr>
            <w:rtl w:val="0"/>
          </w:rPr>
          <w:delText>-</w:delText>
        </w:r>
      </w:del>
      <w:del w:id="16868" w:date="2019-06-22T23:07:00Z" w:author="Yuriy Lebid">
        <w:r>
          <w:rPr>
            <w:rtl w:val="0"/>
          </w:rPr>
          <w:delText>ЛЛ</w:delText>
        </w:r>
      </w:del>
      <w:del w:id="16869" w:date="2019-06-22T23:07:00Z" w:author="Yuriy Lebid">
        <w:r>
          <w:rPr>
            <w:rtl w:val="0"/>
          </w:rPr>
          <w:delText>-</w:delText>
        </w:r>
      </w:del>
      <w:del w:id="16870" w:date="2019-06-22T23:07:00Z" w:author="Yuriy Lebid">
        <w:r>
          <w:rPr>
            <w:rtl w:val="0"/>
          </w:rPr>
          <w:delText>ГСС</w:delText>
        </w:r>
      </w:del>
      <w:del w:id="16871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687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87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ФЛУУ</w:delText>
        </w:r>
      </w:del>
      <w:del w:id="1687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687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ВВУ</w:delText>
        </w:r>
      </w:del>
      <w:del w:id="1687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687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дубли </w:delText>
        </w:r>
      </w:del>
      <w:del w:id="1687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879" w:date="2019-06-22T23:07:00Z" w:author="Yuriy Lebid"/>
        </w:rPr>
      </w:pPr>
      <w:del w:id="16880" w:date="2019-06-22T23:07:00Z" w:author="Yuriy Lebid">
        <w:r>
          <w:rPr>
            <w:rtl w:val="0"/>
          </w:rPr>
          <w:delText>более качественные аналоги УУ</w:delText>
        </w:r>
      </w:del>
      <w:del w:id="16881" w:date="2019-06-22T23:07:00Z" w:author="Yuriy Lebid">
        <w:r>
          <w:rPr>
            <w:rtl w:val="0"/>
          </w:rPr>
          <w:delText>-</w:delText>
        </w:r>
      </w:del>
      <w:del w:id="16882" w:date="2019-06-22T23:07:00Z" w:author="Yuriy Lebid">
        <w:r>
          <w:rPr>
            <w:rtl w:val="0"/>
          </w:rPr>
          <w:delText>ВВУ</w:delText>
        </w:r>
      </w:del>
      <w:del w:id="16883" w:date="2019-06-22T23:07:00Z" w:author="Yuriy Lebid">
        <w:r>
          <w:rPr>
            <w:rtl w:val="0"/>
          </w:rPr>
          <w:delText>-</w:delText>
        </w:r>
      </w:del>
      <w:del w:id="16884" w:date="2019-06-22T23:07:00Z" w:author="Yuriy Lebid">
        <w:r>
          <w:rPr>
            <w:rtl w:val="0"/>
          </w:rPr>
          <w:delText>копий</w:delText>
        </w:r>
      </w:del>
      <w:del w:id="16885" w:date="2019-06-22T23:07:00Z" w:author="Yuriy Lebid">
        <w:r>
          <w:rPr>
            <w:rtl w:val="0"/>
          </w:rPr>
          <w:delText xml:space="preserve">, </w:delText>
        </w:r>
      </w:del>
      <w:del w:id="16886" w:date="2019-06-22T23:07:00Z" w:author="Yuriy Lebid">
        <w:r>
          <w:rPr>
            <w:rtl w:val="0"/>
          </w:rPr>
          <w:delText>не связанные своим творчеством ни с одним из «кармических Каналов» первых двух Центров</w:delText>
        </w:r>
      </w:del>
      <w:del w:id="16887" w:date="2019-06-22T23:07:00Z" w:author="Yuriy Lebid">
        <w:r>
          <w:rPr>
            <w:rtl w:val="0"/>
          </w:rPr>
          <w:delText xml:space="preserve">, </w:delText>
        </w:r>
      </w:del>
      <w:del w:id="16888" w:date="2019-06-22T23:07:00Z" w:author="Yuriy Lebid">
        <w:r>
          <w:rPr>
            <w:rtl w:val="0"/>
          </w:rPr>
          <w:delText>и в основном являющиеся частью общей творческой динамики ФЛУУ</w:delText>
        </w:r>
      </w:del>
      <w:del w:id="16889" w:date="2019-06-22T23:07:00Z" w:author="Yuriy Lebid">
        <w:r>
          <w:rPr>
            <w:rtl w:val="0"/>
          </w:rPr>
          <w:delText>-</w:delText>
        </w:r>
      </w:del>
      <w:del w:id="16890" w:date="2019-06-22T23:07:00Z" w:author="Yuriy Lebid">
        <w:r>
          <w:rPr>
            <w:rtl w:val="0"/>
          </w:rPr>
          <w:delText>ЛУУ</w:delText>
        </w:r>
      </w:del>
      <w:del w:id="16891" w:date="2019-06-22T23:07:00Z" w:author="Yuriy Lebid">
        <w:r>
          <w:rPr>
            <w:rtl w:val="0"/>
          </w:rPr>
          <w:delText>-</w:delText>
        </w:r>
      </w:del>
      <w:del w:id="16892" w:date="2019-06-22T23:07:00Z" w:author="Yuriy Lebid">
        <w:r>
          <w:rPr>
            <w:rtl w:val="0"/>
          </w:rPr>
          <w:delText>комплексов</w:delText>
        </w:r>
      </w:del>
    </w:p>
    <w:p>
      <w:pPr>
        <w:pStyle w:val="heading 4"/>
        <w:rPr>
          <w:del w:id="1689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89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ФЛУУ</w:delText>
        </w:r>
      </w:del>
      <w:del w:id="1689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689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ЛУУ</w:delText>
        </w:r>
      </w:del>
      <w:del w:id="1689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689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комплексы </w:delText>
        </w:r>
      </w:del>
      <w:del w:id="1689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900" w:date="2019-06-22T23:07:00Z" w:author="Yuriy Lebid"/>
        </w:rPr>
      </w:pPr>
      <w:del w:id="16901" w:date="2019-06-22T23:07:00Z" w:author="Yuriy Lebid">
        <w:r>
          <w:rPr>
            <w:rtl w:val="0"/>
          </w:rPr>
          <w:delText>информационные образования</w:delText>
        </w:r>
      </w:del>
      <w:del w:id="16902" w:date="2019-06-22T23:07:00Z" w:author="Yuriy Lebid">
        <w:r>
          <w:rPr>
            <w:rtl w:val="0"/>
          </w:rPr>
          <w:delText xml:space="preserve">, </w:delText>
        </w:r>
      </w:del>
      <w:del w:id="16903" w:date="2019-06-22T23:07:00Z" w:author="Yuriy Lebid">
        <w:r>
          <w:rPr>
            <w:rtl w:val="0"/>
          </w:rPr>
          <w:delText>обеспечивающие Информацией Сферы высокочастотной реализации Творцов выше вибраций первых двух ИИССИИДИ</w:delText>
        </w:r>
      </w:del>
      <w:del w:id="16904" w:date="2019-06-22T23:07:00Z" w:author="Yuriy Lebid">
        <w:r>
          <w:rPr>
            <w:rtl w:val="0"/>
          </w:rPr>
          <w:delText>-</w:delText>
        </w:r>
      </w:del>
      <w:del w:id="16905" w:date="2019-06-22T23:07:00Z" w:author="Yuriy Lebid">
        <w:r>
          <w:rPr>
            <w:rtl w:val="0"/>
          </w:rPr>
          <w:delText>Центров</w:delText>
        </w:r>
      </w:del>
    </w:p>
    <w:p>
      <w:pPr>
        <w:pStyle w:val="heading 4"/>
        <w:rPr>
          <w:del w:id="1690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90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Фокус Дуального Отражения </w:delText>
        </w:r>
      </w:del>
      <w:del w:id="1690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909" w:date="2019-06-22T23:07:00Z" w:author="Yuriy Lebid"/>
        </w:rPr>
      </w:pPr>
      <w:del w:id="16910" w:date="2019-06-22T23:07:00Z" w:author="Yuriy Lebid">
        <w:r>
          <w:rPr>
            <w:rtl w:val="0"/>
          </w:rPr>
          <w:delText>принадлежность УУ</w:delText>
        </w:r>
      </w:del>
      <w:del w:id="16911" w:date="2019-06-22T23:07:00Z" w:author="Yuriy Lebid">
        <w:r>
          <w:rPr>
            <w:rtl w:val="0"/>
          </w:rPr>
          <w:delText>-</w:delText>
        </w:r>
      </w:del>
      <w:del w:id="16912" w:date="2019-06-22T23:07:00Z" w:author="Yuriy Lebid">
        <w:r>
          <w:rPr>
            <w:rtl w:val="0"/>
          </w:rPr>
          <w:delText>ВВУ</w:delText>
        </w:r>
      </w:del>
      <w:del w:id="16913" w:date="2019-06-22T23:07:00Z" w:author="Yuriy Lebid">
        <w:r>
          <w:rPr>
            <w:rtl w:val="0"/>
          </w:rPr>
          <w:delText>-</w:delText>
        </w:r>
      </w:del>
      <w:del w:id="16914" w:date="2019-06-22T23:07:00Z" w:author="Yuriy Lebid">
        <w:r>
          <w:rPr>
            <w:rtl w:val="0"/>
          </w:rPr>
          <w:delText>копии</w:delText>
        </w:r>
      </w:del>
      <w:del w:id="16915" w:date="2019-06-22T23:07:00Z" w:author="Yuriy Lebid">
        <w:r>
          <w:rPr>
            <w:rtl w:val="0"/>
          </w:rPr>
          <w:delText xml:space="preserve">, </w:delText>
        </w:r>
      </w:del>
      <w:del w:id="16916" w:date="2019-06-22T23:07:00Z" w:author="Yuriy Lebid">
        <w:r>
          <w:rPr>
            <w:rtl w:val="0"/>
          </w:rPr>
          <w:delText xml:space="preserve">структурирует «изнутри» каждую позицию «Фокуса Пристального Внимания» </w:delText>
        </w:r>
      </w:del>
      <w:del w:id="16917" w:date="2019-06-22T23:07:00Z" w:author="Yuriy Lebid">
        <w:r>
          <w:rPr>
            <w:rtl w:val="0"/>
          </w:rPr>
          <w:delText>(</w:delText>
        </w:r>
      </w:del>
      <w:del w:id="16918" w:date="2019-06-22T23:07:00Z" w:author="Yuriy Lebid">
        <w:r>
          <w:rPr>
            <w:rtl w:val="0"/>
          </w:rPr>
          <w:delText>ФПВ</w:delText>
        </w:r>
      </w:del>
      <w:del w:id="16919" w:date="2019-06-22T23:07:00Z" w:author="Yuriy Lebid">
        <w:r>
          <w:rPr>
            <w:rtl w:val="0"/>
          </w:rPr>
          <w:delText xml:space="preserve">) </w:delText>
        </w:r>
      </w:del>
      <w:del w:id="16920" w:date="2019-06-22T23:07:00Z" w:author="Yuriy Lebid">
        <w:r>
          <w:rPr>
            <w:rtl w:val="0"/>
          </w:rPr>
          <w:delText>«личности» и формирующий принцип «обратной энергоинформационной связи» внутри каждого из оперативных направлений его возможного развития в каждой из скррууллерртных систем</w:delText>
        </w:r>
      </w:del>
      <w:del w:id="16921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6922" w:date="2019-06-22T23:07:00Z" w:author="Yuriy Lebid"/>
          <w:rStyle w:val="Hyperlink.1"/>
        </w:rPr>
      </w:pPr>
      <w:del w:id="1692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1692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6925" w:date="2019-06-22T23:07:00Z" w:author="Yuriy Lebid">
        <w:r>
          <w:rPr>
            <w:rStyle w:val="Hyperlink.1"/>
            <w:rtl w:val="0"/>
          </w:rPr>
          <w:delText xml:space="preserve"> </w:delText>
        </w:r>
      </w:del>
      <w:del w:id="16926" w:date="2019-06-22T23:07:00Z" w:author="Yuriy Lebid">
        <w:r>
          <w:rPr>
            <w:rtl w:val="0"/>
          </w:rPr>
          <w:delText>ФДО</w:delText>
        </w:r>
      </w:del>
      <w:del w:id="16927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6928" w:date="2019-06-22T23:07:00Z" w:author="Yuriy Lebid"/>
        </w:rPr>
      </w:pPr>
      <w:del w:id="1692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693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693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693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16933" w:date="2019-06-22T23:07:00Z" w:author="Yuriy Lebid">
        <w:r>
          <w:rPr>
            <w:rtl w:val="0"/>
          </w:rPr>
          <w:delText xml:space="preserve"> УУ</w:delText>
        </w:r>
      </w:del>
      <w:del w:id="16934" w:date="2019-06-22T23:07:00Z" w:author="Yuriy Lebid">
        <w:r>
          <w:rPr>
            <w:rtl w:val="0"/>
          </w:rPr>
          <w:delText>-</w:delText>
        </w:r>
      </w:del>
      <w:del w:id="16935" w:date="2019-06-22T23:07:00Z" w:author="Yuriy Lebid">
        <w:r>
          <w:rPr>
            <w:rtl w:val="0"/>
          </w:rPr>
          <w:delText>ССММ</w:delText>
        </w:r>
      </w:del>
      <w:del w:id="16936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1693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93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Фокус Пристального Внимания </w:delText>
        </w:r>
      </w:del>
      <w:del w:id="1693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940" w:date="2019-06-22T23:07:00Z" w:author="Yuriy Lebid"/>
        </w:rPr>
      </w:pPr>
      <w:del w:id="16941" w:date="2019-06-22T23:07:00Z" w:author="Yuriy Lebid">
        <w:r>
          <w:rPr>
            <w:rtl w:val="0"/>
          </w:rPr>
          <w:delText>устойчиво стабилизированная во Времени уровень разнокачественная динамика</w:delText>
        </w:r>
      </w:del>
      <w:del w:id="16942" w:date="2019-06-22T23:07:00Z" w:author="Yuriy Lebid">
        <w:r>
          <w:rPr>
            <w:rtl w:val="0"/>
          </w:rPr>
          <w:delText xml:space="preserve">, </w:delText>
        </w:r>
      </w:del>
      <w:del w:id="16943" w:date="2019-06-22T23:07:00Z" w:author="Yuriy Lebid">
        <w:r>
          <w:rPr>
            <w:rtl w:val="0"/>
          </w:rPr>
          <w:delText>проявляемая через каждую НУУ</w:delText>
        </w:r>
      </w:del>
      <w:del w:id="16944" w:date="2019-06-22T23:07:00Z" w:author="Yuriy Lebid">
        <w:r>
          <w:rPr>
            <w:rtl w:val="0"/>
          </w:rPr>
          <w:delText>-</w:delText>
        </w:r>
      </w:del>
      <w:del w:id="16945" w:date="2019-06-22T23:07:00Z" w:author="Yuriy Lebid">
        <w:r>
          <w:rPr>
            <w:rtl w:val="0"/>
          </w:rPr>
          <w:delText>ВВУ в каждый момент осуществляемого «нами» «ротационного Цикла»</w:delText>
        </w:r>
      </w:del>
      <w:del w:id="16946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6947" w:date="2019-06-22T23:07:00Z" w:author="Yuriy Lebid"/>
        </w:rPr>
      </w:pPr>
      <w:del w:id="1694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1694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6950" w:date="2019-06-22T23:07:00Z" w:author="Yuriy Lebid">
        <w:r>
          <w:rPr>
            <w:rtl w:val="0"/>
          </w:rPr>
          <w:delText>ФПВ</w:delText>
        </w:r>
      </w:del>
      <w:del w:id="16951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6952" w:date="2019-06-22T23:07:00Z" w:author="Yuriy Lebid"/>
        </w:rPr>
      </w:pPr>
      <w:del w:id="1695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695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695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695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16957" w:date="2019-06-22T23:07:00Z" w:author="Yuriy Lebid">
        <w:r>
          <w:rPr>
            <w:rtl w:val="0"/>
          </w:rPr>
          <w:delText xml:space="preserve"> СВУУ</w:delText>
        </w:r>
      </w:del>
      <w:del w:id="16958" w:date="2019-06-22T23:07:00Z" w:author="Yuriy Lebid">
        <w:r>
          <w:rPr>
            <w:rtl w:val="0"/>
          </w:rPr>
          <w:delText>-</w:delText>
        </w:r>
      </w:del>
      <w:del w:id="16959" w:date="2019-06-22T23:07:00Z" w:author="Yuriy Lebid">
        <w:r>
          <w:rPr>
            <w:rtl w:val="0"/>
          </w:rPr>
          <w:delText>ССММ</w:delText>
        </w:r>
      </w:del>
      <w:del w:id="16960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1696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96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Фокус Творческой Активности </w:delText>
        </w:r>
      </w:del>
      <w:del w:id="169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964" w:date="2019-06-22T23:07:00Z" w:author="Yuriy Lebid"/>
        </w:rPr>
      </w:pPr>
      <w:del w:id="16965" w:date="2019-06-22T23:07:00Z" w:author="Yuriy Lebid">
        <w:r>
          <w:rPr>
            <w:rtl w:val="0"/>
          </w:rPr>
          <w:delText>устойчиво стабилизировавшийся во Времени уровень качества психического творчества фокусируемых нами НУУ</w:delText>
        </w:r>
      </w:del>
      <w:del w:id="16966" w:date="2019-06-22T23:07:00Z" w:author="Yuriy Lebid">
        <w:r>
          <w:rPr>
            <w:rtl w:val="0"/>
          </w:rPr>
          <w:delText>-</w:delText>
        </w:r>
      </w:del>
      <w:del w:id="16967" w:date="2019-06-22T23:07:00Z" w:author="Yuriy Lebid">
        <w:r>
          <w:rPr>
            <w:rtl w:val="0"/>
          </w:rPr>
          <w:delText>ВВУ</w:delText>
        </w:r>
      </w:del>
      <w:del w:id="16968" w:date="2019-06-22T23:07:00Z" w:author="Yuriy Lebid">
        <w:r>
          <w:rPr>
            <w:rtl w:val="0"/>
          </w:rPr>
          <w:delText>-</w:delText>
        </w:r>
      </w:del>
      <w:del w:id="16969" w:date="2019-06-22T23:07:00Z" w:author="Yuriy Lebid">
        <w:r>
          <w:rPr>
            <w:rtl w:val="0"/>
          </w:rPr>
          <w:delText>Конфигураций</w:delText>
        </w:r>
      </w:del>
      <w:del w:id="16970" w:date="2019-06-22T23:07:00Z" w:author="Yuriy Lebid">
        <w:r>
          <w:rPr>
            <w:rtl w:val="0"/>
          </w:rPr>
          <w:delText xml:space="preserve">, </w:delText>
        </w:r>
      </w:del>
      <w:del w:id="16971" w:date="2019-06-22T23:07:00Z" w:author="Yuriy Lebid">
        <w:r>
          <w:rPr>
            <w:rtl w:val="0"/>
          </w:rPr>
          <w:delText xml:space="preserve">образуемый разнокачественной динамикой «Фокуса Пристального Внимания» </w:delText>
        </w:r>
      </w:del>
      <w:del w:id="16972" w:date="2019-06-22T23:07:00Z" w:author="Yuriy Lebid">
        <w:r>
          <w:rPr>
            <w:rtl w:val="0"/>
          </w:rPr>
          <w:delText>(</w:delText>
        </w:r>
      </w:del>
      <w:del w:id="16973" w:date="2019-06-22T23:07:00Z" w:author="Yuriy Lebid">
        <w:r>
          <w:rPr>
            <w:rtl w:val="0"/>
          </w:rPr>
          <w:delText>ФПВ</w:delText>
        </w:r>
      </w:del>
      <w:del w:id="16974" w:date="2019-06-22T23:07:00Z" w:author="Yuriy Lebid">
        <w:r>
          <w:rPr>
            <w:rtl w:val="0"/>
          </w:rPr>
          <w:delText xml:space="preserve">), </w:delText>
        </w:r>
      </w:del>
      <w:del w:id="16975" w:date="2019-06-22T23:07:00Z" w:author="Yuriy Lebid">
        <w:r>
          <w:rPr>
            <w:rtl w:val="0"/>
          </w:rPr>
          <w:delText>проявляемой через каждую НУУ</w:delText>
        </w:r>
      </w:del>
      <w:del w:id="16976" w:date="2019-06-22T23:07:00Z" w:author="Yuriy Lebid">
        <w:r>
          <w:rPr>
            <w:rtl w:val="0"/>
          </w:rPr>
          <w:delText>-</w:delText>
        </w:r>
      </w:del>
      <w:del w:id="16977" w:date="2019-06-22T23:07:00Z" w:author="Yuriy Lebid">
        <w:r>
          <w:rPr>
            <w:rtl w:val="0"/>
          </w:rPr>
          <w:delText>ВВУ в каждый момент осуществляемого «нами» «ротационного Цикла»</w:delText>
        </w:r>
      </w:del>
      <w:del w:id="16978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Определение"/>
        <w:rPr>
          <w:del w:id="16979" w:date="2019-06-22T23:07:00Z" w:author="Yuriy Lebid"/>
        </w:rPr>
      </w:pPr>
      <w:del w:id="1698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1698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6982" w:date="2019-06-22T23:07:00Z" w:author="Yuriy Lebid">
        <w:r>
          <w:rPr>
            <w:rtl w:val="0"/>
          </w:rPr>
          <w:delText>ФТА</w:delText>
        </w:r>
      </w:del>
      <w:del w:id="16983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6984" w:date="2019-06-22T23:07:00Z" w:author="Yuriy Lebid"/>
        </w:rPr>
      </w:pPr>
      <w:del w:id="1698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698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698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698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16989" w:date="2019-06-22T23:07:00Z" w:author="Yuriy Lebid">
        <w:r>
          <w:rPr>
            <w:rtl w:val="0"/>
          </w:rPr>
          <w:delText xml:space="preserve"> ДЙЮУУТТ</w:delText>
        </w:r>
      </w:del>
      <w:del w:id="16990" w:date="2019-06-22T23:07:00Z" w:author="Yuriy Lebid">
        <w:r>
          <w:rPr>
            <w:rtl w:val="0"/>
          </w:rPr>
          <w:delText>-</w:delText>
        </w:r>
      </w:del>
      <w:del w:id="16991" w:date="2019-06-22T23:07:00Z" w:author="Yuriy Lebid">
        <w:r>
          <w:rPr>
            <w:rtl w:val="0"/>
          </w:rPr>
          <w:delText>ЙЮУ</w:delText>
        </w:r>
      </w:del>
      <w:del w:id="16992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heading 4"/>
        <w:rPr>
          <w:del w:id="1699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699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Форма Самосознания </w:delText>
        </w:r>
      </w:del>
      <w:del w:id="1699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6996" w:date="2019-06-22T23:07:00Z" w:author="Yuriy Lebid"/>
        </w:rPr>
      </w:pPr>
      <w:del w:id="1699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16998" w:date="2019-06-22T23:07:00Z" w:author="Yuriy Lebid">
        <w:r>
          <w:rPr>
            <w:rtl w:val="0"/>
          </w:rPr>
          <w:delText xml:space="preserve"> это любой объект</w:delText>
        </w:r>
      </w:del>
      <w:del w:id="16999" w:date="2019-06-22T23:07:00Z" w:author="Yuriy Lebid">
        <w:r>
          <w:rPr>
            <w:rtl w:val="0"/>
          </w:rPr>
          <w:delText xml:space="preserve">, </w:delText>
        </w:r>
      </w:del>
      <w:del w:id="17000" w:date="2019-06-22T23:07:00Z" w:author="Yuriy Lebid">
        <w:r>
          <w:rPr>
            <w:rtl w:val="0"/>
          </w:rPr>
          <w:delText>процесс или явление</w:delText>
        </w:r>
      </w:del>
      <w:del w:id="17001" w:date="2019-06-22T23:07:00Z" w:author="Yuriy Lebid">
        <w:r>
          <w:rPr>
            <w:rtl w:val="0"/>
          </w:rPr>
          <w:delText xml:space="preserve">, </w:delText>
        </w:r>
      </w:del>
      <w:del w:id="17002" w:date="2019-06-22T23:07:00Z" w:author="Yuriy Lebid">
        <w:r>
          <w:rPr>
            <w:rtl w:val="0"/>
          </w:rPr>
          <w:delText>обладающий собственной степенью индивидуализации и находящийся в неразрывной связи с другими объектами</w:delText>
        </w:r>
      </w:del>
      <w:del w:id="17003" w:date="2019-06-22T23:07:00Z" w:author="Yuriy Lebid">
        <w:r>
          <w:rPr>
            <w:rtl w:val="0"/>
          </w:rPr>
          <w:delText xml:space="preserve">, </w:delText>
        </w:r>
      </w:del>
      <w:del w:id="17004" w:date="2019-06-22T23:07:00Z" w:author="Yuriy Lebid">
        <w:r>
          <w:rPr>
            <w:rtl w:val="0"/>
          </w:rPr>
          <w:delText>процессами или явлениями</w:delText>
        </w:r>
      </w:del>
      <w:del w:id="17005" w:date="2019-06-22T23:07:00Z" w:author="Yuriy Lebid">
        <w:r>
          <w:rPr>
            <w:rtl w:val="0"/>
          </w:rPr>
          <w:delText xml:space="preserve">.  </w:delText>
        </w:r>
      </w:del>
      <w:del w:id="17006" w:date="2019-06-22T23:07:00Z" w:author="Yuriy Lebid">
        <w:r>
          <w:rPr>
            <w:rtl w:val="0"/>
          </w:rPr>
          <w:delText xml:space="preserve">В словосочетании </w:delText>
        </w:r>
      </w:del>
      <w:del w:id="17007" w:date="2019-06-22T23:07:00Z" w:author="Yuriy Lebid">
        <w:r>
          <w:rPr>
            <w:rtl w:val="0"/>
          </w:rPr>
          <w:delText>"</w:delText>
        </w:r>
      </w:del>
      <w:del w:id="17008" w:date="2019-06-22T23:07:00Z" w:author="Yuriy Lebid">
        <w:r>
          <w:rPr>
            <w:rtl w:val="0"/>
          </w:rPr>
          <w:delText>Форма Самосознания</w:delText>
        </w:r>
      </w:del>
      <w:del w:id="17009" w:date="2019-06-22T23:07:00Z" w:author="Yuriy Lebid">
        <w:r>
          <w:rPr>
            <w:rtl w:val="0"/>
          </w:rPr>
          <w:delText xml:space="preserve">" </w:delText>
        </w:r>
      </w:del>
      <w:del w:id="17010" w:date="2019-06-22T23:07:00Z" w:author="Yuriy Lebid">
        <w:r>
          <w:rPr>
            <w:rtl w:val="0"/>
          </w:rPr>
          <w:delText xml:space="preserve">слово </w:delText>
        </w:r>
      </w:del>
      <w:del w:id="17011" w:date="2019-06-22T23:07:00Z" w:author="Yuriy Lebid">
        <w:r>
          <w:rPr>
            <w:rtl w:val="0"/>
          </w:rPr>
          <w:delText>"</w:delText>
        </w:r>
      </w:del>
      <w:del w:id="17012" w:date="2019-06-22T23:07:00Z" w:author="Yuriy Lebid">
        <w:r>
          <w:rPr>
            <w:rtl w:val="0"/>
          </w:rPr>
          <w:delText>Форма</w:delText>
        </w:r>
      </w:del>
      <w:del w:id="17013" w:date="2019-06-22T23:07:00Z" w:author="Yuriy Lebid">
        <w:r>
          <w:rPr>
            <w:rtl w:val="0"/>
          </w:rPr>
          <w:delText xml:space="preserve">" </w:delText>
        </w:r>
      </w:del>
      <w:del w:id="17014" w:date="2019-06-22T23:07:00Z" w:author="Yuriy Lebid">
        <w:r>
          <w:rPr>
            <w:rtl w:val="0"/>
          </w:rPr>
          <w:delText>обозначает некую индивидуализированную часть Целого</w:delText>
        </w:r>
      </w:del>
      <w:del w:id="17015" w:date="2019-06-22T23:07:00Z" w:author="Yuriy Lebid">
        <w:r>
          <w:rPr>
            <w:rtl w:val="0"/>
          </w:rPr>
          <w:delText xml:space="preserve">, </w:delText>
        </w:r>
      </w:del>
      <w:del w:id="17016" w:date="2019-06-22T23:07:00Z" w:author="Yuriy Lebid">
        <w:r>
          <w:rPr>
            <w:rtl w:val="0"/>
          </w:rPr>
          <w:delText xml:space="preserve">а слово </w:delText>
        </w:r>
      </w:del>
      <w:del w:id="17017" w:date="2019-06-22T23:07:00Z" w:author="Yuriy Lebid">
        <w:r>
          <w:rPr>
            <w:rtl w:val="0"/>
          </w:rPr>
          <w:delText>"</w:delText>
        </w:r>
      </w:del>
      <w:del w:id="17018" w:date="2019-06-22T23:07:00Z" w:author="Yuriy Lebid">
        <w:r>
          <w:rPr>
            <w:rtl w:val="0"/>
          </w:rPr>
          <w:delText>Самосознание</w:delText>
        </w:r>
      </w:del>
      <w:del w:id="17019" w:date="2019-06-22T23:07:00Z" w:author="Yuriy Lebid">
        <w:r>
          <w:rPr>
            <w:rtl w:val="0"/>
          </w:rPr>
          <w:delText xml:space="preserve">" </w:delText>
        </w:r>
      </w:del>
      <w:del w:id="17020" w:date="2019-06-22T23:07:00Z" w:author="Yuriy Lebid">
        <w:r>
          <w:rPr>
            <w:rtl w:val="0"/>
          </w:rPr>
          <w:delText xml:space="preserve">обозначает принцип Интегрированности </w:delText>
        </w:r>
      </w:del>
      <w:del w:id="17021" w:date="2019-06-22T23:07:00Z" w:author="Yuriy Lebid">
        <w:r>
          <w:rPr>
            <w:rtl w:val="0"/>
          </w:rPr>
          <w:delText>(</w:delText>
        </w:r>
      </w:del>
      <w:del w:id="17022" w:date="2019-06-22T23:07:00Z" w:author="Yuriy Lebid">
        <w:r>
          <w:rPr>
            <w:rtl w:val="0"/>
          </w:rPr>
          <w:delText>Целого</w:delText>
        </w:r>
      </w:del>
      <w:del w:id="17023" w:date="2019-06-22T23:07:00Z" w:author="Yuriy Lebid">
        <w:r>
          <w:rPr>
            <w:rtl w:val="0"/>
          </w:rPr>
          <w:delText>).</w:delText>
        </w:r>
      </w:del>
    </w:p>
    <w:p>
      <w:pPr>
        <w:pStyle w:val="Определение"/>
        <w:rPr>
          <w:del w:id="17024" w:date="2019-06-22T23:07:00Z" w:author="Yuriy Lebid"/>
        </w:rPr>
      </w:pPr>
      <w:del w:id="1702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Синонимы</w:delText>
        </w:r>
      </w:del>
      <w:del w:id="1702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7027" w:date="2019-06-22T23:07:00Z" w:author="Yuriy Lebid">
        <w:r>
          <w:rPr>
            <w:rStyle w:val="Нет"/>
            <w:rtl w:val="0"/>
            <w:lang w:val="en-US"/>
          </w:rPr>
          <w:delText> </w:delText>
        </w:r>
      </w:del>
      <w:del w:id="17028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rtl w:val="0"/>
            <w:lang w:val="ru-RU"/>
          </w:rPr>
          <w:delText>Форма проявления</w:delText>
        </w:r>
      </w:del>
      <w:del w:id="17029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rtl w:val="0"/>
            <w:lang w:val="ru-RU"/>
          </w:rPr>
          <w:delText xml:space="preserve">, </w:delText>
        </w:r>
      </w:del>
      <w:del w:id="17030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rtl w:val="0"/>
            <w:lang w:val="ru-RU"/>
          </w:rPr>
          <w:delText>Форма эксгиберации</w:delText>
        </w:r>
      </w:del>
      <w:del w:id="17031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rtl w:val="0"/>
            <w:lang w:val="ru-RU"/>
          </w:rPr>
          <w:delText xml:space="preserve">, </w:delText>
        </w:r>
      </w:del>
      <w:del w:id="17032" w:date="2019-06-22T23:07:00Z" w:author="Yuriy Lebid">
        <w:r>
          <w:rPr>
            <w:rStyle w:val="Нет"/>
            <w:rFonts w:ascii="SchoolBook" w:cs="SchoolBook" w:hAnsi="SchoolBook" w:eastAsia="SchoolBook"/>
            <w:b w:val="1"/>
            <w:bCs w:val="1"/>
            <w:rtl w:val="0"/>
            <w:lang w:val="ru-RU"/>
          </w:rPr>
          <w:delText>Форма</w:delText>
        </w:r>
      </w:del>
      <w:del w:id="17033" w:date="2019-06-22T23:07:00Z" w:author="Yuriy Lebid">
        <w:r>
          <w:rPr>
            <w:rStyle w:val="Нет"/>
            <w:rtl w:val="0"/>
            <w:lang w:val="ru-RU"/>
          </w:rPr>
          <w:delText>.</w:delText>
        </w:r>
      </w:del>
    </w:p>
    <w:p>
      <w:pPr>
        <w:pStyle w:val="Определение"/>
        <w:rPr>
          <w:del w:id="17034" w:date="2019-06-22T23:07:00Z" w:author="Yuriy Lebid"/>
        </w:rPr>
      </w:pPr>
      <w:del w:id="1703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1703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7037" w:date="2019-06-22T23:07:00Z" w:author="Yuriy Lebid">
        <w:r>
          <w:rPr>
            <w:rtl w:val="0"/>
          </w:rPr>
          <w:delText xml:space="preserve"> ФС</w:delText>
        </w:r>
      </w:del>
      <w:del w:id="17038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7039" w:date="2019-06-22T23:07:00Z" w:author="Yuriy Lebid"/>
          <w:rStyle w:val="Нет"/>
          <w:color w:val="000000"/>
          <w:u w:color="000000"/>
        </w:rPr>
      </w:pPr>
      <w:del w:id="1704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формаментация </w:delText>
        </w:r>
      </w:del>
      <w:del w:id="1704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70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704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704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formamentum</w:delText>
        </w:r>
      </w:del>
      <w:del w:id="170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образование</w:delText>
        </w:r>
      </w:del>
      <w:del w:id="1704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70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формирование</w:delText>
        </w:r>
      </w:del>
      <w:del w:id="1704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7049" w:date="2019-06-22T23:07:00Z" w:author="Yuriy Lebid"/>
        </w:rPr>
      </w:pPr>
      <w:del w:id="17050" w:date="2019-06-22T23:07:00Z" w:author="Yuriy Lebid">
        <w:r>
          <w:rPr>
            <w:rtl w:val="0"/>
          </w:rPr>
          <w:delText>симультанная организация Всеобщей Сллоогрентности Мироздания</w:delText>
        </w:r>
      </w:del>
    </w:p>
    <w:p>
      <w:pPr>
        <w:pStyle w:val="heading 4"/>
        <w:rPr>
          <w:del w:id="1705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05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Формо</w:delText>
        </w:r>
      </w:del>
      <w:del w:id="1705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705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система Миров </w:delText>
        </w:r>
      </w:del>
      <w:del w:id="1705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056" w:date="2019-06-22T23:07:00Z" w:author="Yuriy Lebid"/>
        </w:rPr>
      </w:pPr>
      <w:del w:id="17057" w:date="2019-06-22T23:07:00Z" w:author="Yuriy Lebid">
        <w:r>
          <w:rPr>
            <w:rtl w:val="0"/>
          </w:rPr>
          <w:delText>абсолютно вся совокупная одновременная динамика «индивидуальных» Миров</w:delText>
        </w:r>
      </w:del>
      <w:del w:id="17058" w:date="2019-06-22T23:07:00Z" w:author="Yuriy Lebid">
        <w:r>
          <w:rPr>
            <w:rtl w:val="0"/>
          </w:rPr>
          <w:delText xml:space="preserve">, </w:delText>
        </w:r>
      </w:del>
      <w:del w:id="17059" w:date="2019-06-22T23:07:00Z" w:author="Yuriy Lebid">
        <w:r>
          <w:rPr>
            <w:rtl w:val="0"/>
          </w:rPr>
          <w:delText>формируемых в одно условное мгновение в одном и том же узком диапазоне мерностей</w:delText>
        </w:r>
      </w:del>
      <w:del w:id="17060" w:date="2019-06-22T23:07:00Z" w:author="Yuriy Lebid">
        <w:r>
          <w:rPr>
            <w:rtl w:val="0"/>
          </w:rPr>
          <w:delText xml:space="preserve">, </w:delText>
        </w:r>
      </w:del>
      <w:del w:id="17061" w:date="2019-06-22T23:07:00Z" w:author="Yuriy Lebid">
        <w:r>
          <w:rPr>
            <w:rtl w:val="0"/>
          </w:rPr>
          <w:delText>в узком частотном диапазоне</w:delText>
        </w:r>
      </w:del>
      <w:del w:id="17062" w:date="2019-06-22T23:07:00Z" w:author="Yuriy Lebid">
        <w:r>
          <w:rPr>
            <w:rtl w:val="0"/>
          </w:rPr>
          <w:delText xml:space="preserve">, </w:delText>
        </w:r>
      </w:del>
      <w:del w:id="17063" w:date="2019-06-22T23:07:00Z" w:author="Yuriy Lebid">
        <w:r>
          <w:rPr>
            <w:rtl w:val="0"/>
          </w:rPr>
          <w:delText>в структурах Самосознания абсолютно всех фокусирующихся в н</w:delText>
        </w:r>
      </w:del>
      <w:del w:id="17064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7065" w:date="2019-06-22T23:07:00Z" w:author="Yuriy Lebid">
        <w:r>
          <w:rPr>
            <w:rtl w:val="0"/>
          </w:rPr>
          <w:delText>м в это мгновение Форм Коллективных Разумов</w:delText>
        </w:r>
      </w:del>
    </w:p>
    <w:p>
      <w:pPr>
        <w:pStyle w:val="heading 4"/>
        <w:rPr>
          <w:del w:id="17066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06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Формо</w:delText>
        </w:r>
      </w:del>
      <w:del w:id="1706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706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Типы </w:delText>
        </w:r>
      </w:del>
      <w:del w:id="1707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071" w:date="2019-06-22T23:07:00Z" w:author="Yuriy Lebid"/>
        </w:rPr>
      </w:pPr>
      <w:del w:id="17072" w:date="2019-06-22T23:07:00Z" w:author="Yuriy Lebid">
        <w:r>
          <w:rPr>
            <w:rtl w:val="0"/>
          </w:rPr>
          <w:delText>вс</w:delText>
        </w:r>
      </w:del>
      <w:del w:id="17073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7074" w:date="2019-06-22T23:07:00Z" w:author="Yuriy Lebid">
        <w:r>
          <w:rPr>
            <w:rtl w:val="0"/>
          </w:rPr>
          <w:delText xml:space="preserve"> разнообразие реализационных Форм пространственно</w:delText>
        </w:r>
      </w:del>
      <w:del w:id="17075" w:date="2019-06-22T23:07:00Z" w:author="Yuriy Lebid">
        <w:r>
          <w:rPr>
            <w:rtl w:val="0"/>
          </w:rPr>
          <w:delText>-</w:delText>
        </w:r>
      </w:del>
      <w:del w:id="17076" w:date="2019-06-22T23:07:00Z" w:author="Yuriy Lebid">
        <w:r>
          <w:rPr>
            <w:rtl w:val="0"/>
          </w:rPr>
          <w:delText>временных «Полей</w:delText>
        </w:r>
      </w:del>
      <w:del w:id="17077" w:date="2019-06-22T23:07:00Z" w:author="Yuriy Lebid">
        <w:r>
          <w:rPr>
            <w:rtl w:val="0"/>
          </w:rPr>
          <w:delText>-</w:delText>
        </w:r>
      </w:del>
      <w:del w:id="17078" w:date="2019-06-22T23:07:00Z" w:author="Yuriy Lebid">
        <w:r>
          <w:rPr>
            <w:rtl w:val="0"/>
          </w:rPr>
          <w:delText xml:space="preserve">Сознаний» </w:delText>
        </w:r>
      </w:del>
      <w:del w:id="17079" w:date="2019-06-22T23:07:00Z" w:author="Yuriy Lebid">
        <w:r>
          <w:rPr>
            <w:rtl w:val="0"/>
          </w:rPr>
          <w:delText>(</w:delText>
        </w:r>
      </w:del>
      <w:del w:id="17080" w:date="2019-06-22T23:07:00Z" w:author="Yuriy Lebid">
        <w:r>
          <w:rPr>
            <w:rtl w:val="0"/>
          </w:rPr>
          <w:delText>ПС</w:delText>
        </w:r>
      </w:del>
      <w:del w:id="17081" w:date="2019-06-22T23:07:00Z" w:author="Yuriy Lebid">
        <w:r>
          <w:rPr>
            <w:rtl w:val="0"/>
          </w:rPr>
          <w:delText xml:space="preserve">), </w:delText>
        </w:r>
      </w:del>
      <w:del w:id="17082" w:date="2019-06-22T23:07:00Z" w:author="Yuriy Lebid">
        <w:r>
          <w:rPr>
            <w:rtl w:val="0"/>
          </w:rPr>
          <w:delText>структурирующих своим Творчеством планетарные Формо</w:delText>
        </w:r>
      </w:del>
      <w:del w:id="17083" w:date="2019-06-22T23:07:00Z" w:author="Yuriy Lebid">
        <w:r>
          <w:rPr>
            <w:rtl w:val="0"/>
          </w:rPr>
          <w:delText>-</w:delText>
        </w:r>
      </w:del>
      <w:del w:id="17084" w:date="2019-06-22T23:07:00Z" w:author="Yuriy Lebid">
        <w:r>
          <w:rPr>
            <w:rtl w:val="0"/>
          </w:rPr>
          <w:delText xml:space="preserve">Типы Реальностей в виде множественных сфероидально организованных </w:delText>
        </w:r>
      </w:del>
      <w:del w:id="17085" w:date="2019-06-22T23:07:00Z" w:author="Yuriy Lebid">
        <w:r>
          <w:rPr>
            <w:rtl w:val="0"/>
          </w:rPr>
          <w:delText>(</w:delText>
        </w:r>
      </w:del>
      <w:del w:id="17086" w:date="2019-06-22T23:07:00Z" w:author="Yuriy Lebid">
        <w:r>
          <w:rPr>
            <w:rtl w:val="0"/>
          </w:rPr>
          <w:delText>стремящихся к бесконечности</w:delText>
        </w:r>
      </w:del>
      <w:del w:id="17087" w:date="2019-06-22T23:07:00Z" w:author="Yuriy Lebid">
        <w:r>
          <w:rPr>
            <w:rtl w:val="0"/>
          </w:rPr>
          <w:delText xml:space="preserve">) </w:delText>
        </w:r>
      </w:del>
      <w:del w:id="17088" w:date="2019-06-22T23:07:00Z" w:author="Yuriy Lebid">
        <w:r>
          <w:rPr>
            <w:rtl w:val="0"/>
          </w:rPr>
          <w:delText>образований</w:delText>
        </w:r>
      </w:del>
      <w:del w:id="17089" w:date="2019-06-22T23:07:00Z" w:author="Yuriy Lebid">
        <w:r>
          <w:rPr>
            <w:rtl w:val="0"/>
          </w:rPr>
          <w:delText xml:space="preserve">, </w:delText>
        </w:r>
      </w:del>
      <w:del w:id="17090" w:date="2019-06-22T23:07:00Z" w:author="Yuriy Lebid">
        <w:r>
          <w:rPr>
            <w:rtl w:val="0"/>
          </w:rPr>
          <w:delText>вибрационно и качественно проницающих друг друга на идентичных им Уровнях Ментального и Астрального План</w:delText>
        </w:r>
      </w:del>
      <w:del w:id="17091" w:date="2019-06-22T23:07:00Z" w:author="Yuriy Lebid">
        <w:r>
          <w:rPr>
            <w:rtl w:val="0"/>
          </w:rPr>
          <w:delText>-</w:delText>
        </w:r>
      </w:del>
      <w:del w:id="17092" w:date="2019-06-22T23:07:00Z" w:author="Yuriy Lebid">
        <w:r>
          <w:rPr>
            <w:rtl w:val="0"/>
          </w:rPr>
          <w:delText>Обертонов</w:delText>
        </w:r>
      </w:del>
      <w:del w:id="17093" w:date="2019-06-22T23:07:00Z" w:author="Yuriy Lebid">
        <w:r>
          <w:rPr>
            <w:rtl w:val="0"/>
          </w:rPr>
          <w:delText xml:space="preserve">, </w:delText>
        </w:r>
      </w:del>
      <w:del w:id="17094" w:date="2019-06-22T23:07:00Z" w:author="Yuriy Lebid">
        <w:r>
          <w:rPr>
            <w:rtl w:val="0"/>
          </w:rPr>
          <w:delText xml:space="preserve">но никак не пересекающихся </w:delText>
        </w:r>
      </w:del>
      <w:del w:id="17095" w:date="2019-06-22T23:07:00Z" w:author="Yuriy Lebid">
        <w:r>
          <w:rPr>
            <w:rtl w:val="0"/>
          </w:rPr>
          <w:delText>(</w:delText>
        </w:r>
      </w:del>
      <w:del w:id="17096" w:date="2019-06-22T23:07:00Z" w:author="Yuriy Lebid">
        <w:r>
          <w:rPr>
            <w:rtl w:val="0"/>
          </w:rPr>
          <w:delText>за исключением специальных «резонансно</w:delText>
        </w:r>
      </w:del>
      <w:del w:id="17097" w:date="2019-06-22T23:07:00Z" w:author="Yuriy Lebid">
        <w:r>
          <w:rPr>
            <w:rtl w:val="0"/>
          </w:rPr>
          <w:delText>-</w:delText>
        </w:r>
      </w:del>
      <w:del w:id="17098" w:date="2019-06-22T23:07:00Z" w:author="Yuriy Lebid">
        <w:r>
          <w:rPr>
            <w:rtl w:val="0"/>
          </w:rPr>
          <w:delText>функциональных точек»</w:delText>
        </w:r>
      </w:del>
      <w:del w:id="17099" w:date="2019-06-22T23:07:00Z" w:author="Yuriy Lebid">
        <w:r>
          <w:rPr>
            <w:rtl w:val="0"/>
          </w:rPr>
          <w:delText xml:space="preserve">) </w:delText>
        </w:r>
      </w:del>
      <w:del w:id="17100" w:date="2019-06-22T23:07:00Z" w:author="Yuriy Lebid">
        <w:r>
          <w:rPr>
            <w:rtl w:val="0"/>
          </w:rPr>
          <w:delText>на Уровнях Формо</w:delText>
        </w:r>
      </w:del>
      <w:del w:id="17101" w:date="2019-06-22T23:07:00Z" w:author="Yuriy Lebid">
        <w:r>
          <w:rPr>
            <w:rtl w:val="0"/>
          </w:rPr>
          <w:delText>-</w:delText>
        </w:r>
      </w:del>
      <w:del w:id="17102" w:date="2019-06-22T23:07:00Z" w:author="Yuriy Lebid">
        <w:r>
          <w:rPr>
            <w:rtl w:val="0"/>
          </w:rPr>
          <w:delText>Материи и Формо</w:delText>
        </w:r>
      </w:del>
      <w:del w:id="17103" w:date="2019-06-22T23:07:00Z" w:author="Yuriy Lebid">
        <w:r>
          <w:rPr>
            <w:rtl w:val="0"/>
          </w:rPr>
          <w:delText>-</w:delText>
        </w:r>
      </w:del>
      <w:del w:id="17104" w:date="2019-06-22T23:07:00Z" w:author="Yuriy Lebid">
        <w:r>
          <w:rPr>
            <w:rtl w:val="0"/>
          </w:rPr>
          <w:delText>Плазмы</w:delText>
        </w:r>
      </w:del>
      <w:del w:id="17105" w:date="2019-06-22T23:07:00Z" w:author="Yuriy Lebid">
        <w:r>
          <w:rPr>
            <w:rtl w:val="0"/>
          </w:rPr>
          <w:delText xml:space="preserve">, </w:delText>
        </w:r>
      </w:del>
      <w:del w:id="17106" w:date="2019-06-22T23:07:00Z" w:author="Yuriy Lebid">
        <w:r>
          <w:rPr>
            <w:rtl w:val="0"/>
          </w:rPr>
          <w:delText>такие как «человеческие» Формо</w:delText>
        </w:r>
      </w:del>
      <w:del w:id="17107" w:date="2019-06-22T23:07:00Z" w:author="Yuriy Lebid">
        <w:r>
          <w:rPr>
            <w:rtl w:val="0"/>
          </w:rPr>
          <w:delText>-</w:delText>
        </w:r>
      </w:del>
      <w:del w:id="17108" w:date="2019-06-22T23:07:00Z" w:author="Yuriy Lebid">
        <w:r>
          <w:rPr>
            <w:rtl w:val="0"/>
          </w:rPr>
          <w:delText>Типы</w:delText>
        </w:r>
      </w:del>
      <w:del w:id="17109" w:date="2019-06-22T23:07:00Z" w:author="Yuriy Lebid">
        <w:r>
          <w:rPr>
            <w:rtl w:val="0"/>
          </w:rPr>
          <w:delText xml:space="preserve">, </w:delText>
        </w:r>
      </w:del>
      <w:del w:id="17110" w:date="2019-06-22T23:07:00Z" w:author="Yuriy Lebid">
        <w:r>
          <w:rPr>
            <w:rtl w:val="0"/>
          </w:rPr>
          <w:delText>Формо</w:delText>
        </w:r>
      </w:del>
      <w:del w:id="17111" w:date="2019-06-22T23:07:00Z" w:author="Yuriy Lebid">
        <w:r>
          <w:rPr>
            <w:rtl w:val="0"/>
          </w:rPr>
          <w:delText>-</w:delText>
        </w:r>
      </w:del>
      <w:del w:id="17112" w:date="2019-06-22T23:07:00Z" w:author="Yuriy Lebid">
        <w:r>
          <w:rPr>
            <w:rtl w:val="0"/>
          </w:rPr>
          <w:delText>Типы других Коллективных Разумов – Реальностей</w:delText>
        </w:r>
      </w:del>
      <w:del w:id="17113" w:date="2019-06-22T23:07:00Z" w:author="Yuriy Lebid">
        <w:r>
          <w:rPr>
            <w:rtl w:val="0"/>
          </w:rPr>
          <w:delText xml:space="preserve">, </w:delText>
        </w:r>
      </w:del>
      <w:del w:id="17114" w:date="2019-06-22T23:07:00Z" w:author="Yuriy Lebid">
        <w:r>
          <w:rPr>
            <w:rtl w:val="0"/>
          </w:rPr>
          <w:delText>Миров</w:delText>
        </w:r>
      </w:del>
      <w:del w:id="17115" w:date="2019-06-22T23:07:00Z" w:author="Yuriy Lebid">
        <w:r>
          <w:rPr>
            <w:rtl w:val="0"/>
          </w:rPr>
          <w:delText xml:space="preserve">, </w:delText>
        </w:r>
      </w:del>
      <w:del w:id="17116" w:date="2019-06-22T23:07:00Z" w:author="Yuriy Lebid">
        <w:r>
          <w:rPr>
            <w:rtl w:val="0"/>
          </w:rPr>
          <w:delText>Прото</w:delText>
        </w:r>
      </w:del>
      <w:del w:id="17117" w:date="2019-06-22T23:07:00Z" w:author="Yuriy Lebid">
        <w:r>
          <w:rPr>
            <w:rtl w:val="0"/>
          </w:rPr>
          <w:delText>-</w:delText>
        </w:r>
      </w:del>
      <w:del w:id="17118" w:date="2019-06-22T23:07:00Z" w:author="Yuriy Lebid">
        <w:r>
          <w:rPr>
            <w:rtl w:val="0"/>
          </w:rPr>
          <w:delText>Форм ГООЛГАМАА</w:delText>
        </w:r>
      </w:del>
      <w:del w:id="17119" w:date="2019-06-22T23:07:00Z" w:author="Yuriy Lebid">
        <w:r>
          <w:rPr>
            <w:rtl w:val="0"/>
          </w:rPr>
          <w:delText>-</w:delText>
        </w:r>
      </w:del>
      <w:del w:id="17120" w:date="2019-06-22T23:07:00Z" w:author="Yuriy Lebid">
        <w:r>
          <w:rPr>
            <w:rtl w:val="0"/>
          </w:rPr>
          <w:delText>А и даже ССМИИЙСМАА</w:delText>
        </w:r>
      </w:del>
      <w:del w:id="17121" w:date="2019-06-22T23:07:00Z" w:author="Yuriy Lebid">
        <w:r>
          <w:rPr>
            <w:rtl w:val="0"/>
          </w:rPr>
          <w:delText>-</w:delText>
        </w:r>
      </w:del>
      <w:del w:id="17122" w:date="2019-06-22T23:07:00Z" w:author="Yuriy Lebid">
        <w:r>
          <w:rPr>
            <w:rtl w:val="0"/>
          </w:rPr>
          <w:delText xml:space="preserve">А </w:delText>
        </w:r>
      </w:del>
      <w:del w:id="17123" w:date="2019-06-22T23:07:00Z" w:author="Yuriy Lebid">
        <w:r>
          <w:rPr>
            <w:rtl w:val="0"/>
          </w:rPr>
          <w:delText>(</w:delText>
        </w:r>
      </w:del>
      <w:del w:id="17124" w:date="2019-06-22T23:07:00Z" w:author="Yuriy Lebid">
        <w:r>
          <w:rPr>
            <w:rtl w:val="0"/>
          </w:rPr>
          <w:delText>самой ГООЛГАМАА</w:delText>
        </w:r>
      </w:del>
      <w:del w:id="17125" w:date="2019-06-22T23:07:00Z" w:author="Yuriy Lebid">
        <w:r>
          <w:rPr>
            <w:rtl w:val="0"/>
          </w:rPr>
          <w:delText>-</w:delText>
        </w:r>
      </w:del>
      <w:del w:id="17126" w:date="2019-06-22T23:07:00Z" w:author="Yuriy Lebid">
        <w:r>
          <w:rPr>
            <w:rtl w:val="0"/>
          </w:rPr>
          <w:delText>А</w:delText>
        </w:r>
      </w:del>
      <w:del w:id="17127" w:date="2019-06-22T23:07:00Z" w:author="Yuriy Lebid">
        <w:r>
          <w:rPr>
            <w:rtl w:val="0"/>
          </w:rPr>
          <w:delText>).</w:delText>
        </w:r>
      </w:del>
    </w:p>
    <w:p>
      <w:pPr>
        <w:pStyle w:val="Определение"/>
        <w:rPr>
          <w:del w:id="17128" w:date="2019-06-22T23:07:00Z" w:author="Yuriy Lebid"/>
        </w:rPr>
      </w:pPr>
      <w:del w:id="1712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713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7131" w:date="2019-06-22T23:07:00Z" w:author="Yuriy Lebid">
        <w:r>
          <w:rPr>
            <w:rtl w:val="0"/>
          </w:rPr>
          <w:delText xml:space="preserve"> </w:delText>
        </w:r>
      </w:del>
      <w:del w:id="17132" w:date="2019-06-22T23:07:00Z" w:author="Yuriy Lebid">
        <w:r>
          <w:rPr>
            <w:rStyle w:val="Hyperlink.1"/>
            <w:rtl w:val="0"/>
          </w:rPr>
          <w:delText>Формо</w:delText>
        </w:r>
      </w:del>
      <w:del w:id="17133" w:date="2019-06-22T23:07:00Z" w:author="Yuriy Lebid">
        <w:r>
          <w:rPr>
            <w:rStyle w:val="Hyperlink.1"/>
            <w:rtl w:val="0"/>
          </w:rPr>
          <w:delText>-</w:delText>
        </w:r>
      </w:del>
      <w:del w:id="17134" w:date="2019-06-22T23:07:00Z" w:author="Yuriy Lebid">
        <w:r>
          <w:rPr>
            <w:rStyle w:val="Hyperlink.1"/>
            <w:rtl w:val="0"/>
          </w:rPr>
          <w:delText>Тип ЛЛУУ</w:delText>
        </w:r>
      </w:del>
      <w:del w:id="17135" w:date="2019-06-22T23:07:00Z" w:author="Yuriy Lebid">
        <w:r>
          <w:rPr>
            <w:rStyle w:val="Hyperlink.1"/>
            <w:rtl w:val="0"/>
          </w:rPr>
          <w:delText>-</w:delText>
        </w:r>
      </w:del>
      <w:del w:id="17136" w:date="2019-06-22T23:07:00Z" w:author="Yuriy Lebid">
        <w:r>
          <w:rPr>
            <w:rStyle w:val="Hyperlink.1"/>
            <w:rtl w:val="0"/>
          </w:rPr>
          <w:delText>ВВУ</w:delText>
        </w:r>
      </w:del>
      <w:del w:id="17137" w:date="2019-06-22T23:07:00Z" w:author="Yuriy Lebid">
        <w:r>
          <w:rPr>
            <w:rStyle w:val="Hyperlink.1"/>
            <w:rtl w:val="0"/>
          </w:rPr>
          <w:delText>.</w:delText>
        </w:r>
      </w:del>
    </w:p>
    <w:p>
      <w:pPr>
        <w:pStyle w:val="heading 4"/>
        <w:rPr>
          <w:del w:id="17138" w:date="2019-06-22T23:07:00Z" w:author="Yuriy Lebid"/>
          <w:rStyle w:val="Нет"/>
          <w:color w:val="000000"/>
          <w:u w:color="000000"/>
        </w:rPr>
      </w:pPr>
      <w:del w:id="1713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фотореверсивные Поля</w:delText>
        </w:r>
      </w:del>
      <w:del w:id="1714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714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Сознания </w:delText>
        </w:r>
      </w:del>
      <w:del w:id="171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(</w:delText>
        </w:r>
      </w:del>
      <w:del w:id="1714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ПС</w:delText>
        </w:r>
      </w:del>
      <w:del w:id="1714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7145" w:date="2019-06-22T23:07:00Z" w:author="Yuriy Lebid"/>
        </w:rPr>
      </w:pPr>
      <w:del w:id="17146" w:date="2019-06-22T23:07:00Z" w:author="Yuriy Lebid">
        <w:r>
          <w:rPr>
            <w:rtl w:val="0"/>
          </w:rPr>
          <w:delText>сложноконфигурационная динамика творческого взаимодействия между собой множества разнокачественных ПС</w:delText>
        </w:r>
      </w:del>
      <w:del w:id="17147" w:date="2019-06-22T23:07:00Z" w:author="Yuriy Lebid">
        <w:r>
          <w:rPr>
            <w:rtl w:val="0"/>
          </w:rPr>
          <w:delText xml:space="preserve">, </w:delText>
        </w:r>
      </w:del>
      <w:del w:id="17148" w:date="2019-06-22T23:07:00Z" w:author="Yuriy Lebid">
        <w:r>
          <w:rPr>
            <w:rtl w:val="0"/>
          </w:rPr>
          <w:delText>которая</w:delText>
        </w:r>
      </w:del>
      <w:del w:id="17149" w:date="2019-06-22T23:07:00Z" w:author="Yuriy Lebid">
        <w:r>
          <w:rPr>
            <w:rtl w:val="0"/>
          </w:rPr>
          <w:delText xml:space="preserve">, </w:delText>
        </w:r>
      </w:del>
      <w:del w:id="17150" w:date="2019-06-22T23:07:00Z" w:author="Yuriy Lebid">
        <w:r>
          <w:rPr>
            <w:rtl w:val="0"/>
          </w:rPr>
          <w:delText>хотя и в очень малой степени</w:delText>
        </w:r>
      </w:del>
      <w:del w:id="17151" w:date="2019-06-22T23:07:00Z" w:author="Yuriy Lebid">
        <w:r>
          <w:rPr>
            <w:rtl w:val="0"/>
          </w:rPr>
          <w:delText xml:space="preserve">, </w:delText>
        </w:r>
      </w:del>
      <w:del w:id="17152" w:date="2019-06-22T23:07:00Z" w:author="Yuriy Lebid">
        <w:r>
          <w:rPr>
            <w:rtl w:val="0"/>
          </w:rPr>
          <w:delText>может быть сопоставима по результатам своего совместного творчества с уже имеющимся понятием – «морфогенные поля»</w:delText>
        </w:r>
      </w:del>
      <w:del w:id="17153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7154" w:date="2019-06-22T23:07:00Z" w:author="Yuriy Lebid"/>
          <w:rStyle w:val="Нет"/>
          <w:rFonts w:ascii="SchoolBook" w:cs="SchoolBook" w:hAnsi="SchoolBook" w:eastAsia="SchoolBook"/>
          <w:b w:val="1"/>
          <w:bCs w:val="1"/>
          <w:i w:val="1"/>
          <w:iCs w:val="1"/>
          <w:sz w:val="20"/>
          <w:szCs w:val="20"/>
        </w:rPr>
      </w:pPr>
      <w:del w:id="1715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</w:delText>
        </w:r>
      </w:del>
      <w:del w:id="1715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7157" w:date="2019-06-22T23:07:00Z" w:author="Yuriy Lebid">
        <w:r>
          <w:rPr>
            <w:rStyle w:val="Hyperlink.1"/>
            <w:rtl w:val="0"/>
          </w:rPr>
          <w:delText>фоторедуксивные ПС</w:delText>
        </w:r>
      </w:del>
      <w:del w:id="17158" w:date="2019-06-22T23:07:00Z" w:author="Yuriy Lebid">
        <w:r>
          <w:rPr>
            <w:rStyle w:val="Hyperlink.1"/>
            <w:rtl w:val="0"/>
          </w:rPr>
          <w:delText>.</w:delText>
        </w:r>
      </w:del>
    </w:p>
    <w:p>
      <w:pPr>
        <w:pStyle w:val="heading 4"/>
        <w:rPr>
          <w:del w:id="1715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16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фоторедуксивные Поля</w:delText>
        </w:r>
      </w:del>
      <w:del w:id="1716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716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Сознания </w:delText>
        </w:r>
      </w:del>
      <w:del w:id="171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(</w:delText>
        </w:r>
      </w:del>
      <w:del w:id="171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ПС</w:delText>
        </w:r>
      </w:del>
      <w:del w:id="171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7166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7167" w:date="2019-06-22T23:07:00Z" w:author="Yuriy Lebid">
        <w:r>
          <w:rPr>
            <w:rtl w:val="0"/>
          </w:rPr>
          <w:delText>то же</w:delText>
        </w:r>
      </w:del>
      <w:del w:id="17168" w:date="2019-06-22T23:07:00Z" w:author="Yuriy Lebid">
        <w:r>
          <w:rPr>
            <w:rtl w:val="0"/>
          </w:rPr>
          <w:delText xml:space="preserve">, </w:delText>
        </w:r>
      </w:del>
      <w:del w:id="17169" w:date="2019-06-22T23:07:00Z" w:author="Yuriy Lebid">
        <w:r>
          <w:rPr>
            <w:rtl w:val="0"/>
          </w:rPr>
          <w:delText xml:space="preserve">что и Фотореверсивные ПС </w:delText>
        </w:r>
      </w:del>
      <w:del w:id="17170" w:date="2019-06-22T23:07:00Z" w:author="Yuriy Lebid">
        <w:r>
          <w:rPr>
            <w:rtl w:val="0"/>
          </w:rPr>
          <w:delText>(</w:delText>
        </w:r>
      </w:del>
      <w:del w:id="1717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см</w:delText>
        </w:r>
      </w:del>
      <w:del w:id="1717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. </w:delText>
        </w:r>
      </w:del>
      <w:del w:id="1717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выше</w:delText>
        </w:r>
      </w:del>
      <w:del w:id="1717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).</w:delText>
        </w:r>
      </w:del>
    </w:p>
    <w:p>
      <w:pPr>
        <w:pStyle w:val="heading 4"/>
        <w:rPr>
          <w:del w:id="1717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17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фразулертные</w:delText>
        </w:r>
      </w:del>
      <w:del w:id="1717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color w:val="000000"/>
            <w:u w:color="000000"/>
            <w:rtl w:val="0"/>
            <w:lang w:val="ru-RU"/>
          </w:rPr>
          <w:delText xml:space="preserve"> </w:delText>
        </w:r>
      </w:del>
      <w:del w:id="1717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фотоны </w:delText>
        </w:r>
      </w:del>
      <w:del w:id="1717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180" w:date="2019-06-22T23:07:00Z" w:author="Yuriy Lebid"/>
        </w:rPr>
      </w:pPr>
      <w:del w:id="17181" w:date="2019-06-22T23:07:00Z" w:author="Yuriy Lebid">
        <w:r>
          <w:rPr>
            <w:rtl w:val="0"/>
          </w:rPr>
          <w:delText>разновидность высокоскоростных фотонов</w:delText>
        </w:r>
      </w:del>
      <w:del w:id="17182" w:date="2019-06-22T23:07:00Z" w:author="Yuriy Lebid">
        <w:r>
          <w:rPr>
            <w:rtl w:val="0"/>
          </w:rPr>
          <w:delText xml:space="preserve">, </w:delText>
        </w:r>
      </w:del>
      <w:del w:id="17183" w:date="2019-06-22T23:07:00Z" w:author="Yuriy Lebid">
        <w:r>
          <w:rPr>
            <w:rtl w:val="0"/>
          </w:rPr>
          <w:delText>которые представляют собой переходный класс волновых элементарных частиц</w:delText>
        </w:r>
      </w:del>
      <w:del w:id="17184" w:date="2019-06-22T23:07:00Z" w:author="Yuriy Lebid">
        <w:r>
          <w:rPr>
            <w:rtl w:val="0"/>
          </w:rPr>
          <w:delText xml:space="preserve">, </w:delText>
        </w:r>
      </w:del>
      <w:del w:id="17185" w:date="2019-06-22T23:07:00Z" w:author="Yuriy Lebid">
        <w:r>
          <w:rPr>
            <w:rtl w:val="0"/>
          </w:rPr>
          <w:delText>трансформирующихся в простейшие суперуниверсальные флаксовые Поля</w:delText>
        </w:r>
      </w:del>
      <w:del w:id="17186" w:date="2019-06-22T23:07:00Z" w:author="Yuriy Lebid">
        <w:r>
          <w:rPr>
            <w:rtl w:val="0"/>
          </w:rPr>
          <w:delText>-</w:delText>
        </w:r>
      </w:del>
      <w:del w:id="17187" w:date="2019-06-22T23:07:00Z" w:author="Yuriy Lebid">
        <w:r>
          <w:rPr>
            <w:rtl w:val="0"/>
          </w:rPr>
          <w:delText xml:space="preserve">Сознания </w:delText>
        </w:r>
      </w:del>
      <w:del w:id="17188" w:date="2019-06-22T23:07:00Z" w:author="Yuriy Lebid">
        <w:r>
          <w:rPr>
            <w:rtl w:val="0"/>
          </w:rPr>
          <w:delText>(</w:delText>
        </w:r>
      </w:del>
      <w:del w:id="17189" w:date="2019-06-22T23:07:00Z" w:author="Yuriy Lebid">
        <w:r>
          <w:rPr>
            <w:rtl w:val="0"/>
          </w:rPr>
          <w:delText>ПС</w:delText>
        </w:r>
      </w:del>
      <w:del w:id="17190" w:date="2019-06-22T23:07:00Z" w:author="Yuriy Lebid">
        <w:r>
          <w:rPr>
            <w:rtl w:val="0"/>
          </w:rPr>
          <w:delText xml:space="preserve">) </w:delText>
        </w:r>
      </w:del>
      <w:del w:id="17191" w:date="2019-06-22T23:07:00Z" w:author="Yuriy Lebid">
        <w:r>
          <w:rPr>
            <w:rtl w:val="0"/>
          </w:rPr>
          <w:delText>и имеющих разные параметры</w:delText>
        </w:r>
      </w:del>
      <w:del w:id="17192" w:date="2019-06-22T23:07:00Z" w:author="Yuriy Lebid">
        <w:r>
          <w:rPr>
            <w:rtl w:val="0"/>
          </w:rPr>
          <w:delText xml:space="preserve">, </w:delText>
        </w:r>
      </w:del>
      <w:del w:id="17193" w:date="2019-06-22T23:07:00Z" w:author="Yuriy Lebid">
        <w:r>
          <w:rPr>
            <w:rtl w:val="0"/>
          </w:rPr>
          <w:delText>зависящие от Схем Синтеза</w:delText>
        </w:r>
      </w:del>
    </w:p>
    <w:p>
      <w:pPr>
        <w:pStyle w:val="heading 4"/>
        <w:rPr>
          <w:del w:id="17194" w:date="2019-06-22T23:07:00Z" w:author="Yuriy Lebid"/>
          <w:rStyle w:val="Нет"/>
          <w:color w:val="000000"/>
          <w:u w:color="000000"/>
        </w:rPr>
      </w:pPr>
      <w:del w:id="1719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фугитивные Формы Самосознаний </w:delText>
        </w:r>
      </w:del>
      <w:del w:id="1719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(</w:delText>
        </w:r>
      </w:del>
      <w:del w:id="1719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ФС</w:delText>
        </w:r>
      </w:del>
      <w:del w:id="1719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7199" w:date="2019-06-22T23:07:00Z" w:author="Yuriy Lebid"/>
        </w:rPr>
      </w:pPr>
      <w:del w:id="17200" w:date="2019-06-22T23:07:00Z" w:author="Yuriy Lebid">
        <w:r>
          <w:rPr>
            <w:rtl w:val="0"/>
          </w:rPr>
          <w:delText>высшие уровни симплиспарентивных Форм</w:delText>
        </w:r>
      </w:del>
    </w:p>
    <w:p>
      <w:pPr>
        <w:pStyle w:val="heading 4"/>
        <w:rPr>
          <w:del w:id="1720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20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фулгнитардсы </w:delText>
        </w:r>
      </w:del>
      <w:del w:id="172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204" w:date="2019-06-22T23:07:00Z" w:author="Yuriy Lebid"/>
        </w:rPr>
      </w:pPr>
      <w:del w:id="17205" w:date="2019-06-22T23:07:00Z" w:author="Yuriy Lebid">
        <w:r>
          <w:rPr>
            <w:rtl w:val="0"/>
          </w:rPr>
          <w:delText>самодифференцирующиеся кванто</w:delText>
        </w:r>
      </w:del>
      <w:del w:id="17206" w:date="2019-06-22T23:07:00Z" w:author="Yuriy Lebid">
        <w:r>
          <w:rPr>
            <w:rtl w:val="0"/>
          </w:rPr>
          <w:delText>-</w:delText>
        </w:r>
      </w:del>
      <w:del w:id="17207" w:date="2019-06-22T23:07:00Z" w:author="Yuriy Lebid">
        <w:r>
          <w:rPr>
            <w:rtl w:val="0"/>
          </w:rPr>
          <w:delText xml:space="preserve">плазменные роботизированные «устройства» </w:delText>
        </w:r>
      </w:del>
      <w:del w:id="17208" w:date="2019-06-22T23:07:00Z" w:author="Yuriy Lebid">
        <w:r>
          <w:rPr>
            <w:rtl w:val="0"/>
          </w:rPr>
          <w:delText>(</w:delText>
        </w:r>
      </w:del>
      <w:del w:id="1720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или </w:delText>
        </w:r>
      </w:del>
      <w:del w:id="17210" w:date="2019-06-22T23:07:00Z" w:author="Yuriy Lebid">
        <w:r>
          <w:rPr>
            <w:rtl w:val="0"/>
          </w:rPr>
          <w:delText>квантомы</w:delText>
        </w:r>
      </w:del>
      <w:del w:id="17211" w:date="2019-06-22T23:07:00Z" w:author="Yuriy Lebid">
        <w:r>
          <w:rPr>
            <w:rtl w:val="0"/>
          </w:rPr>
          <w:delText>).</w:delText>
        </w:r>
      </w:del>
    </w:p>
    <w:p>
      <w:pPr>
        <w:pStyle w:val="heading 4"/>
        <w:rPr>
          <w:del w:id="17212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1721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фундинцептный </w:delText>
        </w:r>
      </w:del>
      <w:del w:id="172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721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721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72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fundo</w:delText>
        </w:r>
      </w:del>
      <w:del w:id="1721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основывать</w:delText>
        </w:r>
      </w:del>
      <w:del w:id="1721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722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снабжать основанием</w:delText>
        </w:r>
      </w:del>
      <w:del w:id="1722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7222" w:date="2019-06-22T23:07:00Z" w:author="Yuriy Lebid"/>
        </w:rPr>
      </w:pPr>
      <w:del w:id="17223" w:date="2019-06-22T23:07:00Z" w:author="Yuriy Lebid">
        <w:r>
          <w:rPr>
            <w:rtl w:val="0"/>
          </w:rPr>
          <w:delText>оригинальный</w:delText>
        </w:r>
      </w:del>
      <w:del w:id="17224" w:date="2019-06-22T23:07:00Z" w:author="Yuriy Lebid">
        <w:r>
          <w:rPr>
            <w:rtl w:val="0"/>
          </w:rPr>
          <w:delText xml:space="preserve">, </w:delText>
        </w:r>
      </w:del>
      <w:del w:id="17225" w:date="2019-06-22T23:07:00Z" w:author="Yuriy Lebid">
        <w:r>
          <w:rPr>
            <w:rtl w:val="0"/>
          </w:rPr>
          <w:delText>изначальный</w:delText>
        </w:r>
      </w:del>
      <w:del w:id="17226" w:date="2019-06-22T23:07:00Z" w:author="Yuriy Lebid">
        <w:r>
          <w:rPr>
            <w:rtl w:val="0"/>
          </w:rPr>
          <w:delText xml:space="preserve">, </w:delText>
        </w:r>
      </w:del>
      <w:del w:id="17227" w:date="2019-06-22T23:07:00Z" w:author="Yuriy Lebid">
        <w:r>
          <w:rPr>
            <w:rtl w:val="0"/>
          </w:rPr>
          <w:delText>предшествующий последующим изменениям</w:delText>
        </w:r>
      </w:del>
      <w:del w:id="17228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7229" w:date="2019-06-22T23:07:00Z" w:author="Yuriy Lebid"/>
          <w:rStyle w:val="Нет"/>
          <w:rFonts w:ascii="SchoolBook" w:cs="SchoolBook" w:hAnsi="SchoolBook" w:eastAsia="SchoolBook"/>
          <w:b w:val="1"/>
          <w:bCs w:val="1"/>
          <w:sz w:val="22"/>
          <w:szCs w:val="22"/>
        </w:rPr>
      </w:pPr>
      <w:del w:id="1723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723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7232" w:date="2019-06-22T23:07:00Z" w:author="Yuriy Lebid">
        <w:r>
          <w:rPr>
            <w:rStyle w:val="Нет"/>
            <w:sz w:val="22"/>
            <w:szCs w:val="22"/>
            <w:rtl w:val="0"/>
            <w:lang w:val="ru-RU"/>
          </w:rPr>
          <w:delText xml:space="preserve"> </w:delText>
        </w:r>
      </w:del>
      <w:del w:id="17233" w:date="2019-06-22T23:07:00Z" w:author="Yuriy Lebid">
        <w:r>
          <w:rPr>
            <w:rStyle w:val="Hyperlink.1"/>
            <w:rtl w:val="0"/>
          </w:rPr>
          <w:delText>фундинцептное состояние</w:delText>
        </w:r>
      </w:del>
      <w:del w:id="17234" w:date="2019-06-22T23:07:00Z" w:author="Yuriy Lebid">
        <w:r>
          <w:rPr>
            <w:rStyle w:val="Hyperlink.1"/>
            <w:rtl w:val="0"/>
          </w:rPr>
          <w:delText xml:space="preserve">.  </w:delText>
        </w:r>
      </w:del>
    </w:p>
    <w:p>
      <w:pPr>
        <w:pStyle w:val="heading 4"/>
        <w:rPr>
          <w:del w:id="1723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23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функция амплификационная </w:delText>
        </w:r>
      </w:del>
      <w:del w:id="1723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238" w:date="2019-06-22T23:07:00Z" w:author="Yuriy Lebid"/>
        </w:rPr>
      </w:pPr>
      <w:del w:id="17239" w:date="2019-06-22T23:07:00Z" w:author="Yuriy Lebid">
        <w:r>
          <w:rPr>
            <w:rtl w:val="0"/>
          </w:rPr>
          <w:delText>эволюционная задача</w:delText>
        </w:r>
      </w:del>
    </w:p>
    <w:p>
      <w:pPr>
        <w:pStyle w:val="heading 4"/>
        <w:rPr>
          <w:del w:id="1724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24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фуунклаппия </w:delText>
        </w:r>
      </w:del>
      <w:del w:id="172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243" w:date="2019-06-22T23:07:00Z" w:author="Yuriy Lebid"/>
        </w:rPr>
      </w:pPr>
      <w:del w:id="17244" w:date="2019-06-22T23:07:00Z" w:author="Yuriy Lebid">
        <w:r>
          <w:rPr>
            <w:rtl w:val="0"/>
          </w:rPr>
          <w:delText>способность читать мысли других</w:delText>
        </w:r>
      </w:del>
      <w:del w:id="17245" w:date="2019-06-22T23:07:00Z" w:author="Yuriy Lebid">
        <w:r>
          <w:rPr>
            <w:rtl w:val="0"/>
          </w:rPr>
          <w:delText xml:space="preserve">; </w:delText>
        </w:r>
      </w:del>
      <w:del w:id="17246" w:date="2019-06-22T23:07:00Z" w:author="Yuriy Lebid">
        <w:r>
          <w:rPr>
            <w:rtl w:val="0"/>
          </w:rPr>
          <w:delText>телепатическое общение</w:delText>
        </w:r>
      </w:del>
    </w:p>
    <w:p>
      <w:pPr>
        <w:pStyle w:val="heading 4"/>
        <w:rPr>
          <w:del w:id="1724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24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ффаййфтты </w:delText>
        </w:r>
      </w:del>
      <w:del w:id="172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250" w:date="2019-06-22T23:07:00Z" w:author="Yuriy Lebid"/>
        </w:rPr>
      </w:pPr>
      <w:del w:id="17251" w:date="2019-06-22T23:07:00Z" w:author="Yuriy Lebid">
        <w:r>
          <w:rPr>
            <w:rtl w:val="0"/>
          </w:rPr>
          <w:delText>вирусы</w:delText>
        </w:r>
      </w:del>
      <w:del w:id="17252" w:date="2019-06-22T23:07:00Z" w:author="Yuriy Lebid">
        <w:r>
          <w:rPr>
            <w:rtl w:val="0"/>
          </w:rPr>
          <w:delText xml:space="preserve">. </w:delText>
        </w:r>
      </w:del>
    </w:p>
    <w:p>
      <w:pPr>
        <w:pStyle w:val="Определение"/>
        <w:rPr>
          <w:del w:id="17253" w:date="2019-06-22T23:07:00Z" w:author="Yuriy Lebid"/>
          <w:rStyle w:val="Нет"/>
          <w:rFonts w:ascii="SchoolBook" w:cs="SchoolBook" w:hAnsi="SchoolBook" w:eastAsia="SchoolBook"/>
          <w:b w:val="1"/>
          <w:bCs w:val="1"/>
          <w:sz w:val="28"/>
          <w:szCs w:val="28"/>
        </w:rPr>
      </w:pPr>
      <w:del w:id="1725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725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725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725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17258" w:date="2019-06-22T23:07:00Z" w:author="Yuriy Lebid">
        <w:r>
          <w:rPr>
            <w:rtl w:val="0"/>
          </w:rPr>
          <w:delText xml:space="preserve"> ФФАЙЙФТТ</w:delText>
        </w:r>
      </w:del>
      <w:del w:id="17259" w:date="2019-06-22T23:07:00Z" w:author="Yuriy Lebid">
        <w:r>
          <w:rPr>
            <w:rtl w:val="0"/>
          </w:rPr>
          <w:delText>.</w:delText>
        </w:r>
      </w:del>
    </w:p>
    <w:p>
      <w:pPr>
        <w:pStyle w:val="Normal.0"/>
      </w:pPr>
      <w:del w:id="17260" w:date="2019-06-22T23:07:00Z" w:author="Yuriy Lebid">
        <w:r>
          <w:rPr/>
          <w:br w:type="page"/>
        </w:r>
      </w:del>
    </w:p>
    <w:p>
      <w:pPr>
        <w:pStyle w:val="heading 3"/>
        <w:rPr>
          <w:del w:id="17261" w:date="2019-06-22T23:07:00Z" w:author="Yuriy Lebid"/>
          <w:rStyle w:val="Нет"/>
          <w:color w:val="000000"/>
          <w:sz w:val="22"/>
          <w:szCs w:val="22"/>
          <w:u w:color="000000"/>
        </w:rPr>
      </w:pPr>
      <w:del w:id="1726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Х</w:delText>
        </w:r>
      </w:del>
    </w:p>
    <w:p>
      <w:pPr>
        <w:pStyle w:val="heading 4"/>
        <w:rPr>
          <w:del w:id="1726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26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халлгслитт </w:delText>
        </w:r>
      </w:del>
      <w:del w:id="172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266" w:date="2019-06-22T23:07:00Z" w:author="Yuriy Lebid"/>
        </w:rPr>
      </w:pPr>
      <w:del w:id="1726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1726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7269" w:date="2019-06-22T23:07:00Z" w:author="Yuriy Lebid">
        <w:r>
          <w:rPr>
            <w:rtl w:val="0"/>
          </w:rPr>
          <w:delText>аналог нашего учебного заведения</w:delText>
        </w:r>
      </w:del>
      <w:del w:id="17270" w:date="2019-06-22T23:07:00Z" w:author="Yuriy Lebid">
        <w:r>
          <w:rPr>
            <w:rtl w:val="0"/>
          </w:rPr>
          <w:delText xml:space="preserve">, </w:delText>
        </w:r>
      </w:del>
      <w:del w:id="17271" w:date="2019-06-22T23:07:00Z" w:author="Yuriy Lebid">
        <w:r>
          <w:rPr>
            <w:rtl w:val="0"/>
          </w:rPr>
          <w:delText>университета</w:delText>
        </w:r>
      </w:del>
      <w:del w:id="17272" w:date="2019-06-22T23:07:00Z" w:author="Yuriy Lebid">
        <w:r>
          <w:rPr>
            <w:rtl w:val="0"/>
          </w:rPr>
          <w:delText xml:space="preserve">, </w:delText>
        </w:r>
      </w:del>
      <w:del w:id="17273" w:date="2019-06-22T23:07:00Z" w:author="Yuriy Lebid">
        <w:r>
          <w:rPr>
            <w:rtl w:val="0"/>
          </w:rPr>
          <w:delText>творческого центра</w:delText>
        </w:r>
      </w:del>
    </w:p>
    <w:p>
      <w:pPr>
        <w:pStyle w:val="heading 4"/>
        <w:rPr>
          <w:del w:id="1727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27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хваслоны </w:delText>
        </w:r>
      </w:del>
      <w:del w:id="1727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277" w:date="2019-06-22T23:07:00Z" w:author="Yuriy Lebid"/>
        </w:rPr>
      </w:pPr>
      <w:del w:id="17278" w:date="2019-06-22T23:07:00Z" w:author="Yuriy Lebid">
        <w:r>
          <w:rPr>
            <w:rtl w:val="0"/>
          </w:rPr>
          <w:delText xml:space="preserve">3-4 </w:delText>
        </w:r>
      </w:del>
      <w:del w:id="17279" w:date="2019-06-22T23:07:00Z" w:author="Yuriy Lebid">
        <w:r>
          <w:rPr>
            <w:rtl w:val="0"/>
          </w:rPr>
          <w:delText>мерностные прообразы свилгсонов</w:delText>
        </w:r>
      </w:del>
      <w:del w:id="17280" w:date="2019-06-22T23:07:00Z" w:author="Yuriy Lebid">
        <w:r>
          <w:rPr>
            <w:rtl w:val="0"/>
          </w:rPr>
          <w:delText xml:space="preserve">, </w:delText>
        </w:r>
      </w:del>
      <w:del w:id="17281" w:date="2019-06-22T23:07:00Z" w:author="Yuriy Lebid">
        <w:r>
          <w:rPr>
            <w:rtl w:val="0"/>
          </w:rPr>
          <w:delText>представляющих в Третичной Иллюзии Творцов Конфектонов</w:delText>
        </w:r>
      </w:del>
    </w:p>
    <w:p>
      <w:pPr>
        <w:pStyle w:val="heading 4"/>
        <w:rPr>
          <w:del w:id="1728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28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хиллы </w:delText>
        </w:r>
      </w:del>
      <w:del w:id="1728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285" w:date="2019-06-22T23:07:00Z" w:author="Yuriy Lebid"/>
          <w:rStyle w:val="Hyperlink.1"/>
        </w:rPr>
      </w:pPr>
      <w:del w:id="17286" w:date="2019-06-22T23:07:00Z" w:author="Yuriy Lebid">
        <w:r>
          <w:rPr>
            <w:rtl w:val="0"/>
          </w:rPr>
          <w:delText>высшие Формо</w:delText>
        </w:r>
      </w:del>
      <w:del w:id="17287" w:date="2019-06-22T23:07:00Z" w:author="Yuriy Lebid">
        <w:r>
          <w:rPr>
            <w:rtl w:val="0"/>
          </w:rPr>
          <w:delText>-</w:delText>
        </w:r>
      </w:del>
      <w:del w:id="17288" w:date="2019-06-22T23:07:00Z" w:author="Yuriy Lebid">
        <w:r>
          <w:rPr>
            <w:rtl w:val="0"/>
          </w:rPr>
          <w:delText>Творцов АРГЛЛААМУНИ</w:delText>
        </w:r>
      </w:del>
    </w:p>
    <w:p>
      <w:pPr>
        <w:pStyle w:val="heading 4"/>
        <w:rPr>
          <w:del w:id="1728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29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хируфутивность </w:delText>
        </w:r>
      </w:del>
      <w:del w:id="1729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292" w:date="2019-06-22T23:07:00Z" w:author="Yuriy Lebid"/>
        </w:rPr>
      </w:pPr>
      <w:del w:id="17293" w:date="2019-06-22T23:07:00Z" w:author="Yuriy Lebid">
        <w:r>
          <w:rPr>
            <w:rtl w:val="0"/>
          </w:rPr>
          <w:delText xml:space="preserve">ускоренная универсализация Фокусной Динамики </w:delText>
        </w:r>
      </w:del>
      <w:del w:id="17294" w:date="2019-06-22T23:07:00Z" w:author="Yuriy Lebid">
        <w:r>
          <w:rPr>
            <w:rtl w:val="0"/>
          </w:rPr>
          <w:delText>(</w:delText>
        </w:r>
      </w:del>
      <w:del w:id="17295" w:date="2019-06-22T23:07:00Z" w:author="Yuriy Lebid">
        <w:r>
          <w:rPr>
            <w:rtl w:val="0"/>
          </w:rPr>
          <w:delText>ФД</w:delText>
        </w:r>
      </w:del>
      <w:del w:id="17296" w:date="2019-06-22T23:07:00Z" w:author="Yuriy Lebid">
        <w:r>
          <w:rPr>
            <w:rtl w:val="0"/>
          </w:rPr>
          <w:delText xml:space="preserve">) </w:delText>
        </w:r>
      </w:del>
      <w:del w:id="17297" w:date="2019-06-22T23:07:00Z" w:author="Yuriy Lebid">
        <w:r>
          <w:rPr>
            <w:rtl w:val="0"/>
          </w:rPr>
          <w:delText>Самосознания</w:delText>
        </w:r>
      </w:del>
    </w:p>
    <w:p>
      <w:pPr>
        <w:pStyle w:val="heading 4"/>
        <w:rPr>
          <w:del w:id="1729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29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хорллитторио </w:delText>
        </w:r>
      </w:del>
      <w:del w:id="1730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301" w:date="2019-06-22T23:07:00Z" w:author="Yuriy Lebid"/>
        </w:rPr>
      </w:pPr>
      <w:del w:id="1730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плеядианский термин</w:delText>
        </w:r>
      </w:del>
      <w:del w:id="1730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, </w:delText>
        </w:r>
      </w:del>
      <w:del w:id="1730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обозначающий</w:delText>
        </w:r>
      </w:del>
      <w:del w:id="17305" w:date="2019-06-22T23:07:00Z" w:author="Yuriy Lebid">
        <w:r>
          <w:rPr>
            <w:rtl w:val="0"/>
          </w:rPr>
          <w:delText xml:space="preserve"> уникальный </w:delText>
        </w:r>
      </w:del>
      <w:del w:id="17306" w:date="2019-06-22T23:07:00Z" w:author="Yuriy Lebid">
        <w:r>
          <w:rPr>
            <w:rtl w:val="0"/>
          </w:rPr>
          <w:delText>(</w:delText>
        </w:r>
      </w:del>
      <w:del w:id="17307" w:date="2019-06-22T23:07:00Z" w:author="Yuriy Lebid">
        <w:r>
          <w:rPr>
            <w:rtl w:val="0"/>
          </w:rPr>
          <w:delText>индивидуальный</w:delText>
        </w:r>
      </w:del>
      <w:del w:id="17308" w:date="2019-06-22T23:07:00Z" w:author="Yuriy Lebid">
        <w:r>
          <w:rPr>
            <w:rtl w:val="0"/>
          </w:rPr>
          <w:delText xml:space="preserve">) </w:delText>
        </w:r>
      </w:del>
      <w:del w:id="17309" w:date="2019-06-22T23:07:00Z" w:author="Yuriy Lebid">
        <w:r>
          <w:rPr>
            <w:rtl w:val="0"/>
          </w:rPr>
          <w:delText>участок Конфигурации конкретной Зв</w:delText>
        </w:r>
      </w:del>
      <w:del w:id="17310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7311" w:date="2019-06-22T23:07:00Z" w:author="Yuriy Lebid">
        <w:r>
          <w:rPr>
            <w:rtl w:val="0"/>
          </w:rPr>
          <w:delText>здной Сущности</w:delText>
        </w:r>
      </w:del>
    </w:p>
    <w:p>
      <w:pPr>
        <w:pStyle w:val="heading 4"/>
        <w:rPr>
          <w:del w:id="17312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731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хормм</w:delText>
        </w:r>
      </w:del>
      <w:del w:id="1731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731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окклоут </w:delText>
        </w:r>
      </w:del>
      <w:del w:id="1731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317" w:date="2019-06-22T23:07:00Z" w:author="Yuriy Lebid"/>
          <w:rStyle w:val="Нет"/>
          <w:rFonts w:ascii="Times New Roman" w:cs="Times New Roman" w:hAnsi="Times New Roman" w:eastAsia="Times New Roman"/>
        </w:rPr>
      </w:pPr>
      <w:del w:id="17318" w:date="2019-06-22T23:07:00Z" w:author="Yuriy Lebid">
        <w:r>
          <w:rPr>
            <w:rtl w:val="0"/>
          </w:rPr>
          <w:delText>профессиональный характер взаимоинтересов</w:delText>
        </w:r>
      </w:del>
    </w:p>
    <w:p>
      <w:pPr>
        <w:pStyle w:val="Normal.0"/>
      </w:pPr>
      <w:del w:id="17319" w:date="2019-06-22T23:07:00Z" w:author="Yuriy Lebid">
        <w:r>
          <w:rPr/>
          <w:br w:type="page"/>
        </w:r>
      </w:del>
    </w:p>
    <w:p>
      <w:pPr>
        <w:pStyle w:val="heading 3"/>
        <w:rPr>
          <w:del w:id="17320" w:date="2019-06-22T23:07:00Z" w:author="Yuriy Lebid"/>
          <w:rStyle w:val="Нет"/>
          <w:color w:val="000000"/>
          <w:sz w:val="22"/>
          <w:szCs w:val="22"/>
          <w:u w:color="000000"/>
        </w:rPr>
      </w:pPr>
      <w:del w:id="1732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Ц</w:delText>
        </w:r>
      </w:del>
    </w:p>
    <w:p>
      <w:pPr>
        <w:pStyle w:val="heading 4"/>
        <w:rPr>
          <w:del w:id="1732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32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ЦЦУУУЙФФ</w:delText>
        </w:r>
      </w:del>
      <w:del w:id="1732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732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Конфигурация </w:delText>
        </w:r>
      </w:del>
      <w:del w:id="1732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327" w:date="2019-06-22T23:07:00Z" w:author="Yuriy Lebid"/>
        </w:rPr>
      </w:pPr>
      <w:del w:id="17328" w:date="2019-06-22T23:07:00Z" w:author="Yuriy Lebid">
        <w:r>
          <w:rPr>
            <w:rtl w:val="0"/>
          </w:rPr>
          <w:delText>сложноструктурное сфероидальное образование</w:delText>
        </w:r>
      </w:del>
      <w:del w:id="17329" w:date="2019-06-22T23:07:00Z" w:author="Yuriy Lebid">
        <w:r>
          <w:rPr>
            <w:rtl w:val="0"/>
          </w:rPr>
          <w:delText xml:space="preserve">, </w:delText>
        </w:r>
      </w:del>
      <w:del w:id="17330" w:date="2019-06-22T23:07:00Z" w:author="Yuriy Lebid">
        <w:r>
          <w:rPr>
            <w:rtl w:val="0"/>
          </w:rPr>
          <w:delText>одномоментно расширяющееся во всю Бесконечность Вселенной</w:delText>
        </w:r>
      </w:del>
      <w:del w:id="17331" w:date="2019-06-22T23:07:00Z" w:author="Yuriy Lebid">
        <w:r>
          <w:rPr>
            <w:rtl w:val="0"/>
          </w:rPr>
          <w:delText xml:space="preserve">, </w:delText>
        </w:r>
      </w:del>
      <w:del w:id="17332" w:date="2019-06-22T23:07:00Z" w:author="Yuriy Lebid">
        <w:r>
          <w:rPr>
            <w:rtl w:val="0"/>
          </w:rPr>
          <w:delText>имея при этом в каждом из «участков» Своего Самораспространения различные параметры «АИЙС</w:delText>
        </w:r>
      </w:del>
      <w:del w:id="17333" w:date="2019-06-22T23:07:00Z" w:author="Yuriy Lebid">
        <w:r>
          <w:rPr>
            <w:rtl w:val="0"/>
          </w:rPr>
          <w:delText>-</w:delText>
        </w:r>
      </w:del>
      <w:del w:id="17334" w:date="2019-06-22T23:07:00Z" w:author="Yuriy Lebid">
        <w:r>
          <w:rPr>
            <w:rtl w:val="0"/>
          </w:rPr>
          <w:delText>ССС</w:delText>
        </w:r>
      </w:del>
      <w:del w:id="17335" w:date="2019-06-22T23:07:00Z" w:author="Yuriy Lebid">
        <w:r>
          <w:rPr>
            <w:rtl w:val="0"/>
          </w:rPr>
          <w:delText>-</w:delText>
        </w:r>
      </w:del>
      <w:del w:id="17336" w:date="2019-06-22T23:07:00Z" w:author="Yuriy Lebid">
        <w:r>
          <w:rPr>
            <w:rtl w:val="0"/>
          </w:rPr>
          <w:delText>плотности»</w:delText>
        </w:r>
      </w:del>
    </w:p>
    <w:p>
      <w:pPr>
        <w:pStyle w:val="Normal.0"/>
      </w:pPr>
      <w:del w:id="17337" w:date="2019-06-22T23:07:00Z" w:author="Yuriy Lebid">
        <w:r>
          <w:rPr/>
          <w:br w:type="page"/>
        </w:r>
      </w:del>
    </w:p>
    <w:p>
      <w:pPr>
        <w:pStyle w:val="heading 3"/>
        <w:rPr>
          <w:del w:id="17338" w:date="2019-06-22T23:07:00Z" w:author="Yuriy Lebid"/>
          <w:rStyle w:val="Нет"/>
          <w:color w:val="000000"/>
          <w:u w:color="000000"/>
        </w:rPr>
      </w:pPr>
      <w:del w:id="1733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Ч</w:delText>
        </w:r>
      </w:del>
    </w:p>
    <w:p>
      <w:pPr>
        <w:pStyle w:val="heading 4"/>
        <w:rPr>
          <w:del w:id="1734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34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чакрамные личности </w:delText>
        </w:r>
      </w:del>
      <w:del w:id="173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343" w:date="2019-06-22T23:07:00Z" w:author="Yuriy Lebid"/>
        </w:rPr>
      </w:pPr>
      <w:del w:id="17344" w:date="2019-06-22T23:07:00Z" w:author="Yuriy Lebid">
        <w:r>
          <w:rPr>
            <w:rtl w:val="0"/>
          </w:rPr>
          <w:delText>один из духовных Аспектов Творения</w:delText>
        </w:r>
      </w:del>
      <w:del w:id="17345" w:date="2019-06-22T23:07:00Z" w:author="Yuriy Lebid">
        <w:r>
          <w:rPr>
            <w:rtl w:val="0"/>
          </w:rPr>
          <w:delText xml:space="preserve">, </w:delText>
        </w:r>
      </w:del>
      <w:del w:id="17346" w:date="2019-06-22T23:07:00Z" w:author="Yuriy Lebid">
        <w:r>
          <w:rPr>
            <w:rtl w:val="0"/>
          </w:rPr>
          <w:delText xml:space="preserve">элементы Коллективных Разумов </w:delText>
        </w:r>
      </w:del>
      <w:del w:id="17347" w:date="2019-06-22T23:07:00Z" w:author="Yuriy Lebid">
        <w:r>
          <w:rPr>
            <w:rtl w:val="0"/>
          </w:rPr>
          <w:delText>(</w:delText>
        </w:r>
      </w:del>
      <w:del w:id="17348" w:date="2019-06-22T23:07:00Z" w:author="Yuriy Lebid">
        <w:r>
          <w:rPr>
            <w:rtl w:val="0"/>
          </w:rPr>
          <w:delText>наряду с ОО</w:delText>
        </w:r>
      </w:del>
      <w:del w:id="17349" w:date="2019-06-22T23:07:00Z" w:author="Yuriy Lebid">
        <w:r>
          <w:rPr>
            <w:rtl w:val="0"/>
          </w:rPr>
          <w:delText>-</w:delText>
        </w:r>
      </w:del>
      <w:del w:id="17350" w:date="2019-06-22T23:07:00Z" w:author="Yuriy Lebid">
        <w:r>
          <w:rPr>
            <w:rtl w:val="0"/>
          </w:rPr>
          <w:delText>УУ</w:delText>
        </w:r>
      </w:del>
      <w:del w:id="17351" w:date="2019-06-22T23:07:00Z" w:author="Yuriy Lebid">
        <w:r>
          <w:rPr>
            <w:rtl w:val="0"/>
          </w:rPr>
          <w:delText xml:space="preserve">-, </w:delText>
        </w:r>
      </w:del>
      <w:del w:id="17352" w:date="2019-06-22T23:07:00Z" w:author="Yuriy Lebid">
        <w:r>
          <w:rPr>
            <w:rtl w:val="0"/>
          </w:rPr>
          <w:delText>ТОО</w:delText>
        </w:r>
      </w:del>
      <w:del w:id="17353" w:date="2019-06-22T23:07:00Z" w:author="Yuriy Lebid">
        <w:r>
          <w:rPr>
            <w:rtl w:val="0"/>
          </w:rPr>
          <w:delText>-</w:delText>
        </w:r>
      </w:del>
      <w:del w:id="17354" w:date="2019-06-22T23:07:00Z" w:author="Yuriy Lebid">
        <w:r>
          <w:rPr>
            <w:rtl w:val="0"/>
          </w:rPr>
          <w:delText>УУ и СВОО</w:delText>
        </w:r>
      </w:del>
      <w:del w:id="17355" w:date="2019-06-22T23:07:00Z" w:author="Yuriy Lebid">
        <w:r>
          <w:rPr>
            <w:rtl w:val="0"/>
          </w:rPr>
          <w:delText>-</w:delText>
        </w:r>
      </w:del>
      <w:del w:id="17356" w:date="2019-06-22T23:07:00Z" w:author="Yuriy Lebid">
        <w:r>
          <w:rPr>
            <w:rtl w:val="0"/>
          </w:rPr>
          <w:delText>УУ</w:delText>
        </w:r>
      </w:del>
      <w:del w:id="17357" w:date="2019-06-22T23:07:00Z" w:author="Yuriy Lebid">
        <w:r>
          <w:rPr>
            <w:rtl w:val="0"/>
          </w:rPr>
          <w:delText>-</w:delText>
        </w:r>
      </w:del>
      <w:del w:id="17358" w:date="2019-06-22T23:07:00Z" w:author="Yuriy Lebid">
        <w:r>
          <w:rPr>
            <w:rtl w:val="0"/>
          </w:rPr>
          <w:delText>Сущностями</w:delText>
        </w:r>
      </w:del>
      <w:del w:id="17359" w:date="2019-06-22T23:07:00Z" w:author="Yuriy Lebid">
        <w:r>
          <w:rPr>
            <w:rtl w:val="0"/>
          </w:rPr>
          <w:delText xml:space="preserve">), </w:delText>
        </w:r>
      </w:del>
      <w:del w:id="17360" w:date="2019-06-22T23:07:00Z" w:author="Yuriy Lebid">
        <w:r>
          <w:rPr>
            <w:rtl w:val="0"/>
          </w:rPr>
          <w:delText>активно использующие все Уровни «Третичной» Менто</w:delText>
        </w:r>
      </w:del>
      <w:del w:id="17361" w:date="2019-06-22T23:07:00Z" w:author="Yuriy Lebid">
        <w:r>
          <w:rPr>
            <w:rtl w:val="0"/>
          </w:rPr>
          <w:delText xml:space="preserve">- </w:delText>
        </w:r>
      </w:del>
      <w:del w:id="17362" w:date="2019-06-22T23:07:00Z" w:author="Yuriy Lebid">
        <w:r>
          <w:rPr>
            <w:rtl w:val="0"/>
          </w:rPr>
          <w:delText>и Астро</w:delText>
        </w:r>
      </w:del>
      <w:del w:id="17363" w:date="2019-06-22T23:07:00Z" w:author="Yuriy Lebid">
        <w:r>
          <w:rPr>
            <w:rtl w:val="0"/>
          </w:rPr>
          <w:delText>-</w:delText>
        </w:r>
      </w:del>
      <w:del w:id="17364" w:date="2019-06-22T23:07:00Z" w:author="Yuriy Lebid">
        <w:r>
          <w:rPr>
            <w:rtl w:val="0"/>
          </w:rPr>
          <w:delText>Плазмы для различных творческих Целей абсолютного углубления собственного Самосознания</w:delText>
        </w:r>
      </w:del>
      <w:del w:id="17365" w:date="2019-06-22T23:07:00Z" w:author="Yuriy Lebid">
        <w:r>
          <w:rPr>
            <w:rtl w:val="0"/>
          </w:rPr>
          <w:delText xml:space="preserve">; </w:delText>
        </w:r>
      </w:del>
      <w:del w:id="17366" w:date="2019-06-22T23:07:00Z" w:author="Yuriy Lebid">
        <w:r>
          <w:rPr>
            <w:rtl w:val="0"/>
          </w:rPr>
          <w:delText>коллективные Космические Сущности</w:delText>
        </w:r>
      </w:del>
      <w:del w:id="17367" w:date="2019-06-22T23:07:00Z" w:author="Yuriy Lebid">
        <w:r>
          <w:rPr>
            <w:rtl w:val="0"/>
          </w:rPr>
          <w:delText xml:space="preserve">, </w:delText>
        </w:r>
      </w:del>
      <w:del w:id="17368" w:date="2019-06-22T23:07:00Z" w:author="Yuriy Lebid">
        <w:r>
          <w:rPr>
            <w:rtl w:val="0"/>
          </w:rPr>
          <w:delText>осознающие Себя во Временных Потоках в разнокачественных состояниях Инфо</w:delText>
        </w:r>
      </w:del>
      <w:del w:id="17369" w:date="2019-06-22T23:07:00Z" w:author="Yuriy Lebid">
        <w:r>
          <w:rPr>
            <w:rtl w:val="0"/>
          </w:rPr>
          <w:delText>-</w:delText>
        </w:r>
      </w:del>
      <w:del w:id="17370" w:date="2019-06-22T23:07:00Z" w:author="Yuriy Lebid">
        <w:r>
          <w:rPr>
            <w:rtl w:val="0"/>
          </w:rPr>
          <w:delText>Творцов ГООЛГАМАА</w:delText>
        </w:r>
      </w:del>
      <w:del w:id="17371" w:date="2019-06-22T23:07:00Z" w:author="Yuriy Lebid">
        <w:r>
          <w:rPr>
            <w:rtl w:val="0"/>
          </w:rPr>
          <w:delText>-</w:delText>
        </w:r>
      </w:del>
      <w:del w:id="17372" w:date="2019-06-22T23:07:00Z" w:author="Yuriy Lebid">
        <w:r>
          <w:rPr>
            <w:rtl w:val="0"/>
          </w:rPr>
          <w:delText>А</w:delText>
        </w:r>
      </w:del>
      <w:del w:id="17373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7374" w:date="2019-06-22T23:07:00Z" w:author="Yuriy Lebid"/>
        </w:rPr>
      </w:pPr>
      <w:del w:id="1737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737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737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737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): </w:delText>
        </w:r>
      </w:del>
      <w:del w:id="17379" w:date="2019-06-22T23:07:00Z" w:author="Yuriy Lebid">
        <w:r>
          <w:rPr>
            <w:rtl w:val="0"/>
          </w:rPr>
          <w:delText>СЛУИ</w:delText>
        </w:r>
      </w:del>
      <w:del w:id="17380" w:date="2019-06-22T23:07:00Z" w:author="Yuriy Lebid">
        <w:r>
          <w:rPr>
            <w:rtl w:val="0"/>
          </w:rPr>
          <w:delText>-</w:delText>
        </w:r>
      </w:del>
      <w:del w:id="17381" w:date="2019-06-22T23:07:00Z" w:author="Yuriy Lebid">
        <w:r>
          <w:rPr>
            <w:rtl w:val="0"/>
          </w:rPr>
          <w:delText>СЛУУ</w:delText>
        </w:r>
      </w:del>
      <w:del w:id="17382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738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38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Чистые Космические Качества </w:delText>
        </w:r>
      </w:del>
      <w:del w:id="1738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386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7387" w:date="2019-06-22T23:07:00Z" w:author="Yuriy Lebid">
        <w:r>
          <w:rPr>
            <w:rtl w:val="0"/>
          </w:rPr>
          <w:delText>качества</w:delText>
        </w:r>
      </w:del>
      <w:del w:id="17388" w:date="2019-06-22T23:07:00Z" w:author="Yuriy Lebid">
        <w:r>
          <w:rPr>
            <w:rtl w:val="0"/>
          </w:rPr>
          <w:delText xml:space="preserve">, </w:delText>
        </w:r>
      </w:del>
      <w:del w:id="17389" w:date="2019-06-22T23:07:00Z" w:author="Yuriy Lebid">
        <w:r>
          <w:rPr>
            <w:rtl w:val="0"/>
          </w:rPr>
          <w:delText>которые лежат в основе внутреннего синтетического преобразования нашей Вселенной</w:delText>
        </w:r>
      </w:del>
      <w:del w:id="17390" w:date="2019-06-22T23:07:00Z" w:author="Yuriy Lebid">
        <w:r>
          <w:rPr>
            <w:rtl w:val="0"/>
          </w:rPr>
          <w:delText xml:space="preserve">, </w:delText>
        </w:r>
      </w:del>
      <w:del w:id="17391" w:date="2019-06-22T23:07:00Z" w:author="Yuriy Lebid">
        <w:r>
          <w:rPr>
            <w:rtl w:val="0"/>
          </w:rPr>
          <w:delText>результат разнокачественного Космического Творчества бесконечной цепочки Вселенских Сущностей</w:delText>
        </w:r>
      </w:del>
      <w:del w:id="17392" w:date="2019-06-22T23:07:00Z" w:author="Yuriy Lebid">
        <w:r>
          <w:rPr>
            <w:rtl w:val="0"/>
          </w:rPr>
          <w:delText xml:space="preserve">. </w:delText>
        </w:r>
      </w:del>
      <w:del w:id="17393" w:date="2019-06-22T23:07:00Z" w:author="Yuriy Lebid">
        <w:r>
          <w:rPr>
            <w:rtl w:val="0"/>
          </w:rPr>
          <w:delText>«Чистые Космические Качества» ДДИИУЙЙИ</w:delText>
        </w:r>
      </w:del>
      <w:del w:id="17394" w:date="2019-06-22T23:07:00Z" w:author="Yuriy Lebid">
        <w:r>
          <w:rPr>
            <w:rtl w:val="0"/>
          </w:rPr>
          <w:delText>-</w:delText>
        </w:r>
      </w:del>
      <w:del w:id="17395" w:date="2019-06-22T23:07:00Z" w:author="Yuriy Lebid">
        <w:r>
          <w:rPr>
            <w:rtl w:val="0"/>
          </w:rPr>
          <w:delText>Сущности</w:delText>
        </w:r>
      </w:del>
      <w:del w:id="17396" w:date="2019-06-22T23:07:00Z" w:author="Yuriy Lebid">
        <w:r>
          <w:rPr>
            <w:rtl w:val="0"/>
          </w:rPr>
          <w:delText xml:space="preserve">, </w:delText>
        </w:r>
      </w:del>
      <w:del w:id="17397" w:date="2019-06-22T23:07:00Z" w:author="Yuriy Lebid">
        <w:r>
          <w:rPr>
            <w:rtl w:val="0"/>
          </w:rPr>
          <w:delText>в диапазоне творческой динамики «Третичной» Энерго</w:delText>
        </w:r>
      </w:del>
      <w:del w:id="17398" w:date="2019-06-22T23:07:00Z" w:author="Yuriy Lebid">
        <w:r>
          <w:rPr>
            <w:rtl w:val="0"/>
          </w:rPr>
          <w:delText>-</w:delText>
        </w:r>
      </w:del>
      <w:del w:id="17399" w:date="2019-06-22T23:07:00Z" w:author="Yuriy Lebid">
        <w:r>
          <w:rPr>
            <w:rtl w:val="0"/>
          </w:rPr>
          <w:delText xml:space="preserve">Плазмы проявляются как </w:delText>
        </w:r>
      </w:del>
      <w:del w:id="17400" w:date="2019-06-22T23:07:00Z" w:author="Yuriy Lebid">
        <w:r>
          <w:rPr>
            <w:rtl w:val="0"/>
          </w:rPr>
          <w:delText xml:space="preserve">12 </w:delText>
        </w:r>
      </w:del>
      <w:del w:id="17401" w:date="2019-06-22T23:07:00Z" w:author="Yuriy Lebid">
        <w:r>
          <w:rPr>
            <w:rtl w:val="0"/>
          </w:rPr>
          <w:delText>Чистых Качеств</w:delText>
        </w:r>
      </w:del>
      <w:del w:id="17402" w:date="2019-06-22T23:07:00Z" w:author="Yuriy Lebid">
        <w:r>
          <w:rPr>
            <w:rtl w:val="0"/>
          </w:rPr>
          <w:delText xml:space="preserve">, </w:delText>
        </w:r>
      </w:del>
      <w:del w:id="17403" w:date="2019-06-22T23:07:00Z" w:author="Yuriy Lebid">
        <w:r>
          <w:rPr>
            <w:rtl w:val="0"/>
          </w:rPr>
          <w:delText>которые в диапазоне «Вторичной» Энерго</w:delText>
        </w:r>
      </w:del>
      <w:del w:id="17404" w:date="2019-06-22T23:07:00Z" w:author="Yuriy Lebid">
        <w:r>
          <w:rPr>
            <w:rtl w:val="0"/>
          </w:rPr>
          <w:delText xml:space="preserve">- </w:delText>
        </w:r>
      </w:del>
      <w:del w:id="17405" w:date="2019-06-22T23:07:00Z" w:author="Yuriy Lebid">
        <w:r>
          <w:rPr>
            <w:rtl w:val="0"/>
          </w:rPr>
          <w:delText xml:space="preserve">Плазмы интегрируются в </w:delText>
        </w:r>
      </w:del>
      <w:del w:id="17406" w:date="2019-06-22T23:07:00Z" w:author="Yuriy Lebid">
        <w:r>
          <w:rPr>
            <w:rtl w:val="0"/>
          </w:rPr>
          <w:delText xml:space="preserve">12 </w:delText>
        </w:r>
      </w:del>
      <w:del w:id="17407" w:date="2019-06-22T23:07:00Z" w:author="Yuriy Lebid">
        <w:r>
          <w:rPr>
            <w:rtl w:val="0"/>
          </w:rPr>
          <w:delText>Гармоничных Пар</w:delText>
        </w:r>
      </w:del>
      <w:del w:id="17408" w:date="2019-06-22T23:07:00Z" w:author="Yuriy Lebid">
        <w:r>
          <w:rPr>
            <w:rtl w:val="0"/>
          </w:rPr>
          <w:delText xml:space="preserve">, </w:delText>
        </w:r>
      </w:del>
      <w:del w:id="17409" w:date="2019-06-22T23:07:00Z" w:author="Yuriy Lebid">
        <w:r>
          <w:rPr>
            <w:rtl w:val="0"/>
          </w:rPr>
          <w:delText xml:space="preserve">образуя </w:delText>
        </w:r>
      </w:del>
      <w:del w:id="17410" w:date="2019-06-22T23:07:00Z" w:author="Yuriy Lebid">
        <w:r>
          <w:rPr>
            <w:rtl w:val="0"/>
          </w:rPr>
          <w:delText xml:space="preserve">24 </w:delText>
        </w:r>
      </w:del>
      <w:del w:id="17411" w:date="2019-06-22T23:07:00Z" w:author="Yuriy Lebid">
        <w:r>
          <w:rPr>
            <w:rtl w:val="0"/>
          </w:rPr>
          <w:delText>Совмещ</w:delText>
        </w:r>
      </w:del>
      <w:del w:id="17412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7413" w:date="2019-06-22T23:07:00Z" w:author="Yuriy Lebid">
        <w:r>
          <w:rPr>
            <w:rtl w:val="0"/>
          </w:rPr>
          <w:delText xml:space="preserve">нные Космические Качества </w:delText>
        </w:r>
      </w:del>
      <w:del w:id="17414" w:date="2019-06-22T23:07:00Z" w:author="Yuriy Lebid">
        <w:r>
          <w:rPr>
            <w:rtl w:val="0"/>
          </w:rPr>
          <w:delText>(</w:delText>
        </w:r>
      </w:del>
      <w:del w:id="17415" w:date="2019-06-22T23:07:00Z" w:author="Yuriy Lebid">
        <w:r>
          <w:rPr>
            <w:rtl w:val="0"/>
          </w:rPr>
          <w:delText>ЭИ</w:delText>
        </w:r>
      </w:del>
      <w:del w:id="17416" w:date="2019-06-22T23:07:00Z" w:author="Yuriy Lebid">
        <w:r>
          <w:rPr>
            <w:rtl w:val="0"/>
          </w:rPr>
          <w:delText>-</w:delText>
        </w:r>
      </w:del>
      <w:del w:id="17417" w:date="2019-06-22T23:07:00Z" w:author="Yuriy Lebid">
        <w:r>
          <w:rPr>
            <w:rtl w:val="0"/>
          </w:rPr>
          <w:delText>ЙЙ</w:delText>
        </w:r>
      </w:del>
      <w:del w:id="17418" w:date="2019-06-22T23:07:00Z" w:author="Yuriy Lebid">
        <w:r>
          <w:rPr>
            <w:rtl w:val="0"/>
          </w:rPr>
          <w:delText>-</w:delText>
        </w:r>
      </w:del>
      <w:del w:id="17419" w:date="2019-06-22T23:07:00Z" w:author="Yuriy Lebid">
        <w:r>
          <w:rPr>
            <w:rtl w:val="0"/>
          </w:rPr>
          <w:delText>УИ</w:delText>
        </w:r>
      </w:del>
      <w:del w:id="17420" w:date="2019-06-22T23:07:00Z" w:author="Yuriy Lebid">
        <w:r>
          <w:rPr>
            <w:rtl w:val="0"/>
          </w:rPr>
          <w:delText>-</w:delText>
        </w:r>
      </w:del>
      <w:del w:id="17421" w:date="2019-06-22T23:07:00Z" w:author="Yuriy Lebid">
        <w:r>
          <w:rPr>
            <w:rtl w:val="0"/>
          </w:rPr>
          <w:delText>ЙЙ</w:delText>
        </w:r>
      </w:del>
      <w:del w:id="17422" w:date="2019-06-22T23:07:00Z" w:author="Yuriy Lebid">
        <w:r>
          <w:rPr>
            <w:rtl w:val="0"/>
          </w:rPr>
          <w:delText>).</w:delText>
        </w:r>
      </w:del>
    </w:p>
    <w:p>
      <w:pPr>
        <w:pStyle w:val="Определение"/>
        <w:rPr>
          <w:del w:id="17423" w:date="2019-06-22T23:07:00Z" w:author="Yuriy Lebid"/>
        </w:rPr>
      </w:pPr>
      <w:del w:id="1742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742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742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742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): </w:delText>
        </w:r>
      </w:del>
      <w:del w:id="17428" w:date="2019-06-22T23:07:00Z" w:author="Yuriy Lebid">
        <w:r>
          <w:rPr>
            <w:rtl w:val="0"/>
          </w:rPr>
          <w:delText>ЛИИЙ</w:delText>
        </w:r>
      </w:del>
      <w:del w:id="17429" w:date="2019-06-22T23:07:00Z" w:author="Yuriy Lebid">
        <w:r>
          <w:rPr>
            <w:rtl w:val="0"/>
          </w:rPr>
          <w:delText>-</w:delText>
        </w:r>
      </w:del>
      <w:del w:id="17430" w:date="2019-06-22T23:07:00Z" w:author="Yuriy Lebid">
        <w:r>
          <w:rPr>
            <w:rtl w:val="0"/>
          </w:rPr>
          <w:delText>ФФМИ</w:delText>
        </w:r>
      </w:del>
      <w:del w:id="17431" w:date="2019-06-22T23:07:00Z" w:author="Yuriy Lebid">
        <w:r>
          <w:rPr>
            <w:rtl w:val="0"/>
          </w:rPr>
          <w:delText xml:space="preserve">- </w:delText>
        </w:r>
      </w:del>
      <w:del w:id="17432" w:date="2019-06-22T23:07:00Z" w:author="Yuriy Lebid">
        <w:r>
          <w:rPr>
            <w:rtl w:val="0"/>
          </w:rPr>
          <w:delText>ЛЛИ</w:delText>
        </w:r>
      </w:del>
      <w:del w:id="17433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7434" w:date="2019-06-22T23:07:00Z" w:author="Yuriy Lebid"/>
        </w:rPr>
      </w:pPr>
      <w:del w:id="1743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1743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7437" w:date="2019-06-22T23:07:00Z" w:author="Yuriy Lebid">
        <w:r>
          <w:rPr>
            <w:rtl w:val="0"/>
          </w:rPr>
          <w:delText>ЧКК</w:delText>
        </w:r>
      </w:del>
      <w:del w:id="17438" w:date="2019-06-22T23:07:00Z" w:author="Yuriy Lebid">
        <w:r>
          <w:rPr>
            <w:rtl w:val="0"/>
          </w:rPr>
          <w:delText>.</w:delText>
        </w:r>
      </w:del>
    </w:p>
    <w:p>
      <w:pPr>
        <w:pStyle w:val="Normal.0"/>
      </w:pPr>
      <w:del w:id="17439" w:date="2019-06-22T23:07:00Z" w:author="Yuriy Lebid">
        <w:r>
          <w:rPr/>
          <w:br w:type="page"/>
        </w:r>
      </w:del>
    </w:p>
    <w:p>
      <w:pPr>
        <w:pStyle w:val="heading 3"/>
        <w:rPr>
          <w:del w:id="17440" w:date="2019-06-22T23:07:00Z" w:author="Yuriy Lebid"/>
          <w:rStyle w:val="Нет"/>
          <w:color w:val="000000"/>
          <w:u w:color="000000"/>
        </w:rPr>
      </w:pPr>
      <w:del w:id="1744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 </w:delText>
        </w:r>
      </w:del>
    </w:p>
    <w:p>
      <w:pPr>
        <w:pStyle w:val="heading 4"/>
        <w:rPr>
          <w:del w:id="1744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44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эволюция </w:delText>
        </w:r>
      </w:del>
      <w:del w:id="1744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445" w:date="2019-06-22T23:07:00Z" w:author="Yuriy Lebid"/>
        </w:rPr>
      </w:pPr>
      <w:del w:id="1744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 ииссиидиологической точки зрения</w:delText>
        </w:r>
      </w:del>
      <w:del w:id="17447" w:date="2019-06-22T23:07:00Z" w:author="Yuriy Lebid">
        <w:r>
          <w:rPr>
            <w:rtl w:val="0"/>
          </w:rPr>
          <w:delText xml:space="preserve">, </w:delText>
        </w:r>
      </w:del>
      <w:del w:id="17448" w:date="2019-06-22T23:07:00Z" w:author="Yuriy Lebid">
        <w:r>
          <w:rPr>
            <w:rtl w:val="0"/>
          </w:rPr>
          <w:delText xml:space="preserve">это творческие качественные перефокусировки Форм Самосознания </w:delText>
        </w:r>
      </w:del>
      <w:del w:id="17449" w:date="2019-06-22T23:07:00Z" w:author="Yuriy Lebid">
        <w:r>
          <w:rPr>
            <w:rtl w:val="0"/>
          </w:rPr>
          <w:delText>(</w:delText>
        </w:r>
      </w:del>
      <w:del w:id="17450" w:date="2019-06-22T23:07:00Z" w:author="Yuriy Lebid">
        <w:r>
          <w:rPr>
            <w:rtl w:val="0"/>
          </w:rPr>
          <w:delText>ФС</w:delText>
        </w:r>
      </w:del>
      <w:del w:id="17451" w:date="2019-06-22T23:07:00Z" w:author="Yuriy Lebid">
        <w:r>
          <w:rPr>
            <w:rtl w:val="0"/>
          </w:rPr>
          <w:delText xml:space="preserve">) </w:delText>
        </w:r>
      </w:del>
      <w:del w:id="17452" w:date="2019-06-22T23:07:00Z" w:author="Yuriy Lebid">
        <w:r>
          <w:rPr>
            <w:rtl w:val="0"/>
          </w:rPr>
          <w:delText>к своему Духовному Истоку</w:delText>
        </w:r>
      </w:del>
    </w:p>
    <w:p>
      <w:pPr>
        <w:pStyle w:val="heading 4"/>
        <w:rPr>
          <w:del w:id="1745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45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эгллеролифтивный </w:delText>
        </w:r>
      </w:del>
      <w:del w:id="1745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456" w:date="2019-06-22T23:07:00Z" w:author="Yuriy Lebid"/>
        </w:rPr>
      </w:pPr>
      <w:del w:id="17457" w:date="2019-06-22T23:07:00Z" w:author="Yuriy Lebid">
        <w:r>
          <w:rPr>
            <w:rtl w:val="0"/>
          </w:rPr>
          <w:delText>эволюционный</w:delText>
        </w:r>
      </w:del>
    </w:p>
    <w:p>
      <w:pPr>
        <w:pStyle w:val="Определение"/>
        <w:rPr>
          <w:del w:id="17458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745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746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7461" w:date="2019-06-22T23:07:00Z" w:author="Yuriy Lebid">
        <w:r>
          <w:rPr>
            <w:rStyle w:val="Нет"/>
            <w:rFonts w:ascii="Times" w:hAnsi="Times" w:hint="default"/>
            <w:b w:val="1"/>
            <w:bCs w:val="1"/>
            <w:rtl w:val="0"/>
            <w:lang w:val="ru-RU"/>
          </w:rPr>
          <w:delText>эгллеролифтивный концепт</w:delText>
        </w:r>
      </w:del>
      <w:del w:id="17462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 xml:space="preserve"> – эволюционный Смысл</w:delText>
        </w:r>
      </w:del>
      <w:del w:id="17463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 xml:space="preserve">, </w:delText>
        </w:r>
      </w:del>
      <w:del w:id="17464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 xml:space="preserve">свойственный всем Формам Самосознаний </w:delText>
        </w:r>
      </w:del>
      <w:del w:id="17465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>(</w:delText>
        </w:r>
      </w:del>
      <w:del w:id="17466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ФС</w:delText>
        </w:r>
      </w:del>
      <w:del w:id="17467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 xml:space="preserve">) </w:delText>
        </w:r>
      </w:del>
      <w:del w:id="17468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 xml:space="preserve">данной Схемы Синтеза или Коллективного Космического Разума </w:delText>
        </w:r>
      </w:del>
      <w:del w:id="17469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>(</w:delText>
        </w:r>
      </w:del>
      <w:del w:id="17470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ККР</w:delText>
        </w:r>
      </w:del>
      <w:del w:id="17471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 xml:space="preserve">) </w:delText>
        </w:r>
      </w:del>
      <w:del w:id="17472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рассматриваемого типа бирвуляртности</w:delText>
        </w:r>
      </w:del>
      <w:del w:id="17473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>;</w:delText>
        </w:r>
      </w:del>
    </w:p>
    <w:p>
      <w:pPr>
        <w:pStyle w:val="Определение"/>
        <w:rPr>
          <w:del w:id="17474" w:date="2019-06-22T23:07:00Z" w:author="Yuriy Lebid"/>
          <w:rStyle w:val="Нет"/>
          <w:rFonts w:ascii="Times" w:cs="Times" w:hAnsi="Times" w:eastAsia="Times"/>
        </w:rPr>
      </w:pPr>
      <w:del w:id="17475" w:date="2019-06-22T23:07:00Z" w:author="Yuriy Lebid">
        <w:r>
          <w:rPr>
            <w:rStyle w:val="Нет"/>
            <w:rFonts w:ascii="Times" w:hAnsi="Times" w:hint="default"/>
            <w:b w:val="1"/>
            <w:bCs w:val="1"/>
            <w:rtl w:val="0"/>
            <w:lang w:val="ru-RU"/>
          </w:rPr>
          <w:delText xml:space="preserve">эгллеролифтивный элемент Творчества </w:delText>
        </w:r>
      </w:del>
      <w:del w:id="17476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– «организационно</w:delText>
        </w:r>
      </w:del>
      <w:del w:id="17477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>-</w:delText>
        </w:r>
      </w:del>
      <w:del w:id="17478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 xml:space="preserve">направляющий» Импульс </w:delText>
        </w:r>
      </w:del>
      <w:del w:id="17479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>(</w:delText>
        </w:r>
      </w:del>
      <w:del w:id="17480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Принцип</w:delText>
        </w:r>
      </w:del>
      <w:del w:id="17481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 xml:space="preserve">), </w:delText>
        </w:r>
      </w:del>
      <w:del w:id="17482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 xml:space="preserve">инициирующий интеграционные </w:delText>
        </w:r>
      </w:del>
      <w:del w:id="17483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>(</w:delText>
        </w:r>
      </w:del>
      <w:del w:id="17484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эволюционные</w:delText>
        </w:r>
      </w:del>
      <w:del w:id="17485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 xml:space="preserve">) </w:delText>
        </w:r>
      </w:del>
      <w:del w:id="17486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тенденции любой Творческой Активности Энерго</w:delText>
        </w:r>
      </w:del>
      <w:del w:id="17487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 xml:space="preserve">- </w:delText>
        </w:r>
      </w:del>
      <w:del w:id="17488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>Информации</w:delText>
        </w:r>
      </w:del>
      <w:del w:id="17489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>.</w:delText>
        </w:r>
      </w:del>
    </w:p>
    <w:p>
      <w:pPr>
        <w:pStyle w:val="heading 4"/>
        <w:rPr>
          <w:del w:id="1749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49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эгрегор </w:delText>
        </w:r>
      </w:del>
      <w:del w:id="1749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493" w:date="2019-06-22T23:07:00Z" w:author="Yuriy Lebid"/>
        </w:rPr>
      </w:pPr>
      <w:del w:id="1749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ииссиидиологическом понимании</w:delText>
        </w:r>
      </w:del>
      <w:del w:id="17495" w:date="2019-06-22T23:07:00Z" w:author="Yuriy Lebid">
        <w:r>
          <w:rPr>
            <w:rtl w:val="0"/>
          </w:rPr>
          <w:delText xml:space="preserve">, </w:delText>
        </w:r>
      </w:del>
      <w:del w:id="17496" w:date="2019-06-22T23:07:00Z" w:author="Yuriy Lebid">
        <w:r>
          <w:rPr>
            <w:rtl w:val="0"/>
          </w:rPr>
          <w:delText>это пространственно</w:delText>
        </w:r>
      </w:del>
      <w:del w:id="17497" w:date="2019-06-22T23:07:00Z" w:author="Yuriy Lebid">
        <w:r>
          <w:rPr>
            <w:rtl w:val="0"/>
          </w:rPr>
          <w:delText>-</w:delText>
        </w:r>
      </w:del>
      <w:del w:id="17498" w:date="2019-06-22T23:07:00Z" w:author="Yuriy Lebid">
        <w:r>
          <w:rPr>
            <w:rtl w:val="0"/>
          </w:rPr>
          <w:delText>временная Форма творческого проявления Коллективного Разума</w:delText>
        </w:r>
      </w:del>
      <w:del w:id="17499" w:date="2019-06-22T23:07:00Z" w:author="Yuriy Lebid">
        <w:r>
          <w:rPr>
            <w:rtl w:val="0"/>
          </w:rPr>
          <w:delText xml:space="preserve">, </w:delText>
        </w:r>
      </w:del>
      <w:del w:id="17500" w:date="2019-06-22T23:07:00Z" w:author="Yuriy Lebid">
        <w:r>
          <w:rPr>
            <w:rtl w:val="0"/>
          </w:rPr>
          <w:delText>специализирующегося в строго определ</w:delText>
        </w:r>
      </w:del>
      <w:del w:id="17501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7502" w:date="2019-06-22T23:07:00Z" w:author="Yuriy Lebid">
        <w:r>
          <w:rPr>
            <w:rtl w:val="0"/>
          </w:rPr>
          <w:delText>нном направлении психического</w:delText>
        </w:r>
      </w:del>
      <w:del w:id="17503" w:date="2019-06-22T23:07:00Z" w:author="Yuriy Lebid">
        <w:r>
          <w:rPr>
            <w:rtl w:val="0"/>
          </w:rPr>
          <w:delText xml:space="preserve">, </w:delText>
        </w:r>
      </w:del>
      <w:del w:id="17504" w:date="2019-06-22T23:07:00Z" w:author="Yuriy Lebid">
        <w:r>
          <w:rPr>
            <w:rtl w:val="0"/>
          </w:rPr>
          <w:delText>духовного</w:delText>
        </w:r>
      </w:del>
      <w:del w:id="17505" w:date="2019-06-22T23:07:00Z" w:author="Yuriy Lebid">
        <w:r>
          <w:rPr>
            <w:rtl w:val="0"/>
          </w:rPr>
          <w:delText xml:space="preserve">, </w:delText>
        </w:r>
      </w:del>
      <w:del w:id="17506" w:date="2019-06-22T23:07:00Z" w:author="Yuriy Lebid">
        <w:r>
          <w:rPr>
            <w:rtl w:val="0"/>
          </w:rPr>
          <w:delText>научного</w:delText>
        </w:r>
      </w:del>
      <w:del w:id="17507" w:date="2019-06-22T23:07:00Z" w:author="Yuriy Lebid">
        <w:r>
          <w:rPr>
            <w:rtl w:val="0"/>
          </w:rPr>
          <w:delText xml:space="preserve">, </w:delText>
        </w:r>
      </w:del>
      <w:del w:id="17508" w:date="2019-06-22T23:07:00Z" w:author="Yuriy Lebid">
        <w:r>
          <w:rPr>
            <w:rtl w:val="0"/>
          </w:rPr>
          <w:delText>политического или любого иного коллективного способа общественного развития</w:delText>
        </w:r>
      </w:del>
      <w:del w:id="17509" w:date="2019-06-22T23:07:00Z" w:author="Yuriy Lebid">
        <w:r>
          <w:rPr>
            <w:rtl w:val="0"/>
          </w:rPr>
          <w:delText xml:space="preserve">; </w:delText>
        </w:r>
      </w:del>
      <w:del w:id="17510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определённый по своему информационному «объёму» конгломерат устойчивых Инфо</w:delText>
        </w:r>
      </w:del>
      <w:del w:id="17511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-</w:delText>
        </w:r>
      </w:del>
      <w:del w:id="17512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Форм </w:delText>
        </w:r>
      </w:del>
      <w:del w:id="17513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(</w:delText>
        </w:r>
      </w:del>
      <w:del w:id="17514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проекций СФУУРММ</w:delText>
        </w:r>
      </w:del>
      <w:del w:id="17515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-</w:delText>
        </w:r>
      </w:del>
      <w:del w:id="17516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Форм в ноовременном Континууме</w:delText>
        </w:r>
      </w:del>
      <w:del w:id="17517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), </w:delText>
        </w:r>
      </w:del>
      <w:del w:id="17518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генерируемых совместно несколькими космическими цивилизациями и</w:delText>
        </w:r>
      </w:del>
      <w:del w:id="17519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, </w:delText>
        </w:r>
      </w:del>
      <w:del w:id="17520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через какой</w:delText>
        </w:r>
      </w:del>
      <w:del w:id="17521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-</w:delText>
        </w:r>
      </w:del>
      <w:del w:id="17522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то пока неизвестный автору ииссиидиологии механизм</w:delText>
        </w:r>
      </w:del>
      <w:del w:id="17523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, </w:delText>
        </w:r>
      </w:del>
      <w:del w:id="17524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получающих возможность к автономному накопительному существованию по заложенным в них Программам</w:delText>
        </w:r>
      </w:del>
      <w:del w:id="17525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. </w:delText>
        </w:r>
      </w:del>
      <w:del w:id="17526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В материалах </w:delText>
        </w:r>
      </w:del>
      <w:del w:id="17527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rtl w:val="0"/>
            <w:lang w:val="ru-RU"/>
          </w:rPr>
          <w:delText>по ииссиидиологии</w:delText>
        </w:r>
      </w:del>
      <w:del w:id="17528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 в основном рассматриваются ллууввумические эгрегоры</w:delText>
        </w:r>
      </w:del>
      <w:del w:id="17529" w:date="2019-06-22T23:07:00Z" w:author="Yuriy Lebid">
        <w:r>
          <w:rPr>
            <w:rStyle w:val="Нет"/>
            <w:rFonts w:ascii="Times New Roman" w:hAnsi="Times New Roman"/>
            <w:i w:val="1"/>
            <w:iCs w:val="1"/>
            <w:rtl w:val="0"/>
            <w:lang w:val="ru-RU"/>
          </w:rPr>
          <w:delText xml:space="preserve"> (</w:delText>
        </w:r>
      </w:del>
      <w:del w:id="17530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rtl w:val="0"/>
            <w:lang w:val="ru-RU"/>
          </w:rPr>
          <w:delText>яллссгульды</w:delText>
        </w:r>
      </w:del>
      <w:del w:id="17531" w:date="2019-06-22T23:07:00Z" w:author="Yuriy Lebid">
        <w:r>
          <w:rPr>
            <w:rStyle w:val="Нет"/>
            <w:rFonts w:ascii="Times New Roman" w:hAnsi="Times New Roman"/>
            <w:i w:val="1"/>
            <w:iCs w:val="1"/>
            <w:rtl w:val="0"/>
            <w:lang w:val="ru-RU"/>
          </w:rPr>
          <w:delText xml:space="preserve">, </w:delText>
        </w:r>
      </w:del>
      <w:del w:id="17532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rtl w:val="0"/>
            <w:lang w:val="ru-RU"/>
          </w:rPr>
          <w:delText>ллимпсуссы</w:delText>
        </w:r>
      </w:del>
      <w:del w:id="17533" w:date="2019-06-22T23:07:00Z" w:author="Yuriy Lebid">
        <w:r>
          <w:rPr>
            <w:rStyle w:val="Нет"/>
            <w:rFonts w:ascii="Times New Roman" w:hAnsi="Times New Roman"/>
            <w:i w:val="1"/>
            <w:iCs w:val="1"/>
            <w:rtl w:val="0"/>
            <w:lang w:val="ru-RU"/>
          </w:rPr>
          <w:delText xml:space="preserve">, </w:delText>
        </w:r>
      </w:del>
      <w:del w:id="17534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rtl w:val="0"/>
            <w:lang w:val="ru-RU"/>
          </w:rPr>
          <w:delText>аккусписы</w:delText>
        </w:r>
      </w:del>
      <w:del w:id="17535" w:date="2019-06-22T23:07:00Z" w:author="Yuriy Lebid">
        <w:r>
          <w:rPr>
            <w:rStyle w:val="Нет"/>
            <w:rFonts w:ascii="Times New Roman" w:hAnsi="Times New Roman"/>
            <w:i w:val="1"/>
            <w:iCs w:val="1"/>
            <w:rtl w:val="0"/>
            <w:lang w:val="ru-RU"/>
          </w:rPr>
          <w:delText xml:space="preserve">, </w:delText>
        </w:r>
      </w:del>
      <w:del w:id="17536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rtl w:val="0"/>
            <w:lang w:val="ru-RU"/>
          </w:rPr>
          <w:delText>фикксиарды</w:delText>
        </w:r>
      </w:del>
      <w:del w:id="17537" w:date="2019-06-22T23:07:00Z" w:author="Yuriy Lebid">
        <w:r>
          <w:rPr>
            <w:rStyle w:val="Нет"/>
            <w:rFonts w:ascii="Times New Roman" w:hAnsi="Times New Roman"/>
            <w:i w:val="1"/>
            <w:iCs w:val="1"/>
            <w:rtl w:val="0"/>
            <w:lang w:val="ru-RU"/>
          </w:rPr>
          <w:delText xml:space="preserve">, </w:delText>
        </w:r>
      </w:del>
      <w:del w:id="17538" w:date="2019-06-22T23:07:00Z" w:author="Yuriy Lebid">
        <w:r>
          <w:rPr>
            <w:rStyle w:val="Нет"/>
            <w:rFonts w:ascii="Times New Roman" w:hAnsi="Times New Roman" w:hint="default"/>
            <w:i w:val="1"/>
            <w:iCs w:val="1"/>
            <w:rtl w:val="0"/>
            <w:lang w:val="ru-RU"/>
          </w:rPr>
          <w:delText>ссумтассы</w:delText>
        </w:r>
      </w:del>
      <w:del w:id="17539" w:date="2019-06-22T23:07:00Z" w:author="Yuriy Lebid">
        <w:r>
          <w:rPr>
            <w:rStyle w:val="Нет"/>
            <w:rFonts w:ascii="Times New Roman" w:hAnsi="Times New Roman"/>
            <w:i w:val="1"/>
            <w:iCs w:val="1"/>
            <w:rtl w:val="0"/>
            <w:lang w:val="ru-RU"/>
          </w:rPr>
          <w:delText xml:space="preserve">) </w:delText>
        </w:r>
      </w:del>
      <w:del w:id="17540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и частично разнопротоформные космические эгрегоры</w:delText>
        </w:r>
      </w:del>
      <w:del w:id="17541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 xml:space="preserve">, </w:delText>
        </w:r>
      </w:del>
      <w:del w:id="17542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>косвенно причастные к нашему типу бирвуляртности</w:delText>
        </w:r>
      </w:del>
      <w:del w:id="17543" w:date="2019-06-22T23:07:00Z" w:author="Yuriy Lebid">
        <w:r>
          <w:rPr>
            <w:rStyle w:val="Нет"/>
            <w:rFonts w:ascii="Times New Roman" w:hAnsi="Times New Roman"/>
            <w:rtl w:val="0"/>
            <w:lang w:val="ru-RU"/>
          </w:rPr>
          <w:delText>.</w:delText>
        </w:r>
      </w:del>
    </w:p>
    <w:p>
      <w:pPr>
        <w:pStyle w:val="heading 4"/>
        <w:rPr>
          <w:del w:id="1754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54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эдильеры </w:delText>
        </w:r>
      </w:del>
      <w:del w:id="1754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547" w:date="2019-06-22T23:07:00Z" w:author="Yuriy Lebid"/>
        </w:rPr>
      </w:pPr>
      <w:del w:id="17548" w:date="2019-06-22T23:07:00Z" w:author="Yuriy Lebid">
        <w:r>
          <w:rPr>
            <w:rtl w:val="0"/>
          </w:rPr>
          <w:delText xml:space="preserve">высоко информированные Космические Сущности </w:delText>
        </w:r>
      </w:del>
      <w:del w:id="17549" w:date="2019-06-22T23:07:00Z" w:author="Yuriy Lebid">
        <w:r>
          <w:rPr>
            <w:rtl w:val="0"/>
          </w:rPr>
          <w:delText>(</w:delText>
        </w:r>
      </w:del>
      <w:del w:id="17550" w:date="2019-06-22T23:07:00Z" w:author="Yuriy Lebid">
        <w:r>
          <w:rPr>
            <w:rtl w:val="0"/>
          </w:rPr>
          <w:delText xml:space="preserve">эфирные аналоги синтезированных Форм Самосознаний </w:delText>
        </w:r>
      </w:del>
      <w:del w:id="17551" w:date="2019-06-22T23:07:00Z" w:author="Yuriy Lebid">
        <w:r>
          <w:rPr>
            <w:rtl w:val="0"/>
          </w:rPr>
          <w:delText>(</w:delText>
        </w:r>
      </w:del>
      <w:del w:id="17552" w:date="2019-06-22T23:07:00Z" w:author="Yuriy Lebid">
        <w:r>
          <w:rPr>
            <w:rtl w:val="0"/>
          </w:rPr>
          <w:delText>ФС</w:delText>
        </w:r>
      </w:del>
      <w:del w:id="17553" w:date="2019-06-22T23:07:00Z" w:author="Yuriy Lebid">
        <w:r>
          <w:rPr>
            <w:rtl w:val="0"/>
          </w:rPr>
          <w:delText xml:space="preserve">) </w:delText>
        </w:r>
      </w:del>
      <w:del w:id="17554" w:date="2019-06-22T23:07:00Z" w:author="Yuriy Lebid">
        <w:r>
          <w:rPr>
            <w:rtl w:val="0"/>
          </w:rPr>
          <w:delText>аргллаамуров и инглимилинов</w:delText>
        </w:r>
      </w:del>
      <w:del w:id="17555" w:date="2019-06-22T23:07:00Z" w:author="Yuriy Lebid">
        <w:r>
          <w:rPr>
            <w:rtl w:val="0"/>
          </w:rPr>
          <w:delText xml:space="preserve">, </w:delText>
        </w:r>
      </w:del>
      <w:del w:id="17556" w:date="2019-06-22T23:07:00Z" w:author="Yuriy Lebid">
        <w:r>
          <w:rPr>
            <w:rtl w:val="0"/>
          </w:rPr>
          <w:delText xml:space="preserve">вступающие во взаимодействие с Фокусной Динамикой </w:delText>
        </w:r>
      </w:del>
      <w:del w:id="17557" w:date="2019-06-22T23:07:00Z" w:author="Yuriy Lebid">
        <w:r>
          <w:rPr>
            <w:rtl w:val="0"/>
          </w:rPr>
          <w:delText>(</w:delText>
        </w:r>
      </w:del>
      <w:del w:id="17558" w:date="2019-06-22T23:07:00Z" w:author="Yuriy Lebid">
        <w:r>
          <w:rPr>
            <w:rtl w:val="0"/>
          </w:rPr>
          <w:delText>ФД</w:delText>
        </w:r>
      </w:del>
      <w:del w:id="17559" w:date="2019-06-22T23:07:00Z" w:author="Yuriy Lebid">
        <w:r>
          <w:rPr>
            <w:rtl w:val="0"/>
          </w:rPr>
          <w:delText xml:space="preserve">) </w:delText>
        </w:r>
      </w:del>
      <w:del w:id="17560" w:date="2019-06-22T23:07:00Z" w:author="Yuriy Lebid">
        <w:r>
          <w:rPr>
            <w:rtl w:val="0"/>
          </w:rPr>
          <w:delText>транслюценсных ФС</w:delText>
        </w:r>
      </w:del>
      <w:del w:id="17561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756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56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эдревитализационный </w:delText>
        </w:r>
      </w:del>
      <w:del w:id="175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565" w:date="2019-06-22T23:07:00Z" w:author="Yuriy Lebid"/>
        </w:rPr>
      </w:pPr>
      <w:del w:id="17566" w:date="2019-06-22T23:07:00Z" w:author="Yuriy Lebid">
        <w:r>
          <w:rPr>
            <w:rtl w:val="0"/>
          </w:rPr>
          <w:delText>околоревитализационный</w:delText>
        </w:r>
      </w:del>
      <w:del w:id="17567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7568" w:date="2019-06-22T23:07:00Z" w:author="Yuriy Lebid"/>
          <w:rStyle w:val="Hyperlink.1"/>
        </w:rPr>
      </w:pPr>
      <w:del w:id="1756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757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7571" w:date="2019-06-22T23:07:00Z" w:author="Yuriy Lebid">
        <w:r>
          <w:rPr>
            <w:rStyle w:val="Нет"/>
            <w:sz w:val="32"/>
            <w:szCs w:val="32"/>
            <w:rtl w:val="0"/>
            <w:lang w:val="ru-RU"/>
          </w:rPr>
          <w:delText xml:space="preserve"> </w:delText>
        </w:r>
      </w:del>
      <w:del w:id="17572" w:date="2019-06-22T23:07:00Z" w:author="Yuriy Lebid">
        <w:r>
          <w:rPr>
            <w:rStyle w:val="Нет"/>
            <w:rFonts w:ascii="Times New Roman" w:hAnsi="Times New Roman" w:hint="default"/>
            <w:b w:val="1"/>
            <w:bCs w:val="1"/>
            <w:rtl w:val="0"/>
            <w:lang w:val="ru-RU"/>
          </w:rPr>
          <w:delText>эдревитализационный</w:delText>
        </w:r>
      </w:del>
      <w:del w:id="17573" w:date="2019-06-22T23:07:00Z" w:author="Yuriy Lebid">
        <w:r>
          <w:rPr>
            <w:rStyle w:val="Hyperlink.1"/>
            <w:rtl w:val="0"/>
          </w:rPr>
          <w:delText xml:space="preserve"> процесс</w:delText>
        </w:r>
      </w:del>
      <w:del w:id="17574" w:date="2019-06-22T23:07:00Z" w:author="Yuriy Lebid">
        <w:r>
          <w:rPr>
            <w:rStyle w:val="Hyperlink.1"/>
            <w:rtl w:val="0"/>
          </w:rPr>
          <w:delText>.</w:delText>
        </w:r>
      </w:del>
    </w:p>
    <w:p>
      <w:pPr>
        <w:pStyle w:val="heading 4"/>
        <w:rPr>
          <w:del w:id="17575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757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ЭЙЯАА</w:delText>
        </w:r>
      </w:del>
      <w:del w:id="17577" w:date="2019-06-22T23:07:00Z" w:author="Yuriy Lebid">
        <w:r>
          <w:rPr>
            <w:rStyle w:val="Нет"/>
            <w:rFonts w:ascii="Times" w:hAnsi="Times"/>
            <w:color w:val="000000"/>
            <w:u w:color="000000"/>
            <w:rtl w:val="0"/>
            <w:lang w:val="ru-RU"/>
          </w:rPr>
          <w:delText xml:space="preserve"> </w:delText>
        </w:r>
      </w:del>
      <w:del w:id="17578" w:date="2019-06-22T23:07:00Z" w:author="Yuriy Lebid">
        <w:r>
          <w:rPr>
            <w:rStyle w:val="Нет"/>
            <w:rFonts w:ascii="Times" w:hAnsi="Times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- </w:delText>
        </w:r>
      </w:del>
      <w:del w:id="17579" w:date="2019-06-22T23:07:00Z" w:author="Yuriy Lebid">
        <w:r>
          <w:rPr>
            <w:rStyle w:val="Нет"/>
            <w:rFonts w:ascii="Times" w:hAnsi="Times" w:hint="default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Звуковой</w:delText>
        </w:r>
      </w:del>
      <w:del w:id="1758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 xml:space="preserve"> Космический Код </w:delText>
        </w:r>
      </w:del>
      <w:del w:id="1758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(</w:delText>
        </w:r>
      </w:del>
      <w:del w:id="1758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ЗКК</w:delText>
        </w:r>
      </w:del>
      <w:del w:id="1758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4"/>
            <w:szCs w:val="24"/>
            <w:u w:color="000000"/>
            <w:rtl w:val="0"/>
            <w:lang w:val="ru-RU"/>
          </w:rPr>
          <w:delText>)</w:delText>
        </w:r>
      </w:del>
      <w:del w:id="1758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 -</w:delText>
        </w:r>
      </w:del>
    </w:p>
    <w:p>
      <w:pPr>
        <w:pStyle w:val="Определение"/>
        <w:rPr>
          <w:del w:id="17585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7586" w:date="2019-06-22T23:07:00Z" w:author="Yuriy Lebid">
        <w:r>
          <w:rPr>
            <w:rtl w:val="0"/>
          </w:rPr>
          <w:delText>двенадцатый Духовный Центр ССЛУУ</w:delText>
        </w:r>
      </w:del>
      <w:del w:id="17587" w:date="2019-06-22T23:07:00Z" w:author="Yuriy Lebid">
        <w:r>
          <w:rPr>
            <w:rtl w:val="0"/>
          </w:rPr>
          <w:delText>-</w:delText>
        </w:r>
      </w:del>
      <w:del w:id="17588" w:date="2019-06-22T23:07:00Z" w:author="Yuriy Lebid">
        <w:r>
          <w:rPr>
            <w:rtl w:val="0"/>
          </w:rPr>
          <w:delText>Л</w:delText>
        </w:r>
      </w:del>
      <w:del w:id="17589" w:date="2019-06-22T23:07:00Z" w:author="Yuriy Lebid">
        <w:r>
          <w:rPr>
            <w:rtl w:val="0"/>
          </w:rPr>
          <w:delText>-</w:delText>
        </w:r>
      </w:del>
      <w:del w:id="17590" w:date="2019-06-22T23:07:00Z" w:author="Yuriy Lebid">
        <w:r>
          <w:rPr>
            <w:rtl w:val="0"/>
          </w:rPr>
          <w:delText xml:space="preserve">ЛУУ </w:delText>
        </w:r>
      </w:del>
      <w:del w:id="17591" w:date="2019-06-22T23:07:00Z" w:author="Yuriy Lebid">
        <w:r>
          <w:rPr>
            <w:rtl w:val="0"/>
          </w:rPr>
          <w:delText>(</w:delText>
        </w:r>
      </w:del>
      <w:del w:id="17592" w:date="2019-06-22T23:07:00Z" w:author="Yuriy Lebid">
        <w:r>
          <w:rPr>
            <w:rtl w:val="0"/>
          </w:rPr>
          <w:delText>Интегрального Космического Тела Человека</w:delText>
        </w:r>
      </w:del>
      <w:del w:id="17593" w:date="2019-06-22T23:07:00Z" w:author="Yuriy Lebid">
        <w:r>
          <w:rPr>
            <w:rtl w:val="0"/>
          </w:rPr>
          <w:delText xml:space="preserve">), </w:delText>
        </w:r>
      </w:del>
      <w:del w:id="17594" w:date="2019-06-22T23:07:00Z" w:author="Yuriy Lebid">
        <w:r>
          <w:rPr>
            <w:rtl w:val="0"/>
          </w:rPr>
          <w:delText>обеспечивающий двустороннюю духовную связь АИЙ</w:delText>
        </w:r>
      </w:del>
      <w:del w:id="17595" w:date="2019-06-22T23:07:00Z" w:author="Yuriy Lebid">
        <w:r>
          <w:rPr>
            <w:rtl w:val="0"/>
          </w:rPr>
          <w:delText>-</w:delText>
        </w:r>
      </w:del>
      <w:del w:id="17596" w:date="2019-06-22T23:07:00Z" w:author="Yuriy Lebid">
        <w:r>
          <w:rPr>
            <w:rtl w:val="0"/>
          </w:rPr>
          <w:delText xml:space="preserve">ЙЯ </w:delText>
        </w:r>
      </w:del>
      <w:del w:id="17597" w:date="2019-06-22T23:07:00Z" w:author="Yuriy Lebid">
        <w:r>
          <w:rPr>
            <w:rtl w:val="0"/>
          </w:rPr>
          <w:delText>(</w:delText>
        </w:r>
      </w:del>
      <w:del w:id="17598" w:date="2019-06-22T23:07:00Z" w:author="Yuriy Lebid">
        <w:r>
          <w:rPr>
            <w:rtl w:val="0"/>
          </w:rPr>
          <w:delText>«Человека Космического»</w:delText>
        </w:r>
      </w:del>
      <w:del w:id="17599" w:date="2019-06-22T23:07:00Z" w:author="Yuriy Lebid">
        <w:r>
          <w:rPr>
            <w:rtl w:val="0"/>
          </w:rPr>
          <w:delText xml:space="preserve">) </w:delText>
        </w:r>
      </w:del>
      <w:del w:id="17600" w:date="2019-06-22T23:07:00Z" w:author="Yuriy Lebid">
        <w:r>
          <w:rPr>
            <w:rtl w:val="0"/>
          </w:rPr>
          <w:delText>с очень высокими уровнями Знания неисчерпаемой Сокровищницы АЙФААР</w:delText>
        </w:r>
      </w:del>
    </w:p>
    <w:p>
      <w:pPr>
        <w:pStyle w:val="heading 4"/>
        <w:rPr>
          <w:del w:id="1760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60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экваллстизм </w:delText>
        </w:r>
      </w:del>
      <w:del w:id="176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604" w:date="2019-06-22T23:07:00Z" w:author="Yuriy Lebid"/>
        </w:rPr>
      </w:pPr>
      <w:del w:id="17605" w:date="2019-06-22T23:07:00Z" w:author="Yuriy Lebid">
        <w:r>
          <w:rPr>
            <w:rtl w:val="0"/>
          </w:rPr>
          <w:delText>способность полностью отождествляться с психоментальным состоянием собеседника или любого другого существа</w:delText>
        </w:r>
      </w:del>
      <w:del w:id="17606" w:date="2019-06-22T23:07:00Z" w:author="Yuriy Lebid">
        <w:r>
          <w:rPr>
            <w:rtl w:val="0"/>
          </w:rPr>
          <w:delText xml:space="preserve">, </w:delText>
        </w:r>
      </w:del>
      <w:del w:id="17607" w:date="2019-06-22T23:07:00Z" w:author="Yuriy Lebid">
        <w:r>
          <w:rPr>
            <w:rtl w:val="0"/>
          </w:rPr>
          <w:delText>даже на большом расстоянии</w:delText>
        </w:r>
      </w:del>
    </w:p>
    <w:p>
      <w:pPr>
        <w:pStyle w:val="heading 4"/>
        <w:rPr>
          <w:del w:id="17608" w:date="2019-06-22T23:07:00Z" w:author="Yuriy Lebid"/>
          <w:rStyle w:val="Нет"/>
          <w:color w:val="000000"/>
          <w:u w:color="000000"/>
        </w:rPr>
      </w:pPr>
      <w:del w:id="1760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эквитальная Форма Самосознания </w:delText>
        </w:r>
      </w:del>
      <w:del w:id="1761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(</w:delText>
        </w:r>
      </w:del>
      <w:del w:id="1761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ФС</w:delText>
        </w:r>
      </w:del>
      <w:del w:id="1761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7613" w:date="2019-06-22T23:07:00Z" w:author="Yuriy Lebid"/>
        </w:rPr>
      </w:pPr>
      <w:del w:id="17614" w:date="2019-06-22T23:07:00Z" w:author="Yuriy Lebid">
        <w:r>
          <w:rPr>
            <w:rtl w:val="0"/>
          </w:rPr>
          <w:delText>уравновешенная по основным фокусно</w:delText>
        </w:r>
      </w:del>
      <w:del w:id="17615" w:date="2019-06-22T23:07:00Z" w:author="Yuriy Lebid">
        <w:r>
          <w:rPr>
            <w:rtl w:val="0"/>
          </w:rPr>
          <w:delText>-</w:delText>
        </w:r>
      </w:del>
      <w:del w:id="17616" w:date="2019-06-22T23:07:00Z" w:author="Yuriy Lebid">
        <w:r>
          <w:rPr>
            <w:rtl w:val="0"/>
          </w:rPr>
          <w:delText>эфирным взаимосвязям сочетаний признаков</w:delText>
        </w:r>
      </w:del>
      <w:del w:id="17617" w:date="2019-06-22T23:07:00Z" w:author="Yuriy Lebid">
        <w:r>
          <w:rPr>
            <w:rtl w:val="0"/>
          </w:rPr>
          <w:delText xml:space="preserve">, </w:delText>
        </w:r>
      </w:del>
      <w:del w:id="17618" w:date="2019-06-22T23:07:00Z" w:author="Yuriy Lebid">
        <w:r>
          <w:rPr>
            <w:rtl w:val="0"/>
          </w:rPr>
          <w:delText>свойственных данной Схеме Синтеза или типу бирвуляртности</w:delText>
        </w:r>
      </w:del>
    </w:p>
    <w:p>
      <w:pPr>
        <w:pStyle w:val="heading 4"/>
        <w:rPr>
          <w:del w:id="17619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1762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экзистенция </w:delText>
        </w:r>
      </w:del>
      <w:del w:id="1762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762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762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76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existential</w:delText>
        </w:r>
      </w:del>
      <w:del w:id="1762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экзистенциальный</w:delText>
        </w:r>
      </w:del>
      <w:del w:id="1762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762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относящийся к чувству экзистенции </w:delText>
        </w:r>
      </w:del>
      <w:del w:id="1762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762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существования</w:delText>
        </w:r>
      </w:del>
      <w:del w:id="1763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7631" w:date="2019-06-22T23:07:00Z" w:author="Yuriy Lebid"/>
        </w:rPr>
      </w:pPr>
      <w:del w:id="1763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совпадает с философским значением</w:delText>
        </w:r>
      </w:del>
      <w:del w:id="1763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sz w:val="20"/>
            <w:szCs w:val="20"/>
            <w:rtl w:val="0"/>
            <w:lang w:val="ru-RU"/>
          </w:rPr>
          <w:delText xml:space="preserve">: </w:delText>
        </w:r>
      </w:del>
      <w:del w:id="17634" w:date="2019-06-22T23:07:00Z" w:author="Yuriy Lebid">
        <w:r>
          <w:rPr>
            <w:rtl w:val="0"/>
          </w:rPr>
          <w:delText>существование</w:delText>
        </w:r>
      </w:del>
      <w:del w:id="17635" w:date="2019-06-22T23:07:00Z" w:author="Yuriy Lebid">
        <w:r>
          <w:rPr>
            <w:rtl w:val="0"/>
          </w:rPr>
          <w:delText xml:space="preserve">, </w:delText>
        </w:r>
      </w:del>
      <w:del w:id="17636" w:date="2019-06-22T23:07:00Z" w:author="Yuriy Lebid">
        <w:r>
          <w:rPr>
            <w:rtl w:val="0"/>
          </w:rPr>
          <w:delText>бытие</w:delText>
        </w:r>
      </w:del>
      <w:del w:id="17637" w:date="2019-06-22T23:07:00Z" w:author="Yuriy Lebid">
        <w:r>
          <w:rPr>
            <w:rtl w:val="0"/>
          </w:rPr>
          <w:delText xml:space="preserve">; </w:delText>
        </w:r>
      </w:del>
      <w:del w:id="17638" w:date="2019-06-22T23:07:00Z" w:author="Yuriy Lebid">
        <w:r>
          <w:rPr>
            <w:rtl w:val="0"/>
          </w:rPr>
          <w:delText>сущность</w:delText>
        </w:r>
      </w:del>
      <w:del w:id="17639" w:date="2019-06-22T23:07:00Z" w:author="Yuriy Lebid">
        <w:r>
          <w:rPr>
            <w:rtl w:val="0"/>
          </w:rPr>
          <w:delText xml:space="preserve">, </w:delText>
        </w:r>
      </w:del>
      <w:del w:id="17640" w:date="2019-06-22T23:07:00Z" w:author="Yuriy Lebid">
        <w:r>
          <w:rPr>
            <w:rtl w:val="0"/>
          </w:rPr>
          <w:delText>суть</w:delText>
        </w:r>
      </w:del>
      <w:del w:id="17641" w:date="2019-06-22T23:07:00Z" w:author="Yuriy Lebid">
        <w:r>
          <w:rPr>
            <w:rtl w:val="0"/>
          </w:rPr>
          <w:delText xml:space="preserve">, </w:delText>
        </w:r>
      </w:del>
      <w:del w:id="17642" w:date="2019-06-22T23:07:00Z" w:author="Yuriy Lebid">
        <w:r>
          <w:rPr>
            <w:rtl w:val="0"/>
          </w:rPr>
          <w:delText>смысл</w:delText>
        </w:r>
      </w:del>
    </w:p>
    <w:p>
      <w:pPr>
        <w:pStyle w:val="heading 4"/>
        <w:rPr>
          <w:del w:id="17643" w:date="2019-06-22T23:07:00Z" w:author="Yuriy Lebid"/>
          <w:rStyle w:val="Нет"/>
          <w:color w:val="000000"/>
          <w:u w:color="000000"/>
        </w:rPr>
      </w:pPr>
      <w:del w:id="1764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экклемосы </w:delText>
        </w:r>
      </w:del>
      <w:del w:id="176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646" w:date="2019-06-22T23:07:00Z" w:author="Yuriy Lebid"/>
        </w:rPr>
      </w:pPr>
      <w:del w:id="17647" w:date="2019-06-22T23:07:00Z" w:author="Yuriy Lebid">
        <w:r>
          <w:rPr>
            <w:rtl w:val="0"/>
          </w:rPr>
          <w:delText>специальные Центры</w:delText>
        </w:r>
      </w:del>
      <w:del w:id="17648" w:date="2019-06-22T23:07:00Z" w:author="Yuriy Lebid">
        <w:r>
          <w:rPr>
            <w:rtl w:val="0"/>
          </w:rPr>
          <w:delText>-</w:delText>
        </w:r>
      </w:del>
      <w:del w:id="17649" w:date="2019-06-22T23:07:00Z" w:author="Yuriy Lebid">
        <w:r>
          <w:rPr>
            <w:rtl w:val="0"/>
          </w:rPr>
          <w:delText>резонаторы</w:delText>
        </w:r>
      </w:del>
      <w:del w:id="17650" w:date="2019-06-22T23:07:00Z" w:author="Yuriy Lebid">
        <w:r>
          <w:rPr>
            <w:rtl w:val="0"/>
          </w:rPr>
          <w:delText xml:space="preserve">, </w:delText>
        </w:r>
      </w:del>
      <w:del w:id="17651" w:date="2019-06-22T23:07:00Z" w:author="Yuriy Lebid">
        <w:r>
          <w:rPr>
            <w:rtl w:val="0"/>
          </w:rPr>
          <w:delText>сформированные в нейронных сетях мозга по каждому осцилляционному направлению нашей с вами жизнедеятельности и являющиеся Формами отражения Коллективных Разумов</w:delText>
        </w:r>
      </w:del>
    </w:p>
    <w:p>
      <w:pPr>
        <w:pStyle w:val="heading 4"/>
        <w:rPr>
          <w:del w:id="17652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sz w:val="20"/>
          <w:szCs w:val="20"/>
          <w:u w:color="000000"/>
        </w:rPr>
      </w:pPr>
      <w:del w:id="1765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эксгиберация </w:delText>
        </w:r>
      </w:del>
      <w:del w:id="1765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765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765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 </w:delText>
        </w:r>
      </w:del>
      <w:del w:id="1765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exhibeo</w:delText>
        </w:r>
      </w:del>
      <w:del w:id="1765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производить</w:delText>
        </w:r>
      </w:del>
      <w:del w:id="1765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766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выдавать</w:delText>
        </w:r>
      </w:del>
      <w:del w:id="1766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766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показывать</w:delText>
        </w:r>
      </w:del>
      <w:del w:id="1766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7664" w:date="2019-06-22T23:07:00Z" w:author="Yuriy Lebid"/>
        </w:rPr>
      </w:pPr>
      <w:del w:id="17665" w:date="2019-06-22T23:07:00Z" w:author="Yuriy Lebid">
        <w:r>
          <w:rPr>
            <w:rtl w:val="0"/>
          </w:rPr>
          <w:delText>динамика проявления фокусной Конфигурации в специфических мерностных условиях Пространства</w:delText>
        </w:r>
      </w:del>
      <w:del w:id="17666" w:date="2019-06-22T23:07:00Z" w:author="Yuriy Lebid">
        <w:r>
          <w:rPr>
            <w:rtl w:val="0"/>
          </w:rPr>
          <w:delText>-</w:delText>
        </w:r>
      </w:del>
      <w:del w:id="17667" w:date="2019-06-22T23:07:00Z" w:author="Yuriy Lebid">
        <w:r>
          <w:rPr>
            <w:rtl w:val="0"/>
          </w:rPr>
          <w:delText>Времени</w:delText>
        </w:r>
      </w:del>
    </w:p>
    <w:p>
      <w:pPr>
        <w:pStyle w:val="heading 4"/>
        <w:rPr>
          <w:del w:id="17668" w:date="2019-06-22T23:07:00Z" w:author="Yuriy Lebid"/>
          <w:rStyle w:val="Нет"/>
          <w:color w:val="000000"/>
          <w:u w:color="000000"/>
        </w:rPr>
      </w:pPr>
      <w:del w:id="1766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эксереризация </w:delText>
        </w:r>
      </w:del>
      <w:del w:id="1767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767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767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767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excer</w:delText>
        </w:r>
      </w:del>
      <w:del w:id="1767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экстракт</w:delText>
        </w:r>
      </w:del>
      <w:del w:id="1767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7676" w:date="2019-06-22T23:07:00Z" w:author="Yuriy Lebid"/>
        </w:rPr>
      </w:pPr>
      <w:del w:id="17677" w:date="2019-06-22T23:07:00Z" w:author="Yuriy Lebid">
        <w:r>
          <w:rPr>
            <w:rtl w:val="0"/>
          </w:rPr>
          <w:delText>обнажение подлинной Сути</w:delText>
        </w:r>
      </w:del>
      <w:del w:id="17678" w:date="2019-06-22T23:07:00Z" w:author="Yuriy Lebid">
        <w:r>
          <w:rPr>
            <w:rtl w:val="0"/>
          </w:rPr>
          <w:delText xml:space="preserve">; </w:delText>
        </w:r>
      </w:del>
      <w:del w:id="17679" w:date="2019-06-22T23:07:00Z" w:author="Yuriy Lebid">
        <w:r>
          <w:rPr>
            <w:rtl w:val="0"/>
          </w:rPr>
          <w:delText>разоблачение иллюзии</w:delText>
        </w:r>
      </w:del>
      <w:del w:id="17680" w:date="2019-06-22T23:07:00Z" w:author="Yuriy Lebid">
        <w:r>
          <w:rPr>
            <w:rtl w:val="0"/>
          </w:rPr>
          <w:delText xml:space="preserve">, </w:delText>
        </w:r>
      </w:del>
      <w:del w:id="17681" w:date="2019-06-22T23:07:00Z" w:author="Yuriy Lebid">
        <w:r>
          <w:rPr>
            <w:rtl w:val="0"/>
          </w:rPr>
          <w:delText>лжи</w:delText>
        </w:r>
      </w:del>
    </w:p>
    <w:p>
      <w:pPr>
        <w:pStyle w:val="heading 4"/>
        <w:rPr>
          <w:del w:id="17682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1768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экскурировать </w:delText>
        </w:r>
      </w:del>
      <w:del w:id="1768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768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768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768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excurro</w:delText>
        </w:r>
      </w:del>
      <w:del w:id="1768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выбегать</w:delText>
        </w:r>
      </w:del>
      <w:del w:id="1768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769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пробегать</w:delText>
        </w:r>
      </w:del>
      <w:del w:id="1769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769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уклоняться</w:delText>
        </w:r>
      </w:del>
      <w:del w:id="1769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7694" w:date="2019-06-22T23:07:00Z" w:author="Yuriy Lebid"/>
        </w:rPr>
      </w:pPr>
      <w:del w:id="17695" w:date="2019-06-22T23:07:00Z" w:author="Yuriy Lebid">
        <w:r>
          <w:rPr>
            <w:rtl w:val="0"/>
          </w:rPr>
          <w:delText>покидать</w:delText>
        </w:r>
      </w:del>
      <w:del w:id="17696" w:date="2019-06-22T23:07:00Z" w:author="Yuriy Lebid">
        <w:r>
          <w:rPr>
            <w:rtl w:val="0"/>
          </w:rPr>
          <w:delText xml:space="preserve">, </w:delText>
        </w:r>
      </w:del>
      <w:del w:id="17697" w:date="2019-06-22T23:07:00Z" w:author="Yuriy Lebid">
        <w:r>
          <w:rPr>
            <w:rtl w:val="0"/>
          </w:rPr>
          <w:delText>освобождать</w:delText>
        </w:r>
      </w:del>
    </w:p>
    <w:p>
      <w:pPr>
        <w:pStyle w:val="heading 4"/>
        <w:rPr>
          <w:del w:id="17698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769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экслиминальный тип </w:delText>
        </w:r>
      </w:del>
      <w:del w:id="1770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>пространственно</w:delText>
        </w:r>
      </w:del>
      <w:del w:id="1770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>-</w:delText>
        </w:r>
      </w:del>
      <w:del w:id="1770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временной эксцельсуальности </w:delText>
        </w:r>
      </w:del>
      <w:del w:id="1770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704" w:date="2019-06-22T23:07:00Z" w:author="Yuriy Lebid"/>
        </w:rPr>
      </w:pPr>
      <w:del w:id="17705" w:date="2019-06-22T23:07:00Z" w:author="Yuriy Lebid">
        <w:r>
          <w:rPr>
            <w:rtl w:val="0"/>
          </w:rPr>
          <w:delText xml:space="preserve">отражающий Фокусную Динамику </w:delText>
        </w:r>
      </w:del>
      <w:del w:id="17706" w:date="2019-06-22T23:07:00Z" w:author="Yuriy Lebid">
        <w:r>
          <w:rPr>
            <w:rtl w:val="0"/>
          </w:rPr>
          <w:delText>(</w:delText>
        </w:r>
      </w:del>
      <w:del w:id="17707" w:date="2019-06-22T23:07:00Z" w:author="Yuriy Lebid">
        <w:r>
          <w:rPr>
            <w:rtl w:val="0"/>
          </w:rPr>
          <w:delText>ФД</w:delText>
        </w:r>
      </w:del>
      <w:del w:id="17708" w:date="2019-06-22T23:07:00Z" w:author="Yuriy Lebid">
        <w:r>
          <w:rPr>
            <w:rtl w:val="0"/>
          </w:rPr>
          <w:delText xml:space="preserve">) </w:delText>
        </w:r>
      </w:del>
      <w:del w:id="17709" w:date="2019-06-22T23:07:00Z" w:author="Yuriy Lebid">
        <w:r>
          <w:rPr>
            <w:rtl w:val="0"/>
          </w:rPr>
          <w:delText>средних эго</w:delText>
        </w:r>
      </w:del>
      <w:del w:id="17710" w:date="2019-06-22T23:07:00Z" w:author="Yuriy Lebid">
        <w:r>
          <w:rPr>
            <w:rtl w:val="0"/>
          </w:rPr>
          <w:delText>-</w:delText>
        </w:r>
      </w:del>
      <w:del w:id="17711" w:date="2019-06-22T23:07:00Z" w:author="Yuriy Lebid">
        <w:r>
          <w:rPr>
            <w:rtl w:val="0"/>
          </w:rPr>
          <w:delText xml:space="preserve">Уровней Личностного Самосознания </w:delText>
        </w:r>
      </w:del>
      <w:del w:id="17712" w:date="2019-06-22T23:07:00Z" w:author="Yuriy Lebid">
        <w:r>
          <w:rPr>
            <w:rtl w:val="0"/>
          </w:rPr>
          <w:delText>(</w:delText>
        </w:r>
      </w:del>
      <w:del w:id="17713" w:date="2019-06-22T23:07:00Z" w:author="Yuriy Lebid">
        <w:r>
          <w:rPr>
            <w:rtl w:val="0"/>
          </w:rPr>
          <w:delText>ЛС</w:delText>
        </w:r>
      </w:del>
      <w:del w:id="17714" w:date="2019-06-22T23:07:00Z" w:author="Yuriy Lebid">
        <w:r>
          <w:rPr>
            <w:rtl w:val="0"/>
          </w:rPr>
          <w:delText xml:space="preserve">) </w:delText>
        </w:r>
      </w:del>
      <w:del w:id="17715" w:date="2019-06-22T23:07:00Z" w:author="Yuriy Lebid">
        <w:r>
          <w:rPr>
            <w:rtl w:val="0"/>
          </w:rPr>
          <w:delText xml:space="preserve">– </w:delText>
        </w:r>
      </w:del>
      <w:del w:id="17716" w:date="2019-06-22T23:07:00Z" w:author="Yuriy Lebid">
        <w:r>
          <w:rPr>
            <w:rtl w:val="0"/>
          </w:rPr>
          <w:delText xml:space="preserve">8-9 </w:delText>
        </w:r>
      </w:del>
      <w:del w:id="17717" w:date="2019-06-22T23:07:00Z" w:author="Yuriy Lebid">
        <w:r>
          <w:rPr>
            <w:rtl w:val="0"/>
          </w:rPr>
          <w:delText>каузальные Каналы первой пары ИИССИИДИ</w:delText>
        </w:r>
      </w:del>
      <w:del w:id="17718" w:date="2019-06-22T23:07:00Z" w:author="Yuriy Lebid">
        <w:r>
          <w:rPr>
            <w:rtl w:val="0"/>
          </w:rPr>
          <w:delText>-</w:delText>
        </w:r>
      </w:del>
      <w:del w:id="17719" w:date="2019-06-22T23:07:00Z" w:author="Yuriy Lebid">
        <w:r>
          <w:rPr>
            <w:rtl w:val="0"/>
          </w:rPr>
          <w:delText>Центров</w:delText>
        </w:r>
      </w:del>
    </w:p>
    <w:p>
      <w:pPr>
        <w:pStyle w:val="heading 4"/>
        <w:rPr>
          <w:del w:id="17720" w:date="2019-06-22T23:07:00Z" w:author="Yuriy Lebid"/>
          <w:rStyle w:val="Нет"/>
          <w:color w:val="000000"/>
          <w:u w:color="000000"/>
        </w:rPr>
      </w:pPr>
      <w:del w:id="1772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экспиативные Фокусные Конфигурации </w:delText>
        </w:r>
      </w:del>
      <w:del w:id="1772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(</w:delText>
        </w:r>
      </w:del>
      <w:del w:id="1772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ф</w:delText>
        </w:r>
      </w:del>
      <w:del w:id="1772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  <w:del w:id="1772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Конфигурации</w:delText>
        </w:r>
      </w:del>
      <w:del w:id="1772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7727" w:date="2019-06-22T23:07:00Z" w:author="Yuriy Lebid"/>
        </w:rPr>
      </w:pPr>
      <w:del w:id="17728" w:date="2019-06-22T23:07:00Z" w:author="Yuriy Lebid">
        <w:r>
          <w:rPr>
            <w:rtl w:val="0"/>
          </w:rPr>
          <w:delText>«очищенные» варианты Формо</w:delText>
        </w:r>
      </w:del>
      <w:del w:id="17729" w:date="2019-06-22T23:07:00Z" w:author="Yuriy Lebid">
        <w:r>
          <w:rPr>
            <w:rtl w:val="0"/>
          </w:rPr>
          <w:delText>-</w:delText>
        </w:r>
      </w:del>
      <w:del w:id="17730" w:date="2019-06-22T23:07:00Z" w:author="Yuriy Lebid">
        <w:r>
          <w:rPr>
            <w:rtl w:val="0"/>
          </w:rPr>
          <w:delText>систем Миров</w:delText>
        </w:r>
      </w:del>
      <w:del w:id="17731" w:date="2019-06-22T23:07:00Z" w:author="Yuriy Lebid">
        <w:r>
          <w:rPr>
            <w:rtl w:val="0"/>
          </w:rPr>
          <w:delText xml:space="preserve">, </w:delText>
        </w:r>
      </w:del>
      <w:del w:id="17732" w:date="2019-06-22T23:07:00Z" w:author="Yuriy Lebid">
        <w:r>
          <w:rPr>
            <w:rtl w:val="0"/>
          </w:rPr>
          <w:delText xml:space="preserve">синтезированы </w:delText>
        </w:r>
      </w:del>
      <w:del w:id="17733" w:date="2019-06-22T23:07:00Z" w:author="Yuriy Lebid">
        <w:r>
          <w:rPr>
            <w:rStyle w:val="Нет"/>
            <w:u w:val="single"/>
            <w:rtl w:val="0"/>
            <w:lang w:val="ru-RU"/>
          </w:rPr>
          <w:delText xml:space="preserve">обсервативными </w:delText>
        </w:r>
      </w:del>
      <w:del w:id="17734" w:date="2019-06-22T23:07:00Z" w:author="Yuriy Lebid">
        <w:r>
          <w:rPr>
            <w:rtl w:val="0"/>
          </w:rPr>
          <w:delText>Творцами</w:delText>
        </w:r>
      </w:del>
      <w:del w:id="17735" w:date="2019-06-22T23:07:00Z" w:author="Yuriy Lebid">
        <w:r>
          <w:rPr>
            <w:rtl w:val="0"/>
          </w:rPr>
          <w:delText>-</w:delText>
        </w:r>
      </w:del>
      <w:del w:id="17736" w:date="2019-06-22T23:07:00Z" w:author="Yuriy Lebid">
        <w:r>
          <w:rPr>
            <w:rtl w:val="0"/>
          </w:rPr>
          <w:delText xml:space="preserve">Кураторами и свободные от любых деплиативных </w:delText>
        </w:r>
      </w:del>
      <w:del w:id="17737" w:date="2019-06-22T23:07:00Z" w:author="Yuriy Lebid">
        <w:r>
          <w:rPr>
            <w:rtl w:val="0"/>
          </w:rPr>
          <w:delText>(</w:delText>
        </w:r>
      </w:del>
      <w:del w:id="17738" w:date="2019-06-22T23:07:00Z" w:author="Yuriy Lebid">
        <w:r>
          <w:rPr>
            <w:rtl w:val="0"/>
          </w:rPr>
          <w:delText>для данного диапазона</w:delText>
        </w:r>
      </w:del>
      <w:del w:id="17739" w:date="2019-06-22T23:07:00Z" w:author="Yuriy Lebid">
        <w:r>
          <w:rPr>
            <w:rtl w:val="0"/>
          </w:rPr>
          <w:delText xml:space="preserve">) </w:delText>
        </w:r>
      </w:del>
      <w:del w:id="17740" w:date="2019-06-22T23:07:00Z" w:author="Yuriy Lebid">
        <w:r>
          <w:rPr>
            <w:rtl w:val="0"/>
          </w:rPr>
          <w:delText>СФУУРММ</w:delText>
        </w:r>
      </w:del>
      <w:del w:id="17741" w:date="2019-06-22T23:07:00Z" w:author="Yuriy Lebid">
        <w:r>
          <w:rPr>
            <w:rtl w:val="0"/>
          </w:rPr>
          <w:delText>-</w:delText>
        </w:r>
      </w:del>
      <w:del w:id="17742" w:date="2019-06-22T23:07:00Z" w:author="Yuriy Lebid">
        <w:r>
          <w:rPr>
            <w:rtl w:val="0"/>
          </w:rPr>
          <w:delText>Форм</w:delText>
        </w:r>
      </w:del>
    </w:p>
    <w:p>
      <w:pPr>
        <w:pStyle w:val="heading 4"/>
        <w:rPr>
          <w:del w:id="1774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74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эксплорация </w:delText>
        </w:r>
      </w:del>
      <w:del w:id="177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746" w:date="2019-06-22T23:07:00Z" w:author="Yuriy Lebid"/>
        </w:rPr>
      </w:pPr>
      <w:del w:id="17747" w:date="2019-06-22T23:07:00Z" w:author="Yuriy Lebid">
        <w:r>
          <w:rPr>
            <w:rtl w:val="0"/>
          </w:rPr>
          <w:delText>исследовательский Центр в плеядианских цивилизациях</w:delText>
        </w:r>
      </w:del>
    </w:p>
    <w:p>
      <w:pPr>
        <w:pStyle w:val="heading 4"/>
        <w:rPr>
          <w:del w:id="1774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74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экссклайссаффный период </w:delText>
        </w:r>
      </w:del>
      <w:del w:id="177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751" w:date="2019-06-22T23:07:00Z" w:author="Yuriy Lebid"/>
          <w:rStyle w:val="Нет"/>
          <w:rFonts w:ascii="Times" w:cs="Times" w:hAnsi="Times" w:eastAsia="Times"/>
        </w:rPr>
      </w:pPr>
      <w:del w:id="17752" w:date="2019-06-22T23:07:00Z" w:author="Yuriy Lebid">
        <w:r>
          <w:rPr>
            <w:rtl w:val="0"/>
          </w:rPr>
          <w:delText>одна человеческая Жизнь между внутриутробным развитием и моментом смерти человека</w:delText>
        </w:r>
      </w:del>
      <w:del w:id="17753" w:date="2019-06-22T23:07:00Z" w:author="Yuriy Lebid">
        <w:r>
          <w:rPr>
            <w:rtl w:val="0"/>
          </w:rPr>
          <w:delText xml:space="preserve">; </w:delText>
        </w:r>
      </w:del>
      <w:del w:id="17754" w:date="2019-06-22T23:07:00Z" w:author="Yuriy Lebid">
        <w:r>
          <w:rPr>
            <w:rtl w:val="0"/>
          </w:rPr>
          <w:delText>часть субтеррансивного ротационного Цикла от очередного воплощения до очередной ревитализации</w:delText>
        </w:r>
      </w:del>
    </w:p>
    <w:p>
      <w:pPr>
        <w:pStyle w:val="heading 4"/>
        <w:rPr>
          <w:del w:id="17755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775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экстраламбрилляция </w:delText>
        </w:r>
      </w:del>
      <w:del w:id="1775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758" w:date="2019-06-22T23:07:00Z" w:author="Yuriy Lebid"/>
        </w:rPr>
      </w:pPr>
      <w:del w:id="17759" w:date="2019-06-22T23:07:00Z" w:author="Yuriy Lebid">
        <w:r>
          <w:rPr>
            <w:rtl w:val="0"/>
          </w:rPr>
          <w:delText>нонсенс</w:delText>
        </w:r>
      </w:del>
      <w:del w:id="17760" w:date="2019-06-22T23:07:00Z" w:author="Yuriy Lebid">
        <w:r>
          <w:rPr>
            <w:rtl w:val="0"/>
          </w:rPr>
          <w:delText xml:space="preserve">, </w:delText>
        </w:r>
      </w:del>
      <w:del w:id="17761" w:date="2019-06-22T23:07:00Z" w:author="Yuriy Lebid">
        <w:r>
          <w:rPr>
            <w:rtl w:val="0"/>
          </w:rPr>
          <w:delText>парадокс</w:delText>
        </w:r>
      </w:del>
      <w:del w:id="17762" w:date="2019-06-22T23:07:00Z" w:author="Yuriy Lebid">
        <w:r>
          <w:rPr>
            <w:rtl w:val="0"/>
          </w:rPr>
          <w:delText xml:space="preserve">; </w:delText>
        </w:r>
      </w:del>
      <w:del w:id="17763" w:date="2019-06-22T23:07:00Z" w:author="Yuriy Lebid">
        <w:r>
          <w:rPr>
            <w:rtl w:val="0"/>
          </w:rPr>
          <w:delText>то</w:delText>
        </w:r>
      </w:del>
      <w:del w:id="17764" w:date="2019-06-22T23:07:00Z" w:author="Yuriy Lebid">
        <w:r>
          <w:rPr>
            <w:rtl w:val="0"/>
          </w:rPr>
          <w:delText xml:space="preserve">, </w:delText>
        </w:r>
      </w:del>
      <w:del w:id="17765" w:date="2019-06-22T23:07:00Z" w:author="Yuriy Lebid">
        <w:r>
          <w:rPr>
            <w:rtl w:val="0"/>
          </w:rPr>
          <w:delText>чего в принципе быть не может</w:delText>
        </w:r>
      </w:del>
    </w:p>
    <w:p>
      <w:pPr>
        <w:pStyle w:val="heading 4"/>
        <w:rPr>
          <w:del w:id="17766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776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экстрасуппозитация </w:delText>
        </w:r>
      </w:del>
      <w:del w:id="1776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769" w:date="2019-06-22T23:07:00Z" w:author="Yuriy Lebid"/>
        </w:rPr>
      </w:pPr>
      <w:del w:id="17770" w:date="2019-06-22T23:07:00Z" w:author="Yuriy Lebid">
        <w:r>
          <w:rPr>
            <w:rtl w:val="0"/>
          </w:rPr>
          <w:delText xml:space="preserve">полная и радикальная замена Фокусной Динамики </w:delText>
        </w:r>
      </w:del>
      <w:del w:id="17771" w:date="2019-06-22T23:07:00Z" w:author="Yuriy Lebid">
        <w:r>
          <w:rPr>
            <w:rtl w:val="0"/>
          </w:rPr>
          <w:delText>(</w:delText>
        </w:r>
      </w:del>
      <w:del w:id="17772" w:date="2019-06-22T23:07:00Z" w:author="Yuriy Lebid">
        <w:r>
          <w:rPr>
            <w:rtl w:val="0"/>
          </w:rPr>
          <w:delText>ФД</w:delText>
        </w:r>
      </w:del>
      <w:del w:id="17773" w:date="2019-06-22T23:07:00Z" w:author="Yuriy Lebid">
        <w:r>
          <w:rPr>
            <w:rtl w:val="0"/>
          </w:rPr>
          <w:delText xml:space="preserve">) </w:delText>
        </w:r>
      </w:del>
      <w:del w:id="17774" w:date="2019-06-22T23:07:00Z" w:author="Yuriy Lebid">
        <w:r>
          <w:rPr>
            <w:rtl w:val="0"/>
          </w:rPr>
          <w:delText xml:space="preserve">одной Формы Самосознания </w:delText>
        </w:r>
      </w:del>
      <w:del w:id="17775" w:date="2019-06-22T23:07:00Z" w:author="Yuriy Lebid">
        <w:r>
          <w:rPr>
            <w:rtl w:val="0"/>
          </w:rPr>
          <w:delText>(</w:delText>
        </w:r>
      </w:del>
      <w:del w:id="17776" w:date="2019-06-22T23:07:00Z" w:author="Yuriy Lebid">
        <w:r>
          <w:rPr>
            <w:rtl w:val="0"/>
          </w:rPr>
          <w:delText>ФС</w:delText>
        </w:r>
      </w:del>
      <w:del w:id="17777" w:date="2019-06-22T23:07:00Z" w:author="Yuriy Lebid">
        <w:r>
          <w:rPr>
            <w:rtl w:val="0"/>
          </w:rPr>
          <w:delText xml:space="preserve">) </w:delText>
        </w:r>
      </w:del>
      <w:del w:id="17778" w:date="2019-06-22T23:07:00Z" w:author="Yuriy Lebid">
        <w:r>
          <w:rPr>
            <w:rtl w:val="0"/>
          </w:rPr>
          <w:delText>на ФД другой Прото</w:delText>
        </w:r>
      </w:del>
      <w:del w:id="17779" w:date="2019-06-22T23:07:00Z" w:author="Yuriy Lebid">
        <w:r>
          <w:rPr>
            <w:rtl w:val="0"/>
          </w:rPr>
          <w:delText>-</w:delText>
        </w:r>
      </w:del>
      <w:del w:id="17780" w:date="2019-06-22T23:07:00Z" w:author="Yuriy Lebid">
        <w:r>
          <w:rPr>
            <w:rtl w:val="0"/>
          </w:rPr>
          <w:delText>Формы</w:delText>
        </w:r>
      </w:del>
    </w:p>
    <w:p>
      <w:pPr>
        <w:pStyle w:val="heading 4"/>
        <w:rPr>
          <w:del w:id="17781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782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эксцедерическое Состояние Энерго</w:delText>
        </w:r>
      </w:del>
      <w:del w:id="1778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778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Плазмы </w:delText>
        </w:r>
      </w:del>
      <w:del w:id="1778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786" w:date="2019-06-22T23:07:00Z" w:author="Yuriy Lebid"/>
        </w:rPr>
      </w:pPr>
      <w:del w:id="17787" w:date="2019-06-22T23:07:00Z" w:author="Yuriy Lebid">
        <w:r>
          <w:rPr>
            <w:rtl w:val="0"/>
          </w:rPr>
          <w:delText>переходное</w:delText>
        </w:r>
      </w:del>
      <w:del w:id="17788" w:date="2019-06-22T23:07:00Z" w:author="Yuriy Lebid">
        <w:r>
          <w:rPr>
            <w:rtl w:val="0"/>
          </w:rPr>
          <w:delText xml:space="preserve">, </w:delText>
        </w:r>
      </w:del>
      <w:del w:id="17789" w:date="2019-06-22T23:07:00Z" w:author="Yuriy Lebid">
        <w:r>
          <w:rPr>
            <w:rtl w:val="0"/>
          </w:rPr>
          <w:delText>промежуточное</w:delText>
        </w:r>
      </w:del>
      <w:del w:id="17790" w:date="2019-06-22T23:07:00Z" w:author="Yuriy Lebid">
        <w:r>
          <w:rPr>
            <w:rtl w:val="0"/>
          </w:rPr>
          <w:delText xml:space="preserve">, </w:delText>
        </w:r>
      </w:del>
      <w:del w:id="17791" w:date="2019-06-22T23:07:00Z" w:author="Yuriy Lebid">
        <w:r>
          <w:rPr>
            <w:rtl w:val="0"/>
          </w:rPr>
          <w:delText>неустойчивое по свойственным ему признакам</w:delText>
        </w:r>
      </w:del>
    </w:p>
    <w:p>
      <w:pPr>
        <w:pStyle w:val="heading 4"/>
        <w:rPr>
          <w:del w:id="1779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79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эксцельсивный </w:delText>
        </w:r>
      </w:del>
      <w:del w:id="1779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795" w:date="2019-06-22T23:07:00Z" w:author="Yuriy Lebid"/>
        </w:rPr>
      </w:pPr>
      <w:del w:id="17796" w:date="2019-06-22T23:07:00Z" w:author="Yuriy Lebid">
        <w:r>
          <w:rPr>
            <w:rtl w:val="0"/>
          </w:rPr>
          <w:delText>ллууввумически</w:delText>
        </w:r>
      </w:del>
      <w:del w:id="17797" w:date="2019-06-22T23:07:00Z" w:author="Yuriy Lebid">
        <w:r>
          <w:rPr>
            <w:rtl w:val="0"/>
          </w:rPr>
          <w:delText xml:space="preserve">, </w:delText>
        </w:r>
      </w:del>
      <w:del w:id="17798" w:date="2019-06-22T23:07:00Z" w:author="Yuriy Lebid">
        <w:r>
          <w:rPr>
            <w:rStyle w:val="Нет"/>
            <w:rFonts w:ascii="Times New Roman" w:hAnsi="Times New Roman" w:hint="default"/>
            <w:rtl w:val="0"/>
            <w:lang w:val="ru-RU"/>
          </w:rPr>
          <w:delText xml:space="preserve">амплификационно </w:delText>
        </w:r>
      </w:del>
      <w:del w:id="17799" w:date="2019-06-22T23:07:00Z" w:author="Yuriy Lebid">
        <w:r>
          <w:rPr>
            <w:rtl w:val="0"/>
          </w:rPr>
          <w:delText>высокоразвитый</w:delText>
        </w:r>
      </w:del>
      <w:del w:id="17800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7801" w:date="2019-06-22T23:07:00Z" w:author="Yuriy Lebid"/>
        </w:rPr>
      </w:pPr>
      <w:del w:id="1780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780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7804" w:date="2019-06-22T23:07:00Z" w:author="Yuriy Lebid">
        <w:r>
          <w:rPr>
            <w:rtl w:val="0"/>
          </w:rPr>
          <w:delText xml:space="preserve"> </w:delText>
        </w:r>
      </w:del>
      <w:del w:id="17805" w:date="2019-06-22T23:07:00Z" w:author="Yuriy Lebid">
        <w:r>
          <w:rPr>
            <w:rStyle w:val="Hyperlink.1"/>
            <w:rtl w:val="0"/>
          </w:rPr>
          <w:delText xml:space="preserve">эксцельсивные Формы Самосознаний </w:delText>
        </w:r>
      </w:del>
      <w:del w:id="17806" w:date="2019-06-22T23:07:00Z" w:author="Yuriy Lebid">
        <w:r>
          <w:rPr>
            <w:rtl w:val="0"/>
          </w:rPr>
          <w:delText>(</w:delText>
        </w:r>
      </w:del>
      <w:del w:id="17807" w:date="2019-06-22T23:07:00Z" w:author="Yuriy Lebid">
        <w:r>
          <w:rPr>
            <w:rtl w:val="0"/>
          </w:rPr>
          <w:delText>ФС</w:delText>
        </w:r>
      </w:del>
      <w:del w:id="17808" w:date="2019-06-22T23:07:00Z" w:author="Yuriy Lebid">
        <w:r>
          <w:rPr>
            <w:rtl w:val="0"/>
          </w:rPr>
          <w:delText>).</w:delText>
        </w:r>
      </w:del>
    </w:p>
    <w:p>
      <w:pPr>
        <w:pStyle w:val="heading 4"/>
        <w:rPr>
          <w:del w:id="17809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781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эксцельсуальность </w:delText>
        </w:r>
      </w:del>
      <w:del w:id="1781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>пространственно</w:delText>
        </w:r>
      </w:del>
      <w:del w:id="1781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>-</w:delText>
        </w:r>
      </w:del>
      <w:del w:id="1781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 xml:space="preserve">временная </w:delText>
        </w:r>
      </w:del>
      <w:del w:id="1781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815" w:date="2019-06-22T23:07:00Z" w:author="Yuriy Lebid"/>
        </w:rPr>
      </w:pPr>
      <w:del w:id="17816" w:date="2019-06-22T23:07:00Z" w:author="Yuriy Lebid">
        <w:r>
          <w:rPr>
            <w:rtl w:val="0"/>
          </w:rPr>
          <w:delText xml:space="preserve">фундаментальный принцип интегрального </w:delText>
        </w:r>
      </w:del>
      <w:del w:id="17817" w:date="2019-06-22T23:07:00Z" w:author="Yuriy Lebid">
        <w:r>
          <w:rPr>
            <w:rtl w:val="0"/>
          </w:rPr>
          <w:delText>(</w:delText>
        </w:r>
      </w:del>
      <w:del w:id="17818" w:date="2019-06-22T23:07:00Z" w:author="Yuriy Lebid">
        <w:r>
          <w:rPr>
            <w:rtl w:val="0"/>
          </w:rPr>
          <w:delText>эгллеролифтивного</w:delText>
        </w:r>
      </w:del>
      <w:del w:id="17819" w:date="2019-06-22T23:07:00Z" w:author="Yuriy Lebid">
        <w:r>
          <w:rPr>
            <w:rtl w:val="0"/>
          </w:rPr>
          <w:delText xml:space="preserve">) </w:delText>
        </w:r>
      </w:del>
      <w:del w:id="17820" w:date="2019-06-22T23:07:00Z" w:author="Yuriy Lebid">
        <w:r>
          <w:rPr>
            <w:rtl w:val="0"/>
          </w:rPr>
          <w:delText>квантового формирования и структурирования свилгсоляционных Формо</w:delText>
        </w:r>
      </w:del>
      <w:del w:id="17821" w:date="2019-06-22T23:07:00Z" w:author="Yuriy Lebid">
        <w:r>
          <w:rPr>
            <w:rtl w:val="0"/>
          </w:rPr>
          <w:delText>-</w:delText>
        </w:r>
      </w:del>
      <w:del w:id="17822" w:date="2019-06-22T23:07:00Z" w:author="Yuriy Lebid">
        <w:r>
          <w:rPr>
            <w:rtl w:val="0"/>
          </w:rPr>
          <w:delText xml:space="preserve">систем микромира </w:delText>
        </w:r>
      </w:del>
      <w:del w:id="17823" w:date="2019-06-22T23:07:00Z" w:author="Yuriy Lebid">
        <w:r>
          <w:rPr>
            <w:rtl w:val="0"/>
          </w:rPr>
          <w:delText>(</w:delText>
        </w:r>
      </w:del>
      <w:del w:id="17824" w:date="2019-06-22T23:07:00Z" w:author="Yuriy Lebid">
        <w:r>
          <w:rPr>
            <w:rtl w:val="0"/>
          </w:rPr>
          <w:delText>динамики изменения геометрии линейного пространства</w:delText>
        </w:r>
      </w:del>
      <w:del w:id="17825" w:date="2019-06-22T23:07:00Z" w:author="Yuriy Lebid">
        <w:r>
          <w:rPr>
            <w:rtl w:val="0"/>
          </w:rPr>
          <w:delText xml:space="preserve">) </w:delText>
        </w:r>
      </w:del>
      <w:del w:id="17826" w:date="2019-06-22T23:07:00Z" w:author="Yuriy Lebid">
        <w:r>
          <w:rPr>
            <w:rtl w:val="0"/>
          </w:rPr>
          <w:delText>через резонационные взаимосвязи между коварллертными сочетаниями элементарных частиц</w:delText>
        </w:r>
      </w:del>
      <w:del w:id="17827" w:date="2019-06-22T23:07:00Z" w:author="Yuriy Lebid">
        <w:r>
          <w:rPr>
            <w:rtl w:val="0"/>
          </w:rPr>
          <w:delText xml:space="preserve">, </w:delText>
        </w:r>
      </w:del>
      <w:del w:id="17828" w:date="2019-06-22T23:07:00Z" w:author="Yuriy Lebid">
        <w:r>
          <w:rPr>
            <w:rtl w:val="0"/>
          </w:rPr>
          <w:delText>проявляющимися в нашем типе мерности Пространственно</w:delText>
        </w:r>
      </w:del>
      <w:del w:id="17829" w:date="2019-06-22T23:07:00Z" w:author="Yuriy Lebid">
        <w:r>
          <w:rPr>
            <w:rtl w:val="0"/>
          </w:rPr>
          <w:delText>-</w:delText>
        </w:r>
      </w:del>
      <w:del w:id="17830" w:date="2019-06-22T23:07:00Z" w:author="Yuriy Lebid">
        <w:r>
          <w:rPr>
            <w:rtl w:val="0"/>
          </w:rPr>
          <w:delText xml:space="preserve">Временного Континуума </w:delText>
        </w:r>
      </w:del>
      <w:del w:id="17831" w:date="2019-06-22T23:07:00Z" w:author="Yuriy Lebid">
        <w:r>
          <w:rPr>
            <w:rtl w:val="0"/>
          </w:rPr>
          <w:delText>(</w:delText>
        </w:r>
      </w:del>
      <w:del w:id="17832" w:date="2019-06-22T23:07:00Z" w:author="Yuriy Lebid">
        <w:r>
          <w:rPr>
            <w:rtl w:val="0"/>
          </w:rPr>
          <w:delText>ПВК</w:delText>
        </w:r>
      </w:del>
      <w:del w:id="17833" w:date="2019-06-22T23:07:00Z" w:author="Yuriy Lebid">
        <w:r>
          <w:rPr>
            <w:rtl w:val="0"/>
          </w:rPr>
          <w:delText xml:space="preserve">) </w:delText>
        </w:r>
      </w:del>
      <w:del w:id="17834" w:date="2019-06-22T23:07:00Z" w:author="Yuriy Lebid">
        <w:r>
          <w:rPr>
            <w:rtl w:val="0"/>
          </w:rPr>
          <w:delText>в форме динамичного взаимодействия бесконечного множества типов сочетаний в виде геометрических фигур</w:delText>
        </w:r>
      </w:del>
    </w:p>
    <w:p>
      <w:pPr>
        <w:pStyle w:val="heading 4"/>
        <w:rPr>
          <w:del w:id="1783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83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электарс</w:delText>
        </w:r>
      </w:del>
      <w:del w:id="1783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783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портампл </w:delText>
        </w:r>
      </w:del>
      <w:del w:id="1783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840" w:date="2019-06-22T23:07:00Z" w:author="Yuriy Lebid"/>
        </w:rPr>
      </w:pPr>
      <w:del w:id="17841" w:date="2019-06-22T23:07:00Z" w:author="Yuriy Lebid">
        <w:r>
          <w:rPr>
            <w:rtl w:val="0"/>
          </w:rPr>
          <w:delText>наиболее интеллектуальная часть представителей плеядианских сообществ</w:delText>
        </w:r>
      </w:del>
    </w:p>
    <w:p>
      <w:pPr>
        <w:pStyle w:val="heading 4"/>
        <w:rPr>
          <w:del w:id="17842" w:date="2019-06-22T23:07:00Z" w:author="Yuriy Lebid"/>
          <w:rStyle w:val="Нет"/>
          <w:rFonts w:ascii="SchoolBook" w:cs="SchoolBook" w:hAnsi="SchoolBook" w:eastAsia="SchoolBook"/>
          <w:i w:val="1"/>
          <w:iCs w:val="1"/>
          <w:color w:val="000000"/>
          <w:u w:color="000000"/>
        </w:rPr>
      </w:pPr>
      <w:del w:id="1784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элективный </w:delText>
        </w:r>
      </w:del>
      <w:del w:id="1784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(</w:delText>
        </w:r>
      </w:del>
      <w:del w:id="1784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от лат</w:delText>
        </w:r>
      </w:del>
      <w:del w:id="17846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. </w:delText>
        </w:r>
      </w:del>
      <w:del w:id="1784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en-US"/>
          </w:rPr>
          <w:delText>electo</w:delText>
        </w:r>
      </w:del>
      <w:del w:id="1784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 – выбирать</w:delText>
        </w:r>
      </w:del>
      <w:del w:id="178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785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делать отбор</w:delText>
        </w:r>
      </w:del>
      <w:del w:id="1785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 xml:space="preserve">, </w:delText>
        </w:r>
      </w:del>
      <w:del w:id="1785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избирать</w:delText>
        </w:r>
      </w:del>
      <w:del w:id="17853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i w:val="1"/>
            <w:iCs w:val="1"/>
            <w:color w:val="000000"/>
            <w:sz w:val="20"/>
            <w:szCs w:val="20"/>
            <w:u w:color="000000"/>
            <w:rtl w:val="0"/>
            <w:lang w:val="ru-RU"/>
          </w:rPr>
          <w:delText>) -</w:delText>
        </w:r>
      </w:del>
    </w:p>
    <w:p>
      <w:pPr>
        <w:pStyle w:val="Определение"/>
        <w:rPr>
          <w:del w:id="17854" w:date="2019-06-22T23:07:00Z" w:author="Yuriy Lebid"/>
        </w:rPr>
      </w:pPr>
      <w:del w:id="1785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совпадает с общепринятым</w:delText>
        </w:r>
      </w:del>
      <w:del w:id="1785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7857" w:date="2019-06-22T23:07:00Z" w:author="Yuriy Lebid">
        <w:r>
          <w:rPr>
            <w:rtl w:val="0"/>
          </w:rPr>
          <w:delText>избирательный</w:delText>
        </w:r>
      </w:del>
    </w:p>
    <w:p>
      <w:pPr>
        <w:pStyle w:val="heading 4"/>
        <w:rPr>
          <w:del w:id="1785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85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эллитимоглофия </w:delText>
        </w:r>
      </w:del>
      <w:del w:id="17860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861" w:date="2019-06-22T23:07:00Z" w:author="Yuriy Lebid"/>
        </w:rPr>
      </w:pPr>
      <w:del w:id="17862" w:date="2019-06-22T23:07:00Z" w:author="Yuriy Lebid">
        <w:r>
          <w:rPr>
            <w:rtl w:val="0"/>
          </w:rPr>
          <w:delText>разнонаправленность творческой деятельности</w:delText>
        </w:r>
      </w:del>
    </w:p>
    <w:p>
      <w:pPr>
        <w:pStyle w:val="heading 4"/>
        <w:rPr>
          <w:del w:id="17863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864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эллитимоглофность </w:delText>
        </w:r>
      </w:del>
      <w:del w:id="17865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866" w:date="2019-06-22T23:07:00Z" w:author="Yuriy Lebid"/>
        </w:rPr>
      </w:pPr>
      <w:del w:id="17867" w:date="2019-06-22T23:07:00Z" w:author="Yuriy Lebid">
        <w:r>
          <w:rPr>
            <w:rtl w:val="0"/>
          </w:rPr>
          <w:delText xml:space="preserve">свойство любых взаимодействий </w:delText>
        </w:r>
      </w:del>
      <w:del w:id="17868" w:date="2019-06-22T23:07:00Z" w:author="Yuriy Lebid">
        <w:r>
          <w:rPr>
            <w:rtl w:val="0"/>
          </w:rPr>
          <w:delText>(</w:delText>
        </w:r>
      </w:del>
      <w:del w:id="17869" w:date="2019-06-22T23:07:00Z" w:author="Yuriy Lebid">
        <w:r>
          <w:rPr>
            <w:rtl w:val="0"/>
          </w:rPr>
          <w:delText>как информационных</w:delText>
        </w:r>
      </w:del>
      <w:del w:id="17870" w:date="2019-06-22T23:07:00Z" w:author="Yuriy Lebid">
        <w:r>
          <w:rPr>
            <w:rtl w:val="0"/>
          </w:rPr>
          <w:delText xml:space="preserve">, </w:delText>
        </w:r>
      </w:del>
      <w:del w:id="17871" w:date="2019-06-22T23:07:00Z" w:author="Yuriy Lebid">
        <w:r>
          <w:rPr>
            <w:rtl w:val="0"/>
          </w:rPr>
          <w:delText>так и фокусных</w:delText>
        </w:r>
      </w:del>
      <w:del w:id="17872" w:date="2019-06-22T23:07:00Z" w:author="Yuriy Lebid">
        <w:r>
          <w:rPr>
            <w:rtl w:val="0"/>
          </w:rPr>
          <w:delText xml:space="preserve">) </w:delText>
        </w:r>
      </w:del>
      <w:del w:id="17873" w:date="2019-06-22T23:07:00Z" w:author="Yuriy Lebid">
        <w:r>
          <w:rPr>
            <w:rtl w:val="0"/>
          </w:rPr>
          <w:delText>проявлять внутреннюю несогласованность в силу наличия в них разнородных или разно</w:delText>
        </w:r>
      </w:del>
      <w:del w:id="17874" w:date="2019-06-22T23:07:00Z" w:author="Yuriy Lebid">
        <w:r>
          <w:rPr>
            <w:rtl w:val="0"/>
          </w:rPr>
          <w:delText>-</w:delText>
        </w:r>
      </w:del>
      <w:del w:id="17875" w:date="2019-06-22T23:07:00Z" w:author="Yuriy Lebid">
        <w:r>
          <w:rPr>
            <w:rtl w:val="0"/>
          </w:rPr>
          <w:delText>Качественных признаков</w:delText>
        </w:r>
      </w:del>
      <w:del w:id="17876" w:date="2019-06-22T23:07:00Z" w:author="Yuriy Lebid">
        <w:r>
          <w:rPr>
            <w:rtl w:val="0"/>
          </w:rPr>
          <w:delText xml:space="preserve">; </w:delText>
        </w:r>
      </w:del>
      <w:del w:id="17877" w:date="2019-06-22T23:07:00Z" w:author="Yuriy Lebid">
        <w:r>
          <w:rPr>
            <w:rtl w:val="0"/>
          </w:rPr>
          <w:delText>инициируется диссонационными состояниями</w:delText>
        </w:r>
      </w:del>
      <w:del w:id="17878" w:date="2019-06-22T23:07:00Z" w:author="Yuriy Lebid">
        <w:r>
          <w:rPr>
            <w:rtl w:val="0"/>
          </w:rPr>
          <w:delText xml:space="preserve">, </w:delText>
        </w:r>
      </w:del>
      <w:del w:id="17879" w:date="2019-06-22T23:07:00Z" w:author="Yuriy Lebid">
        <w:r>
          <w:rPr>
            <w:rtl w:val="0"/>
          </w:rPr>
          <w:delText>вызванными имперсептностью или крувурсорртностью между взаимодействующими сторонами</w:delText>
        </w:r>
      </w:del>
    </w:p>
    <w:p>
      <w:pPr>
        <w:pStyle w:val="heading 4"/>
        <w:rPr>
          <w:del w:id="1788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88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эллитимоглофные</w:delText>
        </w:r>
      </w:del>
      <w:del w:id="1788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color w:val="000000"/>
            <w:u w:color="000000"/>
            <w:rtl w:val="0"/>
            <w:lang w:val="ru-RU"/>
          </w:rPr>
          <w:delText xml:space="preserve"> </w:delText>
        </w:r>
      </w:del>
      <w:del w:id="1788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Вселенные </w:delText>
        </w:r>
      </w:del>
      <w:del w:id="1788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885" w:date="2019-06-22T23:07:00Z" w:author="Yuriy Lebid"/>
        </w:rPr>
      </w:pPr>
      <w:del w:id="17886" w:date="2019-06-22T23:07:00Z" w:author="Yuriy Lebid">
        <w:r>
          <w:rPr>
            <w:rtl w:val="0"/>
          </w:rPr>
          <w:delText xml:space="preserve">имеющие по отношению друг к другу существенно отличающиеся частотные диапазоны при сохранении в процессах Синтеза принципа доминантности Аспектов одних и тех же Чистых Космических Качеств </w:delText>
        </w:r>
      </w:del>
      <w:del w:id="17887" w:date="2019-06-22T23:07:00Z" w:author="Yuriy Lebid">
        <w:r>
          <w:rPr>
            <w:rtl w:val="0"/>
          </w:rPr>
          <w:delText>(</w:delText>
        </w:r>
      </w:del>
      <w:del w:id="17888" w:date="2019-06-22T23:07:00Z" w:author="Yuriy Lebid">
        <w:r>
          <w:rPr>
            <w:rtl w:val="0"/>
          </w:rPr>
          <w:delText>ЧКК</w:delText>
        </w:r>
      </w:del>
      <w:del w:id="17889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789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89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эллитимоглофные реальности </w:delText>
        </w:r>
      </w:del>
      <w:del w:id="1789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893" w:date="2019-06-22T23:07:00Z" w:author="Yuriy Lebid"/>
        </w:rPr>
      </w:pPr>
      <w:del w:id="17894" w:date="2019-06-22T23:07:00Z" w:author="Yuriy Lebid">
        <w:r>
          <w:rPr>
            <w:rtl w:val="0"/>
          </w:rPr>
          <w:delText>разнонаправленные в способах реализации одних и тех же качеств</w:delText>
        </w:r>
      </w:del>
      <w:del w:id="17895" w:date="2019-06-22T23:07:00Z" w:author="Yuriy Lebid">
        <w:r>
          <w:rPr>
            <w:rtl w:val="0"/>
          </w:rPr>
          <w:delText xml:space="preserve">, </w:delText>
        </w:r>
      </w:del>
      <w:del w:id="17896" w:date="2019-06-22T23:07:00Z" w:author="Yuriy Lebid">
        <w:r>
          <w:rPr>
            <w:rtl w:val="0"/>
          </w:rPr>
          <w:delText>тенденциозно несогласованные</w:delText>
        </w:r>
      </w:del>
      <w:del w:id="17897" w:date="2019-06-22T23:07:00Z" w:author="Yuriy Lebid">
        <w:r>
          <w:rPr>
            <w:rtl w:val="0"/>
          </w:rPr>
          <w:delText xml:space="preserve">; </w:delText>
        </w:r>
      </w:del>
      <w:del w:id="17898" w:date="2019-06-22T23:07:00Z" w:author="Yuriy Lebid">
        <w:r>
          <w:rPr>
            <w:rtl w:val="0"/>
          </w:rPr>
          <w:delText>отличаются друг от друга сотнями тысяч или даже сотнями миллионов ротационных ноовременных Сдвигов</w:delText>
        </w:r>
      </w:del>
    </w:p>
    <w:p>
      <w:pPr>
        <w:pStyle w:val="heading 4"/>
        <w:rPr>
          <w:del w:id="1789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90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эллрикссцесты </w:delText>
        </w:r>
      </w:del>
      <w:del w:id="1790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902" w:date="2019-06-22T23:07:00Z" w:author="Yuriy Lebid"/>
          <w:rStyle w:val="Нет"/>
          <w:rFonts w:ascii="Times" w:cs="Times" w:hAnsi="Times" w:eastAsia="Times"/>
        </w:rPr>
      </w:pPr>
      <w:del w:id="17903" w:date="2019-06-22T23:07:00Z" w:author="Yuriy Lebid">
        <w:r>
          <w:rPr>
            <w:rtl w:val="0"/>
          </w:rPr>
          <w:delText>особый тип веществ</w:delText>
        </w:r>
      </w:del>
      <w:del w:id="17904" w:date="2019-06-22T23:07:00Z" w:author="Yuriy Lebid">
        <w:r>
          <w:rPr>
            <w:rtl w:val="0"/>
          </w:rPr>
          <w:delText xml:space="preserve">, </w:delText>
        </w:r>
      </w:del>
      <w:del w:id="17905" w:date="2019-06-22T23:07:00Z" w:author="Yuriy Lebid">
        <w:r>
          <w:rPr>
            <w:rtl w:val="0"/>
          </w:rPr>
          <w:delText>выделяемый через митохондрии каждой клетки</w:delText>
        </w:r>
      </w:del>
      <w:del w:id="17906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 xml:space="preserve"> и </w:delText>
        </w:r>
      </w:del>
      <w:del w:id="17907" w:date="2019-06-22T23:07:00Z" w:author="Yuriy Lebid">
        <w:r>
          <w:rPr>
            <w:rtl w:val="0"/>
          </w:rPr>
          <w:delText>определяемый в медицине как «энзимы»</w:delText>
        </w:r>
      </w:del>
    </w:p>
    <w:p>
      <w:pPr>
        <w:pStyle w:val="heading 4"/>
        <w:rPr>
          <w:del w:id="17908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909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эллффикс</w:delText>
        </w:r>
      </w:del>
      <w:del w:id="1791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791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состояние </w:delText>
        </w:r>
      </w:del>
      <w:del w:id="1791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913" w:date="2019-06-22T23:07:00Z" w:author="Yuriy Lebid"/>
        </w:rPr>
      </w:pPr>
      <w:del w:id="17914" w:date="2019-06-22T23:07:00Z" w:author="Yuriy Lebid">
        <w:r>
          <w:rPr>
            <w:rtl w:val="0"/>
          </w:rPr>
          <w:delText>специфическое состояние «Потенциальной Заверш</w:delText>
        </w:r>
      </w:del>
      <w:del w:id="17915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7916" w:date="2019-06-22T23:07:00Z" w:author="Yuriy Lebid">
        <w:r>
          <w:rPr>
            <w:rtl w:val="0"/>
          </w:rPr>
          <w:delText>нности»</w:delText>
        </w:r>
      </w:del>
      <w:del w:id="17917" w:date="2019-06-22T23:07:00Z" w:author="Yuriy Lebid">
        <w:r>
          <w:rPr>
            <w:rtl w:val="0"/>
          </w:rPr>
          <w:delText xml:space="preserve">, </w:delText>
        </w:r>
      </w:del>
      <w:del w:id="17918" w:date="2019-06-22T23:07:00Z" w:author="Yuriy Lebid">
        <w:r>
          <w:rPr>
            <w:rtl w:val="0"/>
          </w:rPr>
          <w:delText>то есть «почти конфективное»</w:delText>
        </w:r>
      </w:del>
    </w:p>
    <w:p>
      <w:pPr>
        <w:pStyle w:val="heading 4"/>
        <w:rPr>
          <w:del w:id="1791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92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элтротанный </w:delText>
        </w:r>
      </w:del>
      <w:del w:id="1792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922" w:date="2019-06-22T23:07:00Z" w:author="Yuriy Lebid"/>
        </w:rPr>
      </w:pPr>
      <w:del w:id="17923" w:date="2019-06-22T23:07:00Z" w:author="Yuriy Lebid">
        <w:r>
          <w:rPr>
            <w:rtl w:val="0"/>
          </w:rPr>
          <w:delText>характеристика одного из основополагающих Принципов каузальной геометрии Времени</w:delText>
        </w:r>
      </w:del>
      <w:del w:id="17924" w:date="2019-06-22T23:07:00Z" w:author="Yuriy Lebid">
        <w:r>
          <w:rPr>
            <w:rtl w:val="0"/>
          </w:rPr>
          <w:delText>-</w:delText>
        </w:r>
      </w:del>
      <w:del w:id="17925" w:date="2019-06-22T23:07:00Z" w:author="Yuriy Lebid">
        <w:r>
          <w:rPr>
            <w:rtl w:val="0"/>
          </w:rPr>
          <w:delText>Пространства</w:delText>
        </w:r>
      </w:del>
      <w:del w:id="17926" w:date="2019-06-22T23:07:00Z" w:author="Yuriy Lebid">
        <w:r>
          <w:rPr>
            <w:rtl w:val="0"/>
          </w:rPr>
          <w:delText xml:space="preserve">, </w:delText>
        </w:r>
      </w:del>
      <w:del w:id="17927" w:date="2019-06-22T23:07:00Z" w:author="Yuriy Lebid">
        <w:r>
          <w:rPr>
            <w:rtl w:val="0"/>
          </w:rPr>
          <w:delText xml:space="preserve">условная «стрела </w:delText>
        </w:r>
      </w:del>
      <w:del w:id="17928" w:date="2019-06-22T23:07:00Z" w:author="Yuriy Lebid">
        <w:r>
          <w:rPr>
            <w:rtl w:val="0"/>
          </w:rPr>
          <w:delText>(</w:delText>
        </w:r>
      </w:del>
      <w:del w:id="17929" w:date="2019-06-22T23:07:00Z" w:author="Yuriy Lebid">
        <w:r>
          <w:rPr>
            <w:rtl w:val="0"/>
          </w:rPr>
          <w:delText>вектор</w:delText>
        </w:r>
      </w:del>
      <w:del w:id="17930" w:date="2019-06-22T23:07:00Z" w:author="Yuriy Lebid">
        <w:r>
          <w:rPr>
            <w:rtl w:val="0"/>
          </w:rPr>
          <w:delText xml:space="preserve">) </w:delText>
        </w:r>
      </w:del>
      <w:del w:id="17931" w:date="2019-06-22T23:07:00Z" w:author="Yuriy Lebid">
        <w:r>
          <w:rPr>
            <w:rtl w:val="0"/>
          </w:rPr>
          <w:delText>Времени»</w:delText>
        </w:r>
      </w:del>
      <w:del w:id="17932" w:date="2019-06-22T23:07:00Z" w:author="Yuriy Lebid">
        <w:r>
          <w:rPr>
            <w:rtl w:val="0"/>
          </w:rPr>
          <w:delText xml:space="preserve">, </w:delText>
        </w:r>
      </w:del>
      <w:del w:id="17933" w:date="2019-06-22T23:07:00Z" w:author="Yuriy Lebid">
        <w:r>
          <w:rPr>
            <w:rtl w:val="0"/>
          </w:rPr>
          <w:delText xml:space="preserve">придающая резонационному взаимодействию фокусных динамизмов </w:delText>
        </w:r>
      </w:del>
      <w:del w:id="17934" w:date="2019-06-22T23:07:00Z" w:author="Yuriy Lebid">
        <w:r>
          <w:rPr>
            <w:rtl w:val="0"/>
          </w:rPr>
          <w:delText>(</w:delText>
        </w:r>
      </w:del>
      <w:del w:id="17935" w:date="2019-06-22T23:07:00Z" w:author="Yuriy Lebid">
        <w:r>
          <w:rPr>
            <w:rtl w:val="0"/>
          </w:rPr>
          <w:delText>на нашем уровне развития</w:delText>
        </w:r>
      </w:del>
      <w:del w:id="17936" w:date="2019-06-22T23:07:00Z" w:author="Yuriy Lebid">
        <w:r>
          <w:rPr>
            <w:rtl w:val="0"/>
          </w:rPr>
          <w:delText xml:space="preserve">- </w:delText>
        </w:r>
      </w:del>
      <w:del w:id="17937" w:date="2019-06-22T23:07:00Z" w:author="Yuriy Lebid">
        <w:r>
          <w:rPr>
            <w:rtl w:val="0"/>
          </w:rPr>
          <w:delText>гексаэдральных структур</w:delText>
        </w:r>
      </w:del>
      <w:del w:id="17938" w:date="2019-06-22T23:07:00Z" w:author="Yuriy Lebid">
        <w:r>
          <w:rPr>
            <w:rtl w:val="0"/>
          </w:rPr>
          <w:delText xml:space="preserve">) </w:delText>
        </w:r>
      </w:del>
      <w:del w:id="17939" w:date="2019-06-22T23:07:00Z" w:author="Yuriy Lebid">
        <w:r>
          <w:rPr>
            <w:rtl w:val="0"/>
          </w:rPr>
          <w:delText xml:space="preserve">тенденциозность профективности амплификационной направленности </w:delText>
        </w:r>
      </w:del>
      <w:del w:id="17940" w:date="2019-06-22T23:07:00Z" w:author="Yuriy Lebid">
        <w:r>
          <w:rPr>
            <w:rtl w:val="0"/>
          </w:rPr>
          <w:delText>(</w:delText>
        </w:r>
      </w:del>
      <w:del w:id="17941" w:date="2019-06-22T23:07:00Z" w:author="Yuriy Lebid">
        <w:r>
          <w:rPr>
            <w:rtl w:val="0"/>
          </w:rPr>
          <w:delText>субъективно понимаемой нами как «прошлое</w:delText>
        </w:r>
      </w:del>
      <w:del w:id="17942" w:date="2019-06-22T23:07:00Z" w:author="Yuriy Lebid">
        <w:r>
          <w:rPr>
            <w:rtl w:val="0"/>
          </w:rPr>
          <w:delText>-</w:delText>
        </w:r>
      </w:del>
      <w:del w:id="17943" w:date="2019-06-22T23:07:00Z" w:author="Yuriy Lebid">
        <w:r>
          <w:rPr>
            <w:rtl w:val="0"/>
          </w:rPr>
          <w:delText>настоящее</w:delText>
        </w:r>
      </w:del>
      <w:del w:id="17944" w:date="2019-06-22T23:07:00Z" w:author="Yuriy Lebid">
        <w:r>
          <w:rPr>
            <w:rtl w:val="0"/>
          </w:rPr>
          <w:delText>-</w:delText>
        </w:r>
      </w:del>
      <w:del w:id="17945" w:date="2019-06-22T23:07:00Z" w:author="Yuriy Lebid">
        <w:r>
          <w:rPr>
            <w:rtl w:val="0"/>
          </w:rPr>
          <w:delText>будущее»</w:delText>
        </w:r>
      </w:del>
      <w:del w:id="17946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794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94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эманация </w:delText>
        </w:r>
      </w:del>
      <w:del w:id="1794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950" w:date="2019-06-22T23:07:00Z" w:author="Yuriy Lebid"/>
        </w:rPr>
      </w:pPr>
      <w:del w:id="1795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ииссиидиологическом понимании</w:delText>
        </w:r>
      </w:del>
      <w:del w:id="17952" w:date="2019-06-22T23:07:00Z" w:author="Yuriy Lebid">
        <w:r>
          <w:rPr>
            <w:rtl w:val="0"/>
          </w:rPr>
          <w:delText xml:space="preserve">, </w:delText>
        </w:r>
      </w:del>
      <w:del w:id="17953" w:date="2019-06-22T23:07:00Z" w:author="Yuriy Lebid">
        <w:r>
          <w:rPr>
            <w:rtl w:val="0"/>
          </w:rPr>
          <w:delText>элементарная энергоинформационная основа Менто</w:delText>
        </w:r>
      </w:del>
      <w:del w:id="17954" w:date="2019-06-22T23:07:00Z" w:author="Yuriy Lebid">
        <w:r>
          <w:rPr>
            <w:rtl w:val="0"/>
          </w:rPr>
          <w:delText>-</w:delText>
        </w:r>
      </w:del>
      <w:del w:id="17955" w:date="2019-06-22T23:07:00Z" w:author="Yuriy Lebid">
        <w:r>
          <w:rPr>
            <w:rtl w:val="0"/>
          </w:rPr>
          <w:delText>Плазмы</w:delText>
        </w:r>
      </w:del>
      <w:del w:id="17956" w:date="2019-06-22T23:07:00Z" w:author="Yuriy Lebid">
        <w:r>
          <w:rPr>
            <w:rtl w:val="0"/>
          </w:rPr>
          <w:delText xml:space="preserve">, </w:delText>
        </w:r>
      </w:del>
      <w:del w:id="17957" w:date="2019-06-22T23:07:00Z" w:author="Yuriy Lebid">
        <w:r>
          <w:rPr>
            <w:rtl w:val="0"/>
          </w:rPr>
          <w:delText>в разнокачественных Уровнях тр</w:delText>
        </w:r>
      </w:del>
      <w:del w:id="17958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7959" w:date="2019-06-22T23:07:00Z" w:author="Yuriy Lebid">
        <w:r>
          <w:rPr>
            <w:rtl w:val="0"/>
          </w:rPr>
          <w:delText>х</w:delText>
        </w:r>
      </w:del>
      <w:del w:id="17960" w:date="2019-06-22T23:07:00Z" w:author="Yuriy Lebid">
        <w:r>
          <w:rPr>
            <w:rtl w:val="0"/>
          </w:rPr>
          <w:delText>-</w:delText>
        </w:r>
      </w:del>
      <w:del w:id="17961" w:date="2019-06-22T23:07:00Z" w:author="Yuriy Lebid">
        <w:r>
          <w:rPr>
            <w:rtl w:val="0"/>
          </w:rPr>
          <w:delText>четыр</w:delText>
        </w:r>
      </w:del>
      <w:del w:id="17962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7963" w:date="2019-06-22T23:07:00Z" w:author="Yuriy Lebid">
        <w:r>
          <w:rPr>
            <w:rtl w:val="0"/>
          </w:rPr>
          <w:delText>хмерных «Континуумов» проявляющаяся в виде «Полей</w:delText>
        </w:r>
      </w:del>
      <w:del w:id="17964" w:date="2019-06-22T23:07:00Z" w:author="Yuriy Lebid">
        <w:r>
          <w:rPr>
            <w:rtl w:val="0"/>
          </w:rPr>
          <w:delText>-</w:delText>
        </w:r>
      </w:del>
      <w:del w:id="17965" w:date="2019-06-22T23:07:00Z" w:author="Yuriy Lebid">
        <w:r>
          <w:rPr>
            <w:rtl w:val="0"/>
          </w:rPr>
          <w:delText xml:space="preserve">Сознаний» </w:delText>
        </w:r>
      </w:del>
      <w:del w:id="17966" w:date="2019-06-22T23:07:00Z" w:author="Yuriy Lebid">
        <w:r>
          <w:rPr>
            <w:rtl w:val="0"/>
          </w:rPr>
          <w:delText>(</w:delText>
        </w:r>
      </w:del>
      <w:del w:id="17967" w:date="2019-06-22T23:07:00Z" w:author="Yuriy Lebid">
        <w:r>
          <w:rPr>
            <w:rtl w:val="0"/>
          </w:rPr>
          <w:delText>ПС</w:delText>
        </w:r>
      </w:del>
      <w:del w:id="17968" w:date="2019-06-22T23:07:00Z" w:author="Yuriy Lebid">
        <w:r>
          <w:rPr>
            <w:rtl w:val="0"/>
          </w:rPr>
          <w:delText xml:space="preserve">) </w:delText>
        </w:r>
      </w:del>
      <w:del w:id="17969" w:date="2019-06-22T23:07:00Z" w:author="Yuriy Lebid">
        <w:r>
          <w:rPr>
            <w:rtl w:val="0"/>
          </w:rPr>
          <w:delText xml:space="preserve">— </w:delText>
        </w:r>
      </w:del>
      <w:del w:id="1797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эматонов</w:delText>
        </w:r>
      </w:del>
      <w:del w:id="1797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, </w:delText>
        </w:r>
      </w:del>
      <w:del w:id="17972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эмаризонов</w:delText>
        </w:r>
      </w:del>
      <w:del w:id="1797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, </w:delText>
        </w:r>
      </w:del>
      <w:del w:id="1797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миазонов</w:delText>
        </w:r>
      </w:del>
      <w:del w:id="1797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, </w:delText>
        </w:r>
      </w:del>
      <w:del w:id="1797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флюазонов</w:delText>
        </w:r>
      </w:del>
      <w:del w:id="1797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, </w:delText>
        </w:r>
      </w:del>
      <w:del w:id="1797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ньюмонов</w:delText>
        </w:r>
      </w:del>
      <w:del w:id="17979" w:date="2019-06-22T23:07:00Z" w:author="Yuriy Lebid">
        <w:r>
          <w:rPr>
            <w:rtl w:val="0"/>
          </w:rPr>
          <w:delText xml:space="preserve">, </w:delText>
        </w:r>
      </w:del>
      <w:del w:id="17980" w:date="2019-06-22T23:07:00Z" w:author="Yuriy Lebid">
        <w:r>
          <w:rPr>
            <w:rtl w:val="0"/>
          </w:rPr>
          <w:delText>а также многих других типов Коллективных Разумов</w:delText>
        </w:r>
      </w:del>
      <w:del w:id="17981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7982" w:date="2019-06-22T23:07:00Z" w:author="Yuriy Lebid"/>
          <w:rStyle w:val="Нет"/>
          <w:rFonts w:ascii="Times New Roman" w:cs="Times New Roman" w:hAnsi="Times New Roman" w:eastAsia="Times New Roman"/>
          <w:b w:val="1"/>
          <w:bCs w:val="1"/>
        </w:rPr>
      </w:pPr>
      <w:del w:id="1798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798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798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798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17987" w:date="2019-06-22T23:07:00Z" w:author="Yuriy Lebid">
        <w:r>
          <w:rPr>
            <w:rtl w:val="0"/>
          </w:rPr>
          <w:delText xml:space="preserve"> ИИССТЛЛИИ</w:delText>
        </w:r>
      </w:del>
      <w:del w:id="17988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798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799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эмерджентность </w:delText>
        </w:r>
      </w:del>
      <w:del w:id="1799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7992" w:date="2019-06-22T23:07:00Z" w:author="Yuriy Lebid"/>
        </w:rPr>
      </w:pPr>
      <w:del w:id="1799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ииссиидиологическом понимании</w:delText>
        </w:r>
      </w:del>
      <w:del w:id="1799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: </w:delText>
        </w:r>
      </w:del>
      <w:del w:id="17995" w:date="2019-06-22T23:07:00Z" w:author="Yuriy Lebid">
        <w:r>
          <w:rPr>
            <w:rtl w:val="0"/>
          </w:rPr>
          <w:delText>качества</w:delText>
        </w:r>
      </w:del>
      <w:del w:id="17996" w:date="2019-06-22T23:07:00Z" w:author="Yuriy Lebid">
        <w:r>
          <w:rPr>
            <w:rtl w:val="0"/>
          </w:rPr>
          <w:delText xml:space="preserve">, </w:delText>
        </w:r>
      </w:del>
      <w:del w:id="17997" w:date="2019-06-22T23:07:00Z" w:author="Yuriy Lebid">
        <w:r>
          <w:rPr>
            <w:rtl w:val="0"/>
          </w:rPr>
          <w:delText>свойства системы</w:delText>
        </w:r>
      </w:del>
      <w:del w:id="17998" w:date="2019-06-22T23:07:00Z" w:author="Yuriy Lebid">
        <w:r>
          <w:rPr>
            <w:rtl w:val="0"/>
          </w:rPr>
          <w:delText xml:space="preserve">, </w:delText>
        </w:r>
      </w:del>
      <w:del w:id="17999" w:date="2019-06-22T23:07:00Z" w:author="Yuriy Lebid">
        <w:r>
          <w:rPr>
            <w:rtl w:val="0"/>
          </w:rPr>
          <w:delText>которые не присущи ее элементам в отдельности</w:delText>
        </w:r>
      </w:del>
      <w:del w:id="18000" w:date="2019-06-22T23:07:00Z" w:author="Yuriy Lebid">
        <w:r>
          <w:rPr>
            <w:rtl w:val="0"/>
          </w:rPr>
          <w:delText xml:space="preserve">, </w:delText>
        </w:r>
      </w:del>
      <w:del w:id="18001" w:date="2019-06-22T23:07:00Z" w:author="Yuriy Lebid">
        <w:r>
          <w:rPr>
            <w:rtl w:val="0"/>
          </w:rPr>
          <w:delText>а возникают благодаря объединению этих элементов в единую</w:delText>
        </w:r>
      </w:del>
      <w:del w:id="18002" w:date="2019-06-22T23:07:00Z" w:author="Yuriy Lebid">
        <w:r>
          <w:rPr>
            <w:rtl w:val="0"/>
          </w:rPr>
          <w:delText xml:space="preserve">, </w:delText>
        </w:r>
      </w:del>
      <w:del w:id="18003" w:date="2019-06-22T23:07:00Z" w:author="Yuriy Lebid">
        <w:r>
          <w:rPr>
            <w:rtl w:val="0"/>
          </w:rPr>
          <w:delText>целостную систему</w:delText>
        </w:r>
      </w:del>
      <w:del w:id="18004" w:date="2019-06-22T23:07:00Z" w:author="Yuriy Lebid">
        <w:r>
          <w:rPr>
            <w:rtl w:val="0"/>
          </w:rPr>
          <w:delText xml:space="preserve">; </w:delText>
        </w:r>
      </w:del>
      <w:del w:id="18005" w:date="2019-06-22T23:07:00Z" w:author="Yuriy Lebid">
        <w:r>
          <w:rPr>
            <w:rtl w:val="0"/>
          </w:rPr>
          <w:delText xml:space="preserve">способствует возникновению синергического или сверхаддитивного эффекта в Фокусной Динамике </w:delText>
        </w:r>
      </w:del>
      <w:del w:id="18006" w:date="2019-06-22T23:07:00Z" w:author="Yuriy Lebid">
        <w:r>
          <w:rPr>
            <w:rtl w:val="0"/>
          </w:rPr>
          <w:delText>(</w:delText>
        </w:r>
      </w:del>
      <w:del w:id="18007" w:date="2019-06-22T23:07:00Z" w:author="Yuriy Lebid">
        <w:r>
          <w:rPr>
            <w:rtl w:val="0"/>
          </w:rPr>
          <w:delText>ФД</w:delText>
        </w:r>
      </w:del>
      <w:del w:id="18008" w:date="2019-06-22T23:07:00Z" w:author="Yuriy Lebid">
        <w:r>
          <w:rPr>
            <w:rtl w:val="0"/>
          </w:rPr>
          <w:delText xml:space="preserve">) </w:delText>
        </w:r>
      </w:del>
      <w:del w:id="18009" w:date="2019-06-22T23:07:00Z" w:author="Yuriy Lebid">
        <w:r>
          <w:rPr>
            <w:rtl w:val="0"/>
          </w:rPr>
          <w:delText>Формо</w:delText>
        </w:r>
      </w:del>
      <w:del w:id="18010" w:date="2019-06-22T23:07:00Z" w:author="Yuriy Lebid">
        <w:r>
          <w:rPr>
            <w:rtl w:val="0"/>
          </w:rPr>
          <w:delText>-</w:delText>
        </w:r>
      </w:del>
      <w:del w:id="18011" w:date="2019-06-22T23:07:00Z" w:author="Yuriy Lebid">
        <w:r>
          <w:rPr>
            <w:rtl w:val="0"/>
          </w:rPr>
          <w:delText xml:space="preserve">Творцов </w:delText>
        </w:r>
      </w:del>
      <w:del w:id="18012" w:date="2019-06-22T23:07:00Z" w:author="Yuriy Lebid">
        <w:r>
          <w:rPr>
            <w:rtl w:val="0"/>
          </w:rPr>
          <w:delText>(</w:delText>
        </w:r>
      </w:del>
      <w:del w:id="18013" w:date="2019-06-22T23:07:00Z" w:author="Yuriy Lebid">
        <w:r>
          <w:rPr>
            <w:rtl w:val="0"/>
          </w:rPr>
          <w:delText>то есть эффект согласованного взаимодействия частей системы превышающий эффект элементов по отдельности</w:delText>
        </w:r>
      </w:del>
      <w:del w:id="18014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8015" w:date="2019-06-22T23:07:00Z" w:author="Yuriy Lebid"/>
          <w:rStyle w:val="Нет"/>
          <w:rFonts w:ascii="SchoolBook" w:cs="SchoolBook" w:hAnsi="SchoolBook" w:eastAsia="SchoolBook"/>
          <w:b w:val="0"/>
          <w:bCs w:val="0"/>
          <w:i w:val="1"/>
          <w:iCs w:val="1"/>
          <w:color w:val="000000"/>
          <w:u w:color="000000"/>
        </w:rPr>
      </w:pPr>
      <w:del w:id="1801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эмптумальный </w:delText>
        </w:r>
      </w:del>
      <w:del w:id="180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8018" w:date="2019-06-22T23:07:00Z" w:author="Yuriy Lebid"/>
          <w:rStyle w:val="Hyperlink.1"/>
        </w:rPr>
      </w:pPr>
      <w:del w:id="18019" w:date="2019-06-22T23:07:00Z" w:author="Yuriy Lebid">
        <w:r>
          <w:rPr>
            <w:rtl w:val="0"/>
          </w:rPr>
          <w:delText>частично измен</w:delText>
        </w:r>
      </w:del>
      <w:del w:id="18020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8021" w:date="2019-06-22T23:07:00Z" w:author="Yuriy Lebid">
        <w:r>
          <w:rPr>
            <w:rtl w:val="0"/>
          </w:rPr>
          <w:delText>нный</w:delText>
        </w:r>
      </w:del>
      <w:del w:id="18022" w:date="2019-06-22T23:07:00Z" w:author="Yuriy Lebid">
        <w:r>
          <w:rPr>
            <w:rtl w:val="0"/>
          </w:rPr>
          <w:delText xml:space="preserve">, </w:delText>
        </w:r>
      </w:del>
      <w:del w:id="18023" w:date="2019-06-22T23:07:00Z" w:author="Yuriy Lebid">
        <w:r>
          <w:rPr>
            <w:rtl w:val="0"/>
          </w:rPr>
          <w:delText>как бы «сверхоптимальный»</w:delText>
        </w:r>
      </w:del>
      <w:del w:id="18024" w:date="2019-06-22T23:07:00Z" w:author="Yuriy Lebid">
        <w:r>
          <w:rPr>
            <w:rStyle w:val="Hyperlink.1"/>
            <w:rtl w:val="0"/>
          </w:rPr>
          <w:delText>.</w:delText>
        </w:r>
      </w:del>
    </w:p>
    <w:p>
      <w:pPr>
        <w:pStyle w:val="Определение"/>
        <w:rPr>
          <w:del w:id="18025" w:date="2019-06-22T23:07:00Z" w:author="Yuriy Lebid"/>
          <w:rStyle w:val="Нет"/>
          <w:rFonts w:ascii="SchoolBook" w:cs="SchoolBook" w:hAnsi="SchoolBook" w:eastAsia="SchoolBook"/>
          <w:i w:val="1"/>
          <w:iCs w:val="1"/>
        </w:rPr>
      </w:pPr>
      <w:del w:id="1802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словосочетаниях</w:delText>
        </w:r>
      </w:del>
      <w:del w:id="1802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</w:p>
    <w:p>
      <w:pPr>
        <w:pStyle w:val="Определение"/>
        <w:rPr>
          <w:del w:id="18028" w:date="2019-06-22T23:07:00Z" w:author="Yuriy Lebid"/>
          <w:rStyle w:val="Hyperlink.1"/>
        </w:rPr>
      </w:pPr>
      <w:del w:id="18029" w:date="2019-06-22T23:07:00Z" w:author="Yuriy Lebid">
        <w:r>
          <w:rPr>
            <w:rStyle w:val="Hyperlink.1"/>
            <w:rtl w:val="0"/>
          </w:rPr>
          <w:delText>эмптумальное состояние Самосознания</w:delText>
        </w:r>
      </w:del>
      <w:del w:id="18030" w:date="2019-06-22T23:07:00Z" w:author="Yuriy Lebid">
        <w:r>
          <w:rPr>
            <w:rtl w:val="0"/>
          </w:rPr>
          <w:delText xml:space="preserve"> </w:delText>
        </w:r>
      </w:del>
      <w:del w:id="18031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или</w:delText>
        </w:r>
      </w:del>
      <w:del w:id="18032" w:date="2019-06-22T23:07:00Z" w:author="Yuriy Lebid">
        <w:r>
          <w:rPr>
            <w:rtl w:val="0"/>
          </w:rPr>
          <w:delText xml:space="preserve"> </w:delText>
        </w:r>
      </w:del>
      <w:del w:id="18033" w:date="2019-06-22T23:07:00Z" w:author="Yuriy Lebid">
        <w:r>
          <w:rPr>
            <w:rStyle w:val="Hyperlink.1"/>
            <w:rtl w:val="0"/>
          </w:rPr>
          <w:delText xml:space="preserve">эмптумальный режим Самосознания – </w:delText>
        </w:r>
      </w:del>
      <w:del w:id="18034" w:date="2019-06-22T23:07:00Z" w:author="Yuriy Lebid">
        <w:r>
          <w:rPr>
            <w:rtl w:val="0"/>
          </w:rPr>
          <w:delText>особое</w:delText>
        </w:r>
      </w:del>
      <w:del w:id="18035" w:date="2019-06-22T23:07:00Z" w:author="Yuriy Lebid">
        <w:r>
          <w:rPr>
            <w:rtl w:val="0"/>
          </w:rPr>
          <w:delText xml:space="preserve">, </w:delText>
        </w:r>
      </w:del>
      <w:del w:id="18036" w:date="2019-06-22T23:07:00Z" w:author="Yuriy Lebid">
        <w:r>
          <w:rPr>
            <w:rtl w:val="0"/>
          </w:rPr>
          <w:delText>частично измен</w:delText>
        </w:r>
      </w:del>
      <w:del w:id="18037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8038" w:date="2019-06-22T23:07:00Z" w:author="Yuriy Lebid">
        <w:r>
          <w:rPr>
            <w:rtl w:val="0"/>
          </w:rPr>
          <w:delText>нное состояние Самосознания «полуприсутствия</w:delText>
        </w:r>
      </w:del>
      <w:del w:id="18039" w:date="2019-06-22T23:07:00Z" w:author="Yuriy Lebid">
        <w:r>
          <w:rPr>
            <w:rtl w:val="0"/>
          </w:rPr>
          <w:delText>-</w:delText>
        </w:r>
      </w:del>
      <w:del w:id="18040" w:date="2019-06-22T23:07:00Z" w:author="Yuriy Lebid">
        <w:r>
          <w:rPr>
            <w:rtl w:val="0"/>
          </w:rPr>
          <w:delText>полуотсутствия» в данной группе Пространсвенно</w:delText>
        </w:r>
      </w:del>
      <w:del w:id="18041" w:date="2019-06-22T23:07:00Z" w:author="Yuriy Lebid">
        <w:r>
          <w:rPr>
            <w:rtl w:val="0"/>
          </w:rPr>
          <w:delText>-</w:delText>
        </w:r>
      </w:del>
      <w:del w:id="18042" w:date="2019-06-22T23:07:00Z" w:author="Yuriy Lebid">
        <w:r>
          <w:rPr>
            <w:rtl w:val="0"/>
          </w:rPr>
          <w:delText xml:space="preserve">Временных Континуумов </w:delText>
        </w:r>
      </w:del>
      <w:del w:id="18043" w:date="2019-06-22T23:07:00Z" w:author="Yuriy Lebid">
        <w:r>
          <w:rPr>
            <w:rtl w:val="0"/>
          </w:rPr>
          <w:delText>(</w:delText>
        </w:r>
      </w:del>
      <w:del w:id="18044" w:date="2019-06-22T23:07:00Z" w:author="Yuriy Lebid">
        <w:r>
          <w:rPr>
            <w:rtl w:val="0"/>
          </w:rPr>
          <w:delText>ПВК</w:delText>
        </w:r>
      </w:del>
      <w:del w:id="18045" w:date="2019-06-22T23:07:00Z" w:author="Yuriy Lebid">
        <w:r>
          <w:rPr>
            <w:rtl w:val="0"/>
          </w:rPr>
          <w:delText xml:space="preserve">), </w:delText>
        </w:r>
      </w:del>
      <w:del w:id="18046" w:date="2019-06-22T23:07:00Z" w:author="Yuriy Lebid">
        <w:r>
          <w:rPr>
            <w:rtl w:val="0"/>
          </w:rPr>
          <w:delText>внешне выглядит как отреш</w:delText>
        </w:r>
      </w:del>
      <w:del w:id="18047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8048" w:date="2019-06-22T23:07:00Z" w:author="Yuriy Lebid">
        <w:r>
          <w:rPr>
            <w:rtl w:val="0"/>
          </w:rPr>
          <w:delText>нное состояние</w:delText>
        </w:r>
      </w:del>
      <w:del w:id="18049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805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805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эмфатуссная ревитализация </w:delText>
        </w:r>
      </w:del>
      <w:del w:id="1805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8053" w:date="2019-06-22T23:07:00Z" w:author="Yuriy Lebid"/>
          <w:rStyle w:val="Нет"/>
          <w:rFonts w:ascii="Times" w:cs="Times" w:hAnsi="Times" w:eastAsia="Times"/>
          <w:sz w:val="20"/>
          <w:szCs w:val="20"/>
        </w:rPr>
      </w:pPr>
      <w:del w:id="18054" w:date="2019-06-22T23:07:00Z" w:author="Yuriy Lebid">
        <w:r>
          <w:rPr>
            <w:rtl w:val="0"/>
          </w:rPr>
          <w:delText>внутриутробный вид ревитализаций</w:delText>
        </w:r>
      </w:del>
    </w:p>
    <w:p>
      <w:pPr>
        <w:pStyle w:val="heading 4"/>
        <w:rPr>
          <w:del w:id="1805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805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энергия </w:delText>
        </w:r>
      </w:del>
      <w:del w:id="1805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8058" w:date="2019-06-22T23:07:00Z" w:author="Yuriy Lebid"/>
        </w:rPr>
      </w:pPr>
      <w:del w:id="1805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ииссиидиологии</w:delText>
        </w:r>
      </w:del>
      <w:del w:id="18060" w:date="2019-06-22T23:07:00Z" w:author="Yuriy Lebid">
        <w:r>
          <w:rPr>
            <w:rStyle w:val="Нет"/>
            <w:rtl w:val="0"/>
            <w:lang w:val="ru-RU"/>
          </w:rPr>
          <w:delText xml:space="preserve">: </w:delText>
        </w:r>
      </w:del>
      <w:del w:id="18061" w:date="2019-06-22T23:07:00Z" w:author="Yuriy Lebid">
        <w:r>
          <w:rPr>
            <w:rStyle w:val="Нет"/>
            <w:rtl w:val="0"/>
            <w:lang w:val="ru-RU"/>
          </w:rPr>
          <w:delText>потенциал действия</w:delText>
        </w:r>
      </w:del>
      <w:del w:id="18062" w:date="2019-06-22T23:07:00Z" w:author="Yuriy Lebid">
        <w:r>
          <w:rPr>
            <w:rStyle w:val="Нет"/>
            <w:rtl w:val="0"/>
            <w:lang w:val="ru-RU"/>
          </w:rPr>
          <w:delText xml:space="preserve">, </w:delText>
        </w:r>
      </w:del>
      <w:del w:id="18063" w:date="2019-06-22T23:07:00Z" w:author="Yuriy Lebid">
        <w:r>
          <w:rPr>
            <w:rStyle w:val="Нет"/>
            <w:rtl w:val="0"/>
            <w:lang w:val="ru-RU"/>
          </w:rPr>
          <w:delText>обеспечивающий Самосознания возможностью осуществлять эволюцию</w:delText>
        </w:r>
      </w:del>
      <w:del w:id="18064" w:date="2019-06-22T23:07:00Z" w:author="Yuriy Lebid">
        <w:r>
          <w:rPr>
            <w:rStyle w:val="Нет"/>
            <w:rtl w:val="0"/>
            <w:lang w:val="ru-RU"/>
          </w:rPr>
          <w:delText>/</w:delText>
        </w:r>
      </w:del>
      <w:del w:id="18065" w:date="2019-06-22T23:07:00Z" w:author="Yuriy Lebid">
        <w:r>
          <w:rPr>
            <w:rStyle w:val="Нет"/>
            <w:rtl w:val="0"/>
            <w:lang w:val="ru-RU"/>
          </w:rPr>
          <w:delText>инволюцию</w:delText>
        </w:r>
      </w:del>
      <w:del w:id="18066" w:date="2019-06-22T23:07:00Z" w:author="Yuriy Lebid">
        <w:r>
          <w:rPr>
            <w:rStyle w:val="Нет"/>
            <w:rtl w:val="0"/>
            <w:lang w:val="ru-RU"/>
          </w:rPr>
          <w:delText xml:space="preserve">. </w:delText>
        </w:r>
      </w:del>
      <w:del w:id="1806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 точки зрения ииссиидиологии</w:delText>
        </w:r>
      </w:del>
      <w:del w:id="18068" w:date="2019-06-22T23:07:00Z" w:author="Yuriy Lebid">
        <w:r>
          <w:rPr>
            <w:rStyle w:val="Нет"/>
            <w:rtl w:val="0"/>
            <w:lang w:val="ru-RU"/>
          </w:rPr>
          <w:delText xml:space="preserve">, </w:delText>
        </w:r>
      </w:del>
      <w:del w:id="18069" w:date="2019-06-22T23:07:00Z" w:author="Yuriy Lebid">
        <w:r>
          <w:rPr>
            <w:rStyle w:val="Нет"/>
            <w:rtl w:val="0"/>
            <w:lang w:val="ru-RU"/>
          </w:rPr>
          <w:delText>вся проявленная материя в Мироздании является Энергией</w:delText>
        </w:r>
      </w:del>
      <w:del w:id="18070" w:date="2019-06-22T23:07:00Z" w:author="Yuriy Lebid">
        <w:r>
          <w:rPr>
            <w:rStyle w:val="Нет"/>
            <w:rtl w:val="0"/>
            <w:lang w:val="ru-RU"/>
          </w:rPr>
          <w:delText xml:space="preserve">, </w:delText>
        </w:r>
      </w:del>
      <w:del w:id="18071" w:date="2019-06-22T23:07:00Z" w:author="Yuriy Lebid">
        <w:r>
          <w:rPr>
            <w:rStyle w:val="Нет"/>
            <w:rtl w:val="0"/>
            <w:lang w:val="ru-RU"/>
          </w:rPr>
          <w:delText>на основе которой реализуется Высший Космический Коллегиальный Разум Мироздания</w:delText>
        </w:r>
      </w:del>
      <w:del w:id="18072" w:date="2019-06-22T23:07:00Z" w:author="Yuriy Lebid">
        <w:r>
          <w:rPr>
            <w:rStyle w:val="Нет"/>
            <w:rtl w:val="0"/>
            <w:lang w:val="ru-RU"/>
          </w:rPr>
          <w:delText>.</w:delText>
        </w:r>
      </w:del>
      <w:del w:id="18073" w:date="2019-06-22T23:07:00Z" w:author="Yuriy Lebid">
        <w:r>
          <w:rPr>
            <w:rStyle w:val="Нет"/>
            <w:rtl w:val="0"/>
            <w:lang w:val="en-US"/>
          </w:rPr>
          <w:delText> </w:delText>
        </w:r>
      </w:del>
    </w:p>
    <w:p>
      <w:pPr>
        <w:pStyle w:val="heading 4"/>
        <w:rPr>
          <w:del w:id="18074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8075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Энерго</w:delText>
        </w:r>
      </w:del>
      <w:del w:id="1807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807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Информация </w:delText>
        </w:r>
      </w:del>
      <w:del w:id="18078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8079" w:date="2019-06-22T23:07:00Z" w:author="Yuriy Lebid"/>
        </w:rPr>
      </w:pPr>
      <w:del w:id="18080" w:date="2019-06-22T23:07:00Z" w:author="Yuriy Lebid">
        <w:r>
          <w:rPr>
            <w:rtl w:val="0"/>
          </w:rPr>
          <w:delText xml:space="preserve">консумматизационное </w:delText>
        </w:r>
      </w:del>
      <w:del w:id="18081" w:date="2019-06-22T23:07:00Z" w:author="Yuriy Lebid">
        <w:r>
          <w:rPr>
            <w:rtl w:val="0"/>
          </w:rPr>
          <w:delText>(</w:delText>
        </w:r>
      </w:del>
      <w:del w:id="18082" w:date="2019-06-22T23:07:00Z" w:author="Yuriy Lebid">
        <w:r>
          <w:rPr>
            <w:rtl w:val="0"/>
          </w:rPr>
          <w:delText>одномоментно реализующееся по всем возможным условиям проявления</w:delText>
        </w:r>
      </w:del>
      <w:del w:id="18083" w:date="2019-06-22T23:07:00Z" w:author="Yuriy Lebid">
        <w:r>
          <w:rPr>
            <w:rtl w:val="0"/>
          </w:rPr>
          <w:delText xml:space="preserve">) </w:delText>
        </w:r>
      </w:del>
      <w:del w:id="18084" w:date="2019-06-22T23:07:00Z" w:author="Yuriy Lebid">
        <w:r>
          <w:rPr>
            <w:rtl w:val="0"/>
          </w:rPr>
          <w:delText xml:space="preserve">универсальное сллоогрентное сочетание гармонизированной </w:delText>
        </w:r>
      </w:del>
      <w:del w:id="18085" w:date="2019-06-22T23:07:00Z" w:author="Yuriy Lebid">
        <w:r>
          <w:rPr>
            <w:rtl w:val="0"/>
          </w:rPr>
          <w:delText>(</w:delText>
        </w:r>
      </w:del>
      <w:del w:id="18086" w:date="2019-06-22T23:07:00Z" w:author="Yuriy Lebid">
        <w:r>
          <w:rPr>
            <w:rtl w:val="0"/>
          </w:rPr>
          <w:delText>примогенитивной</w:delText>
        </w:r>
      </w:del>
      <w:del w:id="18087" w:date="2019-06-22T23:07:00Z" w:author="Yuriy Lebid">
        <w:r>
          <w:rPr>
            <w:rtl w:val="0"/>
          </w:rPr>
          <w:delText xml:space="preserve">, </w:delText>
        </w:r>
      </w:del>
      <w:del w:id="18088" w:date="2019-06-22T23:07:00Z" w:author="Yuriy Lebid">
        <w:r>
          <w:rPr>
            <w:rtl w:val="0"/>
          </w:rPr>
          <w:delText>профективной</w:delText>
        </w:r>
      </w:del>
      <w:del w:id="18089" w:date="2019-06-22T23:07:00Z" w:author="Yuriy Lebid">
        <w:r>
          <w:rPr>
            <w:rtl w:val="0"/>
          </w:rPr>
          <w:delText xml:space="preserve">) </w:delText>
        </w:r>
      </w:del>
      <w:del w:id="18090" w:date="2019-06-22T23:07:00Z" w:author="Yuriy Lebid">
        <w:r>
          <w:rPr>
            <w:rtl w:val="0"/>
          </w:rPr>
          <w:delText xml:space="preserve">части Информации </w:delText>
        </w:r>
      </w:del>
      <w:del w:id="18091" w:date="2019-06-22T23:07:00Z" w:author="Yuriy Lebid">
        <w:r>
          <w:rPr>
            <w:rtl w:val="0"/>
          </w:rPr>
          <w:delText>(</w:delText>
        </w:r>
      </w:del>
      <w:del w:id="18092" w:date="2019-06-22T23:07:00Z" w:author="Yuriy Lebid">
        <w:r>
          <w:rPr>
            <w:rtl w:val="0"/>
          </w:rPr>
          <w:delText>УПДИ</w:delText>
        </w:r>
      </w:del>
      <w:del w:id="18093" w:date="2019-06-22T23:07:00Z" w:author="Yuriy Lebid">
        <w:r>
          <w:rPr>
            <w:rtl w:val="0"/>
          </w:rPr>
          <w:delText xml:space="preserve">, </w:delText>
        </w:r>
      </w:del>
      <w:del w:id="18094" w:date="2019-06-22T23:07:00Z" w:author="Yuriy Lebid">
        <w:r>
          <w:rPr>
            <w:rtl w:val="0"/>
          </w:rPr>
          <w:delText>эфирная Атерэкс</w:delText>
        </w:r>
      </w:del>
      <w:del w:id="18095" w:date="2019-06-22T23:07:00Z" w:author="Yuriy Lebid">
        <w:r>
          <w:rPr>
            <w:rtl w:val="0"/>
          </w:rPr>
          <w:delText xml:space="preserve">, </w:delText>
        </w:r>
      </w:del>
      <w:del w:id="18096" w:date="2019-06-22T23:07:00Z" w:author="Yuriy Lebid">
        <w:r>
          <w:rPr>
            <w:rtl w:val="0"/>
          </w:rPr>
          <w:delText>НВК</w:delText>
        </w:r>
      </w:del>
      <w:del w:id="18097" w:date="2019-06-22T23:07:00Z" w:author="Yuriy Lebid">
        <w:r>
          <w:rPr>
            <w:rtl w:val="0"/>
          </w:rPr>
          <w:delText xml:space="preserve">) </w:delText>
        </w:r>
      </w:del>
      <w:del w:id="18098" w:date="2019-06-22T23:07:00Z" w:author="Yuriy Lebid">
        <w:r>
          <w:rPr>
            <w:rtl w:val="0"/>
          </w:rPr>
          <w:delText xml:space="preserve">с потенциально диссонационной частью образуемого ею Светового Потока </w:delText>
        </w:r>
      </w:del>
      <w:del w:id="18099" w:date="2019-06-22T23:07:00Z" w:author="Yuriy Lebid">
        <w:r>
          <w:rPr>
            <w:rtl w:val="0"/>
          </w:rPr>
          <w:delText>(</w:delText>
        </w:r>
      </w:del>
      <w:del w:id="18100" w:date="2019-06-22T23:07:00Z" w:author="Yuriy Lebid">
        <w:r>
          <w:rPr>
            <w:rtl w:val="0"/>
          </w:rPr>
          <w:delText>Энерго</w:delText>
        </w:r>
      </w:del>
      <w:del w:id="18101" w:date="2019-06-22T23:07:00Z" w:author="Yuriy Lebid">
        <w:r>
          <w:rPr>
            <w:rtl w:val="0"/>
          </w:rPr>
          <w:delText>-</w:delText>
        </w:r>
      </w:del>
      <w:del w:id="18102" w:date="2019-06-22T23:07:00Z" w:author="Yuriy Lebid">
        <w:r>
          <w:rPr>
            <w:rtl w:val="0"/>
          </w:rPr>
          <w:delText>Плазма</w:delText>
        </w:r>
      </w:del>
      <w:del w:id="18103" w:date="2019-06-22T23:07:00Z" w:author="Yuriy Lebid">
        <w:r>
          <w:rPr>
            <w:rtl w:val="0"/>
          </w:rPr>
          <w:delText xml:space="preserve">, </w:delText>
        </w:r>
      </w:del>
      <w:del w:id="18104" w:date="2019-06-22T23:07:00Z" w:author="Yuriy Lebid">
        <w:r>
          <w:rPr>
            <w:rtl w:val="0"/>
          </w:rPr>
          <w:delText>сатискаусы</w:delText>
        </w:r>
      </w:del>
      <w:del w:id="18105" w:date="2019-06-22T23:07:00Z" w:author="Yuriy Lebid">
        <w:r>
          <w:rPr>
            <w:rtl w:val="0"/>
          </w:rPr>
          <w:delText xml:space="preserve">, </w:delText>
        </w:r>
      </w:del>
      <w:del w:id="18106" w:date="2019-06-22T23:07:00Z" w:author="Yuriy Lebid">
        <w:r>
          <w:rPr>
            <w:rtl w:val="0"/>
          </w:rPr>
          <w:delText>ПВК</w:delText>
        </w:r>
      </w:del>
      <w:del w:id="18107" w:date="2019-06-22T23:07:00Z" w:author="Yuriy Lebid">
        <w:r>
          <w:rPr>
            <w:rtl w:val="0"/>
          </w:rPr>
          <w:delText xml:space="preserve">); </w:delText>
        </w:r>
      </w:del>
      <w:del w:id="18108" w:date="2019-06-22T23:07:00Z" w:author="Yuriy Lebid">
        <w:r>
          <w:rPr>
            <w:rtl w:val="0"/>
          </w:rPr>
          <w:delText>это – вся субъективная</w:delText>
        </w:r>
      </w:del>
      <w:del w:id="18109" w:date="2019-06-22T23:07:00Z" w:author="Yuriy Lebid">
        <w:r>
          <w:rPr>
            <w:rtl w:val="0"/>
          </w:rPr>
          <w:delText xml:space="preserve">, </w:delText>
        </w:r>
      </w:del>
      <w:del w:id="18110" w:date="2019-06-22T23:07:00Z" w:author="Yuriy Lebid">
        <w:r>
          <w:rPr>
            <w:rtl w:val="0"/>
          </w:rPr>
          <w:delText>вибрационно проявленная часть  голохронного взаимодействия между всеми Импульс</w:delText>
        </w:r>
      </w:del>
      <w:del w:id="18111" w:date="2019-06-22T23:07:00Z" w:author="Yuriy Lebid">
        <w:r>
          <w:rPr>
            <w:rtl w:val="0"/>
          </w:rPr>
          <w:delText>-</w:delText>
        </w:r>
      </w:del>
      <w:del w:id="18112" w:date="2019-06-22T23:07:00Z" w:author="Yuriy Lebid">
        <w:r>
          <w:rPr>
            <w:rtl w:val="0"/>
          </w:rPr>
          <w:delText>Потенциалами</w:delText>
        </w:r>
      </w:del>
      <w:del w:id="18113" w:date="2019-06-22T23:07:00Z" w:author="Yuriy Lebid">
        <w:r>
          <w:rPr>
            <w:rtl w:val="0"/>
          </w:rPr>
          <w:delText xml:space="preserve">, </w:delText>
        </w:r>
      </w:del>
      <w:del w:id="18114" w:date="2019-06-22T23:07:00Z" w:author="Yuriy Lebid">
        <w:r>
          <w:rPr>
            <w:rtl w:val="0"/>
          </w:rPr>
          <w:delText xml:space="preserve">формирующая скррууллерртную систему всех типов Мирозданий – Универсальный Конклюзиус </w:delText>
        </w:r>
      </w:del>
      <w:del w:id="18115" w:date="2019-06-22T23:07:00Z" w:author="Yuriy Lebid">
        <w:r>
          <w:rPr>
            <w:rtl w:val="0"/>
          </w:rPr>
          <w:delText>(</w:delText>
        </w:r>
      </w:del>
      <w:del w:id="18116" w:date="2019-06-22T23:07:00Z" w:author="Yuriy Lebid">
        <w:r>
          <w:rPr>
            <w:rtl w:val="0"/>
          </w:rPr>
          <w:delText>УНИКОН</w:delText>
        </w:r>
      </w:del>
      <w:del w:id="18117" w:date="2019-06-22T23:07:00Z" w:author="Yuriy Lebid">
        <w:r>
          <w:rPr>
            <w:rtl w:val="0"/>
          </w:rPr>
          <w:delText xml:space="preserve">); </w:delText>
        </w:r>
      </w:del>
      <w:del w:id="18118" w:date="2019-06-22T23:07:00Z" w:author="Yuriy Lebid">
        <w:r>
          <w:rPr>
            <w:rtl w:val="0"/>
          </w:rPr>
          <w:delText>Энерго</w:delText>
        </w:r>
      </w:del>
      <w:del w:id="18119" w:date="2019-06-22T23:07:00Z" w:author="Yuriy Lebid">
        <w:r>
          <w:rPr>
            <w:rtl w:val="0"/>
          </w:rPr>
          <w:delText>-</w:delText>
        </w:r>
      </w:del>
      <w:del w:id="18120" w:date="2019-06-22T23:07:00Z" w:author="Yuriy Lebid">
        <w:r>
          <w:rPr>
            <w:rtl w:val="0"/>
          </w:rPr>
          <w:delText>Информация структурирует бесчисленное множество эксимирегерных Полей</w:delText>
        </w:r>
      </w:del>
      <w:del w:id="18121" w:date="2019-06-22T23:07:00Z" w:author="Yuriy Lebid">
        <w:r>
          <w:rPr>
            <w:rtl w:val="0"/>
          </w:rPr>
          <w:delText>-</w:delText>
        </w:r>
      </w:del>
      <w:del w:id="18122" w:date="2019-06-22T23:07:00Z" w:author="Yuriy Lebid">
        <w:r>
          <w:rPr>
            <w:rtl w:val="0"/>
          </w:rPr>
          <w:delText xml:space="preserve">Сознаний </w:delText>
        </w:r>
      </w:del>
      <w:del w:id="18123" w:date="2019-06-22T23:07:00Z" w:author="Yuriy Lebid">
        <w:r>
          <w:rPr>
            <w:rtl w:val="0"/>
          </w:rPr>
          <w:delText>(</w:delText>
        </w:r>
      </w:del>
      <w:del w:id="18124" w:date="2019-06-22T23:07:00Z" w:author="Yuriy Lebid">
        <w:r>
          <w:rPr>
            <w:rtl w:val="0"/>
          </w:rPr>
          <w:delText>ПС</w:delText>
        </w:r>
      </w:del>
      <w:del w:id="18125" w:date="2019-06-22T23:07:00Z" w:author="Yuriy Lebid">
        <w:r>
          <w:rPr>
            <w:rtl w:val="0"/>
          </w:rPr>
          <w:delText xml:space="preserve">), </w:delText>
        </w:r>
      </w:del>
      <w:del w:id="18126" w:date="2019-06-22T23:07:00Z" w:author="Yuriy Lebid">
        <w:r>
          <w:rPr>
            <w:rtl w:val="0"/>
          </w:rPr>
          <w:delText>формирующих единую систему бирвуляртностей во всех Мирозданиях</w:delText>
        </w:r>
      </w:del>
      <w:del w:id="18127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8128" w:date="2019-06-22T23:07:00Z" w:author="Yuriy Lebid"/>
        </w:rPr>
      </w:pPr>
      <w:del w:id="1812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Сокращение</w:delText>
        </w:r>
      </w:del>
      <w:del w:id="18130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8131" w:date="2019-06-22T23:07:00Z" w:author="Yuriy Lebid">
        <w:r>
          <w:rPr>
            <w:rtl w:val="0"/>
          </w:rPr>
          <w:delText xml:space="preserve"> Э</w:delText>
        </w:r>
      </w:del>
      <w:del w:id="18132" w:date="2019-06-22T23:07:00Z" w:author="Yuriy Lebid">
        <w:r>
          <w:rPr>
            <w:rtl w:val="0"/>
          </w:rPr>
          <w:delText>-</w:delText>
        </w:r>
      </w:del>
      <w:del w:id="18133" w:date="2019-06-22T23:07:00Z" w:author="Yuriy Lebid">
        <w:r>
          <w:rPr>
            <w:rtl w:val="0"/>
          </w:rPr>
          <w:delText>И</w:delText>
        </w:r>
      </w:del>
      <w:del w:id="18134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813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813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Энерго</w:delText>
        </w:r>
      </w:del>
      <w:del w:id="18137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>-</w:delText>
        </w:r>
      </w:del>
      <w:del w:id="1813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Плазма </w:delText>
        </w:r>
      </w:del>
      <w:del w:id="1813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8140" w:date="2019-06-22T23:07:00Z" w:author="Yuriy Lebid"/>
        </w:rPr>
      </w:pPr>
      <w:del w:id="18141" w:date="2019-06-22T23:07:00Z" w:author="Yuriy Lebid">
        <w:r>
          <w:rPr>
            <w:rStyle w:val="Нет"/>
            <w:rFonts w:ascii="Times" w:hAnsi="Times" w:hint="default"/>
            <w:i w:val="1"/>
            <w:iCs w:val="1"/>
            <w:rtl w:val="0"/>
            <w:lang w:val="ru-RU"/>
          </w:rPr>
          <w:delText>с точки зрения ииссиидиологии</w:delText>
        </w:r>
      </w:del>
      <w:del w:id="18142" w:date="2019-06-22T23:07:00Z" w:author="Yuriy Lebid">
        <w:r>
          <w:rPr>
            <w:rStyle w:val="Нет"/>
            <w:rFonts w:ascii="Times" w:hAnsi="Times"/>
            <w:rtl w:val="0"/>
            <w:lang w:val="ru-RU"/>
          </w:rPr>
          <w:delText xml:space="preserve">, </w:delText>
        </w:r>
      </w:del>
      <w:del w:id="18143" w:date="2019-06-22T23:07:00Z" w:author="Yuriy Lebid">
        <w:r>
          <w:rPr>
            <w:rStyle w:val="Нет"/>
            <w:rFonts w:ascii="Times" w:hAnsi="Times" w:hint="default"/>
            <w:rtl w:val="0"/>
            <w:lang w:val="ru-RU"/>
          </w:rPr>
          <w:delText xml:space="preserve">это </w:delText>
        </w:r>
      </w:del>
      <w:del w:id="18144" w:date="2019-06-22T23:07:00Z" w:author="Yuriy Lebid">
        <w:r>
          <w:rPr>
            <w:rtl w:val="0"/>
          </w:rPr>
          <w:delText>состояние окружающей нас Космической Реальности – состояние Всего</w:delText>
        </w:r>
      </w:del>
      <w:del w:id="18145" w:date="2019-06-22T23:07:00Z" w:author="Yuriy Lebid">
        <w:r>
          <w:rPr>
            <w:rtl w:val="0"/>
          </w:rPr>
          <w:delText xml:space="preserve">, </w:delText>
        </w:r>
      </w:del>
      <w:del w:id="18146" w:date="2019-06-22T23:07:00Z" w:author="Yuriy Lebid">
        <w:r>
          <w:rPr>
            <w:rtl w:val="0"/>
          </w:rPr>
          <w:delText>Что Есть</w:delText>
        </w:r>
      </w:del>
      <w:del w:id="18147" w:date="2019-06-22T23:07:00Z" w:author="Yuriy Lebid">
        <w:r>
          <w:rPr>
            <w:rtl w:val="0"/>
          </w:rPr>
          <w:delText xml:space="preserve">, </w:delText>
        </w:r>
      </w:del>
      <w:del w:id="18148" w:date="2019-06-22T23:07:00Z" w:author="Yuriy Lebid">
        <w:r>
          <w:rPr>
            <w:rtl w:val="0"/>
          </w:rPr>
          <w:delText>во всех диапазонах всевозможного Существования всех Форм Коллективных Разумов</w:delText>
        </w:r>
      </w:del>
      <w:del w:id="18149" w:date="2019-06-22T23:07:00Z" w:author="Yuriy Lebid">
        <w:r>
          <w:rPr>
            <w:rtl w:val="0"/>
          </w:rPr>
          <w:delText xml:space="preserve">, </w:delText>
        </w:r>
      </w:del>
      <w:del w:id="18150" w:date="2019-06-22T23:07:00Z" w:author="Yuriy Lebid">
        <w:r>
          <w:rPr>
            <w:rtl w:val="0"/>
          </w:rPr>
          <w:delText>структурирующих Своим Творчеством абсолютно ВС</w:delText>
        </w:r>
      </w:del>
      <w:del w:id="18151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8152" w:date="2019-06-22T23:07:00Z" w:author="Yuriy Lebid">
        <w:r>
          <w:rPr>
            <w:rtl w:val="0"/>
          </w:rPr>
          <w:delText xml:space="preserve"> Космическое Мироздание</w:delText>
        </w:r>
      </w:del>
      <w:del w:id="18153" w:date="2019-06-22T23:07:00Z" w:author="Yuriy Lebid">
        <w:r>
          <w:rPr>
            <w:rtl w:val="0"/>
          </w:rPr>
          <w:delText xml:space="preserve">. </w:delText>
        </w:r>
      </w:del>
      <w:del w:id="18154" w:date="2019-06-22T23:07:00Z" w:author="Yuriy Lebid">
        <w:r>
          <w:rPr>
            <w:rtl w:val="0"/>
          </w:rPr>
          <w:delText>Это – Единая</w:delText>
        </w:r>
      </w:del>
      <w:del w:id="18155" w:date="2019-06-22T23:07:00Z" w:author="Yuriy Lebid">
        <w:r>
          <w:rPr>
            <w:rtl w:val="0"/>
          </w:rPr>
          <w:delText xml:space="preserve">, </w:delText>
        </w:r>
      </w:del>
      <w:del w:id="18156" w:date="2019-06-22T23:07:00Z" w:author="Yuriy Lebid">
        <w:r>
          <w:rPr>
            <w:rtl w:val="0"/>
          </w:rPr>
          <w:delText>абсолютно синтезированная и различным образом энергоинформационно оструктуренная Сверхразумная Субстанция</w:delText>
        </w:r>
      </w:del>
      <w:del w:id="18157" w:date="2019-06-22T23:07:00Z" w:author="Yuriy Lebid">
        <w:r>
          <w:rPr>
            <w:rtl w:val="0"/>
          </w:rPr>
          <w:delText xml:space="preserve">, </w:delText>
        </w:r>
      </w:del>
      <w:del w:id="18158" w:date="2019-06-22T23:07:00Z" w:author="Yuriy Lebid">
        <w:r>
          <w:rPr>
            <w:rtl w:val="0"/>
          </w:rPr>
          <w:delText xml:space="preserve">которую невозможно конкретно определить ни как Сущность </w:delText>
        </w:r>
      </w:del>
      <w:del w:id="18159" w:date="2019-06-22T23:07:00Z" w:author="Yuriy Lebid">
        <w:r>
          <w:rPr>
            <w:rtl w:val="0"/>
          </w:rPr>
          <w:delText>(</w:delText>
        </w:r>
      </w:del>
      <w:del w:id="18160" w:date="2019-06-22T23:07:00Z" w:author="Yuriy Lebid">
        <w:r>
          <w:rPr>
            <w:rtl w:val="0"/>
          </w:rPr>
          <w:delText>Форму</w:delText>
        </w:r>
      </w:del>
      <w:del w:id="18161" w:date="2019-06-22T23:07:00Z" w:author="Yuriy Lebid">
        <w:r>
          <w:rPr>
            <w:rtl w:val="0"/>
          </w:rPr>
          <w:delText xml:space="preserve">), </w:delText>
        </w:r>
      </w:del>
      <w:del w:id="18162" w:date="2019-06-22T23:07:00Z" w:author="Yuriy Lebid">
        <w:r>
          <w:rPr>
            <w:rtl w:val="0"/>
          </w:rPr>
          <w:delText>ни как Энергию</w:delText>
        </w:r>
      </w:del>
      <w:del w:id="18163" w:date="2019-06-22T23:07:00Z" w:author="Yuriy Lebid">
        <w:r>
          <w:rPr>
            <w:rtl w:val="0"/>
          </w:rPr>
          <w:delText xml:space="preserve">, </w:delText>
        </w:r>
      </w:del>
      <w:del w:id="18164" w:date="2019-06-22T23:07:00Z" w:author="Yuriy Lebid">
        <w:r>
          <w:rPr>
            <w:rtl w:val="0"/>
          </w:rPr>
          <w:delText>ни как Информацию</w:delText>
        </w:r>
      </w:del>
      <w:del w:id="18165" w:date="2019-06-22T23:07:00Z" w:author="Yuriy Lebid">
        <w:r>
          <w:rPr>
            <w:rtl w:val="0"/>
          </w:rPr>
          <w:delText xml:space="preserve">, </w:delText>
        </w:r>
      </w:del>
      <w:del w:id="18166" w:date="2019-06-22T23:07:00Z" w:author="Yuriy Lebid">
        <w:r>
          <w:rPr>
            <w:rtl w:val="0"/>
          </w:rPr>
          <w:delText>поскольку Она Сама одновременно представляет Собой и то</w:delText>
        </w:r>
      </w:del>
      <w:del w:id="18167" w:date="2019-06-22T23:07:00Z" w:author="Yuriy Lebid">
        <w:r>
          <w:rPr>
            <w:rtl w:val="0"/>
          </w:rPr>
          <w:delText xml:space="preserve">, </w:delText>
        </w:r>
      </w:del>
      <w:del w:id="18168" w:date="2019-06-22T23:07:00Z" w:author="Yuriy Lebid">
        <w:r>
          <w:rPr>
            <w:rtl w:val="0"/>
          </w:rPr>
          <w:delText>и другое</w:delText>
        </w:r>
      </w:del>
      <w:del w:id="18169" w:date="2019-06-22T23:07:00Z" w:author="Yuriy Lebid">
        <w:r>
          <w:rPr>
            <w:rtl w:val="0"/>
          </w:rPr>
          <w:delText xml:space="preserve">, </w:delText>
        </w:r>
      </w:del>
      <w:del w:id="18170" w:date="2019-06-22T23:07:00Z" w:author="Yuriy Lebid">
        <w:r>
          <w:rPr>
            <w:rtl w:val="0"/>
          </w:rPr>
          <w:delText>и третье</w:delText>
        </w:r>
      </w:del>
      <w:del w:id="18171" w:date="2019-06-22T23:07:00Z" w:author="Yuriy Lebid">
        <w:r>
          <w:rPr>
            <w:rtl w:val="0"/>
          </w:rPr>
          <w:delText xml:space="preserve">, </w:delText>
        </w:r>
      </w:del>
      <w:del w:id="18172" w:date="2019-06-22T23:07:00Z" w:author="Yuriy Lebid">
        <w:r>
          <w:rPr>
            <w:rtl w:val="0"/>
          </w:rPr>
          <w:delText>и ещ</w:delText>
        </w:r>
      </w:del>
      <w:del w:id="18173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8174" w:date="2019-06-22T23:07:00Z" w:author="Yuriy Lebid">
        <w:r>
          <w:rPr>
            <w:rtl w:val="0"/>
          </w:rPr>
          <w:delText xml:space="preserve"> бесконечное множество того</w:delText>
        </w:r>
      </w:del>
      <w:del w:id="18175" w:date="2019-06-22T23:07:00Z" w:author="Yuriy Lebid">
        <w:r>
          <w:rPr>
            <w:rtl w:val="0"/>
          </w:rPr>
          <w:delText xml:space="preserve">, </w:delText>
        </w:r>
      </w:del>
      <w:del w:id="18176" w:date="2019-06-22T23:07:00Z" w:author="Yuriy Lebid">
        <w:r>
          <w:rPr>
            <w:rtl w:val="0"/>
          </w:rPr>
          <w:delText>что мы пока не в состоянии понять</w:delText>
        </w:r>
      </w:del>
      <w:del w:id="18177" w:date="2019-06-22T23:07:00Z" w:author="Yuriy Lebid">
        <w:r>
          <w:rPr>
            <w:rtl w:val="0"/>
          </w:rPr>
          <w:delText xml:space="preserve">, </w:delText>
        </w:r>
      </w:del>
      <w:del w:id="18178" w:date="2019-06-22T23:07:00Z" w:author="Yuriy Lebid">
        <w:r>
          <w:rPr>
            <w:rtl w:val="0"/>
          </w:rPr>
          <w:delText>то есть – «ВС</w:delText>
        </w:r>
      </w:del>
      <w:del w:id="18179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8180" w:date="2019-06-22T23:07:00Z" w:author="Yuriy Lebid">
        <w:r>
          <w:rPr>
            <w:rtl w:val="0"/>
          </w:rPr>
          <w:delText>-</w:delText>
        </w:r>
      </w:del>
      <w:del w:id="18181" w:date="2019-06-22T23:07:00Z" w:author="Yuriy Lebid">
        <w:r>
          <w:rPr>
            <w:rtl w:val="0"/>
          </w:rPr>
          <w:delText>ВО</w:delText>
        </w:r>
      </w:del>
      <w:del w:id="18182" w:date="2019-06-22T23:07:00Z" w:author="Yuriy Lebid">
        <w:r>
          <w:rPr>
            <w:rtl w:val="0"/>
          </w:rPr>
          <w:delText>-</w:delText>
        </w:r>
      </w:del>
      <w:del w:id="18183" w:date="2019-06-22T23:07:00Z" w:author="Yuriy Lebid">
        <w:r>
          <w:rPr>
            <w:rtl w:val="0"/>
          </w:rPr>
          <w:delText>ВС</w:delText>
        </w:r>
      </w:del>
      <w:del w:id="18184" w:date="2019-06-22T23:07:00Z" w:author="Yuriy Lebid">
        <w:r>
          <w:rPr>
            <w:rStyle w:val="Нет"/>
            <w:rFonts w:ascii="Cambria" w:cs="Cambria" w:hAnsi="Cambria" w:eastAsia="Cambria"/>
            <w:rtl w:val="0"/>
            <w:lang w:val="ru-RU"/>
          </w:rPr>
          <w:delText>Ё</w:delText>
        </w:r>
      </w:del>
      <w:del w:id="18185" w:date="2019-06-22T23:07:00Z" w:author="Yuriy Lebid">
        <w:r>
          <w:rPr>
            <w:rtl w:val="0"/>
          </w:rPr>
          <w:delText>М»</w:delText>
        </w:r>
      </w:del>
      <w:del w:id="18186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8187" w:date="2019-06-22T23:07:00Z" w:author="Yuriy Lebid"/>
        </w:rPr>
      </w:pPr>
      <w:del w:id="1818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Синоним</w:delText>
        </w:r>
      </w:del>
      <w:del w:id="1818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8190" w:date="2019-06-22T23:07:00Z" w:author="Yuriy Lebid">
        <w:r>
          <w:rPr>
            <w:rtl w:val="0"/>
          </w:rPr>
          <w:delText xml:space="preserve"> </w:delText>
        </w:r>
      </w:del>
      <w:del w:id="18191" w:date="2019-06-22T23:07:00Z" w:author="Yuriy Lebid">
        <w:r>
          <w:rPr>
            <w:rStyle w:val="Hyperlink.1"/>
            <w:rtl w:val="0"/>
          </w:rPr>
          <w:delText>«Менто</w:delText>
        </w:r>
      </w:del>
      <w:del w:id="18192" w:date="2019-06-22T23:07:00Z" w:author="Yuriy Lebid">
        <w:r>
          <w:rPr>
            <w:rStyle w:val="Hyperlink.1"/>
            <w:rtl w:val="0"/>
          </w:rPr>
          <w:delText>-</w:delText>
        </w:r>
      </w:del>
      <w:del w:id="18193" w:date="2019-06-22T23:07:00Z" w:author="Yuriy Lebid">
        <w:r>
          <w:rPr>
            <w:rStyle w:val="Hyperlink.1"/>
            <w:rtl w:val="0"/>
          </w:rPr>
          <w:delText>Плазма»</w:delText>
        </w:r>
      </w:del>
      <w:del w:id="18194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8195" w:date="2019-06-22T23:07:00Z" w:author="Yuriy Lebid"/>
        </w:rPr>
      </w:pPr>
      <w:del w:id="1819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Звуковой Космический Код </w:delText>
        </w:r>
      </w:del>
      <w:del w:id="1819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(</w:delText>
        </w:r>
      </w:del>
      <w:del w:id="18198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ЗКК</w:delText>
        </w:r>
      </w:del>
      <w:del w:id="18199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):</w:delText>
        </w:r>
      </w:del>
      <w:del w:id="18200" w:date="2019-06-22T23:07:00Z" w:author="Yuriy Lebid">
        <w:r>
          <w:rPr>
            <w:rtl w:val="0"/>
          </w:rPr>
          <w:delText xml:space="preserve"> ЛМИИЛЛГФЛИ</w:delText>
        </w:r>
      </w:del>
      <w:del w:id="18201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820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820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энксиллаверы </w:delText>
        </w:r>
      </w:del>
      <w:del w:id="1820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8205" w:date="2019-06-22T23:07:00Z" w:author="Yuriy Lebid"/>
        </w:rPr>
      </w:pPr>
      <w:del w:id="18206" w:date="2019-06-22T23:07:00Z" w:author="Yuriy Lebid">
        <w:r>
          <w:rPr>
            <w:rtl w:val="0"/>
          </w:rPr>
          <w:delText>Эфирные Сущности</w:delText>
        </w:r>
      </w:del>
      <w:del w:id="18207" w:date="2019-06-22T23:07:00Z" w:author="Yuriy Lebid">
        <w:r>
          <w:rPr>
            <w:rtl w:val="0"/>
          </w:rPr>
          <w:delText xml:space="preserve">, </w:delText>
        </w:r>
      </w:del>
      <w:del w:id="18208" w:date="2019-06-22T23:07:00Z" w:author="Yuriy Lebid">
        <w:r>
          <w:rPr>
            <w:rtl w:val="0"/>
          </w:rPr>
          <w:delText xml:space="preserve">аггермиррированные в ноовременном Континууме </w:delText>
        </w:r>
      </w:del>
      <w:del w:id="18209" w:date="2019-06-22T23:07:00Z" w:author="Yuriy Lebid">
        <w:r>
          <w:rPr>
            <w:rtl w:val="0"/>
          </w:rPr>
          <w:delText>(</w:delText>
        </w:r>
      </w:del>
      <w:del w:id="18210" w:date="2019-06-22T23:07:00Z" w:author="Yuriy Lebid">
        <w:r>
          <w:rPr>
            <w:rtl w:val="0"/>
          </w:rPr>
          <w:delText>НВК</w:delText>
        </w:r>
      </w:del>
      <w:del w:id="18211" w:date="2019-06-22T23:07:00Z" w:author="Yuriy Lebid">
        <w:r>
          <w:rPr>
            <w:rtl w:val="0"/>
          </w:rPr>
          <w:delText xml:space="preserve">) </w:delText>
        </w:r>
      </w:del>
      <w:del w:id="18212" w:date="2019-06-22T23:07:00Z" w:author="Yuriy Lebid">
        <w:r>
          <w:rPr>
            <w:rtl w:val="0"/>
          </w:rPr>
          <w:delText>из мощных анклавов бесчисленного множества Инфо</w:delText>
        </w:r>
      </w:del>
      <w:del w:id="18213" w:date="2019-06-22T23:07:00Z" w:author="Yuriy Lebid">
        <w:r>
          <w:rPr>
            <w:rtl w:val="0"/>
          </w:rPr>
          <w:delText>-</w:delText>
        </w:r>
      </w:del>
      <w:del w:id="18214" w:date="2019-06-22T23:07:00Z" w:author="Yuriy Lebid">
        <w:r>
          <w:rPr>
            <w:rtl w:val="0"/>
          </w:rPr>
          <w:delText>Форм анссаллмерсов и представляющие эгрегоры духовного развития</w:delText>
        </w:r>
      </w:del>
    </w:p>
    <w:p>
      <w:pPr>
        <w:pStyle w:val="heading 4"/>
        <w:rPr>
          <w:del w:id="18215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8216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эрнилгманентные фотоны </w:delText>
        </w:r>
      </w:del>
      <w:del w:id="18217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8218" w:date="2019-06-22T23:07:00Z" w:author="Yuriy Lebid"/>
        </w:rPr>
      </w:pPr>
      <w:del w:id="18219" w:date="2019-06-22T23:07:00Z" w:author="Yuriy Lebid">
        <w:r>
          <w:rPr>
            <w:rtl w:val="0"/>
          </w:rPr>
          <w:delText>низкоскоростные или длинноволновые фотоны</w:delText>
        </w:r>
      </w:del>
      <w:del w:id="18220" w:date="2019-06-22T23:07:00Z" w:author="Yuriy Lebid">
        <w:r>
          <w:rPr>
            <w:rtl w:val="0"/>
          </w:rPr>
          <w:delText xml:space="preserve">, </w:delText>
        </w:r>
      </w:del>
      <w:del w:id="18221" w:date="2019-06-22T23:07:00Z" w:author="Yuriy Lebid">
        <w:r>
          <w:rPr>
            <w:rtl w:val="0"/>
          </w:rPr>
          <w:delText>граничащие по всей волновой мультиполяризации с дооллсовыми субэлементарными Полями</w:delText>
        </w:r>
      </w:del>
      <w:del w:id="18222" w:date="2019-06-22T23:07:00Z" w:author="Yuriy Lebid">
        <w:r>
          <w:rPr>
            <w:rtl w:val="0"/>
          </w:rPr>
          <w:delText>-</w:delText>
        </w:r>
      </w:del>
      <w:del w:id="18223" w:date="2019-06-22T23:07:00Z" w:author="Yuriy Lebid">
        <w:r>
          <w:rPr>
            <w:rtl w:val="0"/>
          </w:rPr>
          <w:delText xml:space="preserve">Сознаниями </w:delText>
        </w:r>
      </w:del>
      <w:del w:id="18224" w:date="2019-06-22T23:07:00Z" w:author="Yuriy Lebid">
        <w:r>
          <w:rPr>
            <w:rtl w:val="0"/>
          </w:rPr>
          <w:delText>(</w:delText>
        </w:r>
      </w:del>
      <w:del w:id="18225" w:date="2019-06-22T23:07:00Z" w:author="Yuriy Lebid">
        <w:r>
          <w:rPr>
            <w:rtl w:val="0"/>
          </w:rPr>
          <w:delText>ПС</w:delText>
        </w:r>
      </w:del>
      <w:del w:id="18226" w:date="2019-06-22T23:07:00Z" w:author="Yuriy Lebid">
        <w:r>
          <w:rPr>
            <w:rtl w:val="0"/>
          </w:rPr>
          <w:delText>)</w:delText>
        </w:r>
      </w:del>
    </w:p>
    <w:p>
      <w:pPr>
        <w:pStyle w:val="heading 4"/>
        <w:rPr>
          <w:del w:id="1822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822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эрраптальная эппиллсцерация </w:delText>
        </w:r>
      </w:del>
      <w:del w:id="1822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8230" w:date="2019-06-22T23:07:00Z" w:author="Yuriy Lebid"/>
        </w:rPr>
      </w:pPr>
      <w:del w:id="18231" w:date="2019-06-22T23:07:00Z" w:author="Yuriy Lebid">
        <w:r>
          <w:rPr>
            <w:rtl w:val="0"/>
          </w:rPr>
          <w:delText>Квантовый Переход</w:delText>
        </w:r>
      </w:del>
      <w:del w:id="18232" w:date="2019-06-22T23:07:00Z" w:author="Yuriy Lebid">
        <w:r>
          <w:rPr>
            <w:rStyle w:val="Нет"/>
            <w:rFonts w:ascii="Calibri" w:cs="Calibri" w:hAnsi="Calibri" w:eastAsia="Calibri"/>
            <w:rtl w:val="0"/>
            <w:lang w:val="ru-RU"/>
          </w:rPr>
          <w:delText xml:space="preserve">, </w:delText>
        </w:r>
      </w:del>
      <w:del w:id="18233" w:date="2019-06-22T23:07:00Z" w:author="Yuriy Lebid">
        <w:r>
          <w:rPr>
            <w:rtl w:val="0"/>
          </w:rPr>
          <w:delText>инверсионно</w:delText>
        </w:r>
      </w:del>
      <w:del w:id="18234" w:date="2019-06-22T23:07:00Z" w:author="Yuriy Lebid">
        <w:r>
          <w:rPr>
            <w:rtl w:val="0"/>
          </w:rPr>
          <w:delText>-</w:delText>
        </w:r>
      </w:del>
      <w:del w:id="18235" w:date="2019-06-22T23:07:00Z" w:author="Yuriy Lebid">
        <w:r>
          <w:rPr>
            <w:rtl w:val="0"/>
          </w:rPr>
          <w:delText xml:space="preserve">лучевая перефокусировка </w:delText>
        </w:r>
      </w:del>
      <w:del w:id="18236" w:date="2019-06-22T23:07:00Z" w:author="Yuriy Lebid">
        <w:r>
          <w:rPr>
            <w:rtl w:val="0"/>
          </w:rPr>
          <w:delText>(</w:delText>
        </w:r>
      </w:del>
      <w:del w:id="18237" w:date="2019-06-22T23:07:00Z" w:author="Yuriy Lebid">
        <w:r>
          <w:rPr>
            <w:rtl w:val="0"/>
          </w:rPr>
          <w:delText>ИЛП</w:delText>
        </w:r>
      </w:del>
      <w:del w:id="18238" w:date="2019-06-22T23:07:00Z" w:author="Yuriy Lebid">
        <w:r>
          <w:rPr>
            <w:rtl w:val="0"/>
          </w:rPr>
          <w:delText xml:space="preserve">) </w:delText>
        </w:r>
      </w:del>
      <w:del w:id="18239" w:date="2019-06-22T23:07:00Z" w:author="Yuriy Lebid">
        <w:r>
          <w:rPr>
            <w:rtl w:val="0"/>
          </w:rPr>
          <w:delText>Самосознания</w:delText>
        </w:r>
      </w:del>
    </w:p>
    <w:p>
      <w:pPr>
        <w:pStyle w:val="heading 4"/>
        <w:rPr>
          <w:del w:id="18240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8241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эфир </w:delText>
        </w:r>
      </w:del>
      <w:del w:id="18242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8243" w:date="2019-06-22T23:07:00Z" w:author="Yuriy Lebid"/>
        </w:rPr>
      </w:pPr>
      <w:del w:id="18244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с точки зрения ииссиидиологии</w:delText>
        </w:r>
      </w:del>
      <w:del w:id="18245" w:date="2019-06-22T23:07:00Z" w:author="Yuriy Lebid">
        <w:r>
          <w:rPr>
            <w:rtl w:val="0"/>
          </w:rPr>
          <w:delText xml:space="preserve">, </w:delText>
        </w:r>
      </w:del>
      <w:del w:id="18246" w:date="2019-06-22T23:07:00Z" w:author="Yuriy Lebid">
        <w:r>
          <w:rPr>
            <w:rtl w:val="0"/>
          </w:rPr>
          <w:delText>инанисальное Состояние Информации</w:delText>
        </w:r>
      </w:del>
      <w:del w:id="18247" w:date="2019-06-22T23:07:00Z" w:author="Yuriy Lebid">
        <w:r>
          <w:rPr>
            <w:rtl w:val="0"/>
          </w:rPr>
          <w:delText xml:space="preserve">; </w:delText>
        </w:r>
      </w:del>
      <w:del w:id="18248" w:date="2019-06-22T23:07:00Z" w:author="Yuriy Lebid">
        <w:r>
          <w:rPr>
            <w:rtl w:val="0"/>
          </w:rPr>
          <w:delText>нечто</w:delText>
        </w:r>
      </w:del>
      <w:del w:id="18249" w:date="2019-06-22T23:07:00Z" w:author="Yuriy Lebid">
        <w:r>
          <w:rPr>
            <w:rtl w:val="0"/>
          </w:rPr>
          <w:delText xml:space="preserve">, </w:delText>
        </w:r>
      </w:del>
      <w:del w:id="18250" w:date="2019-06-22T23:07:00Z" w:author="Yuriy Lebid">
        <w:r>
          <w:rPr>
            <w:rtl w:val="0"/>
          </w:rPr>
          <w:delText>как бы потенциально</w:delText>
        </w:r>
      </w:del>
      <w:del w:id="18251" w:date="2019-06-22T23:07:00Z" w:author="Yuriy Lebid">
        <w:r>
          <w:rPr>
            <w:rtl w:val="0"/>
          </w:rPr>
          <w:delText>-</w:delText>
        </w:r>
      </w:del>
      <w:del w:id="18252" w:date="2019-06-22T23:07:00Z" w:author="Yuriy Lebid">
        <w:r>
          <w:rPr>
            <w:rtl w:val="0"/>
          </w:rPr>
          <w:delText>субъективно присутствующее в каждой Форме</w:delText>
        </w:r>
      </w:del>
      <w:del w:id="18253" w:date="2019-06-22T23:07:00Z" w:author="Yuriy Lebid">
        <w:r>
          <w:rPr>
            <w:rtl w:val="0"/>
          </w:rPr>
          <w:delText>.</w:delText>
        </w:r>
      </w:del>
    </w:p>
    <w:p>
      <w:pPr>
        <w:pStyle w:val="Определение"/>
        <w:rPr>
          <w:del w:id="18254" w:date="2019-06-22T23:07:00Z" w:author="Yuriy Lebid"/>
        </w:rPr>
      </w:pPr>
      <w:del w:id="1825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Ииссиидиологический синоним</w:delText>
        </w:r>
      </w:del>
      <w:del w:id="1825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8257" w:date="2019-06-22T23:07:00Z" w:author="Yuriy Lebid">
        <w:r>
          <w:rPr>
            <w:rtl w:val="0"/>
          </w:rPr>
          <w:delText xml:space="preserve"> </w:delText>
        </w:r>
      </w:del>
      <w:del w:id="18258" w:date="2019-06-22T23:07:00Z" w:author="Yuriy Lebid">
        <w:r>
          <w:rPr>
            <w:rStyle w:val="Hyperlink.1"/>
            <w:rtl w:val="0"/>
          </w:rPr>
          <w:delText>Флаагг</w:delText>
        </w:r>
      </w:del>
      <w:del w:id="18259" w:date="2019-06-22T23:07:00Z" w:author="Yuriy Lebid">
        <w:r>
          <w:rPr>
            <w:rStyle w:val="Hyperlink.1"/>
            <w:rtl w:val="0"/>
          </w:rPr>
          <w:delText>-</w:delText>
        </w:r>
      </w:del>
      <w:del w:id="18260" w:date="2019-06-22T23:07:00Z" w:author="Yuriy Lebid">
        <w:r>
          <w:rPr>
            <w:rStyle w:val="Hyperlink.1"/>
            <w:rtl w:val="0"/>
          </w:rPr>
          <w:delText>Плазма</w:delText>
        </w:r>
      </w:del>
      <w:del w:id="18261" w:date="2019-06-22T23:07:00Z" w:author="Yuriy Lebid">
        <w:r>
          <w:rPr>
            <w:rtl w:val="0"/>
          </w:rPr>
          <w:delText>.</w:delText>
        </w:r>
      </w:del>
    </w:p>
    <w:p>
      <w:pPr>
        <w:pStyle w:val="heading 4"/>
        <w:rPr>
          <w:del w:id="18262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826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эффискулент </w:delText>
        </w:r>
      </w:del>
      <w:del w:id="18264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8265" w:date="2019-06-22T23:07:00Z" w:author="Yuriy Lebid"/>
        </w:rPr>
      </w:pPr>
      <w:del w:id="18266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плеядианских цивилизациях</w:delText>
        </w:r>
      </w:del>
      <w:del w:id="18267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:</w:delText>
        </w:r>
      </w:del>
      <w:del w:id="18268" w:date="2019-06-22T23:07:00Z" w:author="Yuriy Lebid">
        <w:r>
          <w:rPr>
            <w:rtl w:val="0"/>
          </w:rPr>
          <w:delText xml:space="preserve"> пищевой репликатор</w:delText>
        </w:r>
      </w:del>
    </w:p>
    <w:p>
      <w:pPr>
        <w:pStyle w:val="heading 4"/>
        <w:rPr>
          <w:del w:id="18269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8270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эффстиллор валли </w:delText>
        </w:r>
      </w:del>
      <w:del w:id="18271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  <w:rPr>
          <w:del w:id="18272" w:date="2019-06-22T23:07:00Z" w:author="Yuriy Lebid"/>
        </w:rPr>
      </w:pPr>
      <w:del w:id="18273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>в плеядианских цивилизациях</w:delText>
        </w:r>
      </w:del>
      <w:del w:id="18274" w:date="2019-06-22T23:07:00Z" w:author="Yuriy Lebid">
        <w:r>
          <w:rPr>
            <w:rtl w:val="0"/>
          </w:rPr>
          <w:delText>:</w:delText>
        </w:r>
      </w:del>
      <w:del w:id="18275" w:date="2019-06-22T23:07:00Z" w:author="Yuriy Lebid">
        <w:r>
          <w:rPr>
            <w:rStyle w:val="Нет"/>
            <w:rFonts w:ascii="SchoolBook" w:cs="SchoolBook" w:hAnsi="SchoolBook" w:eastAsia="SchoolBook"/>
            <w:i w:val="1"/>
            <w:iCs w:val="1"/>
            <w:rtl w:val="0"/>
            <w:lang w:val="ru-RU"/>
          </w:rPr>
          <w:delText xml:space="preserve"> </w:delText>
        </w:r>
      </w:del>
      <w:del w:id="18276" w:date="2019-06-22T23:07:00Z" w:author="Yuriy Lebid">
        <w:r>
          <w:rPr>
            <w:rtl w:val="0"/>
          </w:rPr>
          <w:delText>устройство</w:delText>
        </w:r>
      </w:del>
      <w:del w:id="18277" w:date="2019-06-22T23:07:00Z" w:author="Yuriy Lebid">
        <w:r>
          <w:rPr>
            <w:rtl w:val="0"/>
          </w:rPr>
          <w:delText xml:space="preserve">, </w:delText>
        </w:r>
      </w:del>
      <w:del w:id="18278" w:date="2019-06-22T23:07:00Z" w:author="Yuriy Lebid">
        <w:r>
          <w:rPr>
            <w:rtl w:val="0"/>
          </w:rPr>
          <w:delText>напоминающее наш скайп</w:delText>
        </w:r>
      </w:del>
      <w:del w:id="18279" w:date="2019-06-22T23:07:00Z" w:author="Yuriy Lebid">
        <w:r>
          <w:rPr>
            <w:rtl w:val="0"/>
          </w:rPr>
          <w:delText xml:space="preserve">, </w:delText>
        </w:r>
      </w:del>
      <w:del w:id="18280" w:date="2019-06-22T23:07:00Z" w:author="Yuriy Lebid">
        <w:r>
          <w:rPr>
            <w:rtl w:val="0"/>
          </w:rPr>
          <w:delText>но с голографичным механизмом</w:delText>
        </w:r>
      </w:del>
    </w:p>
    <w:p>
      <w:pPr>
        <w:pStyle w:val="Normal.0"/>
      </w:pPr>
      <w:del w:id="18281" w:date="2019-06-22T23:07:00Z" w:author="Yuriy Lebid">
        <w:r>
          <w:rPr/>
          <w:br w:type="page"/>
        </w:r>
      </w:del>
    </w:p>
    <w:p>
      <w:pPr>
        <w:pStyle w:val="heading 3"/>
        <w:rPr>
          <w:del w:id="18282" w:date="2019-06-22T23:07:00Z" w:author="Yuriy Lebid"/>
          <w:rStyle w:val="Нет"/>
          <w:color w:val="000000"/>
          <w:u w:color="000000"/>
        </w:rPr>
      </w:pPr>
      <w:del w:id="18283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Ю </w:delText>
        </w:r>
      </w:del>
    </w:p>
    <w:p>
      <w:pPr>
        <w:pStyle w:val="Normal.0"/>
      </w:pPr>
      <w:del w:id="18284" w:date="2019-06-22T23:07:00Z" w:author="Yuriy Lebid">
        <w:r>
          <w:rPr>
            <w:rStyle w:val="Hyperlink.1"/>
          </w:rPr>
          <w:br w:type="page"/>
        </w:r>
      </w:del>
    </w:p>
    <w:p>
      <w:pPr>
        <w:pStyle w:val="heading 3"/>
        <w:rPr>
          <w:del w:id="18285" w:date="2019-06-22T23:07:00Z" w:author="Yuriy Lebid"/>
          <w:rStyle w:val="Нет"/>
          <w:rFonts w:ascii="Times New Roman" w:cs="Times New Roman" w:hAnsi="Times New Roman" w:eastAsia="Times New Roman"/>
          <w:color w:val="000000"/>
          <w:sz w:val="22"/>
          <w:szCs w:val="22"/>
          <w:u w:color="000000"/>
        </w:rPr>
      </w:pPr>
      <w:del w:id="18286" w:date="2019-06-22T23:07:00Z" w:author="Yuriy Lebid">
        <w:r>
          <w:rPr>
            <w:rStyle w:val="Нет"/>
            <w:rFonts w:ascii="Academy Condensed" w:cs="Academy Condensed" w:hAnsi="Academy Condensed" w:eastAsia="Academy Condensed"/>
            <w:b w:val="0"/>
            <w:bCs w:val="0"/>
            <w:color w:val="000000"/>
            <w:u w:color="000000"/>
            <w:rtl w:val="0"/>
            <w:lang w:val="ru-RU"/>
          </w:rPr>
          <w:delText>Я</w:delText>
        </w:r>
      </w:del>
    </w:p>
    <w:p>
      <w:pPr>
        <w:pStyle w:val="heading 4"/>
        <w:rPr>
          <w:del w:id="18287" w:date="2019-06-22T23:07:00Z" w:author="Yuriy Lebid"/>
          <w:rStyle w:val="Нет"/>
          <w:rFonts w:ascii="SchoolBook" w:cs="SchoolBook" w:hAnsi="SchoolBook" w:eastAsia="SchoolBook"/>
          <w:b w:val="0"/>
          <w:bCs w:val="0"/>
          <w:color w:val="000000"/>
          <w:u w:color="000000"/>
        </w:rPr>
      </w:pPr>
      <w:del w:id="18288" w:date="2019-06-22T23:07:00Z" w:author="Yuriy Lebid">
        <w:r>
          <w:rPr>
            <w:rStyle w:val="Нет"/>
            <w:color w:val="000000"/>
            <w:u w:color="000000"/>
            <w:rtl w:val="0"/>
            <w:lang w:val="ru-RU"/>
          </w:rPr>
          <w:delText xml:space="preserve">яллссгульды </w:delText>
        </w:r>
      </w:del>
      <w:del w:id="18289" w:date="2019-06-22T23:07:00Z" w:author="Yuriy Lebid">
        <w:r>
          <w:rPr>
            <w:rStyle w:val="Нет"/>
            <w:rFonts w:ascii="SchoolBook" w:cs="SchoolBook" w:hAnsi="SchoolBook" w:eastAsia="SchoolBook"/>
            <w:b w:val="0"/>
            <w:bCs w:val="0"/>
            <w:color w:val="000000"/>
            <w:u w:color="000000"/>
            <w:rtl w:val="0"/>
            <w:lang w:val="ru-RU"/>
          </w:rPr>
          <w:delText>-</w:delText>
        </w:r>
      </w:del>
    </w:p>
    <w:p>
      <w:pPr>
        <w:pStyle w:val="Определение"/>
      </w:pPr>
      <w:del w:id="18290" w:date="2019-06-22T23:07:00Z" w:author="Yuriy Lebid">
        <w:r>
          <w:rPr>
            <w:rtl w:val="0"/>
          </w:rPr>
          <w:delText>Поля</w:delText>
        </w:r>
      </w:del>
      <w:del w:id="18291" w:date="2019-06-22T23:07:00Z" w:author="Yuriy Lebid">
        <w:r>
          <w:rPr>
            <w:rtl w:val="0"/>
          </w:rPr>
          <w:delText>-</w:delText>
        </w:r>
      </w:del>
      <w:del w:id="18292" w:date="2019-06-22T23:07:00Z" w:author="Yuriy Lebid">
        <w:r>
          <w:rPr>
            <w:rtl w:val="0"/>
          </w:rPr>
          <w:delText xml:space="preserve">Сознания </w:delText>
        </w:r>
      </w:del>
      <w:del w:id="18293" w:date="2019-06-22T23:07:00Z" w:author="Yuriy Lebid">
        <w:r>
          <w:rPr>
            <w:rtl w:val="0"/>
          </w:rPr>
          <w:delText>(</w:delText>
        </w:r>
      </w:del>
      <w:del w:id="18294" w:date="2019-06-22T23:07:00Z" w:author="Yuriy Lebid">
        <w:r>
          <w:rPr>
            <w:rtl w:val="0"/>
          </w:rPr>
          <w:delText>ПС</w:delText>
        </w:r>
      </w:del>
      <w:del w:id="18295" w:date="2019-06-22T23:07:00Z" w:author="Yuriy Lebid">
        <w:r>
          <w:rPr>
            <w:rtl w:val="0"/>
          </w:rPr>
          <w:delText xml:space="preserve">), </w:delText>
        </w:r>
      </w:del>
      <w:del w:id="18296" w:date="2019-06-22T23:07:00Z" w:author="Yuriy Lebid">
        <w:r>
          <w:rPr>
            <w:rtl w:val="0"/>
          </w:rPr>
          <w:delText>Инфо</w:delText>
        </w:r>
      </w:del>
      <w:del w:id="18297" w:date="2019-06-22T23:07:00Z" w:author="Yuriy Lebid">
        <w:r>
          <w:rPr>
            <w:rtl w:val="0"/>
          </w:rPr>
          <w:delText>-</w:delText>
        </w:r>
      </w:del>
      <w:del w:id="18298" w:date="2019-06-22T23:07:00Z" w:author="Yuriy Lebid">
        <w:r>
          <w:rPr>
            <w:rtl w:val="0"/>
          </w:rPr>
          <w:delText>Формы сущностей</w:delText>
        </w:r>
      </w:del>
      <w:del w:id="18299" w:date="2019-06-22T23:07:00Z" w:author="Yuriy Lebid">
        <w:r>
          <w:rPr>
            <w:rtl w:val="0"/>
          </w:rPr>
          <w:delText xml:space="preserve">, </w:delText>
        </w:r>
      </w:del>
      <w:del w:id="18300" w:date="2019-06-22T23:07:00Z" w:author="Yuriy Lebid">
        <w:r>
          <w:rPr>
            <w:rtl w:val="0"/>
          </w:rPr>
          <w:delText>представляющих макро</w:delText>
        </w:r>
      </w:del>
      <w:del w:id="18301" w:date="2019-06-22T23:07:00Z" w:author="Yuriy Lebid">
        <w:r>
          <w:rPr>
            <w:rtl w:val="0"/>
          </w:rPr>
          <w:delText>-</w:delText>
        </w:r>
      </w:del>
      <w:del w:id="18302" w:date="2019-06-22T23:07:00Z" w:author="Yuriy Lebid">
        <w:r>
          <w:rPr>
            <w:rtl w:val="0"/>
          </w:rPr>
          <w:delText xml:space="preserve">эгрегоры – переносчики и возбудители в Фокусной Динамике </w:delText>
        </w:r>
      </w:del>
      <w:del w:id="18303" w:date="2019-06-22T23:07:00Z" w:author="Yuriy Lebid">
        <w:r>
          <w:rPr>
            <w:rtl w:val="0"/>
          </w:rPr>
          <w:delText>(</w:delText>
        </w:r>
      </w:del>
      <w:del w:id="18304" w:date="2019-06-22T23:07:00Z" w:author="Yuriy Lebid">
        <w:r>
          <w:rPr>
            <w:rtl w:val="0"/>
          </w:rPr>
          <w:delText>ФД</w:delText>
        </w:r>
      </w:del>
      <w:del w:id="18305" w:date="2019-06-22T23:07:00Z" w:author="Yuriy Lebid">
        <w:r>
          <w:rPr>
            <w:rtl w:val="0"/>
          </w:rPr>
          <w:delText xml:space="preserve">) </w:delText>
        </w:r>
      </w:del>
      <w:del w:id="18306" w:date="2019-06-22T23:07:00Z" w:author="Yuriy Lebid">
        <w:r>
          <w:rPr>
            <w:rtl w:val="0"/>
          </w:rPr>
          <w:delText>личностного Самосознания амплиативных СФУУРММ</w:delText>
        </w:r>
      </w:del>
      <w:del w:id="18307" w:date="2019-06-22T23:07:00Z" w:author="Yuriy Lebid">
        <w:r>
          <w:rPr>
            <w:rtl w:val="0"/>
          </w:rPr>
          <w:delText>-</w:delText>
        </w:r>
      </w:del>
      <w:del w:id="18308" w:date="2019-06-22T23:07:00Z" w:author="Yuriy Lebid">
        <w:r>
          <w:rPr>
            <w:rtl w:val="0"/>
          </w:rPr>
          <w:delText>Форм Сил Космической Симпатии</w:delText>
        </w:r>
      </w:del>
      <w:del w:id="18309" w:date="2019-06-22T23:07:00Z" w:author="Yuriy Lebid">
        <w:r>
          <w:rPr>
            <w:rtl w:val="0"/>
          </w:rPr>
          <w:delText xml:space="preserve">, </w:delText>
        </w:r>
      </w:del>
      <w:del w:id="18310" w:date="2019-06-22T23:07:00Z" w:author="Yuriy Lebid">
        <w:r>
          <w:rPr>
            <w:rtl w:val="0"/>
          </w:rPr>
          <w:delText>побуждающих нас к бесконфликтности</w:delText>
        </w:r>
      </w:del>
      <w:del w:id="18311" w:date="2019-06-22T23:07:00Z" w:author="Yuriy Lebid">
        <w:r>
          <w:rPr>
            <w:rtl w:val="0"/>
          </w:rPr>
          <w:delText xml:space="preserve">, </w:delText>
        </w:r>
      </w:del>
      <w:del w:id="18312" w:date="2019-06-22T23:07:00Z" w:author="Yuriy Lebid">
        <w:r>
          <w:rPr>
            <w:rtl w:val="0"/>
          </w:rPr>
          <w:delText>к Гармонии и позитивизму</w:delText>
        </w:r>
      </w:del>
      <w:del w:id="18313" w:date="2019-06-22T23:07:00Z" w:author="Yuriy Lebid">
        <w:r>
          <w:rPr>
            <w:rtl w:val="0"/>
          </w:rPr>
          <w:delText xml:space="preserve">, </w:delText>
        </w:r>
      </w:del>
      <w:del w:id="18314" w:date="2019-06-22T23:07:00Z" w:author="Yuriy Lebid">
        <w:r>
          <w:rPr>
            <w:rtl w:val="0"/>
          </w:rPr>
          <w:delText>к осознанию насущной необходимости постоянного духовного саморазвития</w:delText>
        </w:r>
      </w:del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choolBook">
    <w:charset w:val="00"/>
    <w:family w:val="roman"/>
    <w:pitch w:val="default"/>
  </w:font>
  <w:font w:name="Cambria">
    <w:charset w:val="00"/>
    <w:family w:val="roman"/>
    <w:pitch w:val="default"/>
  </w:font>
  <w:font w:name="Academy">
    <w:charset w:val="00"/>
    <w:family w:val="roman"/>
    <w:pitch w:val="default"/>
  </w:font>
  <w:font w:name="Academy Condensed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  <w:font w:name="PT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9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both"/>
      <w:outlineLvl w:val="9"/>
    </w:pPr>
    <w:rPr>
      <w:rFonts w:ascii="SchoolBook" w:cs="SchoolBook" w:hAnsi="SchoolBook" w:eastAsia="School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120" w:after="0" w:line="288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80" w:after="80" w:line="240" w:lineRule="auto"/>
      <w:ind w:left="0" w:right="0" w:firstLine="0"/>
      <w:jc w:val="both"/>
      <w:outlineLvl w:val="2"/>
    </w:pPr>
    <w:rPr>
      <w:rFonts w:ascii="Academy Condensed" w:cs="Academy Condensed" w:hAnsi="Academy Condensed" w:eastAsia="Academy Condensed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ru-RU"/>
    </w:rPr>
  </w:style>
  <w:style w:type="character" w:styleId="Ссылка">
    <w:name w:val="Ссылка"/>
    <w:rPr>
      <w:color w:val="0000ff"/>
      <w:u w:val="single" w:color="0000ff"/>
    </w:rPr>
  </w:style>
  <w:style w:type="character" w:styleId="Hyperlink.0">
    <w:name w:val="Hyperlink.0"/>
    <w:basedOn w:val="Ссылка"/>
    <w:next w:val="Hyperlink.0"/>
    <w:rPr>
      <w:rFonts w:ascii="Times New Roman" w:cs="Times New Roman" w:hAnsi="Times New Roman" w:eastAsia="Times New Roman"/>
      <w:i w:val="1"/>
      <w:iCs w:val="1"/>
      <w:color w:val="000000"/>
      <w:u w:color="000000"/>
      <w:shd w:val="clear" w:color="auto" w:fill="ffffff"/>
    </w:rPr>
  </w:style>
  <w:style w:type="paragraph" w:styleId="heading 4">
    <w:name w:val="heading 4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40" w:line="240" w:lineRule="auto"/>
      <w:ind w:left="0" w:right="0" w:firstLine="0"/>
      <w:jc w:val="both"/>
      <w:outlineLvl w:val="2"/>
    </w:pPr>
    <w:rPr>
      <w:rFonts w:ascii="SchoolBook" w:cs="SchoolBook" w:hAnsi="SchoolBook" w:eastAsia="SchoolBook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Определение">
    <w:name w:val="Определение"/>
    <w:next w:val="Определение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720" w:right="0" w:firstLine="0"/>
      <w:jc w:val="both"/>
      <w:outlineLvl w:val="9"/>
    </w:pPr>
    <w:rPr>
      <w:rFonts w:ascii="SchoolBook" w:cs="SchoolBook" w:hAnsi="SchoolBook" w:eastAsia="School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character" w:styleId="Нет">
    <w:name w:val="Нет"/>
  </w:style>
  <w:style w:type="character" w:styleId="Hyperlink.1">
    <w:name w:val="Hyperlink.1"/>
    <w:basedOn w:val="Нет"/>
    <w:next w:val="Hyperlink.1"/>
    <w:rPr>
      <w:rFonts w:ascii="SchoolBook" w:cs="SchoolBook" w:hAnsi="SchoolBook" w:eastAsia="SchoolBook"/>
      <w:b w:val="1"/>
      <w:bCs w:val="1"/>
    </w:rPr>
  </w:style>
  <w:style w:type="character" w:styleId="Hyperlink.2">
    <w:name w:val="Hyperlink.2"/>
    <w:basedOn w:val="Нет"/>
    <w:next w:val="Hyperlink.2"/>
    <w:rPr>
      <w:rFonts w:ascii="Times New Roman" w:cs="Times New Roman" w:hAnsi="Times New Roman" w:eastAsia="Times New Roman"/>
      <w:shd w:val="clear" w:color="auto" w:fill="ffffff"/>
    </w:rPr>
  </w:style>
  <w:style w:type="character" w:styleId="Hyperlink.3">
    <w:name w:val="Hyperlink.3"/>
    <w:basedOn w:val="Нет"/>
    <w:next w:val="Hyperlink.3"/>
    <w:rPr>
      <w:rFonts w:ascii="Times New Roman" w:cs="Times New Roman" w:hAnsi="Times New Roman" w:eastAsia="Times New Roman"/>
      <w:i w:val="1"/>
      <w:iCs w:val="1"/>
      <w:color w:val="000000"/>
      <w:sz w:val="20"/>
      <w:szCs w:val="20"/>
      <w:u w:color="000000"/>
      <w:shd w:val="clear" w:color="auto" w:fill="ffffff"/>
    </w:rPr>
  </w:style>
  <w:style w:type="character" w:styleId="Hyperlink.4">
    <w:name w:val="Hyperlink.4"/>
    <w:basedOn w:val="Нет"/>
    <w:next w:val="Hyperlink.4"/>
    <w:rPr>
      <w:rFonts w:ascii="Times New Roman" w:cs="Times New Roman" w:hAnsi="Times New Roman" w:eastAsia="Times New Roman"/>
      <w:i w:val="1"/>
      <w:iCs w:val="1"/>
      <w:color w:val="000000"/>
      <w:sz w:val="20"/>
      <w:szCs w:val="20"/>
      <w:u w:val="single" w:color="000000"/>
      <w:shd w:val="clear" w:color="auto" w:fill="ffffff"/>
      <w:lang w:val="ru-RU"/>
    </w:rPr>
  </w:style>
  <w:style w:type="character" w:styleId="Hyperlink.5">
    <w:name w:val="Hyperlink.5"/>
    <w:basedOn w:val="Ссылка"/>
    <w:next w:val="Hyperlink.5"/>
    <w:rPr>
      <w:rFonts w:ascii="Times New Roman" w:cs="Times New Roman" w:hAnsi="Times New Roman" w:eastAsia="Times New Roman"/>
      <w:i w:val="1"/>
      <w:iCs w:val="1"/>
      <w:color w:val="000000"/>
      <w:sz w:val="21"/>
      <w:szCs w:val="21"/>
      <w:u w:val="none" w:color="000000"/>
      <w:shd w:val="clear" w:color="auto" w:fill="ffffff"/>
    </w:rPr>
  </w:style>
  <w:style w:type="paragraph" w:styleId="Происхождение">
    <w:name w:val="Происхождение"/>
    <w:next w:val="Происхождение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SchoolBook" w:cs="SchoolBook" w:hAnsi="SchoolBook" w:eastAsia="SchoolBook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Hyperlink.6">
    <w:name w:val="Hyperlink.6"/>
    <w:basedOn w:val="Нет"/>
    <w:next w:val="Hyperlink.6"/>
    <w:rPr>
      <w:rFonts w:ascii="Times New Roman" w:cs="Times New Roman" w:hAnsi="Times New Roman" w:eastAsia="Times New Roman"/>
      <w:i w:val="1"/>
      <w:iCs w:val="1"/>
      <w:color w:val="000000"/>
      <w:sz w:val="20"/>
      <w:szCs w:val="20"/>
      <w:u w:color="000000"/>
      <w:shd w:val="clear" w:color="auto" w:fill="ffffff"/>
      <w:lang w:val="ru-RU"/>
    </w:rPr>
  </w:style>
  <w:style w:type="paragraph" w:styleId="annotation text">
    <w:name w:val="annotation text"/>
    <w:next w:val="annotatio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both"/>
      <w:outlineLvl w:val="9"/>
    </w:pPr>
    <w:rPr>
      <w:rFonts w:ascii="SchoolBook" w:cs="SchoolBook" w:hAnsi="SchoolBook" w:eastAsia="School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